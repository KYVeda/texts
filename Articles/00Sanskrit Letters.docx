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67553" w14:textId="77777777" w:rsidR="00C5294D" w:rsidRPr="001E259E" w:rsidRDefault="00C5294D" w:rsidP="00DD7ECF">
      <w:pPr>
        <w:jc w:val="center"/>
        <w:rPr>
          <w:b/>
          <w:bCs/>
          <w:sz w:val="56"/>
          <w:szCs w:val="56"/>
        </w:rPr>
      </w:pPr>
    </w:p>
    <w:p w14:paraId="699FB183" w14:textId="77777777" w:rsidR="00C5294D" w:rsidRPr="001E259E" w:rsidRDefault="00C5294D" w:rsidP="00DD7ECF">
      <w:pPr>
        <w:jc w:val="center"/>
        <w:rPr>
          <w:b/>
          <w:bCs/>
          <w:sz w:val="56"/>
          <w:szCs w:val="56"/>
        </w:rPr>
      </w:pPr>
    </w:p>
    <w:p w14:paraId="2E69EFEB" w14:textId="77777777" w:rsidR="00C5294D" w:rsidRPr="001E259E" w:rsidRDefault="00C5294D" w:rsidP="00DD7ECF">
      <w:pPr>
        <w:jc w:val="center"/>
        <w:rPr>
          <w:b/>
          <w:bCs/>
          <w:sz w:val="56"/>
          <w:szCs w:val="56"/>
        </w:rPr>
      </w:pPr>
    </w:p>
    <w:p w14:paraId="3125D17B" w14:textId="77777777" w:rsidR="00C5294D" w:rsidRPr="001E259E" w:rsidRDefault="00C5294D" w:rsidP="00DD7ECF">
      <w:pPr>
        <w:jc w:val="center"/>
        <w:rPr>
          <w:b/>
          <w:bCs/>
          <w:sz w:val="56"/>
          <w:szCs w:val="56"/>
        </w:rPr>
      </w:pPr>
    </w:p>
    <w:p w14:paraId="12E21DA0" w14:textId="77777777" w:rsidR="00C5294D" w:rsidRPr="001E259E" w:rsidRDefault="00C5294D" w:rsidP="00DD7ECF">
      <w:pPr>
        <w:jc w:val="center"/>
        <w:rPr>
          <w:b/>
          <w:bCs/>
          <w:sz w:val="56"/>
          <w:szCs w:val="56"/>
        </w:rPr>
      </w:pPr>
    </w:p>
    <w:p w14:paraId="0797309C" w14:textId="77777777" w:rsidR="00C5294D" w:rsidRPr="001E259E" w:rsidRDefault="00C5294D" w:rsidP="00DD7ECF">
      <w:pPr>
        <w:jc w:val="center"/>
        <w:rPr>
          <w:b/>
          <w:bCs/>
          <w:sz w:val="56"/>
          <w:szCs w:val="56"/>
        </w:rPr>
      </w:pPr>
    </w:p>
    <w:p w14:paraId="4E308DF6" w14:textId="77777777" w:rsidR="00C5294D" w:rsidRPr="001E259E" w:rsidRDefault="00C5294D" w:rsidP="00DD7ECF">
      <w:pPr>
        <w:jc w:val="center"/>
        <w:rPr>
          <w:b/>
          <w:bCs/>
          <w:sz w:val="56"/>
          <w:szCs w:val="56"/>
        </w:rPr>
      </w:pPr>
    </w:p>
    <w:p w14:paraId="37C30689" w14:textId="77777777" w:rsidR="00577925" w:rsidRPr="001E259E" w:rsidRDefault="00577925" w:rsidP="00DD7ECF">
      <w:pPr>
        <w:jc w:val="center"/>
        <w:rPr>
          <w:b/>
          <w:bCs/>
          <w:sz w:val="56"/>
          <w:szCs w:val="56"/>
        </w:rPr>
      </w:pPr>
      <w:r w:rsidRPr="001E259E">
        <w:rPr>
          <w:b/>
          <w:bCs/>
          <w:sz w:val="56"/>
          <w:szCs w:val="56"/>
        </w:rPr>
        <w:t>Basics of Sanskrit Letters</w:t>
      </w:r>
      <w:r w:rsidR="00DD7ECF" w:rsidRPr="001E259E">
        <w:rPr>
          <w:b/>
          <w:bCs/>
          <w:sz w:val="56"/>
          <w:szCs w:val="56"/>
        </w:rPr>
        <w:t xml:space="preserve"> </w:t>
      </w:r>
    </w:p>
    <w:p w14:paraId="4FDE8C63" w14:textId="77777777" w:rsidR="00DD7ECF" w:rsidRPr="001E259E" w:rsidRDefault="00577925" w:rsidP="00FD6618">
      <w:pPr>
        <w:jc w:val="center"/>
      </w:pPr>
      <w:r w:rsidRPr="001E259E">
        <w:rPr>
          <w:b/>
          <w:bCs/>
          <w:sz w:val="56"/>
          <w:szCs w:val="56"/>
        </w:rPr>
        <w:t>(</w:t>
      </w:r>
      <w:r w:rsidR="00DD7ECF" w:rsidRPr="001E259E">
        <w:rPr>
          <w:b/>
          <w:bCs/>
          <w:sz w:val="56"/>
          <w:szCs w:val="56"/>
        </w:rPr>
        <w:t>with Tamil and Malayalam Letters)</w:t>
      </w:r>
      <w:r w:rsidR="00DD7ECF" w:rsidRPr="001E259E">
        <w:br w:type="page"/>
      </w:r>
    </w:p>
    <w:p w14:paraId="27BC8AE8" w14:textId="77777777" w:rsidR="00DD7ECF" w:rsidRPr="001E259E" w:rsidRDefault="00DD7ECF" w:rsidP="00DD7ECF">
      <w:pPr>
        <w:pStyle w:val="TOCHeading"/>
        <w:jc w:val="center"/>
        <w:rPr>
          <w:rFonts w:ascii="Arial" w:hAnsi="Arial" w:cs="Arial"/>
          <w:color w:val="auto"/>
          <w:sz w:val="32"/>
          <w:szCs w:val="32"/>
        </w:rPr>
      </w:pPr>
      <w:r w:rsidRPr="001E259E">
        <w:rPr>
          <w:rFonts w:ascii="Arial" w:hAnsi="Arial" w:cs="Arial"/>
          <w:color w:val="auto"/>
          <w:sz w:val="32"/>
          <w:szCs w:val="32"/>
        </w:rPr>
        <w:t>Contents</w:t>
      </w:r>
    </w:p>
    <w:p w14:paraId="0729B110" w14:textId="77777777" w:rsidR="0074747B" w:rsidRPr="00B4499D" w:rsidRDefault="00DD7ECF">
      <w:pPr>
        <w:pStyle w:val="TOC1"/>
        <w:tabs>
          <w:tab w:val="left" w:pos="480"/>
          <w:tab w:val="right" w:leader="dot" w:pos="10070"/>
        </w:tabs>
        <w:rPr>
          <w:rFonts w:ascii="Calibri" w:eastAsia="Times New Roman" w:hAnsi="Calibri"/>
          <w:b/>
          <w:bCs/>
          <w:noProof/>
          <w:sz w:val="28"/>
          <w:szCs w:val="28"/>
          <w:lang w:bidi="hi-IN"/>
        </w:rPr>
      </w:pPr>
      <w:r w:rsidRPr="00617735">
        <w:rPr>
          <w:b/>
          <w:bCs/>
          <w:sz w:val="28"/>
          <w:szCs w:val="28"/>
        </w:rPr>
        <w:fldChar w:fldCharType="begin"/>
      </w:r>
      <w:r w:rsidRPr="00617735">
        <w:rPr>
          <w:b/>
          <w:bCs/>
          <w:sz w:val="28"/>
          <w:szCs w:val="28"/>
        </w:rPr>
        <w:instrText xml:space="preserve"> TOC \o "1-3" \h \z \u </w:instrText>
      </w:r>
      <w:r w:rsidRPr="00617735">
        <w:rPr>
          <w:b/>
          <w:bCs/>
          <w:sz w:val="28"/>
          <w:szCs w:val="28"/>
        </w:rPr>
        <w:fldChar w:fldCharType="separate"/>
      </w:r>
      <w:hyperlink w:anchor="_Toc39090934" w:history="1">
        <w:r w:rsidR="0074747B" w:rsidRPr="00617735">
          <w:rPr>
            <w:rStyle w:val="Hyperlink"/>
            <w:b/>
            <w:bCs/>
            <w:noProof/>
            <w:sz w:val="28"/>
            <w:szCs w:val="28"/>
          </w:rPr>
          <w:t>1</w:t>
        </w:r>
        <w:r w:rsidR="0074747B" w:rsidRPr="00B4499D">
          <w:rPr>
            <w:rFonts w:ascii="Calibri" w:eastAsia="Times New Roman" w:hAnsi="Calibri"/>
            <w:b/>
            <w:bCs/>
            <w:noProof/>
            <w:sz w:val="28"/>
            <w:szCs w:val="28"/>
            <w:lang w:bidi="hi-IN"/>
          </w:rPr>
          <w:tab/>
        </w:r>
        <w:r w:rsidR="0074747B" w:rsidRPr="00617735">
          <w:rPr>
            <w:rStyle w:val="Hyperlink"/>
            <w:b/>
            <w:bCs/>
            <w:noProof/>
            <w:sz w:val="28"/>
            <w:szCs w:val="28"/>
          </w:rPr>
          <w:t>Sanskrit Letters</w:t>
        </w:r>
        <w:r w:rsidR="0074747B" w:rsidRPr="00617735">
          <w:rPr>
            <w:b/>
            <w:bCs/>
            <w:noProof/>
            <w:webHidden/>
            <w:sz w:val="28"/>
            <w:szCs w:val="28"/>
          </w:rPr>
          <w:tab/>
        </w:r>
        <w:r w:rsidR="0074747B" w:rsidRPr="00617735">
          <w:rPr>
            <w:b/>
            <w:bCs/>
            <w:noProof/>
            <w:webHidden/>
            <w:sz w:val="28"/>
            <w:szCs w:val="28"/>
          </w:rPr>
          <w:fldChar w:fldCharType="begin"/>
        </w:r>
        <w:r w:rsidR="0074747B" w:rsidRPr="00617735">
          <w:rPr>
            <w:b/>
            <w:bCs/>
            <w:noProof/>
            <w:webHidden/>
            <w:sz w:val="28"/>
            <w:szCs w:val="28"/>
          </w:rPr>
          <w:instrText xml:space="preserve"> PAGEREF _Toc39090934 \h </w:instrText>
        </w:r>
        <w:r w:rsidR="0074747B" w:rsidRPr="00617735">
          <w:rPr>
            <w:b/>
            <w:bCs/>
            <w:noProof/>
            <w:webHidden/>
            <w:sz w:val="28"/>
            <w:szCs w:val="28"/>
          </w:rPr>
        </w:r>
        <w:r w:rsidR="0074747B" w:rsidRPr="00617735">
          <w:rPr>
            <w:b/>
            <w:bCs/>
            <w:noProof/>
            <w:webHidden/>
            <w:sz w:val="28"/>
            <w:szCs w:val="28"/>
          </w:rPr>
          <w:fldChar w:fldCharType="separate"/>
        </w:r>
        <w:r w:rsidR="001826ED">
          <w:rPr>
            <w:b/>
            <w:bCs/>
            <w:noProof/>
            <w:webHidden/>
            <w:sz w:val="28"/>
            <w:szCs w:val="28"/>
          </w:rPr>
          <w:t>5</w:t>
        </w:r>
        <w:r w:rsidR="0074747B" w:rsidRPr="00617735">
          <w:rPr>
            <w:b/>
            <w:bCs/>
            <w:noProof/>
            <w:webHidden/>
            <w:sz w:val="28"/>
            <w:szCs w:val="28"/>
          </w:rPr>
          <w:fldChar w:fldCharType="end"/>
        </w:r>
      </w:hyperlink>
    </w:p>
    <w:p w14:paraId="657A70ED" w14:textId="77777777" w:rsidR="0074747B" w:rsidRPr="00B4499D" w:rsidRDefault="0074747B">
      <w:pPr>
        <w:pStyle w:val="TOC2"/>
        <w:tabs>
          <w:tab w:val="left" w:pos="880"/>
          <w:tab w:val="right" w:leader="dot" w:pos="10070"/>
        </w:tabs>
        <w:rPr>
          <w:rFonts w:ascii="Calibri" w:eastAsia="Times New Roman" w:hAnsi="Calibri"/>
          <w:b/>
          <w:bCs/>
          <w:noProof/>
          <w:sz w:val="28"/>
          <w:szCs w:val="28"/>
          <w:lang w:bidi="hi-IN"/>
        </w:rPr>
      </w:pPr>
      <w:hyperlink w:anchor="_Toc39090935" w:history="1">
        <w:r w:rsidRPr="00617735">
          <w:rPr>
            <w:rStyle w:val="Hyperlink"/>
            <w:rFonts w:cs="Arial"/>
            <w:b/>
            <w:bCs/>
            <w:noProof/>
            <w:sz w:val="28"/>
            <w:szCs w:val="28"/>
          </w:rPr>
          <w:t>1.1</w:t>
        </w:r>
        <w:r w:rsidRPr="00B4499D">
          <w:rPr>
            <w:rFonts w:ascii="Calibri" w:eastAsia="Times New Roman" w:hAnsi="Calibri"/>
            <w:b/>
            <w:bCs/>
            <w:noProof/>
            <w:sz w:val="28"/>
            <w:szCs w:val="28"/>
            <w:lang w:bidi="hi-IN"/>
          </w:rPr>
          <w:tab/>
        </w:r>
        <w:r w:rsidRPr="00617735">
          <w:rPr>
            <w:rStyle w:val="Hyperlink"/>
            <w:b/>
            <w:bCs/>
            <w:noProof/>
            <w:sz w:val="28"/>
            <w:szCs w:val="28"/>
          </w:rPr>
          <w:t>Vowels:</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_Toc39090935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5</w:t>
        </w:r>
        <w:r w:rsidRPr="00617735">
          <w:rPr>
            <w:b/>
            <w:bCs/>
            <w:noProof/>
            <w:webHidden/>
            <w:sz w:val="28"/>
            <w:szCs w:val="28"/>
          </w:rPr>
          <w:fldChar w:fldCharType="end"/>
        </w:r>
      </w:hyperlink>
    </w:p>
    <w:p w14:paraId="254B2431"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36" w:history="1">
        <w:r w:rsidRPr="00617735">
          <w:rPr>
            <w:rStyle w:val="Hyperlink"/>
            <w:rFonts w:cs="Arial"/>
            <w:b/>
            <w:bCs/>
            <w:noProof/>
            <w:sz w:val="28"/>
            <w:szCs w:val="28"/>
            <w:lang w:bidi="ml-IN"/>
          </w:rPr>
          <w:t>1.1.1</w:t>
        </w:r>
        <w:r w:rsidRPr="00B4499D">
          <w:rPr>
            <w:rFonts w:ascii="Calibri" w:eastAsia="Times New Roman" w:hAnsi="Calibri"/>
            <w:b/>
            <w:bCs/>
            <w:noProof/>
            <w:sz w:val="28"/>
            <w:szCs w:val="28"/>
            <w:lang w:bidi="hi-IN"/>
          </w:rPr>
          <w:tab/>
        </w:r>
        <w:r w:rsidRPr="00617735">
          <w:rPr>
            <w:rStyle w:val="Hyperlink"/>
            <w:b/>
            <w:bCs/>
            <w:noProof/>
            <w:sz w:val="28"/>
            <w:szCs w:val="28"/>
            <w:lang w:bidi="ml-IN"/>
          </w:rPr>
          <w:t xml:space="preserve">Short Vowel </w:t>
        </w:r>
        <w:r w:rsidRPr="00617735">
          <w:rPr>
            <w:rStyle w:val="Hyperlink"/>
            <w:rFonts w:ascii="BRH Devanagari Extra" w:hAnsi="BRH Devanagari Extra"/>
            <w:b/>
            <w:bCs/>
            <w:noProof/>
            <w:sz w:val="28"/>
            <w:szCs w:val="28"/>
            <w:lang w:bidi="ml-IN"/>
          </w:rPr>
          <w:t>(¾ûxuÉ xuÉUÈ)</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_Toc39090936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7</w:t>
        </w:r>
        <w:r w:rsidRPr="00617735">
          <w:rPr>
            <w:b/>
            <w:bCs/>
            <w:noProof/>
            <w:webHidden/>
            <w:sz w:val="28"/>
            <w:szCs w:val="28"/>
          </w:rPr>
          <w:fldChar w:fldCharType="end"/>
        </w:r>
      </w:hyperlink>
    </w:p>
    <w:p w14:paraId="4EB83B73"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37" w:history="1">
        <w:r w:rsidRPr="00617735">
          <w:rPr>
            <w:rStyle w:val="Hyperlink"/>
            <w:rFonts w:cs="Arial"/>
            <w:b/>
            <w:bCs/>
            <w:noProof/>
            <w:sz w:val="28"/>
            <w:szCs w:val="28"/>
            <w:lang w:bidi="ml-IN"/>
          </w:rPr>
          <w:t>1.1.2</w:t>
        </w:r>
        <w:r w:rsidRPr="00B4499D">
          <w:rPr>
            <w:rFonts w:ascii="Calibri" w:eastAsia="Times New Roman" w:hAnsi="Calibri"/>
            <w:b/>
            <w:bCs/>
            <w:noProof/>
            <w:sz w:val="28"/>
            <w:szCs w:val="28"/>
            <w:lang w:bidi="hi-IN"/>
          </w:rPr>
          <w:tab/>
        </w:r>
        <w:r w:rsidRPr="00617735">
          <w:rPr>
            <w:rStyle w:val="Hyperlink"/>
            <w:b/>
            <w:bCs/>
            <w:noProof/>
            <w:sz w:val="28"/>
            <w:szCs w:val="28"/>
            <w:lang w:bidi="ml-IN"/>
          </w:rPr>
          <w:t>Long Vowels (</w:t>
        </w:r>
        <w:r w:rsidRPr="00617735">
          <w:rPr>
            <w:rStyle w:val="Hyperlink"/>
            <w:rFonts w:ascii="BRH Devanagari Extra" w:hAnsi="BRH Devanagari Extra" w:cs="BRH Devanagari Extra"/>
            <w:b/>
            <w:bCs/>
            <w:noProof/>
            <w:sz w:val="28"/>
            <w:szCs w:val="28"/>
            <w:lang w:bidi="ml-IN"/>
          </w:rPr>
          <w:t>SÏbÉï xuÉUÉÈ)</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_Toc39090937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7</w:t>
        </w:r>
        <w:r w:rsidRPr="00617735">
          <w:rPr>
            <w:b/>
            <w:bCs/>
            <w:noProof/>
            <w:webHidden/>
            <w:sz w:val="28"/>
            <w:szCs w:val="28"/>
          </w:rPr>
          <w:fldChar w:fldCharType="end"/>
        </w:r>
      </w:hyperlink>
    </w:p>
    <w:p w14:paraId="0CCD87D7"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38" w:history="1">
        <w:r w:rsidRPr="00617735">
          <w:rPr>
            <w:rStyle w:val="Hyperlink"/>
            <w:rFonts w:cs="Arial"/>
            <w:b/>
            <w:bCs/>
            <w:noProof/>
            <w:sz w:val="28"/>
            <w:szCs w:val="28"/>
            <w:lang w:bidi="ml-IN"/>
          </w:rPr>
          <w:t>1.1.3</w:t>
        </w:r>
        <w:r w:rsidRPr="00B4499D">
          <w:rPr>
            <w:rFonts w:ascii="Calibri" w:eastAsia="Times New Roman" w:hAnsi="Calibri"/>
            <w:b/>
            <w:bCs/>
            <w:noProof/>
            <w:sz w:val="28"/>
            <w:szCs w:val="28"/>
            <w:lang w:bidi="hi-IN"/>
          </w:rPr>
          <w:tab/>
        </w:r>
        <w:r w:rsidRPr="00617735">
          <w:rPr>
            <w:rStyle w:val="Hyperlink"/>
            <w:b/>
            <w:bCs/>
            <w:noProof/>
            <w:sz w:val="28"/>
            <w:szCs w:val="28"/>
            <w:lang w:bidi="ml-IN"/>
          </w:rPr>
          <w:t>Protracted Vowels (Pluta)</w:t>
        </w:r>
        <w:r w:rsidRPr="00617735">
          <w:rPr>
            <w:rStyle w:val="Hyperlink"/>
            <w:rFonts w:ascii="BRH Devanagari" w:hAnsi="BRH Devanagari" w:cs="BRH Devanagari"/>
            <w:b/>
            <w:bCs/>
            <w:noProof/>
            <w:sz w:val="28"/>
            <w:szCs w:val="28"/>
            <w:lang w:bidi="ml-IN"/>
          </w:rPr>
          <w:t xml:space="preserve"> (msÉÑiÉqÉç)</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_Toc39090938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8</w:t>
        </w:r>
        <w:r w:rsidRPr="00617735">
          <w:rPr>
            <w:b/>
            <w:bCs/>
            <w:noProof/>
            <w:webHidden/>
            <w:sz w:val="28"/>
            <w:szCs w:val="28"/>
          </w:rPr>
          <w:fldChar w:fldCharType="end"/>
        </w:r>
      </w:hyperlink>
    </w:p>
    <w:p w14:paraId="43E10D82"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39" w:history="1">
        <w:r w:rsidRPr="00617735">
          <w:rPr>
            <w:rStyle w:val="Hyperlink"/>
            <w:rFonts w:cs="Arial"/>
            <w:b/>
            <w:bCs/>
            <w:noProof/>
            <w:sz w:val="28"/>
            <w:szCs w:val="28"/>
            <w:lang w:bidi="ml-IN"/>
          </w:rPr>
          <w:t>1.1.4</w:t>
        </w:r>
        <w:r w:rsidRPr="00B4499D">
          <w:rPr>
            <w:rFonts w:ascii="Calibri" w:eastAsia="Times New Roman" w:hAnsi="Calibri"/>
            <w:b/>
            <w:bCs/>
            <w:noProof/>
            <w:sz w:val="28"/>
            <w:szCs w:val="28"/>
            <w:lang w:bidi="hi-IN"/>
          </w:rPr>
          <w:tab/>
        </w:r>
        <w:r w:rsidRPr="00617735">
          <w:rPr>
            <w:rStyle w:val="Hyperlink"/>
            <w:b/>
            <w:bCs/>
            <w:noProof/>
            <w:sz w:val="28"/>
            <w:szCs w:val="28"/>
            <w:lang w:bidi="ml-IN"/>
          </w:rPr>
          <w:t>Support Vowels:</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_Toc39090939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8</w:t>
        </w:r>
        <w:r w:rsidRPr="00617735">
          <w:rPr>
            <w:b/>
            <w:bCs/>
            <w:noProof/>
            <w:webHidden/>
            <w:sz w:val="28"/>
            <w:szCs w:val="28"/>
          </w:rPr>
          <w:fldChar w:fldCharType="end"/>
        </w:r>
      </w:hyperlink>
    </w:p>
    <w:p w14:paraId="2BD01C3B" w14:textId="77777777" w:rsidR="0074747B" w:rsidRPr="00B4499D" w:rsidRDefault="0074747B">
      <w:pPr>
        <w:pStyle w:val="TOC2"/>
        <w:tabs>
          <w:tab w:val="left" w:pos="880"/>
          <w:tab w:val="right" w:leader="dot" w:pos="10070"/>
        </w:tabs>
        <w:rPr>
          <w:rFonts w:ascii="Calibri" w:eastAsia="Times New Roman" w:hAnsi="Calibri"/>
          <w:b/>
          <w:bCs/>
          <w:noProof/>
          <w:sz w:val="28"/>
          <w:szCs w:val="28"/>
          <w:lang w:bidi="hi-IN"/>
        </w:rPr>
      </w:pPr>
      <w:hyperlink w:anchor="_Toc39090940" w:history="1">
        <w:r w:rsidRPr="00617735">
          <w:rPr>
            <w:rStyle w:val="Hyperlink"/>
            <w:rFonts w:cs="Arial"/>
            <w:b/>
            <w:bCs/>
            <w:noProof/>
            <w:sz w:val="28"/>
            <w:szCs w:val="28"/>
          </w:rPr>
          <w:t>1.2</w:t>
        </w:r>
        <w:r w:rsidRPr="00B4499D">
          <w:rPr>
            <w:rFonts w:ascii="Calibri" w:eastAsia="Times New Roman" w:hAnsi="Calibri"/>
            <w:b/>
            <w:bCs/>
            <w:noProof/>
            <w:sz w:val="28"/>
            <w:szCs w:val="28"/>
            <w:lang w:bidi="hi-IN"/>
          </w:rPr>
          <w:tab/>
        </w:r>
        <w:r w:rsidRPr="00617735">
          <w:rPr>
            <w:rStyle w:val="Hyperlink"/>
            <w:b/>
            <w:bCs/>
            <w:noProof/>
            <w:sz w:val="28"/>
            <w:szCs w:val="28"/>
          </w:rPr>
          <w:t>Consonants:</w:t>
        </w:r>
        <w:r w:rsidRPr="00617735">
          <w:rPr>
            <w:rStyle w:val="Hyperlink"/>
            <w:rFonts w:ascii="iitmsans" w:hAnsi="iitmsans" w:cs="iitmsans"/>
            <w:b/>
            <w:bCs/>
            <w:noProof/>
            <w:sz w:val="28"/>
            <w:szCs w:val="28"/>
          </w:rPr>
          <w:t xml:space="preserve">  (</w:t>
        </w:r>
        <w:r w:rsidRPr="00617735">
          <w:rPr>
            <w:rStyle w:val="Hyperlink"/>
            <w:rFonts w:ascii="BRH Devanagari Extra" w:hAnsi="BRH Devanagari Extra" w:cs="BRH Devanagari Extra"/>
            <w:b/>
            <w:bCs/>
            <w:noProof/>
            <w:sz w:val="28"/>
            <w:szCs w:val="28"/>
          </w:rPr>
          <w:t>urÉgeÉlÉÉÌlÉ)</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_Toc39090940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10</w:t>
        </w:r>
        <w:r w:rsidRPr="00617735">
          <w:rPr>
            <w:b/>
            <w:bCs/>
            <w:noProof/>
            <w:webHidden/>
            <w:sz w:val="28"/>
            <w:szCs w:val="28"/>
          </w:rPr>
          <w:fldChar w:fldCharType="end"/>
        </w:r>
      </w:hyperlink>
    </w:p>
    <w:p w14:paraId="69D7BB67"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41" w:history="1">
        <w:r w:rsidRPr="00617735">
          <w:rPr>
            <w:rStyle w:val="Hyperlink"/>
            <w:rFonts w:cs="Arial"/>
            <w:b/>
            <w:bCs/>
            <w:noProof/>
            <w:sz w:val="28"/>
            <w:szCs w:val="28"/>
            <w:lang w:bidi="ml-IN"/>
          </w:rPr>
          <w:t>1.2.1</w:t>
        </w:r>
        <w:r w:rsidRPr="00B4499D">
          <w:rPr>
            <w:rFonts w:ascii="Calibri" w:eastAsia="Times New Roman" w:hAnsi="Calibri"/>
            <w:b/>
            <w:bCs/>
            <w:noProof/>
            <w:sz w:val="28"/>
            <w:szCs w:val="28"/>
            <w:lang w:bidi="hi-IN"/>
          </w:rPr>
          <w:tab/>
        </w:r>
        <w:r w:rsidRPr="00617735">
          <w:rPr>
            <w:rStyle w:val="Hyperlink"/>
            <w:b/>
            <w:bCs/>
            <w:noProof/>
            <w:sz w:val="28"/>
            <w:szCs w:val="28"/>
            <w:lang w:bidi="ml-IN"/>
          </w:rPr>
          <w:t>Notes on Consonants:</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_Toc39090941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12</w:t>
        </w:r>
        <w:r w:rsidRPr="00617735">
          <w:rPr>
            <w:b/>
            <w:bCs/>
            <w:noProof/>
            <w:webHidden/>
            <w:sz w:val="28"/>
            <w:szCs w:val="28"/>
          </w:rPr>
          <w:fldChar w:fldCharType="end"/>
        </w:r>
      </w:hyperlink>
    </w:p>
    <w:p w14:paraId="143D528F"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42" w:history="1">
        <w:r w:rsidRPr="00617735">
          <w:rPr>
            <w:rStyle w:val="Hyperlink"/>
            <w:rFonts w:cs="Arial"/>
            <w:b/>
            <w:bCs/>
            <w:noProof/>
            <w:sz w:val="28"/>
            <w:szCs w:val="28"/>
            <w:lang w:bidi="ml-IN"/>
          </w:rPr>
          <w:t>1.2.2</w:t>
        </w:r>
        <w:r w:rsidRPr="00B4499D">
          <w:rPr>
            <w:rFonts w:ascii="Calibri" w:eastAsia="Times New Roman" w:hAnsi="Calibri"/>
            <w:b/>
            <w:bCs/>
            <w:noProof/>
            <w:sz w:val="28"/>
            <w:szCs w:val="28"/>
            <w:lang w:bidi="hi-IN"/>
          </w:rPr>
          <w:tab/>
        </w:r>
        <w:r w:rsidRPr="00617735">
          <w:rPr>
            <w:rStyle w:val="Hyperlink"/>
            <w:b/>
            <w:bCs/>
            <w:noProof/>
            <w:sz w:val="28"/>
            <w:szCs w:val="28"/>
            <w:lang w:bidi="ml-IN"/>
          </w:rPr>
          <w:t>Source of Sound</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_Toc39090942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12</w:t>
        </w:r>
        <w:r w:rsidRPr="00617735">
          <w:rPr>
            <w:b/>
            <w:bCs/>
            <w:noProof/>
            <w:webHidden/>
            <w:sz w:val="28"/>
            <w:szCs w:val="28"/>
          </w:rPr>
          <w:fldChar w:fldCharType="end"/>
        </w:r>
      </w:hyperlink>
    </w:p>
    <w:p w14:paraId="0F950042"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43" w:history="1">
        <w:r w:rsidRPr="00617735">
          <w:rPr>
            <w:rStyle w:val="Hyperlink"/>
            <w:rFonts w:cs="Arial"/>
            <w:b/>
            <w:bCs/>
            <w:noProof/>
            <w:sz w:val="28"/>
            <w:szCs w:val="28"/>
            <w:lang w:bidi="ml-IN"/>
          </w:rPr>
          <w:t>1.2.3</w:t>
        </w:r>
        <w:r w:rsidRPr="00B4499D">
          <w:rPr>
            <w:rFonts w:ascii="Calibri" w:eastAsia="Times New Roman" w:hAnsi="Calibri"/>
            <w:b/>
            <w:bCs/>
            <w:noProof/>
            <w:sz w:val="28"/>
            <w:szCs w:val="28"/>
            <w:lang w:bidi="hi-IN"/>
          </w:rPr>
          <w:tab/>
        </w:r>
        <w:r w:rsidRPr="00617735">
          <w:rPr>
            <w:rStyle w:val="Hyperlink"/>
            <w:b/>
            <w:bCs/>
            <w:noProof/>
            <w:sz w:val="28"/>
            <w:szCs w:val="28"/>
            <w:lang w:bidi="ml-IN"/>
          </w:rPr>
          <w:t>Gutturals:</w:t>
        </w:r>
        <w:r w:rsidRPr="00617735">
          <w:rPr>
            <w:rStyle w:val="Hyperlink"/>
            <w:rFonts w:ascii="BRH Devanagari Extra" w:hAnsi="BRH Devanagari Extra" w:cs="BRH Devanagari Extra"/>
            <w:b/>
            <w:bCs/>
            <w:noProof/>
            <w:sz w:val="28"/>
            <w:szCs w:val="28"/>
            <w:lang w:bidi="ml-IN"/>
          </w:rPr>
          <w:t xml:space="preserve"> (MühPûÉ) </w:t>
        </w:r>
        <w:r w:rsidRPr="00617735">
          <w:rPr>
            <w:rStyle w:val="Hyperlink"/>
            <w:rFonts w:cs="Arial"/>
            <w:b/>
            <w:bCs/>
            <w:noProof/>
            <w:sz w:val="28"/>
            <w:szCs w:val="28"/>
            <w:lang w:bidi="ml-IN"/>
          </w:rPr>
          <w:t>(ka varga)</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_Toc39090943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13</w:t>
        </w:r>
        <w:r w:rsidRPr="00617735">
          <w:rPr>
            <w:b/>
            <w:bCs/>
            <w:noProof/>
            <w:webHidden/>
            <w:sz w:val="28"/>
            <w:szCs w:val="28"/>
          </w:rPr>
          <w:fldChar w:fldCharType="end"/>
        </w:r>
      </w:hyperlink>
    </w:p>
    <w:p w14:paraId="6237A251"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44" w:history="1">
        <w:r w:rsidRPr="00617735">
          <w:rPr>
            <w:rStyle w:val="Hyperlink"/>
            <w:rFonts w:cs="Arial"/>
            <w:b/>
            <w:bCs/>
            <w:noProof/>
            <w:sz w:val="28"/>
            <w:szCs w:val="28"/>
            <w:lang w:bidi="ml-IN"/>
          </w:rPr>
          <w:t>1.2.4</w:t>
        </w:r>
        <w:r w:rsidRPr="00B4499D">
          <w:rPr>
            <w:rFonts w:ascii="Calibri" w:eastAsia="Times New Roman" w:hAnsi="Calibri"/>
            <w:b/>
            <w:bCs/>
            <w:noProof/>
            <w:sz w:val="28"/>
            <w:szCs w:val="28"/>
            <w:lang w:bidi="hi-IN"/>
          </w:rPr>
          <w:tab/>
        </w:r>
        <w:r w:rsidRPr="00617735">
          <w:rPr>
            <w:rStyle w:val="Hyperlink"/>
            <w:b/>
            <w:bCs/>
            <w:noProof/>
            <w:sz w:val="28"/>
            <w:szCs w:val="28"/>
            <w:lang w:bidi="ml-IN"/>
          </w:rPr>
          <w:t>Palatals:</w:t>
        </w:r>
        <w:r w:rsidRPr="00617735">
          <w:rPr>
            <w:rStyle w:val="Hyperlink"/>
            <w:rFonts w:ascii="BRH Devanagari Extra" w:hAnsi="BRH Devanagari Extra" w:cs="BRH Devanagari Extra"/>
            <w:b/>
            <w:bCs/>
            <w:noProof/>
            <w:sz w:val="28"/>
            <w:szCs w:val="28"/>
            <w:lang w:bidi="ml-IN"/>
          </w:rPr>
          <w:t xml:space="preserve"> (iÉÉsÉÑ) </w:t>
        </w:r>
        <w:r w:rsidRPr="00617735">
          <w:rPr>
            <w:rStyle w:val="Hyperlink"/>
            <w:rFonts w:cs="Arial"/>
            <w:b/>
            <w:bCs/>
            <w:noProof/>
            <w:sz w:val="28"/>
            <w:szCs w:val="28"/>
            <w:lang w:bidi="ml-IN"/>
          </w:rPr>
          <w:t>(ca varga)</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_Toc39090944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14</w:t>
        </w:r>
        <w:r w:rsidRPr="00617735">
          <w:rPr>
            <w:b/>
            <w:bCs/>
            <w:noProof/>
            <w:webHidden/>
            <w:sz w:val="28"/>
            <w:szCs w:val="28"/>
          </w:rPr>
          <w:fldChar w:fldCharType="end"/>
        </w:r>
      </w:hyperlink>
    </w:p>
    <w:p w14:paraId="0B5ADC10"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45" w:history="1">
        <w:r w:rsidRPr="00617735">
          <w:rPr>
            <w:rStyle w:val="Hyperlink"/>
            <w:rFonts w:cs="Arial"/>
            <w:b/>
            <w:bCs/>
            <w:noProof/>
            <w:sz w:val="28"/>
            <w:szCs w:val="28"/>
            <w:lang w:bidi="ml-IN"/>
          </w:rPr>
          <w:t>1.2.5</w:t>
        </w:r>
        <w:r w:rsidRPr="00B4499D">
          <w:rPr>
            <w:rFonts w:ascii="Calibri" w:eastAsia="Times New Roman" w:hAnsi="Calibri"/>
            <w:b/>
            <w:bCs/>
            <w:noProof/>
            <w:sz w:val="28"/>
            <w:szCs w:val="28"/>
            <w:lang w:bidi="hi-IN"/>
          </w:rPr>
          <w:tab/>
        </w:r>
        <w:r w:rsidRPr="00617735">
          <w:rPr>
            <w:rStyle w:val="Hyperlink"/>
            <w:b/>
            <w:bCs/>
            <w:noProof/>
            <w:sz w:val="28"/>
            <w:szCs w:val="28"/>
            <w:lang w:bidi="ml-IN"/>
          </w:rPr>
          <w:t xml:space="preserve">Cerebrals: </w:t>
        </w:r>
        <w:r w:rsidRPr="00617735">
          <w:rPr>
            <w:rStyle w:val="Hyperlink"/>
            <w:rFonts w:ascii="BRH Devanagari Extra" w:hAnsi="BRH Devanagari Extra" w:cs="BRH Devanagari Extra"/>
            <w:b/>
            <w:bCs/>
            <w:noProof/>
            <w:sz w:val="28"/>
            <w:szCs w:val="28"/>
            <w:lang w:bidi="ml-IN"/>
          </w:rPr>
          <w:t>(qÉÔkÉïlÉç)</w:t>
        </w:r>
        <w:r w:rsidRPr="00617735">
          <w:rPr>
            <w:rStyle w:val="Hyperlink"/>
            <w:rFonts w:cs="Arial"/>
            <w:b/>
            <w:bCs/>
            <w:noProof/>
            <w:sz w:val="28"/>
            <w:szCs w:val="28"/>
            <w:lang w:bidi="ml-IN"/>
          </w:rPr>
          <w:t xml:space="preserve"> (Ta varga)</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_Toc39090945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14</w:t>
        </w:r>
        <w:r w:rsidRPr="00617735">
          <w:rPr>
            <w:b/>
            <w:bCs/>
            <w:noProof/>
            <w:webHidden/>
            <w:sz w:val="28"/>
            <w:szCs w:val="28"/>
          </w:rPr>
          <w:fldChar w:fldCharType="end"/>
        </w:r>
      </w:hyperlink>
    </w:p>
    <w:p w14:paraId="37B91519"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46" w:history="1">
        <w:r w:rsidRPr="00617735">
          <w:rPr>
            <w:rStyle w:val="Hyperlink"/>
            <w:rFonts w:cs="Arial"/>
            <w:b/>
            <w:bCs/>
            <w:noProof/>
            <w:sz w:val="28"/>
            <w:szCs w:val="28"/>
            <w:lang w:bidi="ml-IN"/>
          </w:rPr>
          <w:t>1.2.6</w:t>
        </w:r>
        <w:r w:rsidRPr="00B4499D">
          <w:rPr>
            <w:rFonts w:ascii="Calibri" w:eastAsia="Times New Roman" w:hAnsi="Calibri"/>
            <w:b/>
            <w:bCs/>
            <w:noProof/>
            <w:sz w:val="28"/>
            <w:szCs w:val="28"/>
            <w:lang w:bidi="hi-IN"/>
          </w:rPr>
          <w:tab/>
        </w:r>
        <w:r w:rsidRPr="00617735">
          <w:rPr>
            <w:rStyle w:val="Hyperlink"/>
            <w:b/>
            <w:bCs/>
            <w:noProof/>
            <w:sz w:val="28"/>
            <w:szCs w:val="28"/>
            <w:lang w:bidi="ml-IN"/>
          </w:rPr>
          <w:t>Dentals:</w:t>
        </w:r>
        <w:r w:rsidRPr="00617735">
          <w:rPr>
            <w:rStyle w:val="Hyperlink"/>
            <w:rFonts w:ascii="BRH Devanagari Extra" w:hAnsi="BRH Devanagari Extra" w:cs="BRH Devanagari Extra"/>
            <w:b/>
            <w:bCs/>
            <w:noProof/>
            <w:sz w:val="28"/>
            <w:szCs w:val="28"/>
            <w:lang w:bidi="ml-IN"/>
          </w:rPr>
          <w:t xml:space="preserve"> (SliÉ)</w:t>
        </w:r>
        <w:r w:rsidRPr="00617735">
          <w:rPr>
            <w:rStyle w:val="Hyperlink"/>
            <w:rFonts w:cs="Arial"/>
            <w:b/>
            <w:bCs/>
            <w:noProof/>
            <w:sz w:val="28"/>
            <w:szCs w:val="28"/>
            <w:lang w:bidi="ml-IN"/>
          </w:rPr>
          <w:t xml:space="preserve"> (ta varga)</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_Toc39090946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15</w:t>
        </w:r>
        <w:r w:rsidRPr="00617735">
          <w:rPr>
            <w:b/>
            <w:bCs/>
            <w:noProof/>
            <w:webHidden/>
            <w:sz w:val="28"/>
            <w:szCs w:val="28"/>
          </w:rPr>
          <w:fldChar w:fldCharType="end"/>
        </w:r>
      </w:hyperlink>
    </w:p>
    <w:p w14:paraId="526B3E44"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47" w:history="1">
        <w:r w:rsidRPr="00617735">
          <w:rPr>
            <w:rStyle w:val="Hyperlink"/>
            <w:rFonts w:cs="Arial"/>
            <w:b/>
            <w:bCs/>
            <w:noProof/>
            <w:sz w:val="28"/>
            <w:szCs w:val="28"/>
            <w:lang w:bidi="ml-IN"/>
          </w:rPr>
          <w:t>1.2.7</w:t>
        </w:r>
        <w:r w:rsidRPr="00B4499D">
          <w:rPr>
            <w:rFonts w:ascii="Calibri" w:eastAsia="Times New Roman" w:hAnsi="Calibri"/>
            <w:b/>
            <w:bCs/>
            <w:noProof/>
            <w:sz w:val="28"/>
            <w:szCs w:val="28"/>
            <w:lang w:bidi="hi-IN"/>
          </w:rPr>
          <w:tab/>
        </w:r>
        <w:r w:rsidRPr="00617735">
          <w:rPr>
            <w:rStyle w:val="Hyperlink"/>
            <w:b/>
            <w:bCs/>
            <w:noProof/>
            <w:sz w:val="28"/>
            <w:szCs w:val="28"/>
            <w:lang w:bidi="ml-IN"/>
          </w:rPr>
          <w:t>Labials:</w:t>
        </w:r>
        <w:r w:rsidRPr="00617735">
          <w:rPr>
            <w:rStyle w:val="Hyperlink"/>
            <w:rFonts w:ascii="BRH Devanagari Extra" w:hAnsi="BRH Devanagari Extra" w:cs="BRH Devanagari Extra"/>
            <w:b/>
            <w:bCs/>
            <w:noProof/>
            <w:sz w:val="28"/>
            <w:szCs w:val="28"/>
            <w:lang w:bidi="ml-IN"/>
          </w:rPr>
          <w:t xml:space="preserve"> (AÉå¸Éæ) </w:t>
        </w:r>
        <w:r w:rsidRPr="00617735">
          <w:rPr>
            <w:rStyle w:val="Hyperlink"/>
            <w:rFonts w:cs="Arial"/>
            <w:b/>
            <w:bCs/>
            <w:noProof/>
            <w:sz w:val="28"/>
            <w:szCs w:val="28"/>
            <w:lang w:bidi="ml-IN"/>
          </w:rPr>
          <w:t>(pa varga)</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_Toc39090947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16</w:t>
        </w:r>
        <w:r w:rsidRPr="00617735">
          <w:rPr>
            <w:b/>
            <w:bCs/>
            <w:noProof/>
            <w:webHidden/>
            <w:sz w:val="28"/>
            <w:szCs w:val="28"/>
          </w:rPr>
          <w:fldChar w:fldCharType="end"/>
        </w:r>
      </w:hyperlink>
    </w:p>
    <w:p w14:paraId="77409CE7" w14:textId="77777777" w:rsidR="0074747B" w:rsidRPr="00B4499D" w:rsidRDefault="0074747B">
      <w:pPr>
        <w:pStyle w:val="TOC2"/>
        <w:tabs>
          <w:tab w:val="left" w:pos="880"/>
          <w:tab w:val="right" w:leader="dot" w:pos="10070"/>
        </w:tabs>
        <w:rPr>
          <w:rFonts w:ascii="Calibri" w:eastAsia="Times New Roman" w:hAnsi="Calibri"/>
          <w:b/>
          <w:bCs/>
          <w:noProof/>
          <w:sz w:val="28"/>
          <w:szCs w:val="28"/>
          <w:lang w:bidi="hi-IN"/>
        </w:rPr>
      </w:pPr>
      <w:hyperlink w:anchor="_Toc39090948" w:history="1">
        <w:r w:rsidRPr="00617735">
          <w:rPr>
            <w:rStyle w:val="Hyperlink"/>
            <w:rFonts w:cs="Arial"/>
            <w:b/>
            <w:bCs/>
            <w:noProof/>
            <w:sz w:val="28"/>
            <w:szCs w:val="28"/>
          </w:rPr>
          <w:t>1.3</w:t>
        </w:r>
        <w:r w:rsidRPr="00B4499D">
          <w:rPr>
            <w:rFonts w:ascii="Calibri" w:eastAsia="Times New Roman" w:hAnsi="Calibri"/>
            <w:b/>
            <w:bCs/>
            <w:noProof/>
            <w:sz w:val="28"/>
            <w:szCs w:val="28"/>
            <w:lang w:bidi="hi-IN"/>
          </w:rPr>
          <w:tab/>
        </w:r>
        <w:r w:rsidRPr="00617735">
          <w:rPr>
            <w:rStyle w:val="Hyperlink"/>
            <w:b/>
            <w:bCs/>
            <w:noProof/>
            <w:sz w:val="28"/>
            <w:szCs w:val="28"/>
          </w:rPr>
          <w:t>Other Consonants:</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_Toc39090948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17</w:t>
        </w:r>
        <w:r w:rsidRPr="00617735">
          <w:rPr>
            <w:b/>
            <w:bCs/>
            <w:noProof/>
            <w:webHidden/>
            <w:sz w:val="28"/>
            <w:szCs w:val="28"/>
          </w:rPr>
          <w:fldChar w:fldCharType="end"/>
        </w:r>
      </w:hyperlink>
    </w:p>
    <w:p w14:paraId="04D040D5"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49" w:history="1">
        <w:r w:rsidRPr="00617735">
          <w:rPr>
            <w:rStyle w:val="Hyperlink"/>
            <w:rFonts w:cs="Arial"/>
            <w:b/>
            <w:bCs/>
            <w:noProof/>
            <w:sz w:val="28"/>
            <w:szCs w:val="28"/>
            <w:lang w:bidi="ml-IN"/>
          </w:rPr>
          <w:t>1.3.1</w:t>
        </w:r>
        <w:r w:rsidRPr="00B4499D">
          <w:rPr>
            <w:rFonts w:ascii="Calibri" w:eastAsia="Times New Roman" w:hAnsi="Calibri"/>
            <w:b/>
            <w:bCs/>
            <w:noProof/>
            <w:sz w:val="28"/>
            <w:szCs w:val="28"/>
            <w:lang w:bidi="hi-IN"/>
          </w:rPr>
          <w:tab/>
        </w:r>
        <w:r w:rsidRPr="00617735">
          <w:rPr>
            <w:rStyle w:val="Hyperlink"/>
            <w:b/>
            <w:bCs/>
            <w:noProof/>
            <w:sz w:val="28"/>
            <w:szCs w:val="28"/>
            <w:lang w:bidi="ml-IN"/>
          </w:rPr>
          <w:t>Semi-Vowels:</w:t>
        </w:r>
        <w:r w:rsidRPr="00617735">
          <w:rPr>
            <w:rStyle w:val="Hyperlink"/>
            <w:rFonts w:ascii="BRH Devanagari Extra" w:hAnsi="BRH Devanagari Extra" w:cs="BRH Devanagari Extra"/>
            <w:b/>
            <w:bCs/>
            <w:noProof/>
            <w:sz w:val="28"/>
            <w:szCs w:val="28"/>
            <w:lang w:bidi="ml-IN"/>
          </w:rPr>
          <w:t xml:space="preserve"> (AliÉxjÉÉ)</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_Toc39090949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17</w:t>
        </w:r>
        <w:r w:rsidRPr="00617735">
          <w:rPr>
            <w:b/>
            <w:bCs/>
            <w:noProof/>
            <w:webHidden/>
            <w:sz w:val="28"/>
            <w:szCs w:val="28"/>
          </w:rPr>
          <w:fldChar w:fldCharType="end"/>
        </w:r>
      </w:hyperlink>
    </w:p>
    <w:p w14:paraId="4453E90C"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50" w:history="1">
        <w:r w:rsidRPr="00617735">
          <w:rPr>
            <w:rStyle w:val="Hyperlink"/>
            <w:rFonts w:cs="Arial"/>
            <w:b/>
            <w:bCs/>
            <w:noProof/>
            <w:sz w:val="28"/>
            <w:szCs w:val="28"/>
            <w:lang w:bidi="ml-IN"/>
          </w:rPr>
          <w:t>1.3.2</w:t>
        </w:r>
        <w:r w:rsidRPr="00B4499D">
          <w:rPr>
            <w:rFonts w:ascii="Calibri" w:eastAsia="Times New Roman" w:hAnsi="Calibri"/>
            <w:b/>
            <w:bCs/>
            <w:noProof/>
            <w:sz w:val="28"/>
            <w:szCs w:val="28"/>
            <w:lang w:bidi="hi-IN"/>
          </w:rPr>
          <w:tab/>
        </w:r>
        <w:r w:rsidRPr="00617735">
          <w:rPr>
            <w:rStyle w:val="Hyperlink"/>
            <w:b/>
            <w:bCs/>
            <w:noProof/>
            <w:sz w:val="28"/>
            <w:szCs w:val="28"/>
            <w:lang w:bidi="ml-IN"/>
          </w:rPr>
          <w:t>Sibilants: (</w:t>
        </w:r>
        <w:r w:rsidRPr="00617735">
          <w:rPr>
            <w:rStyle w:val="Hyperlink"/>
            <w:rFonts w:ascii="BRH Devanagari" w:hAnsi="BRH Devanagari" w:cs="BRH Devanagari"/>
            <w:b/>
            <w:bCs/>
            <w:noProof/>
            <w:sz w:val="28"/>
            <w:szCs w:val="28"/>
            <w:lang w:bidi="ml-IN"/>
          </w:rPr>
          <w:t>FwqÉlÉç</w:t>
        </w:r>
        <w:r w:rsidRPr="00617735">
          <w:rPr>
            <w:rStyle w:val="Hyperlink"/>
            <w:b/>
            <w:bCs/>
            <w:noProof/>
            <w:sz w:val="28"/>
            <w:szCs w:val="28"/>
            <w:lang w:bidi="ml-IN"/>
          </w:rPr>
          <w:t>)</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_Toc39090950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18</w:t>
        </w:r>
        <w:r w:rsidRPr="00617735">
          <w:rPr>
            <w:b/>
            <w:bCs/>
            <w:noProof/>
            <w:webHidden/>
            <w:sz w:val="28"/>
            <w:szCs w:val="28"/>
          </w:rPr>
          <w:fldChar w:fldCharType="end"/>
        </w:r>
      </w:hyperlink>
    </w:p>
    <w:p w14:paraId="622037A4"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51" w:history="1">
        <w:r w:rsidRPr="00617735">
          <w:rPr>
            <w:rStyle w:val="Hyperlink"/>
            <w:rFonts w:cs="Arial"/>
            <w:b/>
            <w:bCs/>
            <w:noProof/>
            <w:sz w:val="28"/>
            <w:szCs w:val="28"/>
            <w:lang w:bidi="ml-IN"/>
          </w:rPr>
          <w:t>1.3.3</w:t>
        </w:r>
        <w:r w:rsidRPr="00B4499D">
          <w:rPr>
            <w:rFonts w:ascii="Calibri" w:eastAsia="Times New Roman" w:hAnsi="Calibri"/>
            <w:b/>
            <w:bCs/>
            <w:noProof/>
            <w:sz w:val="28"/>
            <w:szCs w:val="28"/>
            <w:lang w:bidi="hi-IN"/>
          </w:rPr>
          <w:tab/>
        </w:r>
        <w:r w:rsidRPr="00617735">
          <w:rPr>
            <w:rStyle w:val="Hyperlink"/>
            <w:b/>
            <w:bCs/>
            <w:noProof/>
            <w:sz w:val="28"/>
            <w:szCs w:val="28"/>
            <w:lang w:bidi="ml-IN"/>
          </w:rPr>
          <w:t xml:space="preserve">Aspirate: </w:t>
        </w:r>
        <w:r w:rsidRPr="00617735">
          <w:rPr>
            <w:rStyle w:val="Hyperlink"/>
            <w:rFonts w:ascii="BRH Devanagari Extra" w:hAnsi="BRH Devanagari Extra"/>
            <w:b/>
            <w:bCs/>
            <w:noProof/>
            <w:sz w:val="28"/>
            <w:szCs w:val="28"/>
            <w:lang w:bidi="ml-IN"/>
          </w:rPr>
          <w:t>(</w:t>
        </w:r>
        <w:r w:rsidRPr="00617735">
          <w:rPr>
            <w:rStyle w:val="Hyperlink"/>
            <w:rFonts w:ascii="BRH Devanagari Extra" w:hAnsi="BRH Devanagari Extra"/>
            <w:b/>
            <w:bCs/>
            <w:noProof/>
            <w:sz w:val="28"/>
            <w:szCs w:val="28"/>
            <w:cs/>
            <w:lang w:bidi="hi-IN"/>
          </w:rPr>
          <w:t>सोष्मता</w:t>
        </w:r>
        <w:r w:rsidRPr="00617735">
          <w:rPr>
            <w:rStyle w:val="Hyperlink"/>
            <w:rFonts w:ascii="BRH Devanagari Extra" w:hAnsi="BRH Devanagari Extra"/>
            <w:b/>
            <w:bCs/>
            <w:noProof/>
            <w:sz w:val="28"/>
            <w:szCs w:val="28"/>
            <w:lang w:bidi="ml-IN"/>
          </w:rPr>
          <w:t>)</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_Toc39090951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19</w:t>
        </w:r>
        <w:r w:rsidRPr="00617735">
          <w:rPr>
            <w:b/>
            <w:bCs/>
            <w:noProof/>
            <w:webHidden/>
            <w:sz w:val="28"/>
            <w:szCs w:val="28"/>
          </w:rPr>
          <w:fldChar w:fldCharType="end"/>
        </w:r>
      </w:hyperlink>
    </w:p>
    <w:p w14:paraId="090376F5"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52" w:history="1">
        <w:r w:rsidRPr="00617735">
          <w:rPr>
            <w:rStyle w:val="Hyperlink"/>
            <w:rFonts w:cs="Arial"/>
            <w:b/>
            <w:bCs/>
            <w:noProof/>
            <w:sz w:val="28"/>
            <w:szCs w:val="28"/>
            <w:lang w:bidi="ml-IN"/>
          </w:rPr>
          <w:t>1.3.4</w:t>
        </w:r>
        <w:r w:rsidRPr="00B4499D">
          <w:rPr>
            <w:rFonts w:ascii="Calibri" w:eastAsia="Times New Roman" w:hAnsi="Calibri"/>
            <w:b/>
            <w:bCs/>
            <w:noProof/>
            <w:sz w:val="28"/>
            <w:szCs w:val="28"/>
            <w:lang w:bidi="hi-IN"/>
          </w:rPr>
          <w:tab/>
        </w:r>
        <w:r w:rsidRPr="00617735">
          <w:rPr>
            <w:rStyle w:val="Hyperlink"/>
            <w:b/>
            <w:bCs/>
            <w:noProof/>
            <w:sz w:val="28"/>
            <w:szCs w:val="28"/>
            <w:lang w:bidi="ml-IN"/>
          </w:rPr>
          <w:t>Classification of Vowels into Groups:</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_Toc39090952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20</w:t>
        </w:r>
        <w:r w:rsidRPr="00617735">
          <w:rPr>
            <w:b/>
            <w:bCs/>
            <w:noProof/>
            <w:webHidden/>
            <w:sz w:val="28"/>
            <w:szCs w:val="28"/>
          </w:rPr>
          <w:fldChar w:fldCharType="end"/>
        </w:r>
      </w:hyperlink>
    </w:p>
    <w:p w14:paraId="64F74974"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53" w:history="1">
        <w:r w:rsidRPr="00617735">
          <w:rPr>
            <w:rStyle w:val="Hyperlink"/>
            <w:rFonts w:cs="Arial"/>
            <w:b/>
            <w:bCs/>
            <w:noProof/>
            <w:sz w:val="28"/>
            <w:szCs w:val="28"/>
            <w:lang w:bidi="ml-IN"/>
          </w:rPr>
          <w:t>1.3.5</w:t>
        </w:r>
        <w:r w:rsidRPr="00B4499D">
          <w:rPr>
            <w:rFonts w:ascii="Calibri" w:eastAsia="Times New Roman" w:hAnsi="Calibri"/>
            <w:b/>
            <w:bCs/>
            <w:noProof/>
            <w:sz w:val="28"/>
            <w:szCs w:val="28"/>
            <w:lang w:bidi="hi-IN"/>
          </w:rPr>
          <w:tab/>
        </w:r>
        <w:r w:rsidRPr="00617735">
          <w:rPr>
            <w:rStyle w:val="Hyperlink"/>
            <w:b/>
            <w:bCs/>
            <w:noProof/>
            <w:sz w:val="28"/>
            <w:szCs w:val="28"/>
            <w:lang w:bidi="ml-IN"/>
          </w:rPr>
          <w:t>Mahaprana and Alpaprana</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_Toc39090953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21</w:t>
        </w:r>
        <w:r w:rsidRPr="00617735">
          <w:rPr>
            <w:b/>
            <w:bCs/>
            <w:noProof/>
            <w:webHidden/>
            <w:sz w:val="28"/>
            <w:szCs w:val="28"/>
          </w:rPr>
          <w:fldChar w:fldCharType="end"/>
        </w:r>
      </w:hyperlink>
    </w:p>
    <w:p w14:paraId="7DC9C6AC" w14:textId="77777777" w:rsidR="0074747B" w:rsidRPr="00B4499D" w:rsidRDefault="0074747B">
      <w:pPr>
        <w:pStyle w:val="TOC2"/>
        <w:tabs>
          <w:tab w:val="left" w:pos="880"/>
          <w:tab w:val="right" w:leader="dot" w:pos="10070"/>
        </w:tabs>
        <w:rPr>
          <w:rFonts w:ascii="Calibri" w:eastAsia="Times New Roman" w:hAnsi="Calibri"/>
          <w:b/>
          <w:bCs/>
          <w:noProof/>
          <w:sz w:val="28"/>
          <w:szCs w:val="28"/>
          <w:lang w:bidi="hi-IN"/>
        </w:rPr>
      </w:pPr>
      <w:hyperlink w:anchor="_Toc39090954" w:history="1">
        <w:r w:rsidRPr="00617735">
          <w:rPr>
            <w:rStyle w:val="Hyperlink"/>
            <w:rFonts w:cs="Arial"/>
            <w:b/>
            <w:bCs/>
            <w:noProof/>
            <w:sz w:val="28"/>
            <w:szCs w:val="28"/>
          </w:rPr>
          <w:t>1.4</w:t>
        </w:r>
        <w:r w:rsidRPr="00B4499D">
          <w:rPr>
            <w:rFonts w:ascii="Calibri" w:eastAsia="Times New Roman" w:hAnsi="Calibri"/>
            <w:b/>
            <w:bCs/>
            <w:noProof/>
            <w:sz w:val="28"/>
            <w:szCs w:val="28"/>
            <w:lang w:bidi="hi-IN"/>
          </w:rPr>
          <w:tab/>
        </w:r>
        <w:r w:rsidRPr="00617735">
          <w:rPr>
            <w:rStyle w:val="Hyperlink"/>
            <w:b/>
            <w:bCs/>
            <w:noProof/>
            <w:sz w:val="28"/>
            <w:szCs w:val="28"/>
          </w:rPr>
          <w:t>Other Letters</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_Toc39090954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21</w:t>
        </w:r>
        <w:r w:rsidRPr="00617735">
          <w:rPr>
            <w:b/>
            <w:bCs/>
            <w:noProof/>
            <w:webHidden/>
            <w:sz w:val="28"/>
            <w:szCs w:val="28"/>
          </w:rPr>
          <w:fldChar w:fldCharType="end"/>
        </w:r>
      </w:hyperlink>
    </w:p>
    <w:p w14:paraId="40D7A507" w14:textId="77777777" w:rsidR="0074747B" w:rsidRPr="00B4499D" w:rsidRDefault="0074747B">
      <w:pPr>
        <w:pStyle w:val="TOC2"/>
        <w:tabs>
          <w:tab w:val="left" w:pos="880"/>
          <w:tab w:val="right" w:leader="dot" w:pos="10070"/>
        </w:tabs>
        <w:rPr>
          <w:rFonts w:ascii="Calibri" w:eastAsia="Times New Roman" w:hAnsi="Calibri"/>
          <w:b/>
          <w:bCs/>
          <w:noProof/>
          <w:sz w:val="28"/>
          <w:szCs w:val="28"/>
          <w:lang w:bidi="hi-IN"/>
        </w:rPr>
      </w:pPr>
      <w:hyperlink w:anchor="_Toc39090955" w:history="1">
        <w:r w:rsidRPr="00617735">
          <w:rPr>
            <w:rStyle w:val="Hyperlink"/>
            <w:rFonts w:cs="Arial"/>
            <w:b/>
            <w:bCs/>
            <w:noProof/>
            <w:sz w:val="28"/>
            <w:szCs w:val="28"/>
          </w:rPr>
          <w:t>1.5</w:t>
        </w:r>
        <w:r w:rsidRPr="00B4499D">
          <w:rPr>
            <w:rFonts w:ascii="Calibri" w:eastAsia="Times New Roman" w:hAnsi="Calibri"/>
            <w:b/>
            <w:bCs/>
            <w:noProof/>
            <w:sz w:val="28"/>
            <w:szCs w:val="28"/>
            <w:lang w:bidi="hi-IN"/>
          </w:rPr>
          <w:tab/>
        </w:r>
        <w:r w:rsidRPr="00617735">
          <w:rPr>
            <w:rStyle w:val="Hyperlink"/>
            <w:b/>
            <w:bCs/>
            <w:noProof/>
            <w:sz w:val="28"/>
            <w:szCs w:val="28"/>
          </w:rPr>
          <w:t>Conjunct Letters</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_Toc39090955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22</w:t>
        </w:r>
        <w:r w:rsidRPr="00617735">
          <w:rPr>
            <w:b/>
            <w:bCs/>
            <w:noProof/>
            <w:webHidden/>
            <w:sz w:val="28"/>
            <w:szCs w:val="28"/>
          </w:rPr>
          <w:fldChar w:fldCharType="end"/>
        </w:r>
      </w:hyperlink>
    </w:p>
    <w:p w14:paraId="2BE2D0CA"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56" w:history="1">
        <w:r w:rsidRPr="00617735">
          <w:rPr>
            <w:rStyle w:val="Hyperlink"/>
            <w:rFonts w:cs="Arial"/>
            <w:b/>
            <w:bCs/>
            <w:noProof/>
            <w:sz w:val="28"/>
            <w:szCs w:val="28"/>
            <w:lang w:bidi="ml-IN"/>
          </w:rPr>
          <w:t>1.5.1</w:t>
        </w:r>
        <w:r w:rsidRPr="00B4499D">
          <w:rPr>
            <w:rFonts w:ascii="Calibri" w:eastAsia="Times New Roman" w:hAnsi="Calibri"/>
            <w:b/>
            <w:bCs/>
            <w:noProof/>
            <w:sz w:val="28"/>
            <w:szCs w:val="28"/>
            <w:lang w:bidi="hi-IN"/>
          </w:rPr>
          <w:tab/>
        </w:r>
        <w:r w:rsidRPr="00617735">
          <w:rPr>
            <w:rStyle w:val="Hyperlink"/>
            <w:b/>
            <w:bCs/>
            <w:noProof/>
            <w:sz w:val="28"/>
            <w:szCs w:val="28"/>
            <w:lang w:bidi="ml-IN"/>
          </w:rPr>
          <w:t>Vowel based Conjuncts (Swarayukta Akshara) (</w:t>
        </w:r>
        <w:r w:rsidRPr="00617735">
          <w:rPr>
            <w:rStyle w:val="Hyperlink"/>
            <w:rFonts w:ascii="BRH Devanagari Extra" w:hAnsi="BRH Devanagari Extra"/>
            <w:b/>
            <w:bCs/>
            <w:noProof/>
            <w:sz w:val="28"/>
            <w:szCs w:val="28"/>
            <w:lang w:bidi="ml-IN"/>
          </w:rPr>
          <w:t>xuÉU</w:t>
        </w:r>
        <w:r w:rsidRPr="00617735">
          <w:rPr>
            <w:rStyle w:val="Hyperlink"/>
            <w:rFonts w:ascii="BRH Devanagari Extra" w:hAnsi="BRH Devanagari Extra" w:cs="BRH Devanagari Extra"/>
            <w:b/>
            <w:bCs/>
            <w:noProof/>
            <w:sz w:val="28"/>
            <w:szCs w:val="28"/>
            <w:lang w:bidi="ml-IN"/>
          </w:rPr>
          <w:t>rÉÑ£ü A¤ÉU)</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_Toc39090956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22</w:t>
        </w:r>
        <w:r w:rsidRPr="00617735">
          <w:rPr>
            <w:b/>
            <w:bCs/>
            <w:noProof/>
            <w:webHidden/>
            <w:sz w:val="28"/>
            <w:szCs w:val="28"/>
          </w:rPr>
          <w:fldChar w:fldCharType="end"/>
        </w:r>
      </w:hyperlink>
    </w:p>
    <w:p w14:paraId="3770A7A8"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57" w:history="1">
        <w:r w:rsidRPr="00617735">
          <w:rPr>
            <w:rStyle w:val="Hyperlink"/>
            <w:rFonts w:cs="Arial"/>
            <w:b/>
            <w:bCs/>
            <w:noProof/>
            <w:sz w:val="28"/>
            <w:szCs w:val="28"/>
            <w:lang w:bidi="ml-IN"/>
          </w:rPr>
          <w:t>1.5.2</w:t>
        </w:r>
        <w:r w:rsidRPr="00B4499D">
          <w:rPr>
            <w:rFonts w:ascii="Calibri" w:eastAsia="Times New Roman" w:hAnsi="Calibri"/>
            <w:b/>
            <w:bCs/>
            <w:noProof/>
            <w:sz w:val="28"/>
            <w:szCs w:val="28"/>
            <w:lang w:bidi="hi-IN"/>
          </w:rPr>
          <w:tab/>
        </w:r>
        <w:r w:rsidRPr="00617735">
          <w:rPr>
            <w:rStyle w:val="Hyperlink"/>
            <w:b/>
            <w:bCs/>
            <w:noProof/>
            <w:sz w:val="28"/>
            <w:szCs w:val="28"/>
            <w:lang w:bidi="ml-IN"/>
          </w:rPr>
          <w:t>Example of ‘ka’ varga letters</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_Toc39090957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23</w:t>
        </w:r>
        <w:r w:rsidRPr="00617735">
          <w:rPr>
            <w:b/>
            <w:bCs/>
            <w:noProof/>
            <w:webHidden/>
            <w:sz w:val="28"/>
            <w:szCs w:val="28"/>
          </w:rPr>
          <w:fldChar w:fldCharType="end"/>
        </w:r>
      </w:hyperlink>
    </w:p>
    <w:p w14:paraId="77DC9C70"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58" w:history="1">
        <w:r w:rsidRPr="00617735">
          <w:rPr>
            <w:rStyle w:val="Hyperlink"/>
            <w:rFonts w:cs="Arial"/>
            <w:b/>
            <w:bCs/>
            <w:noProof/>
            <w:sz w:val="28"/>
            <w:szCs w:val="28"/>
            <w:lang w:bidi="ml-IN"/>
          </w:rPr>
          <w:t>1.5.3</w:t>
        </w:r>
        <w:r w:rsidRPr="00B4499D">
          <w:rPr>
            <w:rFonts w:ascii="Calibri" w:eastAsia="Times New Roman" w:hAnsi="Calibri"/>
            <w:b/>
            <w:bCs/>
            <w:noProof/>
            <w:sz w:val="28"/>
            <w:szCs w:val="28"/>
            <w:lang w:bidi="hi-IN"/>
          </w:rPr>
          <w:tab/>
        </w:r>
        <w:r w:rsidRPr="00617735">
          <w:rPr>
            <w:rStyle w:val="Hyperlink"/>
            <w:b/>
            <w:bCs/>
            <w:noProof/>
            <w:sz w:val="28"/>
            <w:szCs w:val="28"/>
            <w:lang w:bidi="ml-IN"/>
          </w:rPr>
          <w:t>Base Letters (Halant) (</w:t>
        </w:r>
        <w:r w:rsidRPr="00617735">
          <w:rPr>
            <w:rStyle w:val="Hyperlink"/>
            <w:rFonts w:ascii="BRH Devanagari Extra" w:hAnsi="BRH Devanagari Extra" w:cs="BRH Devanagari Extra"/>
            <w:b/>
            <w:bCs/>
            <w:noProof/>
            <w:sz w:val="28"/>
            <w:szCs w:val="28"/>
            <w:lang w:bidi="ml-IN"/>
          </w:rPr>
          <w:t>WûsÉliÉç)</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_Toc39090958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24</w:t>
        </w:r>
        <w:r w:rsidRPr="00617735">
          <w:rPr>
            <w:b/>
            <w:bCs/>
            <w:noProof/>
            <w:webHidden/>
            <w:sz w:val="28"/>
            <w:szCs w:val="28"/>
          </w:rPr>
          <w:fldChar w:fldCharType="end"/>
        </w:r>
      </w:hyperlink>
    </w:p>
    <w:p w14:paraId="656A6EAB"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59" w:history="1">
        <w:r w:rsidRPr="00617735">
          <w:rPr>
            <w:rStyle w:val="Hyperlink"/>
            <w:rFonts w:cs="Arial"/>
            <w:b/>
            <w:bCs/>
            <w:noProof/>
            <w:sz w:val="28"/>
            <w:szCs w:val="28"/>
            <w:lang w:bidi="ml-IN"/>
          </w:rPr>
          <w:t>1.5.4</w:t>
        </w:r>
        <w:r w:rsidRPr="00B4499D">
          <w:rPr>
            <w:rFonts w:ascii="Calibri" w:eastAsia="Times New Roman" w:hAnsi="Calibri"/>
            <w:b/>
            <w:bCs/>
            <w:noProof/>
            <w:sz w:val="28"/>
            <w:szCs w:val="28"/>
            <w:lang w:bidi="hi-IN"/>
          </w:rPr>
          <w:tab/>
        </w:r>
        <w:r w:rsidRPr="00617735">
          <w:rPr>
            <w:rStyle w:val="Hyperlink"/>
            <w:b/>
            <w:bCs/>
            <w:noProof/>
            <w:sz w:val="28"/>
            <w:szCs w:val="28"/>
            <w:lang w:bidi="ml-IN"/>
          </w:rPr>
          <w:t>Maatra Letters:</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_Toc39090959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24</w:t>
        </w:r>
        <w:r w:rsidRPr="00617735">
          <w:rPr>
            <w:b/>
            <w:bCs/>
            <w:noProof/>
            <w:webHidden/>
            <w:sz w:val="28"/>
            <w:szCs w:val="28"/>
          </w:rPr>
          <w:fldChar w:fldCharType="end"/>
        </w:r>
      </w:hyperlink>
    </w:p>
    <w:p w14:paraId="3F248B3C"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60" w:history="1">
        <w:r w:rsidRPr="00617735">
          <w:rPr>
            <w:rStyle w:val="Hyperlink"/>
            <w:rFonts w:cs="Arial"/>
            <w:b/>
            <w:bCs/>
            <w:noProof/>
            <w:sz w:val="28"/>
            <w:szCs w:val="28"/>
            <w:lang w:bidi="ml-IN"/>
          </w:rPr>
          <w:t>1.5.5</w:t>
        </w:r>
        <w:r w:rsidRPr="00B4499D">
          <w:rPr>
            <w:rFonts w:ascii="Calibri" w:eastAsia="Times New Roman" w:hAnsi="Calibri"/>
            <w:b/>
            <w:bCs/>
            <w:noProof/>
            <w:sz w:val="28"/>
            <w:szCs w:val="28"/>
            <w:lang w:bidi="hi-IN"/>
          </w:rPr>
          <w:tab/>
        </w:r>
        <w:r w:rsidRPr="00617735">
          <w:rPr>
            <w:rStyle w:val="Hyperlink"/>
            <w:rFonts w:cs="Arial"/>
            <w:b/>
            <w:bCs/>
            <w:noProof/>
            <w:sz w:val="28"/>
            <w:szCs w:val="28"/>
            <w:lang w:bidi="ml-IN"/>
          </w:rPr>
          <w:t>C</w:t>
        </w:r>
        <w:r w:rsidRPr="00617735">
          <w:rPr>
            <w:rStyle w:val="Hyperlink"/>
            <w:b/>
            <w:bCs/>
            <w:noProof/>
            <w:sz w:val="28"/>
            <w:szCs w:val="28"/>
            <w:lang w:bidi="ml-IN"/>
          </w:rPr>
          <w:t>onjunct Consonants (Samyuktakshara)</w:t>
        </w:r>
        <w:r w:rsidRPr="00617735">
          <w:rPr>
            <w:rStyle w:val="Hyperlink"/>
            <w:rFonts w:ascii="BRH Devanagari Extra" w:hAnsi="BRH Devanagari Extra" w:cs="BRH Devanagari Extra"/>
            <w:b/>
            <w:bCs/>
            <w:noProof/>
            <w:sz w:val="28"/>
            <w:szCs w:val="28"/>
            <w:lang w:bidi="ml-IN"/>
          </w:rPr>
          <w:t xml:space="preserve"> (xÉÇrÉÑ£ü A¤ÉU)</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_Toc39090960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25</w:t>
        </w:r>
        <w:r w:rsidRPr="00617735">
          <w:rPr>
            <w:b/>
            <w:bCs/>
            <w:noProof/>
            <w:webHidden/>
            <w:sz w:val="28"/>
            <w:szCs w:val="28"/>
          </w:rPr>
          <w:fldChar w:fldCharType="end"/>
        </w:r>
      </w:hyperlink>
    </w:p>
    <w:p w14:paraId="77FE52F6"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61" w:history="1">
        <w:r w:rsidRPr="00617735">
          <w:rPr>
            <w:rStyle w:val="Hyperlink"/>
            <w:rFonts w:cs="Arial"/>
            <w:b/>
            <w:bCs/>
            <w:noProof/>
            <w:sz w:val="28"/>
            <w:szCs w:val="28"/>
            <w:lang w:bidi="ml-IN"/>
          </w:rPr>
          <w:t>1.5.6</w:t>
        </w:r>
        <w:r w:rsidRPr="00B4499D">
          <w:rPr>
            <w:rFonts w:ascii="Calibri" w:eastAsia="Times New Roman" w:hAnsi="Calibri"/>
            <w:b/>
            <w:bCs/>
            <w:noProof/>
            <w:sz w:val="28"/>
            <w:szCs w:val="28"/>
            <w:lang w:bidi="hi-IN"/>
          </w:rPr>
          <w:tab/>
        </w:r>
        <w:r w:rsidRPr="00617735">
          <w:rPr>
            <w:rStyle w:val="Hyperlink"/>
            <w:b/>
            <w:bCs/>
            <w:noProof/>
            <w:sz w:val="28"/>
            <w:szCs w:val="28"/>
            <w:lang w:bidi="ml-IN"/>
          </w:rPr>
          <w:t>Letters appearing one after the other</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_Toc39090961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27</w:t>
        </w:r>
        <w:r w:rsidRPr="00617735">
          <w:rPr>
            <w:b/>
            <w:bCs/>
            <w:noProof/>
            <w:webHidden/>
            <w:sz w:val="28"/>
            <w:szCs w:val="28"/>
          </w:rPr>
          <w:fldChar w:fldCharType="end"/>
        </w:r>
      </w:hyperlink>
    </w:p>
    <w:p w14:paraId="72C1A339"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62" w:history="1">
        <w:r w:rsidRPr="00617735">
          <w:rPr>
            <w:rStyle w:val="Hyperlink"/>
            <w:rFonts w:cs="Arial"/>
            <w:b/>
            <w:bCs/>
            <w:noProof/>
            <w:sz w:val="28"/>
            <w:szCs w:val="28"/>
            <w:lang w:bidi="ml-IN"/>
          </w:rPr>
          <w:t>1.5.7</w:t>
        </w:r>
        <w:r w:rsidRPr="00B4499D">
          <w:rPr>
            <w:rFonts w:ascii="Calibri" w:eastAsia="Times New Roman" w:hAnsi="Calibri"/>
            <w:b/>
            <w:bCs/>
            <w:noProof/>
            <w:sz w:val="28"/>
            <w:szCs w:val="28"/>
            <w:lang w:bidi="hi-IN"/>
          </w:rPr>
          <w:tab/>
        </w:r>
        <w:r w:rsidRPr="00617735">
          <w:rPr>
            <w:rStyle w:val="Hyperlink"/>
            <w:b/>
            <w:bCs/>
            <w:noProof/>
            <w:sz w:val="28"/>
            <w:szCs w:val="28"/>
            <w:lang w:bidi="ml-IN"/>
          </w:rPr>
          <w:t>Letters after one below the other</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_Toc39090962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27</w:t>
        </w:r>
        <w:r w:rsidRPr="00617735">
          <w:rPr>
            <w:b/>
            <w:bCs/>
            <w:noProof/>
            <w:webHidden/>
            <w:sz w:val="28"/>
            <w:szCs w:val="28"/>
          </w:rPr>
          <w:fldChar w:fldCharType="end"/>
        </w:r>
      </w:hyperlink>
    </w:p>
    <w:p w14:paraId="099FA54A"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63" w:history="1">
        <w:r w:rsidRPr="00617735">
          <w:rPr>
            <w:rStyle w:val="Hyperlink"/>
            <w:rFonts w:cs="Arial"/>
            <w:b/>
            <w:bCs/>
            <w:noProof/>
            <w:sz w:val="28"/>
            <w:szCs w:val="28"/>
            <w:lang w:bidi="ml-IN"/>
          </w:rPr>
          <w:t>1.5.8</w:t>
        </w:r>
        <w:r w:rsidRPr="00B4499D">
          <w:rPr>
            <w:rFonts w:ascii="Calibri" w:eastAsia="Times New Roman" w:hAnsi="Calibri"/>
            <w:b/>
            <w:bCs/>
            <w:noProof/>
            <w:sz w:val="28"/>
            <w:szCs w:val="28"/>
            <w:lang w:bidi="hi-IN"/>
          </w:rPr>
          <w:tab/>
        </w:r>
        <w:r w:rsidRPr="00617735">
          <w:rPr>
            <w:rStyle w:val="Hyperlink"/>
            <w:b/>
            <w:bCs/>
            <w:noProof/>
            <w:sz w:val="28"/>
            <w:szCs w:val="28"/>
            <w:lang w:bidi="ml-IN"/>
          </w:rPr>
          <w:t>Three letter sounds with different joints</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_Toc39090963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28</w:t>
        </w:r>
        <w:r w:rsidRPr="00617735">
          <w:rPr>
            <w:b/>
            <w:bCs/>
            <w:noProof/>
            <w:webHidden/>
            <w:sz w:val="28"/>
            <w:szCs w:val="28"/>
          </w:rPr>
          <w:fldChar w:fldCharType="end"/>
        </w:r>
      </w:hyperlink>
    </w:p>
    <w:p w14:paraId="4C94CACB"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64" w:history="1">
        <w:r w:rsidRPr="00617735">
          <w:rPr>
            <w:rStyle w:val="Hyperlink"/>
            <w:rFonts w:cs="Arial"/>
            <w:b/>
            <w:bCs/>
            <w:noProof/>
            <w:sz w:val="28"/>
            <w:szCs w:val="28"/>
            <w:lang w:bidi="ml-IN"/>
          </w:rPr>
          <w:t>1.5.9</w:t>
        </w:r>
        <w:r w:rsidRPr="00B4499D">
          <w:rPr>
            <w:rFonts w:ascii="Calibri" w:eastAsia="Times New Roman" w:hAnsi="Calibri"/>
            <w:b/>
            <w:bCs/>
            <w:noProof/>
            <w:sz w:val="28"/>
            <w:szCs w:val="28"/>
            <w:lang w:bidi="hi-IN"/>
          </w:rPr>
          <w:tab/>
        </w:r>
        <w:r w:rsidRPr="00617735">
          <w:rPr>
            <w:rStyle w:val="Hyperlink"/>
            <w:b/>
            <w:bCs/>
            <w:noProof/>
            <w:sz w:val="28"/>
            <w:szCs w:val="28"/>
            <w:lang w:bidi="ml-IN"/>
          </w:rPr>
          <w:t>Letters with ‘ra’ and ‘tra’</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_Toc39090964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29</w:t>
        </w:r>
        <w:r w:rsidRPr="00617735">
          <w:rPr>
            <w:b/>
            <w:bCs/>
            <w:noProof/>
            <w:webHidden/>
            <w:sz w:val="28"/>
            <w:szCs w:val="28"/>
          </w:rPr>
          <w:fldChar w:fldCharType="end"/>
        </w:r>
      </w:hyperlink>
    </w:p>
    <w:p w14:paraId="0334AF75" w14:textId="77777777" w:rsidR="0074747B" w:rsidRPr="00B4499D" w:rsidRDefault="0074747B">
      <w:pPr>
        <w:pStyle w:val="TOC3"/>
        <w:tabs>
          <w:tab w:val="left" w:pos="1540"/>
          <w:tab w:val="right" w:leader="dot" w:pos="10070"/>
        </w:tabs>
        <w:rPr>
          <w:rFonts w:ascii="Calibri" w:eastAsia="Times New Roman" w:hAnsi="Calibri"/>
          <w:b/>
          <w:bCs/>
          <w:noProof/>
          <w:sz w:val="28"/>
          <w:szCs w:val="28"/>
          <w:lang w:bidi="hi-IN"/>
        </w:rPr>
      </w:pPr>
      <w:hyperlink w:anchor="_Toc39090965" w:history="1">
        <w:r w:rsidRPr="00617735">
          <w:rPr>
            <w:rStyle w:val="Hyperlink"/>
            <w:rFonts w:cs="Arial"/>
            <w:b/>
            <w:bCs/>
            <w:noProof/>
            <w:sz w:val="28"/>
            <w:szCs w:val="28"/>
            <w:lang w:bidi="ml-IN"/>
          </w:rPr>
          <w:t>1.5.10</w:t>
        </w:r>
        <w:r w:rsidRPr="00B4499D">
          <w:rPr>
            <w:rFonts w:ascii="Calibri" w:eastAsia="Times New Roman" w:hAnsi="Calibri"/>
            <w:b/>
            <w:bCs/>
            <w:noProof/>
            <w:sz w:val="28"/>
            <w:szCs w:val="28"/>
            <w:lang w:bidi="hi-IN"/>
          </w:rPr>
          <w:tab/>
        </w:r>
        <w:r w:rsidRPr="00617735">
          <w:rPr>
            <w:rStyle w:val="Hyperlink"/>
            <w:b/>
            <w:bCs/>
            <w:noProof/>
            <w:sz w:val="28"/>
            <w:szCs w:val="28"/>
            <w:lang w:bidi="ml-IN"/>
          </w:rPr>
          <w:t>Special joins and representations (esp. letter ha,dda)</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_Toc39090965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29</w:t>
        </w:r>
        <w:r w:rsidRPr="00617735">
          <w:rPr>
            <w:b/>
            <w:bCs/>
            <w:noProof/>
            <w:webHidden/>
            <w:sz w:val="28"/>
            <w:szCs w:val="28"/>
          </w:rPr>
          <w:fldChar w:fldCharType="end"/>
        </w:r>
      </w:hyperlink>
    </w:p>
    <w:p w14:paraId="173BC996" w14:textId="77777777" w:rsidR="0074747B" w:rsidRPr="00B4499D" w:rsidRDefault="0074747B">
      <w:pPr>
        <w:pStyle w:val="TOC2"/>
        <w:tabs>
          <w:tab w:val="left" w:pos="880"/>
          <w:tab w:val="right" w:leader="dot" w:pos="10070"/>
        </w:tabs>
        <w:rPr>
          <w:rFonts w:ascii="Calibri" w:eastAsia="Times New Roman" w:hAnsi="Calibri"/>
          <w:b/>
          <w:bCs/>
          <w:noProof/>
          <w:sz w:val="28"/>
          <w:szCs w:val="28"/>
          <w:lang w:bidi="hi-IN"/>
        </w:rPr>
      </w:pPr>
      <w:hyperlink w:anchor="_Toc39090966" w:history="1">
        <w:r w:rsidRPr="00617735">
          <w:rPr>
            <w:rStyle w:val="Hyperlink"/>
            <w:rFonts w:cs="Arial"/>
            <w:b/>
            <w:bCs/>
            <w:noProof/>
            <w:sz w:val="28"/>
            <w:szCs w:val="28"/>
          </w:rPr>
          <w:t>1.6</w:t>
        </w:r>
        <w:r w:rsidRPr="00B4499D">
          <w:rPr>
            <w:rFonts w:ascii="Calibri" w:eastAsia="Times New Roman" w:hAnsi="Calibri"/>
            <w:b/>
            <w:bCs/>
            <w:noProof/>
            <w:sz w:val="28"/>
            <w:szCs w:val="28"/>
            <w:lang w:bidi="hi-IN"/>
          </w:rPr>
          <w:tab/>
        </w:r>
        <w:r w:rsidRPr="00617735">
          <w:rPr>
            <w:rStyle w:val="Hyperlink"/>
            <w:b/>
            <w:bCs/>
            <w:noProof/>
            <w:sz w:val="28"/>
            <w:szCs w:val="28"/>
          </w:rPr>
          <w:t>Time Scale “MAtra”</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_Toc39090966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30</w:t>
        </w:r>
        <w:r w:rsidRPr="00617735">
          <w:rPr>
            <w:b/>
            <w:bCs/>
            <w:noProof/>
            <w:webHidden/>
            <w:sz w:val="28"/>
            <w:szCs w:val="28"/>
          </w:rPr>
          <w:fldChar w:fldCharType="end"/>
        </w:r>
      </w:hyperlink>
    </w:p>
    <w:p w14:paraId="6BB14E2B"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67" w:history="1">
        <w:r w:rsidRPr="00617735">
          <w:rPr>
            <w:rStyle w:val="Hyperlink"/>
            <w:rFonts w:cs="Arial"/>
            <w:b/>
            <w:bCs/>
            <w:noProof/>
            <w:sz w:val="28"/>
            <w:szCs w:val="28"/>
            <w:lang w:bidi="ml-IN"/>
          </w:rPr>
          <w:t>1.6.1</w:t>
        </w:r>
        <w:r w:rsidRPr="00B4499D">
          <w:rPr>
            <w:rFonts w:ascii="Calibri" w:eastAsia="Times New Roman" w:hAnsi="Calibri"/>
            <w:b/>
            <w:bCs/>
            <w:noProof/>
            <w:sz w:val="28"/>
            <w:szCs w:val="28"/>
            <w:lang w:bidi="hi-IN"/>
          </w:rPr>
          <w:tab/>
        </w:r>
        <w:r w:rsidRPr="00617735">
          <w:rPr>
            <w:rStyle w:val="Hyperlink"/>
            <w:b/>
            <w:bCs/>
            <w:noProof/>
            <w:sz w:val="28"/>
            <w:szCs w:val="28"/>
            <w:lang w:bidi="ml-IN"/>
          </w:rPr>
          <w:t>Examples of Swara and Swaryukta Aksharas</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_Toc39090967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32</w:t>
        </w:r>
        <w:r w:rsidRPr="00617735">
          <w:rPr>
            <w:b/>
            <w:bCs/>
            <w:noProof/>
            <w:webHidden/>
            <w:sz w:val="28"/>
            <w:szCs w:val="28"/>
          </w:rPr>
          <w:fldChar w:fldCharType="end"/>
        </w:r>
      </w:hyperlink>
    </w:p>
    <w:p w14:paraId="0C10ADD4"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68" w:history="1">
        <w:r w:rsidRPr="00617735">
          <w:rPr>
            <w:rStyle w:val="Hyperlink"/>
            <w:rFonts w:cs="Arial"/>
            <w:b/>
            <w:bCs/>
            <w:noProof/>
            <w:sz w:val="28"/>
            <w:szCs w:val="28"/>
            <w:lang w:bidi="ml-IN"/>
          </w:rPr>
          <w:t>1.6.2</w:t>
        </w:r>
        <w:r w:rsidRPr="00B4499D">
          <w:rPr>
            <w:rFonts w:ascii="Calibri" w:eastAsia="Times New Roman" w:hAnsi="Calibri"/>
            <w:b/>
            <w:bCs/>
            <w:noProof/>
            <w:sz w:val="28"/>
            <w:szCs w:val="28"/>
            <w:lang w:bidi="hi-IN"/>
          </w:rPr>
          <w:tab/>
        </w:r>
        <w:r w:rsidRPr="00617735">
          <w:rPr>
            <w:rStyle w:val="Hyperlink"/>
            <w:b/>
            <w:bCs/>
            <w:noProof/>
            <w:sz w:val="28"/>
            <w:szCs w:val="28"/>
            <w:lang w:bidi="ml-IN"/>
          </w:rPr>
          <w:t>Some examples of Samyukta Aksharas</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_Toc39090968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33</w:t>
        </w:r>
        <w:r w:rsidRPr="00617735">
          <w:rPr>
            <w:b/>
            <w:bCs/>
            <w:noProof/>
            <w:webHidden/>
            <w:sz w:val="28"/>
            <w:szCs w:val="28"/>
          </w:rPr>
          <w:fldChar w:fldCharType="end"/>
        </w:r>
      </w:hyperlink>
    </w:p>
    <w:p w14:paraId="76E94832" w14:textId="77777777" w:rsidR="0074747B" w:rsidRPr="00B4499D" w:rsidRDefault="0074747B">
      <w:pPr>
        <w:pStyle w:val="TOC2"/>
        <w:tabs>
          <w:tab w:val="left" w:pos="880"/>
          <w:tab w:val="right" w:leader="dot" w:pos="10070"/>
        </w:tabs>
        <w:rPr>
          <w:rFonts w:ascii="Calibri" w:eastAsia="Times New Roman" w:hAnsi="Calibri"/>
          <w:b/>
          <w:bCs/>
          <w:noProof/>
          <w:sz w:val="28"/>
          <w:szCs w:val="28"/>
          <w:lang w:bidi="hi-IN"/>
        </w:rPr>
      </w:pPr>
      <w:hyperlink w:anchor="_Toc39090969" w:history="1">
        <w:r w:rsidRPr="00617735">
          <w:rPr>
            <w:rStyle w:val="Hyperlink"/>
            <w:rFonts w:cs="Arial"/>
            <w:b/>
            <w:bCs/>
            <w:noProof/>
            <w:sz w:val="28"/>
            <w:szCs w:val="28"/>
          </w:rPr>
          <w:t>1.7</w:t>
        </w:r>
        <w:r w:rsidRPr="00B4499D">
          <w:rPr>
            <w:rFonts w:ascii="Calibri" w:eastAsia="Times New Roman" w:hAnsi="Calibri"/>
            <w:b/>
            <w:bCs/>
            <w:noProof/>
            <w:sz w:val="28"/>
            <w:szCs w:val="28"/>
            <w:lang w:bidi="hi-IN"/>
          </w:rPr>
          <w:tab/>
        </w:r>
        <w:r w:rsidRPr="00617735">
          <w:rPr>
            <w:rStyle w:val="Hyperlink"/>
            <w:b/>
            <w:bCs/>
            <w:noProof/>
            <w:sz w:val="28"/>
            <w:szCs w:val="28"/>
          </w:rPr>
          <w:t>Summary of Consonant Classification:</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_Toc39090969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34</w:t>
        </w:r>
        <w:r w:rsidRPr="00617735">
          <w:rPr>
            <w:b/>
            <w:bCs/>
            <w:noProof/>
            <w:webHidden/>
            <w:sz w:val="28"/>
            <w:szCs w:val="28"/>
          </w:rPr>
          <w:fldChar w:fldCharType="end"/>
        </w:r>
      </w:hyperlink>
    </w:p>
    <w:p w14:paraId="6E83B07B" w14:textId="77777777" w:rsidR="0074747B" w:rsidRPr="00B4499D" w:rsidRDefault="0074747B">
      <w:pPr>
        <w:pStyle w:val="TOC2"/>
        <w:tabs>
          <w:tab w:val="left" w:pos="880"/>
          <w:tab w:val="right" w:leader="dot" w:pos="10070"/>
        </w:tabs>
        <w:rPr>
          <w:rFonts w:ascii="Calibri" w:eastAsia="Times New Roman" w:hAnsi="Calibri"/>
          <w:b/>
          <w:bCs/>
          <w:noProof/>
          <w:sz w:val="28"/>
          <w:szCs w:val="28"/>
          <w:lang w:bidi="hi-IN"/>
        </w:rPr>
      </w:pPr>
      <w:hyperlink w:anchor="_Toc39090970" w:history="1">
        <w:r w:rsidRPr="00617735">
          <w:rPr>
            <w:rStyle w:val="Hyperlink"/>
            <w:rFonts w:cs="Arial"/>
            <w:b/>
            <w:bCs/>
            <w:noProof/>
            <w:sz w:val="28"/>
            <w:szCs w:val="28"/>
          </w:rPr>
          <w:t>1.8</w:t>
        </w:r>
        <w:r w:rsidRPr="00B4499D">
          <w:rPr>
            <w:rFonts w:ascii="Calibri" w:eastAsia="Times New Roman" w:hAnsi="Calibri"/>
            <w:b/>
            <w:bCs/>
            <w:noProof/>
            <w:sz w:val="28"/>
            <w:szCs w:val="28"/>
            <w:lang w:bidi="hi-IN"/>
          </w:rPr>
          <w:tab/>
        </w:r>
        <w:r w:rsidRPr="00617735">
          <w:rPr>
            <w:rStyle w:val="Hyperlink"/>
            <w:b/>
            <w:bCs/>
            <w:noProof/>
            <w:sz w:val="28"/>
            <w:szCs w:val="28"/>
          </w:rPr>
          <w:t>Notes on Plutam:</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_Toc39090970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36</w:t>
        </w:r>
        <w:r w:rsidRPr="00617735">
          <w:rPr>
            <w:b/>
            <w:bCs/>
            <w:noProof/>
            <w:webHidden/>
            <w:sz w:val="28"/>
            <w:szCs w:val="28"/>
          </w:rPr>
          <w:fldChar w:fldCharType="end"/>
        </w:r>
      </w:hyperlink>
    </w:p>
    <w:p w14:paraId="4D164483"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71" w:history="1">
        <w:r w:rsidRPr="00617735">
          <w:rPr>
            <w:rStyle w:val="Hyperlink"/>
            <w:rFonts w:cs="Arial"/>
            <w:b/>
            <w:bCs/>
            <w:noProof/>
            <w:sz w:val="28"/>
            <w:szCs w:val="28"/>
            <w:lang w:bidi="ml-IN"/>
          </w:rPr>
          <w:t>1.8.1</w:t>
        </w:r>
        <w:r w:rsidRPr="00B4499D">
          <w:rPr>
            <w:rFonts w:ascii="Calibri" w:eastAsia="Times New Roman" w:hAnsi="Calibri"/>
            <w:b/>
            <w:bCs/>
            <w:noProof/>
            <w:sz w:val="28"/>
            <w:szCs w:val="28"/>
            <w:lang w:bidi="hi-IN"/>
          </w:rPr>
          <w:tab/>
        </w:r>
        <w:r w:rsidRPr="00617735">
          <w:rPr>
            <w:rStyle w:val="Hyperlink"/>
            <w:b/>
            <w:bCs/>
            <w:noProof/>
            <w:sz w:val="28"/>
            <w:szCs w:val="28"/>
            <w:lang w:bidi="ml-IN"/>
          </w:rPr>
          <w:t>Examples of Non-plutam words</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_Toc39090971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38</w:t>
        </w:r>
        <w:r w:rsidRPr="00617735">
          <w:rPr>
            <w:b/>
            <w:bCs/>
            <w:noProof/>
            <w:webHidden/>
            <w:sz w:val="28"/>
            <w:szCs w:val="28"/>
          </w:rPr>
          <w:fldChar w:fldCharType="end"/>
        </w:r>
      </w:hyperlink>
    </w:p>
    <w:p w14:paraId="6A4F29BB" w14:textId="77777777" w:rsidR="0074747B" w:rsidRPr="00B4499D" w:rsidRDefault="0074747B">
      <w:pPr>
        <w:pStyle w:val="TOC3"/>
        <w:tabs>
          <w:tab w:val="left" w:pos="1320"/>
          <w:tab w:val="right" w:leader="dot" w:pos="10070"/>
        </w:tabs>
        <w:rPr>
          <w:rFonts w:ascii="Calibri" w:eastAsia="Times New Roman" w:hAnsi="Calibri"/>
          <w:b/>
          <w:bCs/>
          <w:noProof/>
          <w:sz w:val="28"/>
          <w:szCs w:val="28"/>
          <w:lang w:bidi="hi-IN"/>
        </w:rPr>
      </w:pPr>
      <w:hyperlink w:anchor="_Toc39090972" w:history="1">
        <w:r w:rsidRPr="00617735">
          <w:rPr>
            <w:rStyle w:val="Hyperlink"/>
            <w:rFonts w:cs="Arial"/>
            <w:b/>
            <w:bCs/>
            <w:noProof/>
            <w:sz w:val="28"/>
            <w:szCs w:val="28"/>
            <w:lang w:bidi="ml-IN"/>
          </w:rPr>
          <w:t>1.8.2</w:t>
        </w:r>
        <w:r w:rsidRPr="00B4499D">
          <w:rPr>
            <w:rFonts w:ascii="Calibri" w:eastAsia="Times New Roman" w:hAnsi="Calibri"/>
            <w:b/>
            <w:bCs/>
            <w:noProof/>
            <w:sz w:val="28"/>
            <w:szCs w:val="28"/>
            <w:lang w:bidi="hi-IN"/>
          </w:rPr>
          <w:tab/>
        </w:r>
        <w:r w:rsidRPr="00617735">
          <w:rPr>
            <w:rStyle w:val="Hyperlink"/>
            <w:b/>
            <w:bCs/>
            <w:noProof/>
            <w:sz w:val="28"/>
            <w:szCs w:val="28"/>
            <w:lang w:bidi="ml-IN"/>
          </w:rPr>
          <w:t>Further reference/Notes for/on Plutam</w:t>
        </w:r>
        <w:r w:rsidRPr="00617735">
          <w:rPr>
            <w:b/>
            <w:bCs/>
            <w:noProof/>
            <w:webHidden/>
            <w:sz w:val="28"/>
            <w:szCs w:val="28"/>
          </w:rPr>
          <w:tab/>
        </w:r>
        <w:r w:rsidRPr="00617735">
          <w:rPr>
            <w:b/>
            <w:bCs/>
            <w:noProof/>
            <w:webHidden/>
            <w:sz w:val="28"/>
            <w:szCs w:val="28"/>
          </w:rPr>
          <w:fldChar w:fldCharType="begin"/>
        </w:r>
        <w:r w:rsidRPr="00617735">
          <w:rPr>
            <w:b/>
            <w:bCs/>
            <w:noProof/>
            <w:webHidden/>
            <w:sz w:val="28"/>
            <w:szCs w:val="28"/>
          </w:rPr>
          <w:instrText xml:space="preserve"> PAGEREF _Toc39090972 \h </w:instrText>
        </w:r>
        <w:r w:rsidRPr="00617735">
          <w:rPr>
            <w:b/>
            <w:bCs/>
            <w:noProof/>
            <w:webHidden/>
            <w:sz w:val="28"/>
            <w:szCs w:val="28"/>
          </w:rPr>
        </w:r>
        <w:r w:rsidRPr="00617735">
          <w:rPr>
            <w:b/>
            <w:bCs/>
            <w:noProof/>
            <w:webHidden/>
            <w:sz w:val="28"/>
            <w:szCs w:val="28"/>
          </w:rPr>
          <w:fldChar w:fldCharType="separate"/>
        </w:r>
        <w:r w:rsidR="001826ED">
          <w:rPr>
            <w:b/>
            <w:bCs/>
            <w:noProof/>
            <w:webHidden/>
            <w:sz w:val="28"/>
            <w:szCs w:val="28"/>
          </w:rPr>
          <w:t>39</w:t>
        </w:r>
        <w:r w:rsidRPr="00617735">
          <w:rPr>
            <w:b/>
            <w:bCs/>
            <w:noProof/>
            <w:webHidden/>
            <w:sz w:val="28"/>
            <w:szCs w:val="28"/>
          </w:rPr>
          <w:fldChar w:fldCharType="end"/>
        </w:r>
      </w:hyperlink>
    </w:p>
    <w:p w14:paraId="7A00EA75" w14:textId="77777777" w:rsidR="0058016B" w:rsidRPr="001E259E" w:rsidRDefault="00DD7ECF" w:rsidP="00893345">
      <w:pPr>
        <w:rPr>
          <w:sz w:val="32"/>
          <w:szCs w:val="32"/>
        </w:rPr>
      </w:pPr>
      <w:r w:rsidRPr="00617735">
        <w:rPr>
          <w:b/>
          <w:bCs/>
          <w:sz w:val="28"/>
          <w:szCs w:val="28"/>
        </w:rPr>
        <w:fldChar w:fldCharType="end"/>
      </w:r>
    </w:p>
    <w:p w14:paraId="102F908E" w14:textId="77777777" w:rsidR="0058016B" w:rsidRPr="001E259E" w:rsidRDefault="0058016B" w:rsidP="00893345">
      <w:pPr>
        <w:rPr>
          <w:sz w:val="32"/>
          <w:szCs w:val="32"/>
        </w:rPr>
      </w:pPr>
    </w:p>
    <w:p w14:paraId="0BC9496B" w14:textId="77777777" w:rsidR="0058016B" w:rsidRPr="001E259E" w:rsidRDefault="0058016B" w:rsidP="00893345">
      <w:pPr>
        <w:rPr>
          <w:sz w:val="32"/>
          <w:szCs w:val="32"/>
        </w:rPr>
      </w:pPr>
    </w:p>
    <w:p w14:paraId="44123954" w14:textId="77777777" w:rsidR="0058016B" w:rsidRPr="001E259E" w:rsidRDefault="0058016B" w:rsidP="00893345">
      <w:pPr>
        <w:rPr>
          <w:sz w:val="32"/>
          <w:szCs w:val="32"/>
        </w:rPr>
      </w:pPr>
    </w:p>
    <w:p w14:paraId="0A2E32D8" w14:textId="77777777" w:rsidR="0058016B" w:rsidRPr="001E259E" w:rsidRDefault="0058016B" w:rsidP="00893345">
      <w:pPr>
        <w:rPr>
          <w:sz w:val="32"/>
          <w:szCs w:val="32"/>
        </w:rPr>
      </w:pPr>
    </w:p>
    <w:p w14:paraId="29614E74" w14:textId="77777777" w:rsidR="0058016B" w:rsidRPr="001E259E" w:rsidRDefault="0058016B" w:rsidP="00893345">
      <w:pPr>
        <w:rPr>
          <w:sz w:val="32"/>
          <w:szCs w:val="32"/>
        </w:rPr>
      </w:pPr>
    </w:p>
    <w:p w14:paraId="150B84A5" w14:textId="77777777" w:rsidR="0058016B" w:rsidRPr="001E259E" w:rsidRDefault="0058016B" w:rsidP="00893345">
      <w:pPr>
        <w:rPr>
          <w:sz w:val="32"/>
          <w:szCs w:val="32"/>
        </w:rPr>
      </w:pPr>
    </w:p>
    <w:p w14:paraId="75EC72DF" w14:textId="77777777" w:rsidR="0058016B" w:rsidRPr="001E259E" w:rsidRDefault="0058016B" w:rsidP="00893345">
      <w:pPr>
        <w:rPr>
          <w:sz w:val="32"/>
          <w:szCs w:val="32"/>
        </w:rPr>
      </w:pPr>
    </w:p>
    <w:p w14:paraId="0AFFD96A" w14:textId="77777777" w:rsidR="0058016B" w:rsidRPr="001E259E" w:rsidRDefault="0058016B" w:rsidP="00893345">
      <w:pPr>
        <w:rPr>
          <w:sz w:val="32"/>
          <w:szCs w:val="32"/>
        </w:rPr>
      </w:pPr>
    </w:p>
    <w:p w14:paraId="1444697D" w14:textId="77777777" w:rsidR="0057251B" w:rsidRPr="001E259E" w:rsidRDefault="0057251B" w:rsidP="0057251B">
      <w:pPr>
        <w:rPr>
          <w:b/>
          <w:bCs/>
          <w:noProof/>
          <w:sz w:val="32"/>
          <w:szCs w:val="32"/>
          <w:u w:val="double"/>
        </w:rPr>
      </w:pPr>
      <w:r w:rsidRPr="001E259E">
        <w:rPr>
          <w:sz w:val="28"/>
          <w:szCs w:val="28"/>
        </w:rPr>
        <w:fldChar w:fldCharType="begin"/>
      </w:r>
      <w:r w:rsidRPr="001E259E">
        <w:rPr>
          <w:sz w:val="28"/>
          <w:szCs w:val="28"/>
        </w:rPr>
        <w:instrText xml:space="preserve"> TOC \o "1-3" \h \z \u </w:instrText>
      </w:r>
      <w:r w:rsidRPr="001E259E">
        <w:rPr>
          <w:sz w:val="28"/>
          <w:szCs w:val="28"/>
        </w:rPr>
        <w:fldChar w:fldCharType="separate"/>
      </w:r>
      <w:r w:rsidRPr="001E259E">
        <w:rPr>
          <w:noProof/>
          <w:sz w:val="28"/>
          <w:szCs w:val="28"/>
        </w:rPr>
        <w:br w:type="page"/>
      </w:r>
      <w:r w:rsidRPr="001E259E">
        <w:rPr>
          <w:b/>
          <w:bCs/>
          <w:noProof/>
          <w:sz w:val="32"/>
          <w:szCs w:val="32"/>
          <w:u w:val="double"/>
        </w:rPr>
        <w:lastRenderedPageBreak/>
        <w:t xml:space="preserve">Notes: </w:t>
      </w:r>
    </w:p>
    <w:p w14:paraId="1F8F99CF" w14:textId="77777777" w:rsidR="0057251B" w:rsidRPr="001E259E" w:rsidRDefault="0057251B" w:rsidP="00950529">
      <w:pPr>
        <w:pStyle w:val="NoSpacing"/>
        <w:rPr>
          <w:noProof/>
        </w:rPr>
      </w:pPr>
    </w:p>
    <w:p w14:paraId="630C52EB" w14:textId="77777777" w:rsidR="0057251B" w:rsidRPr="001E259E" w:rsidRDefault="0057251B" w:rsidP="0057251B">
      <w:pPr>
        <w:jc w:val="both"/>
        <w:rPr>
          <w:noProof/>
          <w:sz w:val="28"/>
          <w:szCs w:val="28"/>
        </w:rPr>
      </w:pPr>
      <w:r w:rsidRPr="001E259E">
        <w:rPr>
          <w:noProof/>
          <w:sz w:val="28"/>
          <w:szCs w:val="28"/>
        </w:rPr>
        <w:t>1. We have started refereing to Books like PrAtiSAkhyam, (English Translation and Comments by Mr. W.D Whitney), PAnini's AshtAdhyAyI published by Sindhu Charan Bose (originally by Indian Press Benaras in 1891), translated in English by Shri Chandra Vasu.</w:t>
      </w:r>
    </w:p>
    <w:p w14:paraId="6AD5EE77" w14:textId="77777777" w:rsidR="0057251B" w:rsidRPr="001E259E" w:rsidRDefault="0057251B" w:rsidP="0057251B">
      <w:pPr>
        <w:jc w:val="both"/>
        <w:rPr>
          <w:noProof/>
          <w:sz w:val="28"/>
          <w:szCs w:val="28"/>
        </w:rPr>
      </w:pPr>
    </w:p>
    <w:p w14:paraId="2C2A370E" w14:textId="77777777" w:rsidR="0057251B" w:rsidRPr="001E259E" w:rsidRDefault="0057251B" w:rsidP="0057251B">
      <w:pPr>
        <w:jc w:val="both"/>
        <w:rPr>
          <w:noProof/>
          <w:sz w:val="28"/>
          <w:szCs w:val="28"/>
        </w:rPr>
      </w:pPr>
      <w:r w:rsidRPr="001E259E">
        <w:rPr>
          <w:noProof/>
          <w:sz w:val="28"/>
          <w:szCs w:val="28"/>
        </w:rPr>
        <w:t>2. We are also trying to understand the works of VyAsa SIkshA and PAnini SIkshA with available English translation.</w:t>
      </w:r>
    </w:p>
    <w:p w14:paraId="6A8ED63F" w14:textId="77777777" w:rsidR="0057251B" w:rsidRPr="001E259E" w:rsidRDefault="0057251B" w:rsidP="0057251B">
      <w:pPr>
        <w:jc w:val="both"/>
        <w:rPr>
          <w:noProof/>
          <w:sz w:val="28"/>
          <w:szCs w:val="28"/>
        </w:rPr>
      </w:pPr>
    </w:p>
    <w:p w14:paraId="04BE17A4" w14:textId="77777777" w:rsidR="0057251B" w:rsidRPr="001E259E" w:rsidRDefault="0057251B" w:rsidP="0057251B">
      <w:pPr>
        <w:jc w:val="both"/>
        <w:rPr>
          <w:noProof/>
          <w:sz w:val="28"/>
          <w:szCs w:val="28"/>
        </w:rPr>
      </w:pPr>
      <w:r w:rsidRPr="001E259E">
        <w:rPr>
          <w:noProof/>
          <w:sz w:val="28"/>
          <w:szCs w:val="28"/>
        </w:rPr>
        <w:t>Our Articles will keep undergoing periodical changes with reference our learning and understanding. We request readers to check for new versions uploaded in the</w:t>
      </w:r>
      <w:r w:rsidRPr="001E259E">
        <w:rPr>
          <w:b/>
          <w:bCs/>
          <w:noProof/>
          <w:sz w:val="28"/>
          <w:szCs w:val="28"/>
        </w:rPr>
        <w:t xml:space="preserve"> </w:t>
      </w:r>
      <w:r w:rsidR="00950529" w:rsidRPr="001E259E">
        <w:rPr>
          <w:b/>
          <w:bCs/>
          <w:noProof/>
          <w:sz w:val="28"/>
          <w:szCs w:val="28"/>
        </w:rPr>
        <w:t>www</w:t>
      </w:r>
      <w:r w:rsidR="00950529" w:rsidRPr="001E259E">
        <w:rPr>
          <w:noProof/>
          <w:sz w:val="28"/>
          <w:szCs w:val="28"/>
        </w:rPr>
        <w:t>.</w:t>
      </w:r>
      <w:r w:rsidRPr="001E259E">
        <w:rPr>
          <w:b/>
          <w:bCs/>
          <w:noProof/>
          <w:sz w:val="28"/>
          <w:szCs w:val="28"/>
        </w:rPr>
        <w:t xml:space="preserve">vedavms.in </w:t>
      </w:r>
      <w:r w:rsidRPr="001E259E">
        <w:rPr>
          <w:noProof/>
          <w:sz w:val="28"/>
          <w:szCs w:val="28"/>
        </w:rPr>
        <w:t>website.</w:t>
      </w:r>
    </w:p>
    <w:p w14:paraId="0B9D9F83" w14:textId="77777777" w:rsidR="0057251B" w:rsidRPr="001E259E" w:rsidRDefault="0057251B" w:rsidP="0057251B">
      <w:pPr>
        <w:jc w:val="both"/>
        <w:rPr>
          <w:noProof/>
          <w:sz w:val="28"/>
          <w:szCs w:val="28"/>
        </w:rPr>
      </w:pPr>
    </w:p>
    <w:p w14:paraId="38FD0928" w14:textId="77777777" w:rsidR="0057251B" w:rsidRPr="001E259E" w:rsidRDefault="0057251B" w:rsidP="0057251B">
      <w:pPr>
        <w:jc w:val="both"/>
        <w:rPr>
          <w:noProof/>
          <w:sz w:val="28"/>
          <w:szCs w:val="28"/>
        </w:rPr>
      </w:pPr>
      <w:r w:rsidRPr="001E259E">
        <w:rPr>
          <w:noProof/>
          <w:sz w:val="28"/>
          <w:szCs w:val="28"/>
        </w:rPr>
        <w:t>We note  that PrAtiSAkhyA Author in his work (period much earlier to PAnini) has recorded the difference in application of grammar rules or different opinions of other Saints/Sages before or during his time. Some great Rishis whose rules or differing opinions quoted in  Taittriya PrathiSAkhya work are vAlmIki, ArtreyA, PauSkarasAdi, PlAkSi, KaundinyA, GautamA, SaityAyana, SamkRutya, UkhyA, KANDamAyanA, AgnivEShyA , PlAksAyanA, HaritA ,SAnkhAyanA,MimAmSA and few other Rishis.</w:t>
      </w:r>
    </w:p>
    <w:p w14:paraId="5E550F95" w14:textId="77777777" w:rsidR="0057251B" w:rsidRPr="001E259E" w:rsidRDefault="0057251B" w:rsidP="0057251B">
      <w:pPr>
        <w:jc w:val="both"/>
        <w:rPr>
          <w:noProof/>
          <w:sz w:val="28"/>
          <w:szCs w:val="28"/>
        </w:rPr>
      </w:pPr>
    </w:p>
    <w:p w14:paraId="0043AEFC" w14:textId="77777777" w:rsidR="0057251B" w:rsidRPr="001E259E" w:rsidRDefault="0057251B" w:rsidP="0057251B">
      <w:pPr>
        <w:jc w:val="both"/>
        <w:rPr>
          <w:b/>
          <w:noProof/>
          <w:sz w:val="28"/>
          <w:szCs w:val="28"/>
          <w:u w:val="single"/>
        </w:rPr>
      </w:pPr>
      <w:r w:rsidRPr="001E259E">
        <w:rPr>
          <w:b/>
          <w:noProof/>
          <w:sz w:val="28"/>
          <w:szCs w:val="28"/>
          <w:u w:val="single"/>
        </w:rPr>
        <w:t>Abbreviations for reference will be used as below:</w:t>
      </w:r>
    </w:p>
    <w:p w14:paraId="3F9CA395" w14:textId="77777777" w:rsidR="0057251B" w:rsidRPr="001E259E" w:rsidRDefault="0057251B" w:rsidP="0057251B">
      <w:pPr>
        <w:rPr>
          <w:noProof/>
          <w:sz w:val="28"/>
          <w:szCs w:val="28"/>
        </w:rPr>
      </w:pPr>
      <w:r w:rsidRPr="001E259E">
        <w:rPr>
          <w:noProof/>
          <w:sz w:val="28"/>
          <w:szCs w:val="28"/>
        </w:rPr>
        <w:t xml:space="preserve">PrAtiSAkhyA - </w:t>
      </w:r>
      <w:r w:rsidRPr="001E259E">
        <w:rPr>
          <w:noProof/>
          <w:sz w:val="28"/>
          <w:szCs w:val="28"/>
        </w:rPr>
        <w:tab/>
      </w:r>
      <w:r w:rsidRPr="001E259E">
        <w:rPr>
          <w:noProof/>
          <w:sz w:val="28"/>
          <w:szCs w:val="28"/>
        </w:rPr>
        <w:tab/>
      </w:r>
      <w:r w:rsidRPr="001E259E">
        <w:rPr>
          <w:noProof/>
          <w:sz w:val="28"/>
          <w:szCs w:val="28"/>
        </w:rPr>
        <w:tab/>
        <w:t>PS</w:t>
      </w:r>
    </w:p>
    <w:p w14:paraId="773C6125" w14:textId="77777777" w:rsidR="0057251B" w:rsidRPr="001E259E" w:rsidRDefault="0057251B" w:rsidP="0057251B">
      <w:pPr>
        <w:rPr>
          <w:sz w:val="28"/>
          <w:szCs w:val="28"/>
        </w:rPr>
      </w:pPr>
      <w:r w:rsidRPr="001E259E">
        <w:rPr>
          <w:sz w:val="28"/>
          <w:szCs w:val="28"/>
        </w:rPr>
        <w:fldChar w:fldCharType="end"/>
      </w:r>
      <w:r w:rsidRPr="001E259E">
        <w:rPr>
          <w:sz w:val="28"/>
          <w:szCs w:val="28"/>
        </w:rPr>
        <w:t xml:space="preserve">PAnini's AshtAdhyAyI – </w:t>
      </w:r>
      <w:r w:rsidRPr="001E259E">
        <w:rPr>
          <w:sz w:val="28"/>
          <w:szCs w:val="28"/>
        </w:rPr>
        <w:tab/>
        <w:t>PA</w:t>
      </w:r>
    </w:p>
    <w:p w14:paraId="6267C4BF" w14:textId="77777777" w:rsidR="0057251B" w:rsidRPr="001E259E" w:rsidRDefault="0057251B" w:rsidP="0057251B">
      <w:pPr>
        <w:rPr>
          <w:sz w:val="28"/>
          <w:szCs w:val="28"/>
        </w:rPr>
      </w:pPr>
      <w:r w:rsidRPr="001E259E">
        <w:rPr>
          <w:sz w:val="28"/>
          <w:szCs w:val="28"/>
        </w:rPr>
        <w:t xml:space="preserve">VyAsa SIkshA – </w:t>
      </w:r>
      <w:r w:rsidRPr="001E259E">
        <w:rPr>
          <w:sz w:val="28"/>
          <w:szCs w:val="28"/>
        </w:rPr>
        <w:tab/>
      </w:r>
      <w:r w:rsidRPr="001E259E">
        <w:rPr>
          <w:sz w:val="28"/>
          <w:szCs w:val="28"/>
        </w:rPr>
        <w:tab/>
      </w:r>
      <w:r w:rsidRPr="001E259E">
        <w:rPr>
          <w:sz w:val="28"/>
          <w:szCs w:val="28"/>
        </w:rPr>
        <w:tab/>
        <w:t>VSI</w:t>
      </w:r>
    </w:p>
    <w:p w14:paraId="41F3BA6A" w14:textId="77777777" w:rsidR="0057251B" w:rsidRPr="001E259E" w:rsidRDefault="0057251B" w:rsidP="0057251B">
      <w:pPr>
        <w:rPr>
          <w:sz w:val="28"/>
          <w:szCs w:val="28"/>
        </w:rPr>
      </w:pPr>
      <w:r w:rsidRPr="001E259E">
        <w:rPr>
          <w:sz w:val="28"/>
          <w:szCs w:val="28"/>
        </w:rPr>
        <w:t xml:space="preserve">PAnini SIkshA - </w:t>
      </w:r>
      <w:r w:rsidRPr="001E259E">
        <w:rPr>
          <w:sz w:val="28"/>
          <w:szCs w:val="28"/>
        </w:rPr>
        <w:tab/>
      </w:r>
      <w:r w:rsidRPr="001E259E">
        <w:rPr>
          <w:sz w:val="28"/>
          <w:szCs w:val="28"/>
        </w:rPr>
        <w:tab/>
      </w:r>
      <w:r w:rsidRPr="001E259E">
        <w:rPr>
          <w:sz w:val="28"/>
          <w:szCs w:val="28"/>
        </w:rPr>
        <w:tab/>
        <w:t>PSI</w:t>
      </w:r>
    </w:p>
    <w:p w14:paraId="3E4344FB" w14:textId="77777777" w:rsidR="000A369B" w:rsidRPr="001E259E" w:rsidRDefault="000A369B">
      <w:pPr>
        <w:rPr>
          <w:sz w:val="28"/>
          <w:szCs w:val="28"/>
        </w:rPr>
      </w:pPr>
    </w:p>
    <w:p w14:paraId="35BA2E2C" w14:textId="77777777" w:rsidR="000A369B" w:rsidRPr="001E259E" w:rsidRDefault="000A369B"/>
    <w:p w14:paraId="428A116C" w14:textId="77777777" w:rsidR="00A46ED9" w:rsidRPr="001E259E" w:rsidRDefault="00A46ED9" w:rsidP="00DD7ECF">
      <w:pPr>
        <w:jc w:val="center"/>
      </w:pPr>
    </w:p>
    <w:p w14:paraId="45CB21FE" w14:textId="77777777" w:rsidR="00A46ED9" w:rsidRPr="001E259E" w:rsidRDefault="00A46ED9" w:rsidP="00DD7ECF">
      <w:pPr>
        <w:jc w:val="center"/>
      </w:pPr>
    </w:p>
    <w:p w14:paraId="1CE3EB3C" w14:textId="77777777" w:rsidR="00A46ED9" w:rsidRPr="001E259E" w:rsidRDefault="00A46ED9" w:rsidP="00A46ED9">
      <w:pPr>
        <w:tabs>
          <w:tab w:val="left" w:pos="6576"/>
        </w:tabs>
      </w:pPr>
      <w:r w:rsidRPr="001E259E">
        <w:tab/>
      </w:r>
    </w:p>
    <w:p w14:paraId="6EC42E17" w14:textId="77777777" w:rsidR="00BB6273" w:rsidRPr="001E259E" w:rsidRDefault="00DD7ECF" w:rsidP="003C38A5">
      <w:pPr>
        <w:pStyle w:val="Heading1"/>
      </w:pPr>
      <w:r w:rsidRPr="001E259E">
        <w:br w:type="page"/>
      </w:r>
      <w:bookmarkStart w:id="0" w:name="_Toc39090934"/>
      <w:r w:rsidR="00BB6273" w:rsidRPr="001E259E">
        <w:lastRenderedPageBreak/>
        <w:t>Sans</w:t>
      </w:r>
      <w:r w:rsidR="0028657B" w:rsidRPr="001E259E">
        <w:t xml:space="preserve">krit </w:t>
      </w:r>
      <w:r w:rsidR="0074222E" w:rsidRPr="001E259E">
        <w:t>Letters</w:t>
      </w:r>
      <w:bookmarkEnd w:id="0"/>
    </w:p>
    <w:p w14:paraId="77292BA0" w14:textId="77777777" w:rsidR="00A347E3" w:rsidRPr="001E259E" w:rsidRDefault="00243A16" w:rsidP="00B153B4">
      <w:pPr>
        <w:pStyle w:val="Heading2"/>
      </w:pPr>
      <w:bookmarkStart w:id="1" w:name="_Toc39090935"/>
      <w:r w:rsidRPr="001E259E">
        <w:t>Vowels:</w:t>
      </w:r>
      <w:bookmarkEnd w:id="1"/>
      <w:r w:rsidRPr="001E259E">
        <w:t xml:space="preserve"> </w:t>
      </w:r>
    </w:p>
    <w:p w14:paraId="017BA253" w14:textId="77777777" w:rsidR="00243A16" w:rsidRPr="001E259E" w:rsidRDefault="003C38A5" w:rsidP="00A347E3">
      <w:pPr>
        <w:ind w:firstLine="720"/>
        <w:rPr>
          <w:sz w:val="28"/>
          <w:szCs w:val="28"/>
        </w:rPr>
      </w:pPr>
      <w:r w:rsidRPr="001E259E">
        <w:rPr>
          <w:sz w:val="28"/>
          <w:szCs w:val="28"/>
        </w:rPr>
        <w:t xml:space="preserve">Vowels </w:t>
      </w:r>
      <w:r w:rsidR="00243A16" w:rsidRPr="001E259E">
        <w:rPr>
          <w:sz w:val="28"/>
          <w:szCs w:val="28"/>
        </w:rPr>
        <w:t>are called Svar</w:t>
      </w:r>
      <w:r w:rsidR="008A4059" w:rsidRPr="001E259E">
        <w:rPr>
          <w:sz w:val="28"/>
          <w:szCs w:val="28"/>
        </w:rPr>
        <w:t>A</w:t>
      </w:r>
      <w:r w:rsidR="007A24B0" w:rsidRPr="001E259E">
        <w:rPr>
          <w:sz w:val="28"/>
          <w:szCs w:val="28"/>
        </w:rPr>
        <w:t>H</w:t>
      </w:r>
      <w:r w:rsidR="00243A16" w:rsidRPr="001E259E">
        <w:rPr>
          <w:sz w:val="28"/>
          <w:szCs w:val="28"/>
        </w:rPr>
        <w:t xml:space="preserve"> </w:t>
      </w:r>
      <w:r w:rsidR="00243A16" w:rsidRPr="001E259E">
        <w:rPr>
          <w:rFonts w:ascii="BRH Devanagari Extra" w:hAnsi="BRH Devanagari Extra"/>
          <w:b/>
          <w:bCs/>
          <w:sz w:val="36"/>
          <w:szCs w:val="36"/>
        </w:rPr>
        <w:t>(</w:t>
      </w:r>
      <w:r w:rsidR="00CE199F" w:rsidRPr="001E259E">
        <w:rPr>
          <w:rFonts w:ascii="BRH Devanagari Extra" w:hAnsi="BRH Devanagari Extra"/>
          <w:b/>
          <w:bCs/>
          <w:sz w:val="36"/>
          <w:szCs w:val="36"/>
        </w:rPr>
        <w:t>xuÉUÉÈ</w:t>
      </w:r>
      <w:r w:rsidRPr="001E259E">
        <w:rPr>
          <w:rFonts w:ascii="BRH Devanagari Extra" w:hAnsi="BRH Devanagari Extra"/>
          <w:b/>
          <w:bCs/>
          <w:sz w:val="36"/>
          <w:szCs w:val="36"/>
        </w:rPr>
        <w:t>)</w:t>
      </w:r>
      <w:r w:rsidRPr="001E259E">
        <w:rPr>
          <w:rFonts w:ascii="BRH Devanagari Extra" w:hAnsi="BRH Devanagari Extra"/>
          <w:sz w:val="28"/>
          <w:szCs w:val="28"/>
        </w:rPr>
        <w:t xml:space="preserve"> </w:t>
      </w:r>
      <w:r w:rsidRPr="001E259E">
        <w:rPr>
          <w:rFonts w:cs="Arial"/>
          <w:sz w:val="28"/>
          <w:szCs w:val="28"/>
        </w:rPr>
        <w:t>(plural</w:t>
      </w:r>
      <w:r w:rsidR="00243A16" w:rsidRPr="001E259E">
        <w:rPr>
          <w:rFonts w:cs="Arial"/>
          <w:sz w:val="28"/>
          <w:szCs w:val="28"/>
        </w:rPr>
        <w:t>)</w:t>
      </w:r>
      <w:r w:rsidR="00243A16" w:rsidRPr="001E259E">
        <w:rPr>
          <w:sz w:val="28"/>
          <w:szCs w:val="28"/>
        </w:rPr>
        <w:t xml:space="preserve"> in Sanskrit.</w:t>
      </w:r>
      <w:r w:rsidR="004058C1" w:rsidRPr="001E259E">
        <w:rPr>
          <w:sz w:val="28"/>
          <w:szCs w:val="28"/>
        </w:rPr>
        <w:t xml:space="preserve"> See the table below.</w:t>
      </w:r>
    </w:p>
    <w:tbl>
      <w:tblPr>
        <w:tblpPr w:leftFromText="180" w:rightFromText="180" w:vertAnchor="text" w:horzAnchor="page" w:tblpX="2017" w:tblpY="1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440"/>
        <w:gridCol w:w="1031"/>
        <w:gridCol w:w="1633"/>
        <w:gridCol w:w="1170"/>
        <w:gridCol w:w="3060"/>
      </w:tblGrid>
      <w:tr w:rsidR="00475DF2" w:rsidRPr="001E259E" w14:paraId="073035F8" w14:textId="77777777" w:rsidTr="001D3D10">
        <w:trPr>
          <w:trHeight w:val="966"/>
        </w:trPr>
        <w:tc>
          <w:tcPr>
            <w:tcW w:w="738" w:type="dxa"/>
          </w:tcPr>
          <w:p w14:paraId="7F0EEDBD" w14:textId="77777777" w:rsidR="00475DF2" w:rsidRPr="001E259E" w:rsidRDefault="00475DF2" w:rsidP="00475DF2">
            <w:pPr>
              <w:tabs>
                <w:tab w:val="right" w:pos="9360"/>
              </w:tabs>
              <w:spacing w:line="240" w:lineRule="auto"/>
              <w:rPr>
                <w:b/>
                <w:bCs/>
                <w:sz w:val="28"/>
                <w:szCs w:val="28"/>
              </w:rPr>
            </w:pPr>
            <w:r w:rsidRPr="001E259E">
              <w:rPr>
                <w:b/>
                <w:bCs/>
                <w:sz w:val="28"/>
                <w:szCs w:val="28"/>
              </w:rPr>
              <w:t xml:space="preserve">Srl </w:t>
            </w:r>
          </w:p>
          <w:p w14:paraId="7AC37693" w14:textId="77777777" w:rsidR="00475DF2" w:rsidRPr="001E259E" w:rsidRDefault="00475DF2" w:rsidP="00475DF2">
            <w:pPr>
              <w:tabs>
                <w:tab w:val="right" w:pos="9360"/>
              </w:tabs>
              <w:spacing w:line="240" w:lineRule="auto"/>
              <w:rPr>
                <w:b/>
                <w:bCs/>
                <w:sz w:val="28"/>
                <w:szCs w:val="28"/>
              </w:rPr>
            </w:pPr>
            <w:r w:rsidRPr="001E259E">
              <w:rPr>
                <w:b/>
                <w:bCs/>
                <w:sz w:val="28"/>
                <w:szCs w:val="28"/>
              </w:rPr>
              <w:t>No</w:t>
            </w:r>
          </w:p>
        </w:tc>
        <w:tc>
          <w:tcPr>
            <w:tcW w:w="1440" w:type="dxa"/>
          </w:tcPr>
          <w:p w14:paraId="37A8E801" w14:textId="77777777" w:rsidR="00475DF2" w:rsidRPr="001E259E" w:rsidRDefault="00475DF2" w:rsidP="001D3D10">
            <w:pPr>
              <w:tabs>
                <w:tab w:val="right" w:pos="9360"/>
              </w:tabs>
              <w:spacing w:line="240" w:lineRule="auto"/>
              <w:rPr>
                <w:b/>
                <w:bCs/>
                <w:sz w:val="28"/>
                <w:szCs w:val="28"/>
              </w:rPr>
            </w:pPr>
            <w:r w:rsidRPr="001E259E">
              <w:rPr>
                <w:b/>
                <w:bCs/>
                <w:sz w:val="28"/>
                <w:szCs w:val="28"/>
              </w:rPr>
              <w:t>Sanskrit</w:t>
            </w:r>
          </w:p>
        </w:tc>
        <w:tc>
          <w:tcPr>
            <w:tcW w:w="977" w:type="dxa"/>
          </w:tcPr>
          <w:p w14:paraId="65D938EA" w14:textId="77777777" w:rsidR="00475DF2" w:rsidRPr="001E259E" w:rsidRDefault="00475DF2" w:rsidP="00475DF2">
            <w:pPr>
              <w:tabs>
                <w:tab w:val="right" w:pos="9360"/>
              </w:tabs>
              <w:spacing w:line="240" w:lineRule="auto"/>
              <w:rPr>
                <w:b/>
                <w:bCs/>
                <w:sz w:val="28"/>
                <w:szCs w:val="28"/>
              </w:rPr>
            </w:pPr>
            <w:r w:rsidRPr="001E259E">
              <w:rPr>
                <w:b/>
                <w:bCs/>
                <w:sz w:val="28"/>
                <w:szCs w:val="28"/>
              </w:rPr>
              <w:t>Tamil</w:t>
            </w:r>
          </w:p>
        </w:tc>
        <w:tc>
          <w:tcPr>
            <w:tcW w:w="1633" w:type="dxa"/>
          </w:tcPr>
          <w:p w14:paraId="59695EF2" w14:textId="77777777" w:rsidR="00475DF2" w:rsidRPr="001E259E" w:rsidRDefault="00475DF2" w:rsidP="001D3D10">
            <w:pPr>
              <w:tabs>
                <w:tab w:val="right" w:pos="9360"/>
              </w:tabs>
              <w:spacing w:line="240" w:lineRule="auto"/>
              <w:rPr>
                <w:b/>
                <w:bCs/>
                <w:sz w:val="28"/>
                <w:szCs w:val="28"/>
              </w:rPr>
            </w:pPr>
            <w:r w:rsidRPr="001E259E">
              <w:rPr>
                <w:b/>
                <w:bCs/>
                <w:sz w:val="28"/>
                <w:szCs w:val="28"/>
              </w:rPr>
              <w:t>Malayalam</w:t>
            </w:r>
          </w:p>
        </w:tc>
        <w:tc>
          <w:tcPr>
            <w:tcW w:w="1170" w:type="dxa"/>
          </w:tcPr>
          <w:p w14:paraId="3A6C4002" w14:textId="77777777" w:rsidR="00475DF2" w:rsidRPr="001E259E" w:rsidRDefault="00475DF2" w:rsidP="00475DF2">
            <w:pPr>
              <w:tabs>
                <w:tab w:val="right" w:pos="9360"/>
              </w:tabs>
              <w:spacing w:line="240" w:lineRule="auto"/>
              <w:rPr>
                <w:b/>
                <w:bCs/>
                <w:sz w:val="28"/>
                <w:szCs w:val="28"/>
              </w:rPr>
            </w:pPr>
          </w:p>
        </w:tc>
        <w:tc>
          <w:tcPr>
            <w:tcW w:w="3060" w:type="dxa"/>
          </w:tcPr>
          <w:p w14:paraId="65E05B40" w14:textId="77777777" w:rsidR="00475DF2" w:rsidRPr="001E259E" w:rsidRDefault="00475DF2" w:rsidP="00475DF2">
            <w:pPr>
              <w:tabs>
                <w:tab w:val="right" w:pos="9360"/>
              </w:tabs>
              <w:spacing w:line="240" w:lineRule="auto"/>
              <w:rPr>
                <w:b/>
                <w:bCs/>
                <w:sz w:val="28"/>
                <w:szCs w:val="28"/>
              </w:rPr>
            </w:pPr>
            <w:r w:rsidRPr="001E259E">
              <w:rPr>
                <w:b/>
                <w:bCs/>
                <w:sz w:val="28"/>
                <w:szCs w:val="28"/>
              </w:rPr>
              <w:t>General English</w:t>
            </w:r>
          </w:p>
          <w:p w14:paraId="6B198DE0" w14:textId="77777777" w:rsidR="00475DF2" w:rsidRPr="001E259E" w:rsidRDefault="00475DF2" w:rsidP="00475DF2">
            <w:pPr>
              <w:tabs>
                <w:tab w:val="right" w:pos="9360"/>
              </w:tabs>
              <w:spacing w:line="240" w:lineRule="auto"/>
              <w:rPr>
                <w:b/>
                <w:bCs/>
                <w:sz w:val="28"/>
                <w:szCs w:val="28"/>
              </w:rPr>
            </w:pPr>
            <w:r w:rsidRPr="001E259E">
              <w:rPr>
                <w:b/>
                <w:bCs/>
                <w:sz w:val="28"/>
                <w:szCs w:val="28"/>
              </w:rPr>
              <w:t>Transliteration</w:t>
            </w:r>
          </w:p>
          <w:p w14:paraId="4E64AC3B" w14:textId="77777777" w:rsidR="00475DF2" w:rsidRPr="001E259E" w:rsidRDefault="00475DF2" w:rsidP="00475DF2">
            <w:pPr>
              <w:tabs>
                <w:tab w:val="right" w:pos="9360"/>
              </w:tabs>
              <w:spacing w:line="240" w:lineRule="auto"/>
              <w:rPr>
                <w:b/>
                <w:bCs/>
                <w:sz w:val="28"/>
                <w:szCs w:val="28"/>
              </w:rPr>
            </w:pPr>
            <w:r w:rsidRPr="001E259E">
              <w:rPr>
                <w:b/>
                <w:bCs/>
                <w:sz w:val="28"/>
                <w:szCs w:val="28"/>
              </w:rPr>
              <w:t>representation</w:t>
            </w:r>
          </w:p>
        </w:tc>
      </w:tr>
      <w:tr w:rsidR="00475DF2" w:rsidRPr="001E259E" w14:paraId="07A0A702" w14:textId="77777777" w:rsidTr="001D3D10">
        <w:trPr>
          <w:trHeight w:val="566"/>
        </w:trPr>
        <w:tc>
          <w:tcPr>
            <w:tcW w:w="738" w:type="dxa"/>
          </w:tcPr>
          <w:p w14:paraId="5F931919" w14:textId="77777777" w:rsidR="00475DF2" w:rsidRPr="001E259E" w:rsidRDefault="00475DF2" w:rsidP="00475DF2">
            <w:pPr>
              <w:tabs>
                <w:tab w:val="right" w:pos="9360"/>
              </w:tabs>
              <w:spacing w:line="240" w:lineRule="auto"/>
              <w:rPr>
                <w:b/>
                <w:bCs/>
                <w:sz w:val="28"/>
                <w:szCs w:val="28"/>
              </w:rPr>
            </w:pPr>
            <w:r w:rsidRPr="001E259E">
              <w:rPr>
                <w:b/>
                <w:bCs/>
                <w:sz w:val="28"/>
                <w:szCs w:val="28"/>
              </w:rPr>
              <w:t>1</w:t>
            </w:r>
          </w:p>
        </w:tc>
        <w:tc>
          <w:tcPr>
            <w:tcW w:w="1440" w:type="dxa"/>
          </w:tcPr>
          <w:p w14:paraId="2936C227"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A</w:t>
            </w:r>
          </w:p>
        </w:tc>
        <w:tc>
          <w:tcPr>
            <w:tcW w:w="977" w:type="dxa"/>
          </w:tcPr>
          <w:p w14:paraId="34C3257D"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அ</w:t>
            </w:r>
          </w:p>
        </w:tc>
        <w:tc>
          <w:tcPr>
            <w:tcW w:w="1633" w:type="dxa"/>
          </w:tcPr>
          <w:p w14:paraId="3D8205A6"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A</w:t>
            </w:r>
          </w:p>
          <w:p w14:paraId="401F97F5" w14:textId="77777777" w:rsidR="00F55A5B" w:rsidRPr="001E259E" w:rsidRDefault="00F55A5B" w:rsidP="00475DF2">
            <w:pPr>
              <w:tabs>
                <w:tab w:val="right" w:pos="9360"/>
              </w:tabs>
              <w:spacing w:line="240" w:lineRule="auto"/>
              <w:rPr>
                <w:b/>
                <w:bCs/>
                <w:sz w:val="22"/>
              </w:rPr>
            </w:pPr>
          </w:p>
        </w:tc>
        <w:tc>
          <w:tcPr>
            <w:tcW w:w="1170" w:type="dxa"/>
          </w:tcPr>
          <w:p w14:paraId="17156600" w14:textId="77777777" w:rsidR="00475DF2" w:rsidRPr="001E259E" w:rsidRDefault="00475DF2" w:rsidP="00475DF2">
            <w:pPr>
              <w:tabs>
                <w:tab w:val="right" w:pos="9360"/>
              </w:tabs>
              <w:spacing w:line="240" w:lineRule="auto"/>
              <w:rPr>
                <w:b/>
                <w:bCs/>
                <w:sz w:val="22"/>
              </w:rPr>
            </w:pPr>
          </w:p>
        </w:tc>
        <w:tc>
          <w:tcPr>
            <w:tcW w:w="3060" w:type="dxa"/>
          </w:tcPr>
          <w:p w14:paraId="2AF6D93B" w14:textId="77777777" w:rsidR="00F55A5B" w:rsidRPr="001E259E" w:rsidRDefault="00F55A5B" w:rsidP="00475DF2">
            <w:pPr>
              <w:tabs>
                <w:tab w:val="right" w:pos="9360"/>
              </w:tabs>
              <w:spacing w:line="240" w:lineRule="auto"/>
              <w:rPr>
                <w:b/>
                <w:bCs/>
                <w:sz w:val="22"/>
              </w:rPr>
            </w:pPr>
          </w:p>
          <w:p w14:paraId="5AF86DFF" w14:textId="77777777" w:rsidR="00475DF2" w:rsidRPr="001E259E" w:rsidRDefault="00475DF2" w:rsidP="00475DF2">
            <w:pPr>
              <w:tabs>
                <w:tab w:val="right" w:pos="9360"/>
              </w:tabs>
              <w:spacing w:line="240" w:lineRule="auto"/>
              <w:rPr>
                <w:b/>
                <w:bCs/>
                <w:sz w:val="32"/>
                <w:szCs w:val="32"/>
              </w:rPr>
            </w:pPr>
            <w:r w:rsidRPr="001E259E">
              <w:rPr>
                <w:b/>
                <w:bCs/>
                <w:sz w:val="32"/>
                <w:szCs w:val="32"/>
              </w:rPr>
              <w:t>a</w:t>
            </w:r>
          </w:p>
        </w:tc>
      </w:tr>
      <w:tr w:rsidR="00475DF2" w:rsidRPr="001E259E" w14:paraId="04F2521F" w14:textId="77777777" w:rsidTr="001D3D10">
        <w:trPr>
          <w:trHeight w:val="966"/>
        </w:trPr>
        <w:tc>
          <w:tcPr>
            <w:tcW w:w="738" w:type="dxa"/>
          </w:tcPr>
          <w:p w14:paraId="3933A343" w14:textId="77777777" w:rsidR="00475DF2" w:rsidRPr="001E259E" w:rsidRDefault="00475DF2" w:rsidP="00475DF2">
            <w:pPr>
              <w:tabs>
                <w:tab w:val="right" w:pos="9360"/>
              </w:tabs>
              <w:spacing w:line="240" w:lineRule="auto"/>
              <w:rPr>
                <w:b/>
                <w:bCs/>
                <w:sz w:val="28"/>
                <w:szCs w:val="28"/>
              </w:rPr>
            </w:pPr>
            <w:r w:rsidRPr="001E259E">
              <w:rPr>
                <w:b/>
                <w:bCs/>
                <w:sz w:val="28"/>
                <w:szCs w:val="28"/>
              </w:rPr>
              <w:t>2</w:t>
            </w:r>
          </w:p>
        </w:tc>
        <w:tc>
          <w:tcPr>
            <w:tcW w:w="1440" w:type="dxa"/>
          </w:tcPr>
          <w:p w14:paraId="0D0B0946"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AÉ</w:t>
            </w:r>
          </w:p>
        </w:tc>
        <w:tc>
          <w:tcPr>
            <w:tcW w:w="977" w:type="dxa"/>
          </w:tcPr>
          <w:p w14:paraId="7B6F844A"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ஆ</w:t>
            </w:r>
            <w:r w:rsidRPr="001E259E">
              <w:rPr>
                <w:rFonts w:ascii="BRH Tamil Tab Extra" w:hAnsi="BRH Tamil Tab Extra" w:cs="BRH Tamil Tab Extra"/>
                <w:b/>
                <w:bCs/>
                <w:sz w:val="32"/>
                <w:szCs w:val="32"/>
              </w:rPr>
              <w:t xml:space="preserve"> </w:t>
            </w:r>
            <w:r w:rsidR="00475DF2" w:rsidRPr="001E259E">
              <w:rPr>
                <w:rFonts w:ascii="BRH Tamil Tab Extra" w:hAnsi="BRH Tamil Tab Extra" w:cs="BRH Tamil Tab Extra"/>
                <w:b/>
                <w:bCs/>
                <w:sz w:val="32"/>
                <w:szCs w:val="32"/>
              </w:rPr>
              <w:t xml:space="preserve"> </w:t>
            </w:r>
          </w:p>
        </w:tc>
        <w:tc>
          <w:tcPr>
            <w:tcW w:w="1633" w:type="dxa"/>
          </w:tcPr>
          <w:p w14:paraId="0032FE20"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B</w:t>
            </w:r>
          </w:p>
        </w:tc>
        <w:tc>
          <w:tcPr>
            <w:tcW w:w="1170" w:type="dxa"/>
          </w:tcPr>
          <w:p w14:paraId="3F4BD330" w14:textId="77777777" w:rsidR="00475DF2" w:rsidRPr="001E259E" w:rsidRDefault="00475DF2" w:rsidP="00475DF2">
            <w:pPr>
              <w:tabs>
                <w:tab w:val="right" w:pos="9360"/>
              </w:tabs>
              <w:spacing w:line="240" w:lineRule="auto"/>
              <w:rPr>
                <w:b/>
                <w:bCs/>
                <w:sz w:val="22"/>
              </w:rPr>
            </w:pPr>
          </w:p>
        </w:tc>
        <w:tc>
          <w:tcPr>
            <w:tcW w:w="3060" w:type="dxa"/>
          </w:tcPr>
          <w:p w14:paraId="5AF1AFCE" w14:textId="77777777" w:rsidR="00475DF2" w:rsidRPr="001E259E" w:rsidRDefault="00475DF2" w:rsidP="00475DF2">
            <w:pPr>
              <w:tabs>
                <w:tab w:val="right" w:pos="9360"/>
              </w:tabs>
              <w:spacing w:line="240" w:lineRule="auto"/>
              <w:rPr>
                <w:b/>
                <w:bCs/>
                <w:sz w:val="22"/>
              </w:rPr>
            </w:pPr>
            <w:r w:rsidRPr="001E259E">
              <w:rPr>
                <w:b/>
                <w:bCs/>
                <w:sz w:val="32"/>
                <w:szCs w:val="32"/>
              </w:rPr>
              <w:t>aa or A</w:t>
            </w:r>
          </w:p>
        </w:tc>
      </w:tr>
      <w:tr w:rsidR="00475DF2" w:rsidRPr="001E259E" w14:paraId="50877D64" w14:textId="77777777" w:rsidTr="001D3D10">
        <w:trPr>
          <w:trHeight w:val="966"/>
        </w:trPr>
        <w:tc>
          <w:tcPr>
            <w:tcW w:w="738" w:type="dxa"/>
          </w:tcPr>
          <w:p w14:paraId="5F453265" w14:textId="77777777" w:rsidR="00475DF2" w:rsidRPr="001E259E" w:rsidRDefault="00475DF2" w:rsidP="00475DF2">
            <w:pPr>
              <w:tabs>
                <w:tab w:val="right" w:pos="9360"/>
              </w:tabs>
              <w:spacing w:line="240" w:lineRule="auto"/>
              <w:rPr>
                <w:b/>
                <w:bCs/>
                <w:sz w:val="28"/>
                <w:szCs w:val="28"/>
              </w:rPr>
            </w:pPr>
            <w:r w:rsidRPr="001E259E">
              <w:rPr>
                <w:b/>
                <w:bCs/>
                <w:sz w:val="28"/>
                <w:szCs w:val="28"/>
              </w:rPr>
              <w:t>3</w:t>
            </w:r>
          </w:p>
        </w:tc>
        <w:tc>
          <w:tcPr>
            <w:tcW w:w="1440" w:type="dxa"/>
          </w:tcPr>
          <w:p w14:paraId="7CAB434D"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 xml:space="preserve">C </w:t>
            </w:r>
          </w:p>
        </w:tc>
        <w:tc>
          <w:tcPr>
            <w:tcW w:w="977" w:type="dxa"/>
          </w:tcPr>
          <w:p w14:paraId="5141CF6B" w14:textId="77777777" w:rsidR="00475DF2" w:rsidRPr="001E259E" w:rsidRDefault="00210415" w:rsidP="00210415">
            <w:pPr>
              <w:tabs>
                <w:tab w:val="right" w:pos="9360"/>
              </w:tabs>
              <w:spacing w:line="240" w:lineRule="auto"/>
              <w:rPr>
                <w:b/>
                <w:bCs/>
                <w:sz w:val="22"/>
              </w:rPr>
            </w:pPr>
            <w:r w:rsidRPr="001E259E">
              <w:rPr>
                <w:rFonts w:ascii="Latha" w:hAnsi="Latha" w:cs="Latha"/>
                <w:sz w:val="28"/>
                <w:szCs w:val="28"/>
                <w:cs/>
                <w:lang w:bidi="ta-IN"/>
              </w:rPr>
              <w:t xml:space="preserve">இ </w:t>
            </w:r>
          </w:p>
        </w:tc>
        <w:tc>
          <w:tcPr>
            <w:tcW w:w="1633" w:type="dxa"/>
          </w:tcPr>
          <w:p w14:paraId="64BF0BD1"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C</w:t>
            </w:r>
          </w:p>
        </w:tc>
        <w:tc>
          <w:tcPr>
            <w:tcW w:w="1170" w:type="dxa"/>
          </w:tcPr>
          <w:p w14:paraId="103549DD" w14:textId="77777777" w:rsidR="00475DF2" w:rsidRPr="001E259E" w:rsidRDefault="00475DF2" w:rsidP="00475DF2">
            <w:pPr>
              <w:tabs>
                <w:tab w:val="right" w:pos="9360"/>
              </w:tabs>
              <w:spacing w:line="240" w:lineRule="auto"/>
              <w:rPr>
                <w:b/>
                <w:bCs/>
                <w:sz w:val="22"/>
              </w:rPr>
            </w:pPr>
          </w:p>
        </w:tc>
        <w:tc>
          <w:tcPr>
            <w:tcW w:w="3060" w:type="dxa"/>
          </w:tcPr>
          <w:p w14:paraId="675F5D34" w14:textId="77777777" w:rsidR="00475DF2" w:rsidRPr="001E259E" w:rsidRDefault="00777203" w:rsidP="00475DF2">
            <w:pPr>
              <w:tabs>
                <w:tab w:val="right" w:pos="9360"/>
              </w:tabs>
              <w:spacing w:line="240" w:lineRule="auto"/>
              <w:rPr>
                <w:b/>
                <w:bCs/>
                <w:sz w:val="22"/>
              </w:rPr>
            </w:pPr>
            <w:r w:rsidRPr="001E259E">
              <w:rPr>
                <w:b/>
                <w:bCs/>
                <w:sz w:val="32"/>
                <w:szCs w:val="32"/>
              </w:rPr>
              <w:t>i</w:t>
            </w:r>
            <w:r w:rsidR="00475DF2" w:rsidRPr="001E259E">
              <w:rPr>
                <w:b/>
                <w:bCs/>
                <w:sz w:val="32"/>
                <w:szCs w:val="32"/>
              </w:rPr>
              <w:t xml:space="preserve"> (or e)</w:t>
            </w:r>
          </w:p>
        </w:tc>
      </w:tr>
      <w:tr w:rsidR="00475DF2" w:rsidRPr="001E259E" w14:paraId="6576BE69" w14:textId="77777777" w:rsidTr="001D3D10">
        <w:trPr>
          <w:trHeight w:val="966"/>
        </w:trPr>
        <w:tc>
          <w:tcPr>
            <w:tcW w:w="738" w:type="dxa"/>
          </w:tcPr>
          <w:p w14:paraId="78E23593" w14:textId="77777777" w:rsidR="00475DF2" w:rsidRPr="001E259E" w:rsidRDefault="00475DF2" w:rsidP="00475DF2">
            <w:pPr>
              <w:tabs>
                <w:tab w:val="right" w:pos="9360"/>
              </w:tabs>
              <w:spacing w:line="240" w:lineRule="auto"/>
              <w:rPr>
                <w:b/>
                <w:bCs/>
                <w:sz w:val="28"/>
                <w:szCs w:val="28"/>
              </w:rPr>
            </w:pPr>
            <w:r w:rsidRPr="001E259E">
              <w:rPr>
                <w:b/>
                <w:bCs/>
                <w:sz w:val="28"/>
                <w:szCs w:val="28"/>
              </w:rPr>
              <w:t>4</w:t>
            </w:r>
          </w:p>
        </w:tc>
        <w:tc>
          <w:tcPr>
            <w:tcW w:w="1440" w:type="dxa"/>
          </w:tcPr>
          <w:p w14:paraId="192E36D9"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D</w:t>
            </w:r>
          </w:p>
        </w:tc>
        <w:tc>
          <w:tcPr>
            <w:tcW w:w="977" w:type="dxa"/>
          </w:tcPr>
          <w:p w14:paraId="1CFAF2C8"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ஈ</w:t>
            </w:r>
          </w:p>
        </w:tc>
        <w:tc>
          <w:tcPr>
            <w:tcW w:w="1633" w:type="dxa"/>
          </w:tcPr>
          <w:p w14:paraId="6240B53A"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C¦</w:t>
            </w:r>
          </w:p>
        </w:tc>
        <w:tc>
          <w:tcPr>
            <w:tcW w:w="1170" w:type="dxa"/>
          </w:tcPr>
          <w:p w14:paraId="6775525A" w14:textId="77777777" w:rsidR="00475DF2" w:rsidRPr="001E259E" w:rsidRDefault="00475DF2" w:rsidP="00475DF2">
            <w:pPr>
              <w:tabs>
                <w:tab w:val="right" w:pos="9360"/>
              </w:tabs>
              <w:spacing w:line="240" w:lineRule="auto"/>
              <w:rPr>
                <w:b/>
                <w:bCs/>
                <w:sz w:val="22"/>
              </w:rPr>
            </w:pPr>
          </w:p>
        </w:tc>
        <w:tc>
          <w:tcPr>
            <w:tcW w:w="3060" w:type="dxa"/>
          </w:tcPr>
          <w:p w14:paraId="1AE53032" w14:textId="77777777" w:rsidR="00475DF2" w:rsidRPr="001E259E" w:rsidRDefault="00475DF2" w:rsidP="00475DF2">
            <w:pPr>
              <w:tabs>
                <w:tab w:val="right" w:pos="9360"/>
              </w:tabs>
              <w:spacing w:line="240" w:lineRule="auto"/>
              <w:rPr>
                <w:b/>
                <w:bCs/>
                <w:sz w:val="22"/>
              </w:rPr>
            </w:pPr>
            <w:r w:rsidRPr="001E259E">
              <w:rPr>
                <w:b/>
                <w:bCs/>
                <w:sz w:val="32"/>
                <w:szCs w:val="32"/>
              </w:rPr>
              <w:t>I (or ee)</w:t>
            </w:r>
          </w:p>
        </w:tc>
      </w:tr>
      <w:tr w:rsidR="00475DF2" w:rsidRPr="001E259E" w14:paraId="76106E54" w14:textId="77777777" w:rsidTr="001D3D10">
        <w:trPr>
          <w:trHeight w:val="966"/>
        </w:trPr>
        <w:tc>
          <w:tcPr>
            <w:tcW w:w="738" w:type="dxa"/>
          </w:tcPr>
          <w:p w14:paraId="1773B097" w14:textId="77777777" w:rsidR="00475DF2" w:rsidRPr="001E259E" w:rsidRDefault="00475DF2" w:rsidP="00475DF2">
            <w:pPr>
              <w:tabs>
                <w:tab w:val="right" w:pos="9360"/>
              </w:tabs>
              <w:spacing w:line="240" w:lineRule="auto"/>
              <w:rPr>
                <w:b/>
                <w:bCs/>
                <w:sz w:val="28"/>
                <w:szCs w:val="28"/>
              </w:rPr>
            </w:pPr>
            <w:r w:rsidRPr="001E259E">
              <w:rPr>
                <w:b/>
                <w:bCs/>
                <w:sz w:val="28"/>
                <w:szCs w:val="28"/>
              </w:rPr>
              <w:t>5</w:t>
            </w:r>
          </w:p>
        </w:tc>
        <w:tc>
          <w:tcPr>
            <w:tcW w:w="1440" w:type="dxa"/>
          </w:tcPr>
          <w:p w14:paraId="4C4A60A7"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 xml:space="preserve">E </w:t>
            </w:r>
          </w:p>
        </w:tc>
        <w:tc>
          <w:tcPr>
            <w:tcW w:w="977" w:type="dxa"/>
          </w:tcPr>
          <w:p w14:paraId="5C6AD1AA" w14:textId="77777777" w:rsidR="00475DF2" w:rsidRPr="001E259E" w:rsidRDefault="00210415" w:rsidP="00210415">
            <w:pPr>
              <w:tabs>
                <w:tab w:val="right" w:pos="9360"/>
              </w:tabs>
              <w:spacing w:line="240" w:lineRule="auto"/>
              <w:rPr>
                <w:b/>
                <w:bCs/>
                <w:sz w:val="22"/>
              </w:rPr>
            </w:pPr>
            <w:r w:rsidRPr="001E259E">
              <w:rPr>
                <w:rFonts w:ascii="Latha" w:hAnsi="Latha" w:cs="Latha"/>
                <w:sz w:val="28"/>
                <w:szCs w:val="28"/>
                <w:cs/>
                <w:lang w:bidi="ta-IN"/>
              </w:rPr>
              <w:t xml:space="preserve">உ </w:t>
            </w:r>
          </w:p>
        </w:tc>
        <w:tc>
          <w:tcPr>
            <w:tcW w:w="1633" w:type="dxa"/>
          </w:tcPr>
          <w:p w14:paraId="08FA4F49"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D</w:t>
            </w:r>
          </w:p>
        </w:tc>
        <w:tc>
          <w:tcPr>
            <w:tcW w:w="1170" w:type="dxa"/>
          </w:tcPr>
          <w:p w14:paraId="05C065E9" w14:textId="77777777" w:rsidR="00475DF2" w:rsidRPr="001E259E" w:rsidRDefault="00475DF2" w:rsidP="00475DF2">
            <w:pPr>
              <w:tabs>
                <w:tab w:val="right" w:pos="9360"/>
              </w:tabs>
              <w:spacing w:line="240" w:lineRule="auto"/>
              <w:rPr>
                <w:b/>
                <w:bCs/>
                <w:sz w:val="22"/>
              </w:rPr>
            </w:pPr>
          </w:p>
        </w:tc>
        <w:tc>
          <w:tcPr>
            <w:tcW w:w="3060" w:type="dxa"/>
          </w:tcPr>
          <w:p w14:paraId="41124C93" w14:textId="77777777" w:rsidR="00475DF2" w:rsidRPr="001E259E" w:rsidRDefault="00475DF2" w:rsidP="00475DF2">
            <w:pPr>
              <w:tabs>
                <w:tab w:val="right" w:pos="9360"/>
              </w:tabs>
              <w:spacing w:line="240" w:lineRule="auto"/>
              <w:rPr>
                <w:b/>
                <w:bCs/>
                <w:sz w:val="22"/>
              </w:rPr>
            </w:pPr>
            <w:r w:rsidRPr="001E259E">
              <w:rPr>
                <w:b/>
                <w:bCs/>
                <w:sz w:val="32"/>
                <w:szCs w:val="32"/>
              </w:rPr>
              <w:t>u</w:t>
            </w:r>
          </w:p>
        </w:tc>
      </w:tr>
      <w:tr w:rsidR="00475DF2" w:rsidRPr="001E259E" w14:paraId="22C84412" w14:textId="77777777" w:rsidTr="001D3D10">
        <w:trPr>
          <w:trHeight w:val="966"/>
        </w:trPr>
        <w:tc>
          <w:tcPr>
            <w:tcW w:w="738" w:type="dxa"/>
          </w:tcPr>
          <w:p w14:paraId="6F657EEE" w14:textId="77777777" w:rsidR="00475DF2" w:rsidRPr="001E259E" w:rsidRDefault="00475DF2" w:rsidP="00475DF2">
            <w:pPr>
              <w:tabs>
                <w:tab w:val="right" w:pos="9360"/>
              </w:tabs>
              <w:spacing w:line="240" w:lineRule="auto"/>
              <w:rPr>
                <w:b/>
                <w:bCs/>
                <w:sz w:val="28"/>
                <w:szCs w:val="28"/>
              </w:rPr>
            </w:pPr>
            <w:r w:rsidRPr="001E259E">
              <w:rPr>
                <w:b/>
                <w:bCs/>
                <w:sz w:val="28"/>
                <w:szCs w:val="28"/>
              </w:rPr>
              <w:t>6</w:t>
            </w:r>
          </w:p>
        </w:tc>
        <w:tc>
          <w:tcPr>
            <w:tcW w:w="1440" w:type="dxa"/>
          </w:tcPr>
          <w:p w14:paraId="23C35863"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 xml:space="preserve">F </w:t>
            </w:r>
          </w:p>
        </w:tc>
        <w:tc>
          <w:tcPr>
            <w:tcW w:w="977" w:type="dxa"/>
          </w:tcPr>
          <w:p w14:paraId="1822A569"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ஊ</w:t>
            </w:r>
          </w:p>
        </w:tc>
        <w:tc>
          <w:tcPr>
            <w:tcW w:w="1633" w:type="dxa"/>
          </w:tcPr>
          <w:p w14:paraId="04305FA6"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D¦</w:t>
            </w:r>
          </w:p>
        </w:tc>
        <w:tc>
          <w:tcPr>
            <w:tcW w:w="1170" w:type="dxa"/>
          </w:tcPr>
          <w:p w14:paraId="4ED2271D" w14:textId="77777777" w:rsidR="00475DF2" w:rsidRPr="001E259E" w:rsidRDefault="00475DF2" w:rsidP="00475DF2">
            <w:pPr>
              <w:tabs>
                <w:tab w:val="right" w:pos="9360"/>
              </w:tabs>
              <w:spacing w:line="240" w:lineRule="auto"/>
              <w:rPr>
                <w:b/>
                <w:bCs/>
                <w:sz w:val="22"/>
              </w:rPr>
            </w:pPr>
          </w:p>
        </w:tc>
        <w:tc>
          <w:tcPr>
            <w:tcW w:w="3060" w:type="dxa"/>
          </w:tcPr>
          <w:p w14:paraId="6F336C22" w14:textId="77777777" w:rsidR="00475DF2" w:rsidRPr="001E259E" w:rsidRDefault="00475DF2" w:rsidP="00475DF2">
            <w:pPr>
              <w:tabs>
                <w:tab w:val="right" w:pos="9360"/>
              </w:tabs>
              <w:spacing w:line="240" w:lineRule="auto"/>
              <w:rPr>
                <w:b/>
                <w:bCs/>
                <w:sz w:val="22"/>
              </w:rPr>
            </w:pPr>
            <w:r w:rsidRPr="001E259E">
              <w:rPr>
                <w:b/>
                <w:bCs/>
                <w:sz w:val="32"/>
                <w:szCs w:val="32"/>
              </w:rPr>
              <w:t>U</w:t>
            </w:r>
          </w:p>
        </w:tc>
      </w:tr>
      <w:tr w:rsidR="00475DF2" w:rsidRPr="001E259E" w14:paraId="6EE196A5" w14:textId="77777777" w:rsidTr="001D3D10">
        <w:trPr>
          <w:trHeight w:val="966"/>
        </w:trPr>
        <w:tc>
          <w:tcPr>
            <w:tcW w:w="738" w:type="dxa"/>
          </w:tcPr>
          <w:p w14:paraId="77E839C8" w14:textId="77777777" w:rsidR="00475DF2" w:rsidRPr="001E259E" w:rsidRDefault="00475DF2" w:rsidP="00475DF2">
            <w:pPr>
              <w:tabs>
                <w:tab w:val="right" w:pos="9360"/>
              </w:tabs>
              <w:spacing w:line="240" w:lineRule="auto"/>
              <w:rPr>
                <w:b/>
                <w:bCs/>
                <w:sz w:val="28"/>
                <w:szCs w:val="28"/>
              </w:rPr>
            </w:pPr>
            <w:r w:rsidRPr="001E259E">
              <w:rPr>
                <w:b/>
                <w:bCs/>
                <w:sz w:val="28"/>
                <w:szCs w:val="28"/>
              </w:rPr>
              <w:t>7</w:t>
            </w:r>
          </w:p>
        </w:tc>
        <w:tc>
          <w:tcPr>
            <w:tcW w:w="1440" w:type="dxa"/>
          </w:tcPr>
          <w:p w14:paraId="22FDA64B" w14:textId="77777777" w:rsidR="00475DF2" w:rsidRPr="001E259E" w:rsidRDefault="00475DF2" w:rsidP="00475DF2">
            <w:pPr>
              <w:tabs>
                <w:tab w:val="right" w:pos="9360"/>
              </w:tabs>
              <w:spacing w:line="240" w:lineRule="auto"/>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G</w:t>
            </w:r>
          </w:p>
        </w:tc>
        <w:tc>
          <w:tcPr>
            <w:tcW w:w="977" w:type="dxa"/>
          </w:tcPr>
          <w:p w14:paraId="77E14FCD" w14:textId="77777777" w:rsidR="00475DF2" w:rsidRPr="001E259E" w:rsidRDefault="00475DF2" w:rsidP="00210415">
            <w:pPr>
              <w:tabs>
                <w:tab w:val="right" w:pos="9360"/>
              </w:tabs>
              <w:spacing w:line="240" w:lineRule="auto"/>
              <w:rPr>
                <w:b/>
                <w:bCs/>
                <w:sz w:val="22"/>
              </w:rPr>
            </w:pPr>
            <w:r w:rsidRPr="001E259E">
              <w:rPr>
                <w:b/>
                <w:bCs/>
                <w:sz w:val="28"/>
                <w:szCs w:val="28"/>
              </w:rPr>
              <w:t>*</w:t>
            </w:r>
            <w:r w:rsidR="00210415" w:rsidRPr="001E259E">
              <w:rPr>
                <w:rFonts w:ascii="Latha" w:hAnsi="Latha" w:cs="Latha"/>
                <w:i/>
                <w:iCs/>
                <w:sz w:val="28"/>
                <w:szCs w:val="28"/>
                <w:cs/>
                <w:lang w:bidi="ta-IN"/>
              </w:rPr>
              <w:t xml:space="preserve"> ரு</w:t>
            </w:r>
            <w:r w:rsidR="00210415" w:rsidRPr="001E259E">
              <w:rPr>
                <w:rFonts w:ascii="Latha" w:hAnsi="Latha" w:cs="Latha"/>
                <w:sz w:val="28"/>
                <w:szCs w:val="28"/>
                <w:cs/>
                <w:lang w:bidi="ta-IN"/>
              </w:rPr>
              <w:t xml:space="preserve"> </w:t>
            </w:r>
          </w:p>
        </w:tc>
        <w:tc>
          <w:tcPr>
            <w:tcW w:w="1633" w:type="dxa"/>
          </w:tcPr>
          <w:p w14:paraId="19BF7365"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E</w:t>
            </w:r>
          </w:p>
        </w:tc>
        <w:tc>
          <w:tcPr>
            <w:tcW w:w="1170" w:type="dxa"/>
          </w:tcPr>
          <w:p w14:paraId="60BAB059" w14:textId="77777777" w:rsidR="00475DF2" w:rsidRPr="001E259E" w:rsidRDefault="00475DF2" w:rsidP="00475DF2">
            <w:pPr>
              <w:tabs>
                <w:tab w:val="right" w:pos="9360"/>
              </w:tabs>
              <w:spacing w:line="240" w:lineRule="auto"/>
              <w:rPr>
                <w:b/>
                <w:bCs/>
                <w:sz w:val="22"/>
              </w:rPr>
            </w:pPr>
          </w:p>
        </w:tc>
        <w:tc>
          <w:tcPr>
            <w:tcW w:w="3060" w:type="dxa"/>
          </w:tcPr>
          <w:p w14:paraId="750C2B2F" w14:textId="77777777" w:rsidR="00475DF2" w:rsidRPr="001E259E" w:rsidRDefault="00475DF2" w:rsidP="00475DF2">
            <w:pPr>
              <w:tabs>
                <w:tab w:val="right" w:pos="9360"/>
              </w:tabs>
              <w:spacing w:line="240" w:lineRule="auto"/>
              <w:rPr>
                <w:b/>
                <w:bCs/>
                <w:sz w:val="22"/>
              </w:rPr>
            </w:pPr>
            <w:r w:rsidRPr="001E259E">
              <w:rPr>
                <w:b/>
                <w:bCs/>
                <w:sz w:val="32"/>
                <w:szCs w:val="32"/>
              </w:rPr>
              <w:t>Ru</w:t>
            </w:r>
          </w:p>
        </w:tc>
      </w:tr>
      <w:tr w:rsidR="00475DF2" w:rsidRPr="001E259E" w14:paraId="09EF1784" w14:textId="77777777" w:rsidTr="001D3D10">
        <w:trPr>
          <w:trHeight w:val="966"/>
        </w:trPr>
        <w:tc>
          <w:tcPr>
            <w:tcW w:w="738" w:type="dxa"/>
          </w:tcPr>
          <w:p w14:paraId="5F5D196C" w14:textId="77777777" w:rsidR="00475DF2" w:rsidRPr="001E259E" w:rsidRDefault="00475DF2" w:rsidP="00475DF2">
            <w:pPr>
              <w:tabs>
                <w:tab w:val="right" w:pos="9360"/>
              </w:tabs>
              <w:spacing w:line="240" w:lineRule="auto"/>
              <w:rPr>
                <w:b/>
                <w:bCs/>
                <w:sz w:val="28"/>
                <w:szCs w:val="28"/>
              </w:rPr>
            </w:pPr>
            <w:r w:rsidRPr="001E259E">
              <w:rPr>
                <w:b/>
                <w:bCs/>
                <w:sz w:val="28"/>
                <w:szCs w:val="28"/>
              </w:rPr>
              <w:t>8</w:t>
            </w:r>
          </w:p>
        </w:tc>
        <w:tc>
          <w:tcPr>
            <w:tcW w:w="1440" w:type="dxa"/>
          </w:tcPr>
          <w:p w14:paraId="11A52A37" w14:textId="77777777" w:rsidR="00475DF2" w:rsidRPr="001E259E" w:rsidRDefault="00475DF2" w:rsidP="00475DF2">
            <w:pPr>
              <w:tabs>
                <w:tab w:val="right" w:pos="9360"/>
              </w:tabs>
              <w:spacing w:line="240" w:lineRule="auto"/>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H</w:t>
            </w:r>
          </w:p>
        </w:tc>
        <w:tc>
          <w:tcPr>
            <w:tcW w:w="977" w:type="dxa"/>
          </w:tcPr>
          <w:p w14:paraId="08513BA1" w14:textId="77777777" w:rsidR="00475DF2" w:rsidRPr="001E259E" w:rsidRDefault="00475DF2" w:rsidP="00210415">
            <w:pPr>
              <w:tabs>
                <w:tab w:val="right" w:pos="9360"/>
              </w:tabs>
              <w:spacing w:line="240" w:lineRule="auto"/>
              <w:rPr>
                <w:b/>
                <w:bCs/>
                <w:sz w:val="22"/>
              </w:rPr>
            </w:pPr>
            <w:r w:rsidRPr="001E259E">
              <w:rPr>
                <w:b/>
                <w:bCs/>
                <w:sz w:val="28"/>
                <w:szCs w:val="28"/>
              </w:rPr>
              <w:t>*</w:t>
            </w:r>
            <w:r w:rsidRPr="001E259E">
              <w:rPr>
                <w:rFonts w:ascii="BRH Tamil Tab Extra" w:hAnsi="BRH Tamil Tab Extra" w:cs="BRH Tamil Tab Extra"/>
                <w:b/>
                <w:bCs/>
                <w:sz w:val="32"/>
                <w:szCs w:val="32"/>
              </w:rPr>
              <w:t xml:space="preserve"> </w:t>
            </w:r>
            <w:r w:rsidR="00210415" w:rsidRPr="001E259E">
              <w:rPr>
                <w:rFonts w:ascii="Latha" w:hAnsi="Latha" w:cs="Latha"/>
                <w:i/>
                <w:iCs/>
                <w:sz w:val="28"/>
                <w:szCs w:val="28"/>
                <w:cs/>
                <w:lang w:bidi="ta-IN"/>
              </w:rPr>
              <w:t>ரூ</w:t>
            </w:r>
          </w:p>
        </w:tc>
        <w:tc>
          <w:tcPr>
            <w:tcW w:w="1633" w:type="dxa"/>
          </w:tcPr>
          <w:p w14:paraId="2F693315" w14:textId="77777777" w:rsidR="00475DF2" w:rsidRPr="001E259E" w:rsidRDefault="00F55A5B" w:rsidP="00475DF2">
            <w:pPr>
              <w:tabs>
                <w:tab w:val="right" w:pos="9360"/>
              </w:tabs>
              <w:spacing w:line="240" w:lineRule="auto"/>
              <w:rPr>
                <w:b/>
                <w:bCs/>
                <w:sz w:val="22"/>
              </w:rPr>
            </w:pPr>
            <w:r w:rsidRPr="001E259E">
              <w:rPr>
                <w:rFonts w:ascii="BRH Malayalam Extra" w:hAnsi="BRH Malayalam Extra" w:cs="BRH Malayalam Extra"/>
                <w:b/>
                <w:bCs/>
                <w:sz w:val="32"/>
                <w:szCs w:val="32"/>
              </w:rPr>
              <w:t>u</w:t>
            </w:r>
          </w:p>
        </w:tc>
        <w:tc>
          <w:tcPr>
            <w:tcW w:w="1170" w:type="dxa"/>
          </w:tcPr>
          <w:p w14:paraId="71D96AD1" w14:textId="77777777" w:rsidR="00475DF2" w:rsidRPr="001E259E" w:rsidRDefault="00475DF2" w:rsidP="00475DF2">
            <w:pPr>
              <w:tabs>
                <w:tab w:val="right" w:pos="9360"/>
              </w:tabs>
              <w:spacing w:line="240" w:lineRule="auto"/>
              <w:rPr>
                <w:b/>
                <w:bCs/>
                <w:sz w:val="22"/>
              </w:rPr>
            </w:pPr>
          </w:p>
        </w:tc>
        <w:tc>
          <w:tcPr>
            <w:tcW w:w="3060" w:type="dxa"/>
          </w:tcPr>
          <w:p w14:paraId="3CE3CAFD" w14:textId="77777777" w:rsidR="00475DF2" w:rsidRPr="001E259E" w:rsidRDefault="00475DF2" w:rsidP="00475DF2">
            <w:pPr>
              <w:tabs>
                <w:tab w:val="right" w:pos="9360"/>
              </w:tabs>
              <w:spacing w:line="240" w:lineRule="auto"/>
              <w:rPr>
                <w:b/>
                <w:bCs/>
                <w:sz w:val="32"/>
                <w:szCs w:val="32"/>
              </w:rPr>
            </w:pPr>
            <w:r w:rsidRPr="001E259E">
              <w:rPr>
                <w:b/>
                <w:bCs/>
                <w:sz w:val="32"/>
                <w:szCs w:val="32"/>
              </w:rPr>
              <w:t>RU</w:t>
            </w:r>
          </w:p>
        </w:tc>
      </w:tr>
      <w:tr w:rsidR="00475DF2" w:rsidRPr="001E259E" w14:paraId="61922EC4" w14:textId="77777777" w:rsidTr="001D3D10">
        <w:trPr>
          <w:trHeight w:val="966"/>
        </w:trPr>
        <w:tc>
          <w:tcPr>
            <w:tcW w:w="738" w:type="dxa"/>
          </w:tcPr>
          <w:p w14:paraId="3465E0FF" w14:textId="77777777" w:rsidR="00475DF2" w:rsidRPr="001E259E" w:rsidRDefault="00475DF2" w:rsidP="00475DF2">
            <w:pPr>
              <w:tabs>
                <w:tab w:val="right" w:pos="9360"/>
              </w:tabs>
              <w:spacing w:line="240" w:lineRule="auto"/>
              <w:rPr>
                <w:b/>
                <w:bCs/>
                <w:sz w:val="28"/>
                <w:szCs w:val="28"/>
              </w:rPr>
            </w:pPr>
            <w:r w:rsidRPr="001E259E">
              <w:rPr>
                <w:b/>
                <w:bCs/>
                <w:sz w:val="28"/>
                <w:szCs w:val="28"/>
              </w:rPr>
              <w:t>9</w:t>
            </w:r>
          </w:p>
        </w:tc>
        <w:tc>
          <w:tcPr>
            <w:tcW w:w="1440" w:type="dxa"/>
          </w:tcPr>
          <w:p w14:paraId="43755966" w14:textId="77777777" w:rsidR="00475DF2" w:rsidRPr="001E259E" w:rsidRDefault="00475DF2" w:rsidP="00475DF2">
            <w:pPr>
              <w:widowControl w:val="0"/>
              <w:autoSpaceDE w:val="0"/>
              <w:autoSpaceDN w:val="0"/>
              <w:adjustRightInd w:val="0"/>
              <w:spacing w:line="240" w:lineRule="auto"/>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 xml:space="preserve">sÉ× </w:t>
            </w:r>
          </w:p>
        </w:tc>
        <w:tc>
          <w:tcPr>
            <w:tcW w:w="977" w:type="dxa"/>
          </w:tcPr>
          <w:p w14:paraId="07F371D4" w14:textId="77777777" w:rsidR="00475DF2" w:rsidRPr="001E259E" w:rsidRDefault="00475DF2" w:rsidP="00210415">
            <w:pPr>
              <w:tabs>
                <w:tab w:val="right" w:pos="9360"/>
              </w:tabs>
              <w:spacing w:line="240" w:lineRule="auto"/>
              <w:ind w:left="-108" w:right="-121"/>
              <w:rPr>
                <w:b/>
                <w:bCs/>
                <w:sz w:val="22"/>
              </w:rPr>
            </w:pPr>
            <w:r w:rsidRPr="001E259E">
              <w:rPr>
                <w:b/>
                <w:bCs/>
                <w:sz w:val="28"/>
                <w:szCs w:val="28"/>
              </w:rPr>
              <w:t>*</w:t>
            </w:r>
            <w:r w:rsidRPr="001E259E">
              <w:rPr>
                <w:rFonts w:ascii="BRH Tamil Tab Extra" w:hAnsi="BRH Tamil Tab Extra" w:cs="BRH Tamil Tab Extra"/>
                <w:b/>
                <w:bCs/>
                <w:sz w:val="32"/>
                <w:szCs w:val="32"/>
              </w:rPr>
              <w:t xml:space="preserve"> </w:t>
            </w:r>
            <w:r w:rsidR="00210415" w:rsidRPr="001E259E">
              <w:rPr>
                <w:rFonts w:ascii="Latha" w:hAnsi="Latha" w:cs="Latha"/>
                <w:sz w:val="28"/>
                <w:szCs w:val="28"/>
                <w:cs/>
                <w:lang w:bidi="ta-IN"/>
              </w:rPr>
              <w:t>ல்</w:t>
            </w:r>
            <w:r w:rsidR="00210415" w:rsidRPr="001E259E">
              <w:rPr>
                <w:rFonts w:ascii="Latha" w:hAnsi="Latha" w:cs="Latha"/>
                <w:i/>
                <w:iCs/>
                <w:sz w:val="28"/>
                <w:szCs w:val="28"/>
                <w:cs/>
                <w:lang w:bidi="ta-IN"/>
              </w:rPr>
              <w:t>ரு</w:t>
            </w:r>
            <w:r w:rsidR="00210415" w:rsidRPr="001E259E">
              <w:rPr>
                <w:rFonts w:ascii="BRH Tamil Tab Extra" w:hAnsi="BRH Tamil Tab Extra" w:cs="BRH Tamil Tab Extra"/>
                <w:b/>
                <w:bCs/>
                <w:sz w:val="32"/>
                <w:szCs w:val="32"/>
              </w:rPr>
              <w:t xml:space="preserve">  </w:t>
            </w:r>
          </w:p>
        </w:tc>
        <w:tc>
          <w:tcPr>
            <w:tcW w:w="1633" w:type="dxa"/>
          </w:tcPr>
          <w:p w14:paraId="21628857" w14:textId="77777777" w:rsidR="00475DF2" w:rsidRPr="001E259E" w:rsidRDefault="006F6D14" w:rsidP="00475DF2">
            <w:pPr>
              <w:tabs>
                <w:tab w:val="right" w:pos="9360"/>
              </w:tabs>
              <w:spacing w:line="240" w:lineRule="auto"/>
              <w:rPr>
                <w:b/>
                <w:bCs/>
                <w:sz w:val="22"/>
              </w:rPr>
            </w:pPr>
            <w:r w:rsidRPr="001E259E">
              <w:rPr>
                <w:b/>
                <w:bCs/>
                <w:sz w:val="28"/>
                <w:szCs w:val="28"/>
              </w:rPr>
              <w:t xml:space="preserve">* </w:t>
            </w:r>
            <w:r w:rsidR="00F55A5B" w:rsidRPr="001E259E">
              <w:rPr>
                <w:rFonts w:ascii="BRH Malayalam Extra" w:hAnsi="BRH Malayalam Extra" w:cs="BRH Malayalam Extra"/>
                <w:b/>
                <w:bCs/>
                <w:sz w:val="32"/>
                <w:szCs w:val="32"/>
              </w:rPr>
              <w:t>m£</w:t>
            </w:r>
          </w:p>
        </w:tc>
        <w:tc>
          <w:tcPr>
            <w:tcW w:w="1170" w:type="dxa"/>
          </w:tcPr>
          <w:p w14:paraId="5C153F88" w14:textId="77777777" w:rsidR="00475DF2" w:rsidRPr="001E259E" w:rsidRDefault="00475DF2" w:rsidP="00475DF2">
            <w:pPr>
              <w:tabs>
                <w:tab w:val="right" w:pos="9360"/>
              </w:tabs>
              <w:spacing w:line="240" w:lineRule="auto"/>
              <w:rPr>
                <w:b/>
                <w:bCs/>
                <w:sz w:val="22"/>
              </w:rPr>
            </w:pPr>
          </w:p>
        </w:tc>
        <w:tc>
          <w:tcPr>
            <w:tcW w:w="3060" w:type="dxa"/>
          </w:tcPr>
          <w:p w14:paraId="36331AA6" w14:textId="77777777" w:rsidR="00475DF2" w:rsidRPr="001E259E" w:rsidRDefault="00475DF2" w:rsidP="00475DF2">
            <w:pPr>
              <w:tabs>
                <w:tab w:val="right" w:pos="9360"/>
              </w:tabs>
              <w:spacing w:line="240" w:lineRule="auto"/>
              <w:rPr>
                <w:b/>
                <w:bCs/>
                <w:sz w:val="32"/>
                <w:szCs w:val="32"/>
              </w:rPr>
            </w:pPr>
            <w:r w:rsidRPr="001E259E">
              <w:rPr>
                <w:b/>
                <w:bCs/>
                <w:sz w:val="32"/>
                <w:szCs w:val="32"/>
              </w:rPr>
              <w:t>lRu</w:t>
            </w:r>
          </w:p>
        </w:tc>
      </w:tr>
      <w:tr w:rsidR="00475DF2" w:rsidRPr="001E259E" w14:paraId="3CA4540C" w14:textId="77777777" w:rsidTr="001D3D10">
        <w:trPr>
          <w:trHeight w:val="710"/>
        </w:trPr>
        <w:tc>
          <w:tcPr>
            <w:tcW w:w="738" w:type="dxa"/>
          </w:tcPr>
          <w:p w14:paraId="4018F496" w14:textId="77777777" w:rsidR="00475DF2" w:rsidRPr="001E259E" w:rsidRDefault="00475DF2" w:rsidP="00475DF2">
            <w:pPr>
              <w:tabs>
                <w:tab w:val="right" w:pos="9360"/>
              </w:tabs>
              <w:spacing w:line="240" w:lineRule="auto"/>
              <w:rPr>
                <w:b/>
                <w:bCs/>
                <w:sz w:val="28"/>
                <w:szCs w:val="28"/>
              </w:rPr>
            </w:pPr>
            <w:r w:rsidRPr="001E259E">
              <w:rPr>
                <w:b/>
                <w:bCs/>
                <w:sz w:val="28"/>
                <w:szCs w:val="28"/>
              </w:rPr>
              <w:lastRenderedPageBreak/>
              <w:t>10</w:t>
            </w:r>
          </w:p>
        </w:tc>
        <w:tc>
          <w:tcPr>
            <w:tcW w:w="1440" w:type="dxa"/>
          </w:tcPr>
          <w:p w14:paraId="186C011A" w14:textId="77777777" w:rsidR="00475DF2" w:rsidRPr="001E259E" w:rsidRDefault="00475DF2" w:rsidP="00475DF2">
            <w:pPr>
              <w:widowControl w:val="0"/>
              <w:autoSpaceDE w:val="0"/>
              <w:autoSpaceDN w:val="0"/>
              <w:adjustRightInd w:val="0"/>
              <w:spacing w:line="240" w:lineRule="auto"/>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sÉÚ</w:t>
            </w:r>
          </w:p>
        </w:tc>
        <w:tc>
          <w:tcPr>
            <w:tcW w:w="977" w:type="dxa"/>
          </w:tcPr>
          <w:p w14:paraId="0272F76C" w14:textId="77777777" w:rsidR="00475DF2" w:rsidRPr="001E259E" w:rsidRDefault="00475DF2" w:rsidP="00210415">
            <w:pPr>
              <w:tabs>
                <w:tab w:val="right" w:pos="9360"/>
              </w:tabs>
              <w:spacing w:line="240" w:lineRule="auto"/>
              <w:ind w:left="-108" w:right="-121"/>
              <w:rPr>
                <w:b/>
                <w:bCs/>
                <w:sz w:val="22"/>
              </w:rPr>
            </w:pPr>
            <w:r w:rsidRPr="001E259E">
              <w:rPr>
                <w:b/>
                <w:bCs/>
                <w:sz w:val="28"/>
                <w:szCs w:val="28"/>
              </w:rPr>
              <w:t>*</w:t>
            </w:r>
            <w:r w:rsidR="00210415" w:rsidRPr="001E259E">
              <w:rPr>
                <w:b/>
                <w:bCs/>
                <w:sz w:val="28"/>
                <w:szCs w:val="28"/>
              </w:rPr>
              <w:t xml:space="preserve"> </w:t>
            </w:r>
            <w:r w:rsidR="00210415" w:rsidRPr="001E259E">
              <w:rPr>
                <w:rFonts w:ascii="Latha" w:hAnsi="Latha" w:cs="Latha"/>
                <w:sz w:val="28"/>
                <w:szCs w:val="28"/>
                <w:cs/>
                <w:lang w:bidi="ta-IN"/>
              </w:rPr>
              <w:t>ல்</w:t>
            </w:r>
            <w:r w:rsidR="00210415" w:rsidRPr="001E259E">
              <w:rPr>
                <w:rFonts w:ascii="Latha" w:hAnsi="Latha" w:cs="Latha"/>
                <w:i/>
                <w:iCs/>
                <w:sz w:val="28"/>
                <w:szCs w:val="28"/>
                <w:cs/>
                <w:lang w:bidi="ta-IN"/>
              </w:rPr>
              <w:t>ரூ</w:t>
            </w:r>
            <w:r w:rsidR="00210415" w:rsidRPr="001E259E">
              <w:rPr>
                <w:rFonts w:ascii="BRH Tamil Tab Extra" w:hAnsi="BRH Tamil Tab Extra" w:cs="BRH Tamil Tab Extra"/>
                <w:b/>
                <w:bCs/>
                <w:i/>
                <w:iCs/>
                <w:sz w:val="32"/>
                <w:szCs w:val="32"/>
              </w:rPr>
              <w:t xml:space="preserve">  </w:t>
            </w:r>
          </w:p>
        </w:tc>
        <w:tc>
          <w:tcPr>
            <w:tcW w:w="1633" w:type="dxa"/>
          </w:tcPr>
          <w:p w14:paraId="0F8AADD3" w14:textId="77777777" w:rsidR="00475DF2" w:rsidRPr="001E259E" w:rsidRDefault="006F6D14" w:rsidP="00475DF2">
            <w:pPr>
              <w:tabs>
                <w:tab w:val="right" w:pos="9360"/>
              </w:tabs>
              <w:spacing w:line="240" w:lineRule="auto"/>
              <w:rPr>
                <w:b/>
                <w:bCs/>
                <w:sz w:val="22"/>
              </w:rPr>
            </w:pPr>
            <w:r w:rsidRPr="001E259E">
              <w:rPr>
                <w:b/>
                <w:bCs/>
                <w:sz w:val="28"/>
                <w:szCs w:val="28"/>
              </w:rPr>
              <w:t xml:space="preserve">* </w:t>
            </w:r>
            <w:r w:rsidRPr="001E259E">
              <w:rPr>
                <w:rFonts w:ascii="BRH Malayalam Extra" w:hAnsi="BRH Malayalam Extra" w:cs="BRH Malayalam Extra"/>
                <w:b/>
                <w:bCs/>
                <w:sz w:val="32"/>
                <w:szCs w:val="32"/>
              </w:rPr>
              <w:t>m££</w:t>
            </w:r>
          </w:p>
        </w:tc>
        <w:tc>
          <w:tcPr>
            <w:tcW w:w="1170" w:type="dxa"/>
          </w:tcPr>
          <w:p w14:paraId="563B24FC" w14:textId="77777777" w:rsidR="00475DF2" w:rsidRPr="001E259E" w:rsidRDefault="00475DF2" w:rsidP="00475DF2">
            <w:pPr>
              <w:tabs>
                <w:tab w:val="right" w:pos="9360"/>
              </w:tabs>
              <w:spacing w:line="240" w:lineRule="auto"/>
              <w:rPr>
                <w:b/>
                <w:bCs/>
                <w:sz w:val="22"/>
              </w:rPr>
            </w:pPr>
          </w:p>
        </w:tc>
        <w:tc>
          <w:tcPr>
            <w:tcW w:w="3060" w:type="dxa"/>
          </w:tcPr>
          <w:p w14:paraId="3606C445" w14:textId="77777777" w:rsidR="00475DF2" w:rsidRPr="001E259E" w:rsidRDefault="00475DF2" w:rsidP="00475DF2">
            <w:pPr>
              <w:tabs>
                <w:tab w:val="right" w:pos="9360"/>
              </w:tabs>
              <w:spacing w:line="240" w:lineRule="auto"/>
              <w:rPr>
                <w:b/>
                <w:bCs/>
                <w:sz w:val="22"/>
              </w:rPr>
            </w:pPr>
            <w:r w:rsidRPr="001E259E">
              <w:rPr>
                <w:b/>
                <w:bCs/>
                <w:sz w:val="32"/>
                <w:szCs w:val="32"/>
              </w:rPr>
              <w:t>lRU</w:t>
            </w:r>
            <w:r w:rsidR="00AD7CA5" w:rsidRPr="001E259E">
              <w:rPr>
                <w:b/>
                <w:bCs/>
                <w:sz w:val="22"/>
              </w:rPr>
              <w:t xml:space="preserve"> . This letter is not recognized in </w:t>
            </w:r>
            <w:r w:rsidR="001E259E" w:rsidRPr="001E259E">
              <w:rPr>
                <w:b/>
                <w:bCs/>
                <w:sz w:val="22"/>
              </w:rPr>
              <w:t xml:space="preserve">some classical / </w:t>
            </w:r>
            <w:r w:rsidR="00AD7CA5" w:rsidRPr="001E259E">
              <w:rPr>
                <w:b/>
                <w:bCs/>
                <w:sz w:val="22"/>
              </w:rPr>
              <w:t xml:space="preserve">ancient texts </w:t>
            </w:r>
          </w:p>
        </w:tc>
      </w:tr>
      <w:tr w:rsidR="00475DF2" w:rsidRPr="001E259E" w14:paraId="099401D3" w14:textId="77777777" w:rsidTr="001D3D10">
        <w:trPr>
          <w:trHeight w:val="966"/>
        </w:trPr>
        <w:tc>
          <w:tcPr>
            <w:tcW w:w="738" w:type="dxa"/>
          </w:tcPr>
          <w:p w14:paraId="0739270E" w14:textId="77777777" w:rsidR="00475DF2" w:rsidRPr="001E259E" w:rsidRDefault="00475DF2" w:rsidP="00475DF2">
            <w:pPr>
              <w:tabs>
                <w:tab w:val="right" w:pos="9360"/>
              </w:tabs>
              <w:spacing w:line="240" w:lineRule="auto"/>
              <w:rPr>
                <w:b/>
                <w:bCs/>
                <w:sz w:val="28"/>
                <w:szCs w:val="28"/>
              </w:rPr>
            </w:pPr>
            <w:r w:rsidRPr="001E259E">
              <w:rPr>
                <w:b/>
                <w:bCs/>
                <w:sz w:val="28"/>
                <w:szCs w:val="28"/>
              </w:rPr>
              <w:t>10A</w:t>
            </w:r>
          </w:p>
        </w:tc>
        <w:tc>
          <w:tcPr>
            <w:tcW w:w="1440" w:type="dxa"/>
          </w:tcPr>
          <w:p w14:paraId="369BFDA2" w14:textId="77777777" w:rsidR="00475DF2" w:rsidRPr="001E259E" w:rsidRDefault="00475DF2" w:rsidP="00475DF2">
            <w:pPr>
              <w:tabs>
                <w:tab w:val="right" w:pos="9360"/>
              </w:tabs>
              <w:spacing w:line="240" w:lineRule="auto"/>
              <w:rPr>
                <w:b/>
                <w:bCs/>
                <w:sz w:val="28"/>
                <w:szCs w:val="28"/>
              </w:rPr>
            </w:pPr>
            <w:r w:rsidRPr="001E259E">
              <w:rPr>
                <w:b/>
                <w:bCs/>
                <w:sz w:val="28"/>
                <w:szCs w:val="28"/>
              </w:rPr>
              <w:t>*</w:t>
            </w:r>
          </w:p>
        </w:tc>
        <w:tc>
          <w:tcPr>
            <w:tcW w:w="977" w:type="dxa"/>
          </w:tcPr>
          <w:p w14:paraId="195DF683" w14:textId="77777777" w:rsidR="00475DF2" w:rsidRPr="001E259E" w:rsidRDefault="00210415" w:rsidP="00210415">
            <w:pPr>
              <w:tabs>
                <w:tab w:val="right" w:pos="9360"/>
              </w:tabs>
              <w:spacing w:line="240" w:lineRule="auto"/>
              <w:rPr>
                <w:b/>
                <w:bCs/>
                <w:sz w:val="22"/>
              </w:rPr>
            </w:pPr>
            <w:r w:rsidRPr="001E259E">
              <w:rPr>
                <w:rFonts w:ascii="Latha" w:hAnsi="Latha" w:cs="Latha"/>
                <w:sz w:val="28"/>
                <w:szCs w:val="28"/>
                <w:cs/>
                <w:lang w:bidi="ta-IN"/>
              </w:rPr>
              <w:t xml:space="preserve">எ </w:t>
            </w:r>
          </w:p>
        </w:tc>
        <w:tc>
          <w:tcPr>
            <w:tcW w:w="1633" w:type="dxa"/>
          </w:tcPr>
          <w:p w14:paraId="44C6BE14"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F</w:t>
            </w:r>
          </w:p>
        </w:tc>
        <w:tc>
          <w:tcPr>
            <w:tcW w:w="1170" w:type="dxa"/>
          </w:tcPr>
          <w:p w14:paraId="1776F1D7" w14:textId="77777777" w:rsidR="00475DF2" w:rsidRPr="001E259E" w:rsidRDefault="00475DF2" w:rsidP="00475DF2">
            <w:pPr>
              <w:tabs>
                <w:tab w:val="right" w:pos="9360"/>
              </w:tabs>
              <w:spacing w:line="240" w:lineRule="auto"/>
              <w:rPr>
                <w:b/>
                <w:bCs/>
                <w:sz w:val="22"/>
              </w:rPr>
            </w:pPr>
          </w:p>
        </w:tc>
        <w:tc>
          <w:tcPr>
            <w:tcW w:w="3060" w:type="dxa"/>
          </w:tcPr>
          <w:p w14:paraId="49288026" w14:textId="77777777" w:rsidR="00475DF2" w:rsidRPr="001E259E" w:rsidRDefault="00475DF2" w:rsidP="00475DF2">
            <w:pPr>
              <w:tabs>
                <w:tab w:val="right" w:pos="9360"/>
              </w:tabs>
              <w:spacing w:line="240" w:lineRule="auto"/>
              <w:rPr>
                <w:b/>
                <w:bCs/>
                <w:sz w:val="22"/>
              </w:rPr>
            </w:pPr>
            <w:r w:rsidRPr="001E259E">
              <w:rPr>
                <w:b/>
                <w:bCs/>
                <w:sz w:val="32"/>
                <w:szCs w:val="32"/>
              </w:rPr>
              <w:t>ey</w:t>
            </w:r>
            <w:r w:rsidRPr="001E259E">
              <w:rPr>
                <w:b/>
                <w:bCs/>
                <w:sz w:val="22"/>
              </w:rPr>
              <w:t xml:space="preserve"> (</w:t>
            </w:r>
            <w:r w:rsidRPr="001E259E">
              <w:rPr>
                <w:b/>
                <w:bCs/>
                <w:sz w:val="32"/>
                <w:szCs w:val="32"/>
              </w:rPr>
              <w:t>ae</w:t>
            </w:r>
            <w:r w:rsidRPr="001E259E">
              <w:rPr>
                <w:b/>
                <w:bCs/>
                <w:sz w:val="22"/>
              </w:rPr>
              <w:t>)</w:t>
            </w:r>
            <w:r w:rsidR="00526431" w:rsidRPr="001E259E">
              <w:rPr>
                <w:b/>
                <w:bCs/>
                <w:sz w:val="22"/>
              </w:rPr>
              <w:t xml:space="preserve"> Not in Sanskrit </w:t>
            </w:r>
          </w:p>
          <w:p w14:paraId="31C910BD" w14:textId="77777777" w:rsidR="001E259E" w:rsidRPr="001E259E" w:rsidRDefault="001E259E" w:rsidP="00475DF2">
            <w:pPr>
              <w:tabs>
                <w:tab w:val="right" w:pos="9360"/>
              </w:tabs>
              <w:spacing w:line="240" w:lineRule="auto"/>
              <w:rPr>
                <w:b/>
                <w:bCs/>
                <w:sz w:val="22"/>
              </w:rPr>
            </w:pPr>
            <w:r w:rsidRPr="001E259E">
              <w:rPr>
                <w:b/>
                <w:bCs/>
                <w:sz w:val="22"/>
              </w:rPr>
              <w:t>(short in Tamil, Malayalam etc)</w:t>
            </w:r>
          </w:p>
        </w:tc>
      </w:tr>
      <w:tr w:rsidR="00475DF2" w:rsidRPr="001E259E" w14:paraId="5F585972" w14:textId="77777777" w:rsidTr="001D3D10">
        <w:trPr>
          <w:trHeight w:val="966"/>
        </w:trPr>
        <w:tc>
          <w:tcPr>
            <w:tcW w:w="738" w:type="dxa"/>
          </w:tcPr>
          <w:p w14:paraId="0E16A2FE" w14:textId="77777777" w:rsidR="00475DF2" w:rsidRPr="001E259E" w:rsidRDefault="00475DF2" w:rsidP="00475DF2">
            <w:pPr>
              <w:tabs>
                <w:tab w:val="right" w:pos="9360"/>
              </w:tabs>
              <w:spacing w:line="240" w:lineRule="auto"/>
              <w:rPr>
                <w:b/>
                <w:bCs/>
                <w:sz w:val="28"/>
                <w:szCs w:val="28"/>
              </w:rPr>
            </w:pPr>
            <w:r w:rsidRPr="001E259E">
              <w:rPr>
                <w:b/>
                <w:bCs/>
                <w:sz w:val="28"/>
                <w:szCs w:val="28"/>
              </w:rPr>
              <w:t>11</w:t>
            </w:r>
          </w:p>
        </w:tc>
        <w:tc>
          <w:tcPr>
            <w:tcW w:w="1440" w:type="dxa"/>
          </w:tcPr>
          <w:p w14:paraId="1577AB9D" w14:textId="77777777" w:rsidR="00475DF2" w:rsidRPr="001E259E" w:rsidRDefault="00475DF2" w:rsidP="00475DF2">
            <w:pPr>
              <w:tabs>
                <w:tab w:val="right" w:pos="9360"/>
              </w:tabs>
              <w:spacing w:line="240" w:lineRule="auto"/>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L</w:t>
            </w:r>
          </w:p>
        </w:tc>
        <w:tc>
          <w:tcPr>
            <w:tcW w:w="977" w:type="dxa"/>
          </w:tcPr>
          <w:p w14:paraId="2AFF6880"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ஏ</w:t>
            </w:r>
          </w:p>
        </w:tc>
        <w:tc>
          <w:tcPr>
            <w:tcW w:w="1633" w:type="dxa"/>
          </w:tcPr>
          <w:p w14:paraId="2358AE66"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G</w:t>
            </w:r>
          </w:p>
        </w:tc>
        <w:tc>
          <w:tcPr>
            <w:tcW w:w="1170" w:type="dxa"/>
          </w:tcPr>
          <w:p w14:paraId="1C2745DD" w14:textId="77777777" w:rsidR="00475DF2" w:rsidRPr="001E259E" w:rsidRDefault="00475DF2" w:rsidP="00475DF2">
            <w:pPr>
              <w:tabs>
                <w:tab w:val="right" w:pos="9360"/>
              </w:tabs>
              <w:spacing w:line="240" w:lineRule="auto"/>
              <w:rPr>
                <w:b/>
                <w:bCs/>
                <w:sz w:val="22"/>
              </w:rPr>
            </w:pPr>
          </w:p>
        </w:tc>
        <w:tc>
          <w:tcPr>
            <w:tcW w:w="3060" w:type="dxa"/>
          </w:tcPr>
          <w:p w14:paraId="29AFFBB7" w14:textId="77777777" w:rsidR="00475DF2" w:rsidRPr="001E259E" w:rsidRDefault="00475DF2" w:rsidP="00475DF2">
            <w:pPr>
              <w:tabs>
                <w:tab w:val="right" w:pos="9360"/>
              </w:tabs>
              <w:spacing w:line="240" w:lineRule="auto"/>
              <w:rPr>
                <w:b/>
                <w:bCs/>
                <w:sz w:val="22"/>
              </w:rPr>
            </w:pPr>
            <w:r w:rsidRPr="001E259E">
              <w:rPr>
                <w:b/>
                <w:bCs/>
                <w:sz w:val="32"/>
                <w:szCs w:val="32"/>
              </w:rPr>
              <w:t>Ey</w:t>
            </w:r>
            <w:r w:rsidRPr="001E259E">
              <w:rPr>
                <w:b/>
                <w:bCs/>
                <w:sz w:val="22"/>
              </w:rPr>
              <w:t xml:space="preserve"> (</w:t>
            </w:r>
            <w:r w:rsidRPr="001E259E">
              <w:rPr>
                <w:b/>
                <w:bCs/>
                <w:sz w:val="32"/>
                <w:szCs w:val="32"/>
              </w:rPr>
              <w:t>aE</w:t>
            </w:r>
            <w:r w:rsidRPr="001E259E">
              <w:rPr>
                <w:b/>
                <w:bCs/>
                <w:sz w:val="22"/>
              </w:rPr>
              <w:t>)</w:t>
            </w:r>
          </w:p>
        </w:tc>
      </w:tr>
      <w:tr w:rsidR="00475DF2" w:rsidRPr="001E259E" w14:paraId="30A4938E" w14:textId="77777777" w:rsidTr="001D3D10">
        <w:trPr>
          <w:trHeight w:val="966"/>
        </w:trPr>
        <w:tc>
          <w:tcPr>
            <w:tcW w:w="738" w:type="dxa"/>
          </w:tcPr>
          <w:p w14:paraId="5B6C4C92" w14:textId="77777777" w:rsidR="00475DF2" w:rsidRPr="001E259E" w:rsidRDefault="00475DF2" w:rsidP="00475DF2">
            <w:pPr>
              <w:tabs>
                <w:tab w:val="right" w:pos="9360"/>
              </w:tabs>
              <w:spacing w:line="240" w:lineRule="auto"/>
              <w:rPr>
                <w:b/>
                <w:bCs/>
                <w:sz w:val="28"/>
                <w:szCs w:val="28"/>
              </w:rPr>
            </w:pPr>
            <w:r w:rsidRPr="001E259E">
              <w:rPr>
                <w:b/>
                <w:bCs/>
                <w:sz w:val="28"/>
                <w:szCs w:val="28"/>
              </w:rPr>
              <w:t>12</w:t>
            </w:r>
          </w:p>
        </w:tc>
        <w:tc>
          <w:tcPr>
            <w:tcW w:w="1440" w:type="dxa"/>
          </w:tcPr>
          <w:p w14:paraId="64C254EE"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L</w:t>
            </w:r>
            <w:r w:rsidR="00DF1136" w:rsidRPr="001E259E">
              <w:rPr>
                <w:rFonts w:ascii="BRH Devanagari Extra" w:hAnsi="BRH Devanagari Extra" w:cs="BRH Devanagari Extra"/>
                <w:b/>
                <w:bCs/>
                <w:sz w:val="32"/>
                <w:szCs w:val="32"/>
              </w:rPr>
              <w:t>å</w:t>
            </w:r>
          </w:p>
        </w:tc>
        <w:tc>
          <w:tcPr>
            <w:tcW w:w="977" w:type="dxa"/>
          </w:tcPr>
          <w:p w14:paraId="0E410AC7" w14:textId="77777777" w:rsidR="00475DF2" w:rsidRPr="001E259E" w:rsidRDefault="00210415" w:rsidP="00210415">
            <w:pPr>
              <w:tabs>
                <w:tab w:val="right" w:pos="9360"/>
              </w:tabs>
              <w:spacing w:line="240" w:lineRule="auto"/>
              <w:rPr>
                <w:b/>
                <w:bCs/>
                <w:sz w:val="22"/>
              </w:rPr>
            </w:pPr>
            <w:r w:rsidRPr="001E259E">
              <w:rPr>
                <w:rFonts w:ascii="Latha" w:hAnsi="Latha" w:cs="Latha"/>
                <w:sz w:val="28"/>
                <w:szCs w:val="28"/>
                <w:cs/>
                <w:lang w:bidi="ta-IN"/>
              </w:rPr>
              <w:t xml:space="preserve">ஐ </w:t>
            </w:r>
          </w:p>
        </w:tc>
        <w:tc>
          <w:tcPr>
            <w:tcW w:w="1633" w:type="dxa"/>
          </w:tcPr>
          <w:p w14:paraId="70471F60"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¤F</w:t>
            </w:r>
          </w:p>
        </w:tc>
        <w:tc>
          <w:tcPr>
            <w:tcW w:w="1170" w:type="dxa"/>
          </w:tcPr>
          <w:p w14:paraId="738B90B8" w14:textId="77777777" w:rsidR="00475DF2" w:rsidRPr="001E259E" w:rsidRDefault="00475DF2" w:rsidP="00475DF2">
            <w:pPr>
              <w:tabs>
                <w:tab w:val="right" w:pos="9360"/>
              </w:tabs>
              <w:spacing w:line="240" w:lineRule="auto"/>
              <w:rPr>
                <w:b/>
                <w:bCs/>
                <w:sz w:val="22"/>
              </w:rPr>
            </w:pPr>
          </w:p>
        </w:tc>
        <w:tc>
          <w:tcPr>
            <w:tcW w:w="3060" w:type="dxa"/>
          </w:tcPr>
          <w:p w14:paraId="4C3BE3F2" w14:textId="77777777" w:rsidR="00475DF2" w:rsidRPr="001E259E" w:rsidRDefault="00475DF2" w:rsidP="00475DF2">
            <w:pPr>
              <w:tabs>
                <w:tab w:val="right" w:pos="9360"/>
              </w:tabs>
              <w:spacing w:line="240" w:lineRule="auto"/>
              <w:rPr>
                <w:b/>
                <w:bCs/>
                <w:sz w:val="32"/>
                <w:szCs w:val="32"/>
              </w:rPr>
            </w:pPr>
            <w:r w:rsidRPr="001E259E">
              <w:rPr>
                <w:b/>
                <w:bCs/>
                <w:sz w:val="32"/>
                <w:szCs w:val="32"/>
              </w:rPr>
              <w:t>ai</w:t>
            </w:r>
          </w:p>
        </w:tc>
      </w:tr>
      <w:tr w:rsidR="00475DF2" w:rsidRPr="001E259E" w14:paraId="7359CD09" w14:textId="77777777" w:rsidTr="001D3D10">
        <w:trPr>
          <w:trHeight w:val="1115"/>
        </w:trPr>
        <w:tc>
          <w:tcPr>
            <w:tcW w:w="738" w:type="dxa"/>
          </w:tcPr>
          <w:p w14:paraId="34BD83DB" w14:textId="77777777" w:rsidR="00475DF2" w:rsidRPr="001E259E" w:rsidRDefault="00475DF2" w:rsidP="00475DF2">
            <w:pPr>
              <w:tabs>
                <w:tab w:val="right" w:pos="9360"/>
              </w:tabs>
              <w:spacing w:line="240" w:lineRule="auto"/>
              <w:rPr>
                <w:b/>
                <w:bCs/>
                <w:sz w:val="28"/>
                <w:szCs w:val="28"/>
              </w:rPr>
            </w:pPr>
            <w:r w:rsidRPr="001E259E">
              <w:rPr>
                <w:b/>
                <w:bCs/>
                <w:sz w:val="28"/>
                <w:szCs w:val="28"/>
              </w:rPr>
              <w:t>12A</w:t>
            </w:r>
          </w:p>
        </w:tc>
        <w:tc>
          <w:tcPr>
            <w:tcW w:w="1440" w:type="dxa"/>
          </w:tcPr>
          <w:p w14:paraId="65783728" w14:textId="77777777" w:rsidR="00475DF2" w:rsidRPr="001E259E" w:rsidRDefault="00475DF2" w:rsidP="00475DF2">
            <w:pPr>
              <w:tabs>
                <w:tab w:val="right" w:pos="9360"/>
              </w:tabs>
              <w:spacing w:line="240" w:lineRule="auto"/>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t>
            </w:r>
          </w:p>
        </w:tc>
        <w:tc>
          <w:tcPr>
            <w:tcW w:w="977" w:type="dxa"/>
          </w:tcPr>
          <w:p w14:paraId="4FE8E820"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ஒ</w:t>
            </w:r>
          </w:p>
        </w:tc>
        <w:tc>
          <w:tcPr>
            <w:tcW w:w="1633" w:type="dxa"/>
          </w:tcPr>
          <w:p w14:paraId="351DF15C" w14:textId="77777777" w:rsidR="00475DF2" w:rsidRPr="001E259E" w:rsidRDefault="006F6D14" w:rsidP="006F6D14">
            <w:pPr>
              <w:tabs>
                <w:tab w:val="right" w:pos="9360"/>
              </w:tabs>
              <w:spacing w:line="240" w:lineRule="auto"/>
              <w:rPr>
                <w:b/>
                <w:bCs/>
                <w:sz w:val="22"/>
              </w:rPr>
            </w:pPr>
            <w:r w:rsidRPr="001E259E">
              <w:rPr>
                <w:rFonts w:ascii="BRH Malayalam Extra" w:hAnsi="BRH Malayalam Extra" w:cs="BRH Malayalam Extra"/>
                <w:b/>
                <w:bCs/>
                <w:sz w:val="32"/>
                <w:szCs w:val="32"/>
              </w:rPr>
              <w:t>H</w:t>
            </w:r>
          </w:p>
        </w:tc>
        <w:tc>
          <w:tcPr>
            <w:tcW w:w="1170" w:type="dxa"/>
          </w:tcPr>
          <w:p w14:paraId="58C1392D" w14:textId="77777777" w:rsidR="00475DF2" w:rsidRPr="001E259E" w:rsidRDefault="00475DF2" w:rsidP="00475DF2">
            <w:pPr>
              <w:tabs>
                <w:tab w:val="right" w:pos="9360"/>
              </w:tabs>
              <w:spacing w:line="240" w:lineRule="auto"/>
              <w:rPr>
                <w:b/>
                <w:bCs/>
                <w:sz w:val="22"/>
              </w:rPr>
            </w:pPr>
          </w:p>
        </w:tc>
        <w:tc>
          <w:tcPr>
            <w:tcW w:w="3060" w:type="dxa"/>
          </w:tcPr>
          <w:p w14:paraId="07BB5CA0" w14:textId="77777777" w:rsidR="00475DF2" w:rsidRPr="001E259E" w:rsidRDefault="00526431" w:rsidP="00475DF2">
            <w:pPr>
              <w:tabs>
                <w:tab w:val="right" w:pos="9360"/>
              </w:tabs>
              <w:spacing w:line="240" w:lineRule="auto"/>
              <w:rPr>
                <w:b/>
                <w:bCs/>
                <w:sz w:val="22"/>
              </w:rPr>
            </w:pPr>
            <w:r w:rsidRPr="001E259E">
              <w:rPr>
                <w:b/>
                <w:bCs/>
                <w:sz w:val="22"/>
              </w:rPr>
              <w:t>O Not in Sanskrit</w:t>
            </w:r>
          </w:p>
          <w:p w14:paraId="39DD2178" w14:textId="77777777" w:rsidR="001E259E" w:rsidRPr="001E259E" w:rsidRDefault="001E259E" w:rsidP="00475DF2">
            <w:pPr>
              <w:tabs>
                <w:tab w:val="right" w:pos="9360"/>
              </w:tabs>
              <w:spacing w:line="240" w:lineRule="auto"/>
              <w:rPr>
                <w:b/>
                <w:bCs/>
                <w:sz w:val="22"/>
              </w:rPr>
            </w:pPr>
            <w:r w:rsidRPr="001E259E">
              <w:rPr>
                <w:b/>
                <w:bCs/>
                <w:sz w:val="22"/>
              </w:rPr>
              <w:t>(short in Tamil,Malayalam etc)</w:t>
            </w:r>
          </w:p>
        </w:tc>
      </w:tr>
      <w:tr w:rsidR="00475DF2" w:rsidRPr="001E259E" w14:paraId="7C01F34C" w14:textId="77777777" w:rsidTr="001D3D10">
        <w:trPr>
          <w:trHeight w:val="683"/>
        </w:trPr>
        <w:tc>
          <w:tcPr>
            <w:tcW w:w="738" w:type="dxa"/>
          </w:tcPr>
          <w:p w14:paraId="571BC74E" w14:textId="77777777" w:rsidR="00475DF2" w:rsidRPr="001E259E" w:rsidRDefault="00475DF2" w:rsidP="00475DF2">
            <w:pPr>
              <w:tabs>
                <w:tab w:val="right" w:pos="9360"/>
              </w:tabs>
              <w:spacing w:line="240" w:lineRule="auto"/>
              <w:rPr>
                <w:b/>
                <w:bCs/>
                <w:sz w:val="28"/>
                <w:szCs w:val="28"/>
              </w:rPr>
            </w:pPr>
          </w:p>
          <w:p w14:paraId="5FB9F10C" w14:textId="77777777" w:rsidR="00475DF2" w:rsidRPr="001E259E" w:rsidRDefault="00475DF2" w:rsidP="00475DF2">
            <w:pPr>
              <w:jc w:val="center"/>
              <w:rPr>
                <w:b/>
                <w:bCs/>
                <w:sz w:val="28"/>
                <w:szCs w:val="28"/>
              </w:rPr>
            </w:pPr>
            <w:r w:rsidRPr="001E259E">
              <w:rPr>
                <w:b/>
                <w:bCs/>
                <w:sz w:val="28"/>
                <w:szCs w:val="28"/>
              </w:rPr>
              <w:t>13</w:t>
            </w:r>
          </w:p>
        </w:tc>
        <w:tc>
          <w:tcPr>
            <w:tcW w:w="1440" w:type="dxa"/>
          </w:tcPr>
          <w:p w14:paraId="7B6140E8"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AÉå</w:t>
            </w:r>
          </w:p>
        </w:tc>
        <w:tc>
          <w:tcPr>
            <w:tcW w:w="977" w:type="dxa"/>
          </w:tcPr>
          <w:p w14:paraId="5D040588"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ஓ</w:t>
            </w:r>
          </w:p>
        </w:tc>
        <w:tc>
          <w:tcPr>
            <w:tcW w:w="1633" w:type="dxa"/>
          </w:tcPr>
          <w:p w14:paraId="7E5518FB"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Hx</w:t>
            </w:r>
          </w:p>
        </w:tc>
        <w:tc>
          <w:tcPr>
            <w:tcW w:w="1170" w:type="dxa"/>
          </w:tcPr>
          <w:p w14:paraId="21AC4893" w14:textId="77777777" w:rsidR="00475DF2" w:rsidRPr="001E259E" w:rsidRDefault="00475DF2" w:rsidP="00475DF2">
            <w:pPr>
              <w:tabs>
                <w:tab w:val="right" w:pos="9360"/>
              </w:tabs>
              <w:spacing w:line="240" w:lineRule="auto"/>
              <w:rPr>
                <w:b/>
                <w:bCs/>
                <w:sz w:val="22"/>
              </w:rPr>
            </w:pPr>
          </w:p>
        </w:tc>
        <w:tc>
          <w:tcPr>
            <w:tcW w:w="3060" w:type="dxa"/>
          </w:tcPr>
          <w:p w14:paraId="6968FEC0" w14:textId="77777777" w:rsidR="00475DF2" w:rsidRPr="001E259E" w:rsidRDefault="00475DF2" w:rsidP="00475DF2">
            <w:pPr>
              <w:tabs>
                <w:tab w:val="right" w:pos="9360"/>
              </w:tabs>
              <w:spacing w:line="240" w:lineRule="auto"/>
              <w:rPr>
                <w:b/>
                <w:bCs/>
                <w:sz w:val="22"/>
              </w:rPr>
            </w:pPr>
            <w:r w:rsidRPr="001E259E">
              <w:rPr>
                <w:b/>
                <w:bCs/>
                <w:sz w:val="32"/>
                <w:szCs w:val="32"/>
              </w:rPr>
              <w:t>O</w:t>
            </w:r>
          </w:p>
        </w:tc>
      </w:tr>
      <w:tr w:rsidR="00475DF2" w:rsidRPr="001E259E" w14:paraId="0DB032DF" w14:textId="77777777" w:rsidTr="001D3D10">
        <w:trPr>
          <w:trHeight w:val="966"/>
        </w:trPr>
        <w:tc>
          <w:tcPr>
            <w:tcW w:w="738" w:type="dxa"/>
          </w:tcPr>
          <w:p w14:paraId="71DFABDC" w14:textId="77777777" w:rsidR="00475DF2" w:rsidRPr="001E259E" w:rsidRDefault="00475DF2" w:rsidP="00475DF2">
            <w:pPr>
              <w:tabs>
                <w:tab w:val="right" w:pos="9360"/>
              </w:tabs>
              <w:spacing w:line="240" w:lineRule="auto"/>
              <w:rPr>
                <w:b/>
                <w:bCs/>
                <w:sz w:val="28"/>
                <w:szCs w:val="28"/>
              </w:rPr>
            </w:pPr>
            <w:r w:rsidRPr="001E259E">
              <w:rPr>
                <w:b/>
                <w:bCs/>
                <w:sz w:val="28"/>
                <w:szCs w:val="28"/>
              </w:rPr>
              <w:t>14</w:t>
            </w:r>
          </w:p>
        </w:tc>
        <w:tc>
          <w:tcPr>
            <w:tcW w:w="1440" w:type="dxa"/>
          </w:tcPr>
          <w:p w14:paraId="2CD0FD80"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AÉæ</w:t>
            </w:r>
          </w:p>
        </w:tc>
        <w:tc>
          <w:tcPr>
            <w:tcW w:w="977" w:type="dxa"/>
          </w:tcPr>
          <w:p w14:paraId="6899E499" w14:textId="77777777" w:rsidR="00475DF2" w:rsidRPr="001E259E" w:rsidRDefault="00210415" w:rsidP="00475DF2">
            <w:pPr>
              <w:tabs>
                <w:tab w:val="right" w:pos="9360"/>
              </w:tabs>
              <w:spacing w:line="240" w:lineRule="auto"/>
              <w:rPr>
                <w:b/>
                <w:bCs/>
                <w:sz w:val="22"/>
              </w:rPr>
            </w:pPr>
            <w:r w:rsidRPr="001E259E">
              <w:rPr>
                <w:rFonts w:ascii="Latha" w:hAnsi="Latha" w:cs="Latha"/>
                <w:sz w:val="28"/>
                <w:szCs w:val="28"/>
                <w:cs/>
                <w:lang w:bidi="ta-IN"/>
              </w:rPr>
              <w:t>ஔ</w:t>
            </w:r>
          </w:p>
        </w:tc>
        <w:tc>
          <w:tcPr>
            <w:tcW w:w="1633" w:type="dxa"/>
          </w:tcPr>
          <w:p w14:paraId="72E3BE43"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H¦</w:t>
            </w:r>
          </w:p>
        </w:tc>
        <w:tc>
          <w:tcPr>
            <w:tcW w:w="1170" w:type="dxa"/>
          </w:tcPr>
          <w:p w14:paraId="2606F3C6" w14:textId="77777777" w:rsidR="00475DF2" w:rsidRPr="001E259E" w:rsidRDefault="00475DF2" w:rsidP="00475DF2">
            <w:pPr>
              <w:tabs>
                <w:tab w:val="right" w:pos="9360"/>
              </w:tabs>
              <w:spacing w:line="240" w:lineRule="auto"/>
              <w:rPr>
                <w:b/>
                <w:bCs/>
                <w:sz w:val="22"/>
              </w:rPr>
            </w:pPr>
          </w:p>
        </w:tc>
        <w:tc>
          <w:tcPr>
            <w:tcW w:w="3060" w:type="dxa"/>
          </w:tcPr>
          <w:p w14:paraId="73C2A7E7" w14:textId="77777777" w:rsidR="00475DF2" w:rsidRPr="001E259E" w:rsidRDefault="00475DF2" w:rsidP="00475DF2">
            <w:pPr>
              <w:tabs>
                <w:tab w:val="right" w:pos="9360"/>
              </w:tabs>
              <w:spacing w:line="240" w:lineRule="auto"/>
              <w:rPr>
                <w:b/>
                <w:bCs/>
                <w:sz w:val="22"/>
              </w:rPr>
            </w:pPr>
            <w:r w:rsidRPr="001E259E">
              <w:rPr>
                <w:b/>
                <w:bCs/>
                <w:sz w:val="32"/>
                <w:szCs w:val="32"/>
              </w:rPr>
              <w:t>au</w:t>
            </w:r>
          </w:p>
        </w:tc>
      </w:tr>
      <w:tr w:rsidR="00475DF2" w:rsidRPr="001E259E" w14:paraId="4ABCF04C" w14:textId="77777777" w:rsidTr="001D3D10">
        <w:trPr>
          <w:trHeight w:val="966"/>
        </w:trPr>
        <w:tc>
          <w:tcPr>
            <w:tcW w:w="738" w:type="dxa"/>
          </w:tcPr>
          <w:p w14:paraId="3B9C427E" w14:textId="77777777" w:rsidR="00475DF2" w:rsidRPr="001E259E" w:rsidRDefault="00475DF2" w:rsidP="00475DF2">
            <w:pPr>
              <w:tabs>
                <w:tab w:val="right" w:pos="9360"/>
              </w:tabs>
              <w:spacing w:line="240" w:lineRule="auto"/>
              <w:rPr>
                <w:b/>
                <w:bCs/>
                <w:sz w:val="28"/>
                <w:szCs w:val="28"/>
              </w:rPr>
            </w:pPr>
            <w:r w:rsidRPr="001E259E">
              <w:rPr>
                <w:b/>
                <w:bCs/>
                <w:sz w:val="28"/>
                <w:szCs w:val="28"/>
              </w:rPr>
              <w:t>15</w:t>
            </w:r>
          </w:p>
        </w:tc>
        <w:tc>
          <w:tcPr>
            <w:tcW w:w="1440" w:type="dxa"/>
          </w:tcPr>
          <w:p w14:paraId="74AFBF6D"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AÇ</w:t>
            </w:r>
          </w:p>
        </w:tc>
        <w:tc>
          <w:tcPr>
            <w:tcW w:w="977" w:type="dxa"/>
          </w:tcPr>
          <w:p w14:paraId="154FA8C5" w14:textId="77777777" w:rsidR="00475DF2" w:rsidRPr="001E259E" w:rsidRDefault="00475DF2" w:rsidP="00B75805">
            <w:pPr>
              <w:tabs>
                <w:tab w:val="right" w:pos="9360"/>
              </w:tabs>
              <w:spacing w:line="240" w:lineRule="auto"/>
              <w:rPr>
                <w:b/>
                <w:bCs/>
                <w:sz w:val="22"/>
              </w:rPr>
            </w:pPr>
            <w:r w:rsidRPr="001E259E">
              <w:rPr>
                <w:b/>
                <w:bCs/>
                <w:sz w:val="28"/>
                <w:szCs w:val="28"/>
              </w:rPr>
              <w:t>*</w:t>
            </w:r>
            <w:r w:rsidR="00210415" w:rsidRPr="001E259E">
              <w:rPr>
                <w:rFonts w:ascii="Latha" w:hAnsi="Latha" w:cs="Latha"/>
                <w:sz w:val="28"/>
                <w:szCs w:val="28"/>
                <w:cs/>
                <w:lang w:bidi="ta-IN"/>
              </w:rPr>
              <w:t xml:space="preserve">அம் </w:t>
            </w:r>
          </w:p>
        </w:tc>
        <w:tc>
          <w:tcPr>
            <w:tcW w:w="1633" w:type="dxa"/>
          </w:tcPr>
          <w:p w14:paraId="2C0A3DE6"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AI</w:t>
            </w:r>
          </w:p>
        </w:tc>
        <w:tc>
          <w:tcPr>
            <w:tcW w:w="1170" w:type="dxa"/>
          </w:tcPr>
          <w:p w14:paraId="1FF55A1A" w14:textId="77777777" w:rsidR="00475DF2" w:rsidRPr="001E259E" w:rsidRDefault="00475DF2" w:rsidP="00475DF2">
            <w:pPr>
              <w:tabs>
                <w:tab w:val="right" w:pos="9360"/>
              </w:tabs>
              <w:spacing w:line="240" w:lineRule="auto"/>
              <w:rPr>
                <w:b/>
                <w:bCs/>
                <w:sz w:val="22"/>
              </w:rPr>
            </w:pPr>
          </w:p>
        </w:tc>
        <w:tc>
          <w:tcPr>
            <w:tcW w:w="3060" w:type="dxa"/>
          </w:tcPr>
          <w:p w14:paraId="228E5E1B" w14:textId="77777777" w:rsidR="00475DF2" w:rsidRPr="001E259E" w:rsidRDefault="00475DF2" w:rsidP="00475DF2">
            <w:pPr>
              <w:tabs>
                <w:tab w:val="right" w:pos="9360"/>
              </w:tabs>
              <w:spacing w:line="240" w:lineRule="auto"/>
              <w:rPr>
                <w:b/>
                <w:bCs/>
                <w:sz w:val="22"/>
              </w:rPr>
            </w:pPr>
            <w:r w:rsidRPr="001E259E">
              <w:rPr>
                <w:b/>
                <w:bCs/>
                <w:sz w:val="32"/>
                <w:szCs w:val="32"/>
              </w:rPr>
              <w:t>am</w:t>
            </w:r>
          </w:p>
        </w:tc>
      </w:tr>
      <w:tr w:rsidR="00475DF2" w:rsidRPr="001E259E" w14:paraId="35B0CF17" w14:textId="77777777" w:rsidTr="001D3D10">
        <w:trPr>
          <w:trHeight w:val="966"/>
        </w:trPr>
        <w:tc>
          <w:tcPr>
            <w:tcW w:w="738" w:type="dxa"/>
          </w:tcPr>
          <w:p w14:paraId="4D5B802E" w14:textId="77777777" w:rsidR="00475DF2" w:rsidRPr="001E259E" w:rsidRDefault="00475DF2" w:rsidP="00475DF2">
            <w:pPr>
              <w:tabs>
                <w:tab w:val="right" w:pos="9360"/>
              </w:tabs>
              <w:spacing w:line="240" w:lineRule="auto"/>
              <w:rPr>
                <w:b/>
                <w:bCs/>
                <w:sz w:val="28"/>
                <w:szCs w:val="28"/>
              </w:rPr>
            </w:pPr>
            <w:r w:rsidRPr="001E259E">
              <w:rPr>
                <w:b/>
                <w:bCs/>
                <w:sz w:val="28"/>
                <w:szCs w:val="28"/>
              </w:rPr>
              <w:t>16</w:t>
            </w:r>
          </w:p>
        </w:tc>
        <w:tc>
          <w:tcPr>
            <w:tcW w:w="1440" w:type="dxa"/>
          </w:tcPr>
          <w:p w14:paraId="4A51461E" w14:textId="77777777" w:rsidR="00475DF2" w:rsidRPr="001E259E" w:rsidRDefault="00475DF2" w:rsidP="00475DF2">
            <w:pPr>
              <w:tabs>
                <w:tab w:val="right" w:pos="9360"/>
              </w:tabs>
              <w:spacing w:line="240" w:lineRule="auto"/>
              <w:rPr>
                <w:b/>
                <w:bCs/>
                <w:sz w:val="22"/>
              </w:rPr>
            </w:pPr>
            <w:r w:rsidRPr="001E259E">
              <w:rPr>
                <w:rFonts w:ascii="BRH Devanagari Extra" w:hAnsi="BRH Devanagari Extra" w:cs="BRH Devanagari Extra"/>
                <w:b/>
                <w:bCs/>
                <w:sz w:val="32"/>
                <w:szCs w:val="32"/>
              </w:rPr>
              <w:t>AÈ</w:t>
            </w:r>
          </w:p>
        </w:tc>
        <w:tc>
          <w:tcPr>
            <w:tcW w:w="977" w:type="dxa"/>
          </w:tcPr>
          <w:p w14:paraId="2AFBCBD6" w14:textId="77777777" w:rsidR="00475DF2" w:rsidRPr="001E259E" w:rsidRDefault="00475DF2" w:rsidP="002005CD">
            <w:pPr>
              <w:tabs>
                <w:tab w:val="right" w:pos="9360"/>
              </w:tabs>
              <w:spacing w:line="240" w:lineRule="auto"/>
              <w:rPr>
                <w:b/>
                <w:bCs/>
                <w:sz w:val="22"/>
              </w:rPr>
            </w:pPr>
            <w:r w:rsidRPr="001E259E">
              <w:rPr>
                <w:b/>
                <w:bCs/>
                <w:sz w:val="28"/>
                <w:szCs w:val="28"/>
              </w:rPr>
              <w:t>*</w:t>
            </w:r>
            <w:r w:rsidR="00210415" w:rsidRPr="001E259E">
              <w:rPr>
                <w:rFonts w:ascii="Latha" w:hAnsi="Latha" w:cs="Latha"/>
                <w:sz w:val="28"/>
                <w:szCs w:val="28"/>
                <w:cs/>
                <w:lang w:bidi="ta-IN"/>
              </w:rPr>
              <w:t>அ</w:t>
            </w:r>
            <w:r w:rsidR="00210415" w:rsidRPr="001E259E">
              <w:rPr>
                <w:rFonts w:ascii="Latha" w:hAnsi="Latha" w:cs="Latha"/>
                <w:b/>
                <w:bCs/>
                <w:sz w:val="28"/>
                <w:szCs w:val="28"/>
                <w:cs/>
                <w:lang w:bidi="ta-IN"/>
              </w:rPr>
              <w:t>ஃ</w:t>
            </w:r>
            <w:r w:rsidR="00210415" w:rsidRPr="001E259E">
              <w:rPr>
                <w:rFonts w:ascii="BRH Tamil Tab Extra" w:hAnsi="BRH Tamil Tab Extra" w:cs="BRH Tamil Tab Extra"/>
                <w:b/>
                <w:bCs/>
                <w:sz w:val="32"/>
                <w:szCs w:val="32"/>
              </w:rPr>
              <w:t xml:space="preserve"> </w:t>
            </w:r>
            <w:r w:rsidR="002005CD" w:rsidRPr="001E259E">
              <w:rPr>
                <w:rFonts w:ascii="Latha" w:hAnsi="Latha" w:cs="Latha"/>
                <w:sz w:val="28"/>
                <w:szCs w:val="28"/>
                <w:cs/>
                <w:lang w:bidi="ta-IN"/>
              </w:rPr>
              <w:t>அஹ</w:t>
            </w:r>
          </w:p>
        </w:tc>
        <w:tc>
          <w:tcPr>
            <w:tcW w:w="1633" w:type="dxa"/>
          </w:tcPr>
          <w:p w14:paraId="18C7898A" w14:textId="77777777" w:rsidR="00475DF2" w:rsidRPr="001E259E" w:rsidRDefault="006F6D14" w:rsidP="00475DF2">
            <w:pPr>
              <w:tabs>
                <w:tab w:val="right" w:pos="9360"/>
              </w:tabs>
              <w:spacing w:line="240" w:lineRule="auto"/>
              <w:rPr>
                <w:b/>
                <w:bCs/>
                <w:sz w:val="22"/>
              </w:rPr>
            </w:pPr>
            <w:r w:rsidRPr="001E259E">
              <w:rPr>
                <w:rFonts w:ascii="BRH Malayalam Extra" w:hAnsi="BRH Malayalam Extra" w:cs="BRH Malayalam Extra"/>
                <w:b/>
                <w:bCs/>
                <w:sz w:val="32"/>
                <w:szCs w:val="32"/>
              </w:rPr>
              <w:t>AJ</w:t>
            </w:r>
          </w:p>
        </w:tc>
        <w:tc>
          <w:tcPr>
            <w:tcW w:w="1170" w:type="dxa"/>
          </w:tcPr>
          <w:p w14:paraId="39F440D6" w14:textId="77777777" w:rsidR="00475DF2" w:rsidRPr="001E259E" w:rsidRDefault="00475DF2" w:rsidP="00475DF2">
            <w:pPr>
              <w:tabs>
                <w:tab w:val="right" w:pos="9360"/>
              </w:tabs>
              <w:spacing w:line="240" w:lineRule="auto"/>
              <w:rPr>
                <w:b/>
                <w:bCs/>
                <w:sz w:val="22"/>
              </w:rPr>
            </w:pPr>
          </w:p>
        </w:tc>
        <w:tc>
          <w:tcPr>
            <w:tcW w:w="3060" w:type="dxa"/>
          </w:tcPr>
          <w:p w14:paraId="6A681314" w14:textId="77777777" w:rsidR="00475DF2" w:rsidRPr="001E259E" w:rsidRDefault="00475DF2" w:rsidP="00475DF2">
            <w:pPr>
              <w:tabs>
                <w:tab w:val="right" w:pos="9360"/>
              </w:tabs>
              <w:spacing w:line="240" w:lineRule="auto"/>
              <w:rPr>
                <w:b/>
                <w:bCs/>
                <w:sz w:val="22"/>
              </w:rPr>
            </w:pPr>
            <w:r w:rsidRPr="001E259E">
              <w:rPr>
                <w:b/>
                <w:bCs/>
                <w:sz w:val="32"/>
                <w:szCs w:val="32"/>
              </w:rPr>
              <w:t>a: or aH</w:t>
            </w:r>
          </w:p>
        </w:tc>
      </w:tr>
    </w:tbl>
    <w:p w14:paraId="5B05839D" w14:textId="77777777" w:rsidR="00BB6273" w:rsidRPr="001E259E" w:rsidRDefault="00BB6273" w:rsidP="00BB6273">
      <w:pPr>
        <w:tabs>
          <w:tab w:val="right" w:pos="9360"/>
        </w:tabs>
        <w:rPr>
          <w:b/>
          <w:bCs/>
        </w:rPr>
      </w:pPr>
    </w:p>
    <w:p w14:paraId="7D970B34" w14:textId="77777777" w:rsidR="00873902" w:rsidRPr="001E259E" w:rsidRDefault="00305060" w:rsidP="002005CD">
      <w:pPr>
        <w:tabs>
          <w:tab w:val="right" w:pos="9360"/>
        </w:tabs>
        <w:jc w:val="both"/>
      </w:pPr>
      <w:r w:rsidRPr="001E259E">
        <w:rPr>
          <w:sz w:val="28"/>
          <w:szCs w:val="28"/>
        </w:rPr>
        <w:t xml:space="preserve">The </w:t>
      </w:r>
      <w:r w:rsidRPr="001E259E">
        <w:rPr>
          <w:b/>
          <w:bCs/>
          <w:sz w:val="28"/>
          <w:szCs w:val="28"/>
        </w:rPr>
        <w:t xml:space="preserve">* </w:t>
      </w:r>
      <w:r w:rsidRPr="001E259E">
        <w:rPr>
          <w:sz w:val="28"/>
          <w:szCs w:val="28"/>
        </w:rPr>
        <w:t xml:space="preserve">represents that letter is </w:t>
      </w:r>
      <w:r w:rsidRPr="001E259E">
        <w:rPr>
          <w:b/>
          <w:bCs/>
          <w:sz w:val="28"/>
          <w:szCs w:val="28"/>
        </w:rPr>
        <w:t>not</w:t>
      </w:r>
      <w:r w:rsidRPr="001E259E">
        <w:rPr>
          <w:sz w:val="28"/>
          <w:szCs w:val="28"/>
        </w:rPr>
        <w:t xml:space="preserve"> available or an integral part or used in that language.</w:t>
      </w:r>
      <w:r w:rsidR="00813856" w:rsidRPr="001E259E">
        <w:rPr>
          <w:sz w:val="28"/>
          <w:szCs w:val="28"/>
        </w:rPr>
        <w:t xml:space="preserve"> </w:t>
      </w:r>
      <w:r w:rsidR="00243A16" w:rsidRPr="001E259E">
        <w:rPr>
          <w:sz w:val="28"/>
          <w:szCs w:val="28"/>
        </w:rPr>
        <w:t>The letters typed in Tamil</w:t>
      </w:r>
      <w:r w:rsidR="007B52B9" w:rsidRPr="001E259E">
        <w:rPr>
          <w:sz w:val="28"/>
          <w:szCs w:val="28"/>
        </w:rPr>
        <w:t>/Malayalam</w:t>
      </w:r>
      <w:r w:rsidR="00243A16" w:rsidRPr="001E259E">
        <w:rPr>
          <w:sz w:val="28"/>
          <w:szCs w:val="28"/>
        </w:rPr>
        <w:t xml:space="preserve"> represents how it is read.</w:t>
      </w:r>
      <w:r w:rsidR="00776438" w:rsidRPr="001E259E">
        <w:rPr>
          <w:sz w:val="28"/>
          <w:szCs w:val="28"/>
        </w:rPr>
        <w:t xml:space="preserve">  </w:t>
      </w:r>
      <w:r w:rsidR="00813856" w:rsidRPr="001E259E">
        <w:rPr>
          <w:sz w:val="36"/>
          <w:szCs w:val="36"/>
        </w:rPr>
        <w:t xml:space="preserve"> </w:t>
      </w:r>
      <w:r w:rsidR="00210415" w:rsidRPr="001E259E">
        <w:rPr>
          <w:sz w:val="36"/>
          <w:szCs w:val="36"/>
        </w:rPr>
        <w:br/>
      </w:r>
      <w:r w:rsidR="005E41C4" w:rsidRPr="001E259E">
        <w:rPr>
          <w:rFonts w:ascii="BRH Devanagari Extra" w:hAnsi="BRH Devanagari Extra" w:cs="BRH Devanagari Extra"/>
          <w:b/>
          <w:bCs/>
          <w:sz w:val="36"/>
          <w:szCs w:val="36"/>
        </w:rPr>
        <w:t>G (</w:t>
      </w:r>
      <w:r w:rsidR="005E41C4" w:rsidRPr="001E259E">
        <w:rPr>
          <w:b/>
          <w:bCs/>
          <w:sz w:val="36"/>
          <w:szCs w:val="36"/>
        </w:rPr>
        <w:t>*</w:t>
      </w:r>
      <w:r w:rsidR="00950529" w:rsidRPr="001E259E">
        <w:rPr>
          <w:rFonts w:ascii="Latha" w:hAnsi="Latha" w:cs="Latha"/>
          <w:b/>
          <w:bCs/>
          <w:i/>
          <w:iCs/>
          <w:sz w:val="28"/>
          <w:szCs w:val="28"/>
          <w:cs/>
          <w:lang w:bidi="ta-IN"/>
        </w:rPr>
        <w:t>ரு</w:t>
      </w:r>
      <w:r w:rsidR="005F263B" w:rsidRPr="001E259E">
        <w:rPr>
          <w:rFonts w:ascii="BRH Tamil Tab Extra" w:hAnsi="BRH Tamil Tab Extra" w:cs="BRH Tamil Tab Extra"/>
          <w:b/>
          <w:bCs/>
          <w:i/>
          <w:iCs/>
          <w:sz w:val="36"/>
          <w:szCs w:val="36"/>
        </w:rPr>
        <w:t>,</w:t>
      </w:r>
      <w:r w:rsidR="005F263B" w:rsidRPr="001E259E">
        <w:rPr>
          <w:rFonts w:ascii="BRH Malayalam Extra" w:hAnsi="BRH Malayalam Extra" w:cs="BRH Malayalam Extra"/>
          <w:b/>
          <w:bCs/>
          <w:sz w:val="36"/>
          <w:szCs w:val="36"/>
        </w:rPr>
        <w:t>E</w:t>
      </w:r>
      <w:r w:rsidR="005E41C4" w:rsidRPr="001E259E">
        <w:rPr>
          <w:rFonts w:ascii="BRH Devanagari Extra" w:hAnsi="BRH Devanagari Extra" w:cs="BRH Devanagari Extra"/>
          <w:b/>
          <w:bCs/>
          <w:sz w:val="36"/>
          <w:szCs w:val="36"/>
        </w:rPr>
        <w:t xml:space="preserve"> )</w:t>
      </w:r>
      <w:r w:rsidR="005E41C4" w:rsidRPr="001E259E">
        <w:rPr>
          <w:rFonts w:ascii="BRH Devanagari Extra" w:hAnsi="BRH Devanagari Extra" w:cs="BRH Devanagari Extra"/>
          <w:b/>
          <w:bCs/>
          <w:sz w:val="28"/>
          <w:szCs w:val="28"/>
        </w:rPr>
        <w:t xml:space="preserve"> </w:t>
      </w:r>
      <w:r w:rsidR="005E41C4" w:rsidRPr="001E259E">
        <w:rPr>
          <w:rFonts w:cs="Arial"/>
          <w:sz w:val="28"/>
          <w:szCs w:val="28"/>
        </w:rPr>
        <w:t xml:space="preserve">shall be pronounced as </w:t>
      </w:r>
      <w:r w:rsidR="00344E38" w:rsidRPr="001E259E">
        <w:rPr>
          <w:rFonts w:cs="Arial"/>
          <w:sz w:val="28"/>
          <w:szCs w:val="28"/>
        </w:rPr>
        <w:t>in C</w:t>
      </w:r>
      <w:r w:rsidR="00344E38" w:rsidRPr="001E259E">
        <w:rPr>
          <w:rFonts w:cs="Arial"/>
          <w:b/>
          <w:bCs/>
          <w:sz w:val="28"/>
          <w:szCs w:val="28"/>
        </w:rPr>
        <w:t>rys</w:t>
      </w:r>
      <w:r w:rsidR="00344E38" w:rsidRPr="001E259E">
        <w:rPr>
          <w:rFonts w:cs="Arial"/>
          <w:sz w:val="28"/>
          <w:szCs w:val="28"/>
        </w:rPr>
        <w:t xml:space="preserve">tal </w:t>
      </w:r>
      <w:r w:rsidR="001F618B" w:rsidRPr="001E259E">
        <w:rPr>
          <w:rFonts w:cs="Arial"/>
          <w:sz w:val="28"/>
          <w:szCs w:val="28"/>
        </w:rPr>
        <w:t>,</w:t>
      </w:r>
      <w:r w:rsidR="00344E38" w:rsidRPr="001E259E">
        <w:rPr>
          <w:rFonts w:cs="Arial"/>
          <w:sz w:val="28"/>
          <w:szCs w:val="28"/>
        </w:rPr>
        <w:t xml:space="preserve"> K</w:t>
      </w:r>
      <w:r w:rsidR="00344E38" w:rsidRPr="001E259E">
        <w:rPr>
          <w:rFonts w:cs="Arial"/>
          <w:b/>
          <w:bCs/>
          <w:sz w:val="28"/>
          <w:szCs w:val="28"/>
        </w:rPr>
        <w:t>r</w:t>
      </w:r>
      <w:r w:rsidR="00210415" w:rsidRPr="001E259E">
        <w:rPr>
          <w:rFonts w:cs="Arial"/>
          <w:b/>
          <w:bCs/>
          <w:sz w:val="28"/>
          <w:szCs w:val="28"/>
        </w:rPr>
        <w:t>u</w:t>
      </w:r>
      <w:r w:rsidR="00344E38" w:rsidRPr="001E259E">
        <w:rPr>
          <w:rFonts w:cs="Arial"/>
          <w:b/>
          <w:bCs/>
          <w:sz w:val="28"/>
          <w:szCs w:val="28"/>
        </w:rPr>
        <w:t>shn</w:t>
      </w:r>
      <w:r w:rsidR="00344E38" w:rsidRPr="001E259E">
        <w:rPr>
          <w:rFonts w:cs="Arial"/>
          <w:sz w:val="28"/>
          <w:szCs w:val="28"/>
        </w:rPr>
        <w:t>a</w:t>
      </w:r>
      <w:r w:rsidR="008A4059" w:rsidRPr="001E259E">
        <w:rPr>
          <w:rFonts w:cs="Arial"/>
          <w:sz w:val="28"/>
          <w:szCs w:val="28"/>
        </w:rPr>
        <w:t>,</w:t>
      </w:r>
      <w:r w:rsidR="00225398" w:rsidRPr="001E259E">
        <w:rPr>
          <w:rFonts w:cs="Arial"/>
          <w:sz w:val="28"/>
          <w:szCs w:val="28"/>
        </w:rPr>
        <w:t xml:space="preserve"> </w:t>
      </w:r>
      <w:r w:rsidR="00225398" w:rsidRPr="001E259E">
        <w:rPr>
          <w:rFonts w:cs="Arial"/>
          <w:b/>
          <w:bCs/>
          <w:sz w:val="28"/>
          <w:szCs w:val="28"/>
        </w:rPr>
        <w:t>“R</w:t>
      </w:r>
      <w:r w:rsidR="00225398" w:rsidRPr="001E259E">
        <w:rPr>
          <w:rFonts w:cs="Arial"/>
          <w:sz w:val="28"/>
          <w:szCs w:val="28"/>
        </w:rPr>
        <w:t>ishi” or “</w:t>
      </w:r>
      <w:r w:rsidR="00225398" w:rsidRPr="001E259E">
        <w:rPr>
          <w:rFonts w:cs="Arial"/>
          <w:b/>
          <w:bCs/>
          <w:sz w:val="28"/>
          <w:szCs w:val="28"/>
        </w:rPr>
        <w:t>R</w:t>
      </w:r>
      <w:r w:rsidR="00225398" w:rsidRPr="001E259E">
        <w:rPr>
          <w:rFonts w:cs="Arial"/>
          <w:sz w:val="28"/>
          <w:szCs w:val="28"/>
        </w:rPr>
        <w:t xml:space="preserve">utu”  </w:t>
      </w:r>
      <w:r w:rsidR="002005CD" w:rsidRPr="001E259E">
        <w:rPr>
          <w:rFonts w:cs="Arial"/>
          <w:sz w:val="28"/>
          <w:szCs w:val="28"/>
        </w:rPr>
        <w:br/>
      </w:r>
      <w:r w:rsidR="00344E38" w:rsidRPr="001E259E">
        <w:rPr>
          <w:rFonts w:cs="Arial"/>
          <w:sz w:val="28"/>
          <w:szCs w:val="28"/>
        </w:rPr>
        <w:t xml:space="preserve">The lips do not converge when we say this letter or any consonant formed with this letter. </w:t>
      </w:r>
    </w:p>
    <w:p w14:paraId="2695BCAF" w14:textId="77777777" w:rsidR="00210415" w:rsidRPr="001E259E" w:rsidRDefault="00210415" w:rsidP="00305060">
      <w:pPr>
        <w:tabs>
          <w:tab w:val="right" w:pos="9360"/>
        </w:tabs>
        <w:ind w:left="720"/>
      </w:pPr>
    </w:p>
    <w:p w14:paraId="5974438A" w14:textId="77777777" w:rsidR="00526431" w:rsidRPr="001E259E" w:rsidRDefault="00225398" w:rsidP="008A4059">
      <w:pPr>
        <w:widowControl w:val="0"/>
        <w:autoSpaceDE w:val="0"/>
        <w:autoSpaceDN w:val="0"/>
        <w:adjustRightInd w:val="0"/>
        <w:spacing w:line="240" w:lineRule="auto"/>
        <w:rPr>
          <w:rFonts w:cs="Arial"/>
          <w:sz w:val="28"/>
          <w:szCs w:val="28"/>
        </w:rPr>
      </w:pPr>
      <w:r w:rsidRPr="001E259E">
        <w:rPr>
          <w:rFonts w:cs="Arial"/>
          <w:sz w:val="28"/>
          <w:szCs w:val="28"/>
        </w:rPr>
        <w:t xml:space="preserve">The Ayuda letter (written as “ </w:t>
      </w:r>
      <w:r w:rsidR="00C01311" w:rsidRPr="001E259E">
        <w:rPr>
          <w:rFonts w:cs="Arial"/>
          <w:b/>
          <w:sz w:val="28"/>
          <w:szCs w:val="28"/>
        </w:rPr>
        <w:t>:</w:t>
      </w:r>
      <w:r w:rsidRPr="001E259E">
        <w:rPr>
          <w:rFonts w:cs="Arial"/>
          <w:sz w:val="28"/>
          <w:szCs w:val="28"/>
        </w:rPr>
        <w:t xml:space="preserve"> “ in sanskr</w:t>
      </w:r>
      <w:r w:rsidR="00C01311" w:rsidRPr="001E259E">
        <w:rPr>
          <w:rFonts w:cs="Arial"/>
          <w:sz w:val="28"/>
          <w:szCs w:val="28"/>
        </w:rPr>
        <w:t>i</w:t>
      </w:r>
      <w:r w:rsidRPr="001E259E">
        <w:rPr>
          <w:rFonts w:cs="Arial"/>
          <w:sz w:val="28"/>
          <w:szCs w:val="28"/>
        </w:rPr>
        <w:t xml:space="preserve">t) </w:t>
      </w:r>
      <w:r w:rsidR="00C01311" w:rsidRPr="001E259E">
        <w:rPr>
          <w:rFonts w:cs="Arial"/>
          <w:sz w:val="28"/>
          <w:szCs w:val="28"/>
        </w:rPr>
        <w:t xml:space="preserve">and </w:t>
      </w:r>
      <w:r w:rsidRPr="001E259E">
        <w:rPr>
          <w:rFonts w:cs="Arial"/>
          <w:sz w:val="28"/>
          <w:szCs w:val="28"/>
        </w:rPr>
        <w:t>is represented as “</w:t>
      </w:r>
      <w:r w:rsidRPr="001E259E">
        <w:rPr>
          <w:rFonts w:ascii="BRH Tamil Tab Extra" w:hAnsi="BRH Tamil Tab Extra" w:cs="Arial"/>
          <w:b/>
          <w:sz w:val="32"/>
          <w:szCs w:val="32"/>
        </w:rPr>
        <w:t>ç</w:t>
      </w:r>
      <w:r w:rsidRPr="001E259E">
        <w:rPr>
          <w:rFonts w:cs="Arial"/>
          <w:bCs/>
          <w:sz w:val="28"/>
          <w:szCs w:val="28"/>
        </w:rPr>
        <w:t>”  in Tamil</w:t>
      </w:r>
      <w:r w:rsidR="00776438" w:rsidRPr="001E259E">
        <w:rPr>
          <w:rFonts w:cs="Arial"/>
          <w:bCs/>
          <w:sz w:val="28"/>
          <w:szCs w:val="28"/>
        </w:rPr>
        <w:t xml:space="preserve"> fonts</w:t>
      </w:r>
      <w:r w:rsidRPr="001E259E">
        <w:rPr>
          <w:rFonts w:cs="Arial"/>
          <w:bCs/>
          <w:sz w:val="28"/>
          <w:szCs w:val="28"/>
        </w:rPr>
        <w:t>.</w:t>
      </w:r>
      <w:r w:rsidR="00C01311" w:rsidRPr="001E259E">
        <w:rPr>
          <w:rFonts w:cs="Arial"/>
          <w:bCs/>
          <w:sz w:val="28"/>
          <w:szCs w:val="28"/>
        </w:rPr>
        <w:t xml:space="preserve"> In other  of other indian languages it is represented in script as </w:t>
      </w:r>
      <w:r w:rsidR="00C01311" w:rsidRPr="001E259E">
        <w:rPr>
          <w:rFonts w:cs="Arial"/>
          <w:sz w:val="28"/>
          <w:szCs w:val="28"/>
        </w:rPr>
        <w:t xml:space="preserve">“ </w:t>
      </w:r>
      <w:r w:rsidR="00C01311" w:rsidRPr="001E259E">
        <w:rPr>
          <w:rFonts w:cs="Arial"/>
          <w:b/>
          <w:sz w:val="28"/>
          <w:szCs w:val="28"/>
        </w:rPr>
        <w:t>:</w:t>
      </w:r>
      <w:r w:rsidR="00C01311" w:rsidRPr="001E259E">
        <w:rPr>
          <w:rFonts w:cs="Arial"/>
          <w:sz w:val="28"/>
          <w:szCs w:val="28"/>
        </w:rPr>
        <w:t xml:space="preserve"> “.</w:t>
      </w:r>
      <w:r w:rsidR="00776438" w:rsidRPr="001E259E">
        <w:rPr>
          <w:rFonts w:cs="Arial"/>
          <w:sz w:val="28"/>
          <w:szCs w:val="28"/>
        </w:rPr>
        <w:t xml:space="preserve"> </w:t>
      </w:r>
    </w:p>
    <w:p w14:paraId="5C4FE74A" w14:textId="77777777" w:rsidR="00475DF2" w:rsidRPr="001E259E" w:rsidRDefault="00C01311" w:rsidP="00B61C48">
      <w:pPr>
        <w:pStyle w:val="NoSpacing"/>
      </w:pPr>
      <w:r w:rsidRPr="001E259E">
        <w:rPr>
          <w:b/>
          <w:bCs/>
        </w:rPr>
        <w:lastRenderedPageBreak/>
        <w:t xml:space="preserve">This </w:t>
      </w:r>
      <w:r w:rsidRPr="001E259E">
        <w:rPr>
          <w:rFonts w:ascii="BRH Tamil Tab Extra" w:hAnsi="BRH Tamil Tab Extra" w:cs="BRH Tamil Tab Extra"/>
          <w:b/>
          <w:bCs/>
        </w:rPr>
        <w:t>“</w:t>
      </w:r>
      <w:r w:rsidR="00712D46" w:rsidRPr="001E259E">
        <w:rPr>
          <w:rFonts w:ascii="BRH Tamil Tab Extra" w:hAnsi="BRH Tamil Tab Extra" w:cs="BRH Tamil Tab Extra"/>
          <w:b/>
          <w:bCs/>
          <w:sz w:val="32"/>
          <w:szCs w:val="32"/>
        </w:rPr>
        <w:t>ç</w:t>
      </w:r>
      <w:r w:rsidRPr="001E259E">
        <w:rPr>
          <w:rFonts w:ascii="BRH Tamil Tab Extra" w:hAnsi="BRH Tamil Tab Extra" w:cs="BRH Tamil Tab Extra"/>
          <w:b/>
          <w:bCs/>
        </w:rPr>
        <w:t>”</w:t>
      </w:r>
      <w:r w:rsidR="00712D46" w:rsidRPr="001E259E">
        <w:rPr>
          <w:rFonts w:ascii="BRH Tamil Tab Extra" w:hAnsi="BRH Tamil Tab Extra" w:cs="BRH Tamil Tab Extra"/>
        </w:rPr>
        <w:t xml:space="preserve"> </w:t>
      </w:r>
      <w:r w:rsidRPr="001E259E">
        <w:rPr>
          <w:sz w:val="28"/>
          <w:szCs w:val="28"/>
        </w:rPr>
        <w:t>letter</w:t>
      </w:r>
      <w:r w:rsidRPr="001E259E">
        <w:rPr>
          <w:rFonts w:ascii="BRH Tamil Tab Extra" w:hAnsi="BRH Tamil Tab Extra" w:cs="BRH Tamil Tab Extra"/>
          <w:sz w:val="28"/>
          <w:szCs w:val="28"/>
        </w:rPr>
        <w:t xml:space="preserve"> </w:t>
      </w:r>
      <w:r w:rsidR="00712D46" w:rsidRPr="001E259E">
        <w:rPr>
          <w:sz w:val="28"/>
          <w:szCs w:val="28"/>
        </w:rPr>
        <w:t>sounds similar to</w:t>
      </w:r>
      <w:r w:rsidR="00712D46" w:rsidRPr="001E259E">
        <w:t xml:space="preserve"> </w:t>
      </w:r>
      <w:r w:rsidRPr="001E259E">
        <w:rPr>
          <w:sz w:val="36"/>
          <w:szCs w:val="36"/>
        </w:rPr>
        <w:t>“</w:t>
      </w:r>
      <w:r w:rsidR="00950529" w:rsidRPr="001E259E">
        <w:rPr>
          <w:rFonts w:ascii="Latha" w:hAnsi="Latha" w:cs="Latha"/>
          <w:sz w:val="28"/>
          <w:szCs w:val="28"/>
          <w:cs/>
          <w:lang w:bidi="ta-IN"/>
        </w:rPr>
        <w:t>ஹ</w:t>
      </w:r>
      <w:r w:rsidRPr="001E259E">
        <w:rPr>
          <w:sz w:val="36"/>
          <w:szCs w:val="36"/>
        </w:rPr>
        <w:t>”</w:t>
      </w:r>
      <w:r w:rsidR="00712D46" w:rsidRPr="001E259E">
        <w:rPr>
          <w:sz w:val="28"/>
          <w:szCs w:val="28"/>
        </w:rPr>
        <w:t xml:space="preserve"> part of </w:t>
      </w:r>
      <w:r w:rsidR="00D5588E" w:rsidRPr="001E259E">
        <w:rPr>
          <w:sz w:val="36"/>
          <w:szCs w:val="36"/>
        </w:rPr>
        <w:t>“</w:t>
      </w:r>
      <w:r w:rsidR="00950529" w:rsidRPr="001E259E">
        <w:rPr>
          <w:rFonts w:ascii="Latha" w:hAnsi="Latha" w:cs="Latha"/>
          <w:sz w:val="28"/>
          <w:szCs w:val="28"/>
          <w:cs/>
          <w:lang w:bidi="ta-IN"/>
        </w:rPr>
        <w:t>அஹ</w:t>
      </w:r>
      <w:r w:rsidR="00D5588E" w:rsidRPr="001E259E">
        <w:rPr>
          <w:rFonts w:ascii="BRH Tamil Tab Extra" w:hAnsi="BRH Tamil Tab Extra" w:cs="BRH Tamil Tab Extra"/>
          <w:b/>
          <w:bCs/>
          <w:sz w:val="36"/>
          <w:szCs w:val="36"/>
        </w:rPr>
        <w:t>”</w:t>
      </w:r>
      <w:r w:rsidR="00712D46" w:rsidRPr="001E259E">
        <w:rPr>
          <w:sz w:val="36"/>
          <w:szCs w:val="36"/>
        </w:rPr>
        <w:t xml:space="preserve"> </w:t>
      </w:r>
      <w:r w:rsidR="00712D46" w:rsidRPr="001E259E">
        <w:rPr>
          <w:sz w:val="28"/>
          <w:szCs w:val="28"/>
        </w:rPr>
        <w:t>in Tamil</w:t>
      </w:r>
      <w:r w:rsidRPr="001E259E">
        <w:rPr>
          <w:sz w:val="28"/>
          <w:szCs w:val="28"/>
        </w:rPr>
        <w:t xml:space="preserve"> scripts</w:t>
      </w:r>
      <w:r w:rsidR="000A52DE" w:rsidRPr="001E259E">
        <w:rPr>
          <w:sz w:val="28"/>
          <w:szCs w:val="28"/>
        </w:rPr>
        <w:t>.</w:t>
      </w:r>
      <w:r w:rsidR="000A52DE" w:rsidRPr="001E259E">
        <w:t xml:space="preserve"> </w:t>
      </w:r>
      <w:r w:rsidR="00457807" w:rsidRPr="001E259E">
        <w:br/>
      </w:r>
    </w:p>
    <w:p w14:paraId="0068D9C7" w14:textId="77777777" w:rsidR="00E80EA0" w:rsidRPr="001E259E" w:rsidRDefault="00A347E3" w:rsidP="00927B79">
      <w:pPr>
        <w:pStyle w:val="Heading3"/>
      </w:pPr>
      <w:r w:rsidRPr="001E259E">
        <w:t xml:space="preserve"> </w:t>
      </w:r>
      <w:bookmarkStart w:id="2" w:name="_Toc39090936"/>
      <w:r w:rsidR="003757DC" w:rsidRPr="001E259E">
        <w:t xml:space="preserve">Short Vowel </w:t>
      </w:r>
      <w:r w:rsidR="003757DC" w:rsidRPr="001E259E">
        <w:rPr>
          <w:rFonts w:ascii="BRH Devanagari Extra" w:hAnsi="BRH Devanagari Extra"/>
          <w:sz w:val="36"/>
          <w:szCs w:val="36"/>
        </w:rPr>
        <w:t xml:space="preserve">(¾ûxuÉ </w:t>
      </w:r>
      <w:r w:rsidR="00E80EA0" w:rsidRPr="001E259E">
        <w:rPr>
          <w:rFonts w:ascii="BRH Devanagari Extra" w:hAnsi="BRH Devanagari Extra"/>
          <w:sz w:val="36"/>
          <w:szCs w:val="36"/>
        </w:rPr>
        <w:t>xuÉUÈ</w:t>
      </w:r>
      <w:r w:rsidR="00E80EA0" w:rsidRPr="001E259E">
        <w:rPr>
          <w:rFonts w:ascii="BRH Devanagari Extra" w:hAnsi="BRH Devanagari Extra"/>
          <w:sz w:val="36"/>
          <w:szCs w:val="36"/>
          <w:lang w:val="en-US"/>
        </w:rPr>
        <w:t>)</w:t>
      </w:r>
      <w:bookmarkEnd w:id="2"/>
    </w:p>
    <w:p w14:paraId="51775D3E" w14:textId="77777777" w:rsidR="003757DC" w:rsidRPr="001E259E" w:rsidRDefault="003757DC" w:rsidP="0042577F">
      <w:pPr>
        <w:spacing w:line="20" w:lineRule="atLeast"/>
        <w:rPr>
          <w:sz w:val="28"/>
          <w:szCs w:val="28"/>
        </w:rPr>
      </w:pPr>
      <w:r w:rsidRPr="001E259E">
        <w:rPr>
          <w:sz w:val="28"/>
          <w:szCs w:val="28"/>
        </w:rPr>
        <w:t>The</w:t>
      </w:r>
      <w:r w:rsidR="00061732" w:rsidRPr="001E259E">
        <w:rPr>
          <w:sz w:val="28"/>
          <w:szCs w:val="28"/>
        </w:rPr>
        <w:t>se</w:t>
      </w:r>
      <w:r w:rsidRPr="001E259E">
        <w:rPr>
          <w:sz w:val="28"/>
          <w:szCs w:val="28"/>
        </w:rPr>
        <w:t xml:space="preserve"> letters have short sound with no elongation. </w:t>
      </w:r>
      <w:r w:rsidRPr="001E259E">
        <w:rPr>
          <w:sz w:val="28"/>
          <w:szCs w:val="28"/>
        </w:rPr>
        <w:br/>
        <w:t xml:space="preserve">The time unit of </w:t>
      </w:r>
      <w:r w:rsidR="00AA4304" w:rsidRPr="001E259E">
        <w:rPr>
          <w:sz w:val="28"/>
          <w:szCs w:val="28"/>
        </w:rPr>
        <w:t>uttering</w:t>
      </w:r>
      <w:r w:rsidRPr="001E259E">
        <w:rPr>
          <w:sz w:val="28"/>
          <w:szCs w:val="28"/>
        </w:rPr>
        <w:t xml:space="preserve"> one such </w:t>
      </w:r>
      <w:r w:rsidR="007C197F" w:rsidRPr="001E259E">
        <w:rPr>
          <w:sz w:val="28"/>
          <w:szCs w:val="28"/>
        </w:rPr>
        <w:t>letter</w:t>
      </w:r>
      <w:r w:rsidR="00061732" w:rsidRPr="001E259E">
        <w:rPr>
          <w:sz w:val="36"/>
          <w:szCs w:val="36"/>
        </w:rPr>
        <w:t xml:space="preserve"> </w:t>
      </w:r>
      <w:r w:rsidR="00061732" w:rsidRPr="001E259E">
        <w:rPr>
          <w:b/>
          <w:bCs/>
          <w:sz w:val="36"/>
          <w:szCs w:val="36"/>
        </w:rPr>
        <w:t>(</w:t>
      </w:r>
      <w:r w:rsidR="00BB329D" w:rsidRPr="001E259E">
        <w:rPr>
          <w:rFonts w:ascii="BRH Devanagari Extra" w:hAnsi="BRH Devanagari Extra"/>
          <w:b/>
          <w:bCs/>
          <w:sz w:val="36"/>
          <w:szCs w:val="36"/>
        </w:rPr>
        <w:t>¾ûxuÉ xuÉU</w:t>
      </w:r>
      <w:r w:rsidR="00061732" w:rsidRPr="001E259E">
        <w:rPr>
          <w:rFonts w:ascii="BRH Devanagari Extra" w:hAnsi="BRH Devanagari Extra"/>
          <w:b/>
          <w:bCs/>
          <w:sz w:val="36"/>
          <w:szCs w:val="36"/>
        </w:rPr>
        <w:t>È)</w:t>
      </w:r>
      <w:r w:rsidR="007C197F" w:rsidRPr="001E259E">
        <w:rPr>
          <w:sz w:val="28"/>
          <w:szCs w:val="28"/>
        </w:rPr>
        <w:t xml:space="preserve"> </w:t>
      </w:r>
      <w:r w:rsidR="007B52B9" w:rsidRPr="001E259E">
        <w:rPr>
          <w:sz w:val="28"/>
          <w:szCs w:val="28"/>
        </w:rPr>
        <w:t xml:space="preserve"> </w:t>
      </w:r>
      <w:r w:rsidR="007C197F" w:rsidRPr="001E259E">
        <w:rPr>
          <w:sz w:val="28"/>
          <w:szCs w:val="28"/>
        </w:rPr>
        <w:t xml:space="preserve">is defined as </w:t>
      </w:r>
      <w:r w:rsidR="00813856" w:rsidRPr="001E259E">
        <w:rPr>
          <w:sz w:val="28"/>
          <w:szCs w:val="28"/>
        </w:rPr>
        <w:t>mA</w:t>
      </w:r>
      <w:r w:rsidR="007C197F" w:rsidRPr="001E259E">
        <w:rPr>
          <w:sz w:val="28"/>
          <w:szCs w:val="28"/>
        </w:rPr>
        <w:t>tra.</w:t>
      </w:r>
    </w:p>
    <w:p w14:paraId="6B40E4F8" w14:textId="77777777" w:rsidR="003757DC" w:rsidRPr="001E259E" w:rsidRDefault="003757DC" w:rsidP="00D46945">
      <w:pPr>
        <w:widowControl w:val="0"/>
        <w:autoSpaceDE w:val="0"/>
        <w:autoSpaceDN w:val="0"/>
        <w:adjustRightInd w:val="0"/>
        <w:spacing w:line="20" w:lineRule="atLeast"/>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A  C  E  G  sÉ×</w:t>
      </w:r>
    </w:p>
    <w:p w14:paraId="339CF754" w14:textId="77777777" w:rsidR="00927B79" w:rsidRPr="001E259E" w:rsidRDefault="00927B79" w:rsidP="00927B79">
      <w:pPr>
        <w:widowControl w:val="0"/>
        <w:autoSpaceDE w:val="0"/>
        <w:autoSpaceDN w:val="0"/>
        <w:adjustRightInd w:val="0"/>
        <w:spacing w:line="264" w:lineRule="auto"/>
        <w:rPr>
          <w:rFonts w:ascii="BRH Malayalam Extra" w:hAnsi="BRH Malayalam Extra" w:cs="BRH Malayalam Extra"/>
          <w:b/>
          <w:bCs/>
          <w:sz w:val="40"/>
          <w:szCs w:val="40"/>
        </w:rPr>
      </w:pPr>
      <w:r w:rsidRPr="001E259E">
        <w:rPr>
          <w:rFonts w:ascii="BRH Malayalam Extra" w:hAnsi="BRH Malayalam Extra" w:cs="BRH Malayalam Extra"/>
          <w:b/>
          <w:bCs/>
          <w:sz w:val="40"/>
          <w:szCs w:val="40"/>
        </w:rPr>
        <w:t>A C  D E  m£</w:t>
      </w:r>
    </w:p>
    <w:p w14:paraId="27C92776" w14:textId="77777777" w:rsidR="00C01311" w:rsidRPr="001E259E" w:rsidRDefault="002005CD" w:rsidP="00457807">
      <w:pPr>
        <w:pStyle w:val="NoSpacing"/>
      </w:pPr>
      <w:r w:rsidRPr="001E259E">
        <w:rPr>
          <w:rFonts w:ascii="Latha" w:hAnsi="Latha" w:cs="Latha"/>
          <w:sz w:val="28"/>
          <w:szCs w:val="28"/>
          <w:cs/>
          <w:lang w:bidi="ta-IN"/>
        </w:rPr>
        <w:t xml:space="preserve">அ  இ  உ </w:t>
      </w:r>
      <w:r w:rsidRPr="001E259E">
        <w:rPr>
          <w:rFonts w:ascii="Latha" w:hAnsi="Latha" w:cs="Latha"/>
          <w:i/>
          <w:iCs/>
          <w:sz w:val="28"/>
          <w:szCs w:val="28"/>
          <w:cs/>
          <w:lang w:bidi="ta-IN"/>
        </w:rPr>
        <w:t>ரு</w:t>
      </w:r>
      <w:r w:rsidR="00E80EA0" w:rsidRPr="001E259E">
        <w:rPr>
          <w:rFonts w:ascii="Latha" w:hAnsi="Latha" w:cs="Latha"/>
          <w:b/>
          <w:bCs/>
          <w:i/>
          <w:iCs/>
          <w:sz w:val="28"/>
          <w:szCs w:val="28"/>
          <w:lang w:bidi="ta-IN"/>
        </w:rPr>
        <w:t>*</w:t>
      </w:r>
      <w:r w:rsidRPr="001E259E">
        <w:rPr>
          <w:rFonts w:ascii="Latha" w:hAnsi="Latha" w:cs="Latha"/>
          <w:sz w:val="28"/>
          <w:szCs w:val="28"/>
          <w:cs/>
          <w:lang w:bidi="ta-IN"/>
        </w:rPr>
        <w:t xml:space="preserve"> ல்</w:t>
      </w:r>
      <w:r w:rsidRPr="001E259E">
        <w:rPr>
          <w:rFonts w:ascii="Latha" w:hAnsi="Latha" w:cs="Latha"/>
          <w:i/>
          <w:iCs/>
          <w:sz w:val="28"/>
          <w:szCs w:val="28"/>
          <w:cs/>
          <w:lang w:bidi="ta-IN"/>
        </w:rPr>
        <w:t>ரு</w:t>
      </w:r>
      <w:r w:rsidR="00E80EA0" w:rsidRPr="001E259E">
        <w:rPr>
          <w:rFonts w:ascii="Latha" w:hAnsi="Latha" w:cs="Latha"/>
          <w:b/>
          <w:bCs/>
          <w:i/>
          <w:iCs/>
          <w:sz w:val="28"/>
          <w:szCs w:val="28"/>
          <w:lang w:bidi="ta-IN"/>
        </w:rPr>
        <w:t>*</w:t>
      </w:r>
      <w:r w:rsidRPr="001E259E">
        <w:rPr>
          <w:rFonts w:ascii="Latha" w:hAnsi="Latha" w:cs="Latha"/>
          <w:b/>
          <w:bCs/>
          <w:sz w:val="28"/>
          <w:szCs w:val="28"/>
          <w:cs/>
          <w:lang w:bidi="ta-IN"/>
        </w:rPr>
        <w:t xml:space="preserve"> </w:t>
      </w:r>
    </w:p>
    <w:p w14:paraId="6AFB9A74" w14:textId="77777777" w:rsidR="00927B79" w:rsidRPr="001E259E" w:rsidRDefault="003757DC" w:rsidP="00457807">
      <w:pPr>
        <w:pStyle w:val="Heading3"/>
        <w:ind w:left="720"/>
        <w:rPr>
          <w:rFonts w:ascii="Segoe UI" w:hAnsi="Segoe UI" w:cs="Segoe UI"/>
          <w:sz w:val="20"/>
          <w:szCs w:val="20"/>
        </w:rPr>
      </w:pPr>
      <w:bookmarkStart w:id="3" w:name="_Toc39090937"/>
      <w:r w:rsidRPr="001E259E">
        <w:t>Long Vowels (</w:t>
      </w:r>
      <w:r w:rsidR="00927B79" w:rsidRPr="001E259E">
        <w:rPr>
          <w:rFonts w:ascii="BRH Devanagari Extra" w:hAnsi="BRH Devanagari Extra" w:cs="BRH Devanagari Extra"/>
          <w:sz w:val="40"/>
          <w:szCs w:val="40"/>
        </w:rPr>
        <w:t>SÏbÉï xuÉUÉÈ</w:t>
      </w:r>
      <w:r w:rsidR="00927B79" w:rsidRPr="001E259E">
        <w:rPr>
          <w:rFonts w:ascii="BRH Devanagari Extra" w:hAnsi="BRH Devanagari Extra" w:cs="BRH Devanagari Extra"/>
          <w:sz w:val="40"/>
          <w:szCs w:val="40"/>
          <w:lang w:val="en-US"/>
        </w:rPr>
        <w:t>)</w:t>
      </w:r>
      <w:bookmarkEnd w:id="3"/>
    </w:p>
    <w:p w14:paraId="51614402" w14:textId="77777777" w:rsidR="003757DC" w:rsidRPr="001E259E" w:rsidRDefault="003757DC" w:rsidP="00BA2FAD">
      <w:pPr>
        <w:spacing w:line="20" w:lineRule="atLeast"/>
        <w:jc w:val="both"/>
        <w:rPr>
          <w:sz w:val="28"/>
          <w:szCs w:val="28"/>
        </w:rPr>
      </w:pPr>
      <w:r w:rsidRPr="001E259E">
        <w:rPr>
          <w:sz w:val="28"/>
          <w:szCs w:val="28"/>
        </w:rPr>
        <w:t>These letters have sound with an elongation equal to twice that of Short vowels.</w:t>
      </w:r>
      <w:r w:rsidR="00CE199F" w:rsidRPr="001E259E">
        <w:rPr>
          <w:sz w:val="28"/>
          <w:szCs w:val="28"/>
        </w:rPr>
        <w:t xml:space="preserve"> </w:t>
      </w:r>
      <w:r w:rsidR="0028657B" w:rsidRPr="001E259E">
        <w:rPr>
          <w:sz w:val="28"/>
          <w:szCs w:val="28"/>
        </w:rPr>
        <w:br/>
      </w:r>
      <w:r w:rsidR="00CE199F" w:rsidRPr="001E259E">
        <w:rPr>
          <w:sz w:val="28"/>
          <w:szCs w:val="28"/>
        </w:rPr>
        <w:t xml:space="preserve">The time value of these letters </w:t>
      </w:r>
      <w:r w:rsidR="00944F64" w:rsidRPr="001E259E">
        <w:rPr>
          <w:sz w:val="28"/>
          <w:szCs w:val="28"/>
        </w:rPr>
        <w:t>is</w:t>
      </w:r>
      <w:r w:rsidR="00CE199F" w:rsidRPr="001E259E">
        <w:rPr>
          <w:sz w:val="28"/>
          <w:szCs w:val="28"/>
        </w:rPr>
        <w:t xml:space="preserve"> two </w:t>
      </w:r>
      <w:r w:rsidR="00813856" w:rsidRPr="001E259E">
        <w:rPr>
          <w:sz w:val="28"/>
          <w:szCs w:val="28"/>
        </w:rPr>
        <w:t>mA</w:t>
      </w:r>
      <w:r w:rsidR="00CE199F" w:rsidRPr="001E259E">
        <w:rPr>
          <w:sz w:val="28"/>
          <w:szCs w:val="28"/>
        </w:rPr>
        <w:t>tr</w:t>
      </w:r>
      <w:r w:rsidR="00813856" w:rsidRPr="001E259E">
        <w:rPr>
          <w:sz w:val="28"/>
          <w:szCs w:val="28"/>
        </w:rPr>
        <w:t>A</w:t>
      </w:r>
      <w:r w:rsidR="00CE199F" w:rsidRPr="001E259E">
        <w:rPr>
          <w:sz w:val="28"/>
          <w:szCs w:val="28"/>
        </w:rPr>
        <w:t xml:space="preserve">s. </w:t>
      </w:r>
    </w:p>
    <w:p w14:paraId="1B7AE1E9" w14:textId="77777777" w:rsidR="00E42DE6" w:rsidRPr="001E259E" w:rsidRDefault="003757DC" w:rsidP="00BA2FAD">
      <w:pPr>
        <w:widowControl w:val="0"/>
        <w:autoSpaceDE w:val="0"/>
        <w:autoSpaceDN w:val="0"/>
        <w:adjustRightInd w:val="0"/>
        <w:spacing w:line="264" w:lineRule="auto"/>
        <w:jc w:val="both"/>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 xml:space="preserve">AÉ  D  F </w:t>
      </w:r>
      <w:r w:rsidR="00CE199F" w:rsidRPr="001E259E">
        <w:rPr>
          <w:rFonts w:ascii="BRH Devanagari Extra" w:hAnsi="BRH Devanagari Extra" w:cs="BRH Devanagari Extra"/>
          <w:b/>
          <w:bCs/>
          <w:sz w:val="36"/>
          <w:szCs w:val="36"/>
        </w:rPr>
        <w:t xml:space="preserve"> </w:t>
      </w:r>
      <w:r w:rsidRPr="001E259E">
        <w:rPr>
          <w:rFonts w:ascii="BRH Devanagari Extra" w:hAnsi="BRH Devanagari Extra" w:cs="BRH Devanagari Extra"/>
          <w:b/>
          <w:bCs/>
          <w:sz w:val="36"/>
          <w:szCs w:val="36"/>
        </w:rPr>
        <w:t xml:space="preserve">H </w:t>
      </w:r>
      <w:r w:rsidR="00CE199F" w:rsidRPr="001E259E">
        <w:rPr>
          <w:rFonts w:ascii="BRH Devanagari Extra" w:hAnsi="BRH Devanagari Extra" w:cs="BRH Devanagari Extra"/>
          <w:b/>
          <w:bCs/>
          <w:sz w:val="36"/>
          <w:szCs w:val="36"/>
        </w:rPr>
        <w:t xml:space="preserve"> </w:t>
      </w:r>
      <w:r w:rsidR="00813856" w:rsidRPr="001E259E">
        <w:rPr>
          <w:rFonts w:ascii="BRH Devanagari Extra" w:hAnsi="BRH Devanagari Extra" w:cs="BRH Devanagari Extra"/>
          <w:b/>
          <w:bCs/>
          <w:sz w:val="36"/>
          <w:szCs w:val="36"/>
        </w:rPr>
        <w:t>(</w:t>
      </w:r>
      <w:r w:rsidR="00617A2A" w:rsidRPr="001E259E">
        <w:rPr>
          <w:rFonts w:ascii="BRH Devanagari Extra" w:hAnsi="BRH Devanagari Extra" w:cs="BRH Devanagari Extra"/>
          <w:b/>
          <w:bCs/>
          <w:sz w:val="36"/>
          <w:szCs w:val="36"/>
        </w:rPr>
        <w:t xml:space="preserve">sÉÚ </w:t>
      </w:r>
      <w:r w:rsidR="00285AEA" w:rsidRPr="001E259E">
        <w:rPr>
          <w:rFonts w:ascii="BRH Devanagari Extra" w:hAnsi="BRH Devanagari Extra" w:cs="BRH Devanagari Extra"/>
          <w:b/>
          <w:bCs/>
          <w:sz w:val="36"/>
          <w:szCs w:val="36"/>
        </w:rPr>
        <w:t>*</w:t>
      </w:r>
      <w:r w:rsidR="00813856" w:rsidRPr="001E259E">
        <w:rPr>
          <w:rFonts w:ascii="BRH Devanagari Extra" w:hAnsi="BRH Devanagari Extra" w:cs="BRH Devanagari Extra"/>
          <w:b/>
          <w:bCs/>
          <w:sz w:val="36"/>
          <w:szCs w:val="36"/>
        </w:rPr>
        <w:t>)</w:t>
      </w:r>
      <w:r w:rsidR="00E42DE6" w:rsidRPr="001E259E">
        <w:rPr>
          <w:rFonts w:ascii="BRH Devanagari Extra" w:hAnsi="BRH Devanagari Extra" w:cs="BRH Devanagari Extra"/>
          <w:b/>
          <w:bCs/>
          <w:sz w:val="36"/>
          <w:szCs w:val="36"/>
        </w:rPr>
        <w:t xml:space="preserve"> </w:t>
      </w:r>
    </w:p>
    <w:p w14:paraId="543971AC" w14:textId="77777777" w:rsidR="00E42DE6" w:rsidRPr="001E259E" w:rsidRDefault="00E42DE6" w:rsidP="00E42DE6">
      <w:pPr>
        <w:widowControl w:val="0"/>
        <w:autoSpaceDE w:val="0"/>
        <w:autoSpaceDN w:val="0"/>
        <w:adjustRightInd w:val="0"/>
        <w:spacing w:line="264" w:lineRule="auto"/>
        <w:rPr>
          <w:rFonts w:ascii="BRH Malayalam Extra" w:hAnsi="BRH Malayalam Extra" w:cs="BRH Malayalam Extra"/>
          <w:sz w:val="40"/>
          <w:szCs w:val="40"/>
        </w:rPr>
      </w:pPr>
      <w:r w:rsidRPr="001E259E">
        <w:rPr>
          <w:rFonts w:ascii="BRH Malayalam Extra" w:hAnsi="BRH Malayalam Extra" w:cs="BRH Malayalam Extra"/>
          <w:b/>
          <w:bCs/>
          <w:sz w:val="40"/>
          <w:szCs w:val="40"/>
        </w:rPr>
        <w:t xml:space="preserve">B C¦ D¦ u </w:t>
      </w:r>
      <w:r w:rsidRPr="001E259E">
        <w:rPr>
          <w:rFonts w:ascii="BRH Malayalam Extra" w:hAnsi="BRH Malayalam Extra" w:cs="BRH Malayalam Extra"/>
          <w:sz w:val="40"/>
          <w:szCs w:val="40"/>
        </w:rPr>
        <w:t xml:space="preserve"> * (</w:t>
      </w:r>
      <w:r w:rsidRPr="001E259E">
        <w:rPr>
          <w:sz w:val="28"/>
          <w:szCs w:val="28"/>
        </w:rPr>
        <w:t xml:space="preserve">No </w:t>
      </w:r>
      <w:r w:rsidR="00AC2ED0" w:rsidRPr="001E259E">
        <w:rPr>
          <w:sz w:val="28"/>
          <w:szCs w:val="28"/>
        </w:rPr>
        <w:t>“deegrha “l</w:t>
      </w:r>
      <w:r w:rsidRPr="001E259E">
        <w:rPr>
          <w:sz w:val="28"/>
          <w:szCs w:val="28"/>
        </w:rPr>
        <w:t>ru</w:t>
      </w:r>
      <w:r w:rsidR="00AC2ED0" w:rsidRPr="001E259E">
        <w:rPr>
          <w:sz w:val="28"/>
          <w:szCs w:val="28"/>
        </w:rPr>
        <w:t>”</w:t>
      </w:r>
      <w:r w:rsidRPr="001E259E">
        <w:rPr>
          <w:sz w:val="28"/>
          <w:szCs w:val="28"/>
        </w:rPr>
        <w:t xml:space="preserve"> in Malayalam</w:t>
      </w:r>
      <w:r w:rsidRPr="001E259E">
        <w:rPr>
          <w:rFonts w:ascii="BRH Malayalam Extra" w:hAnsi="BRH Malayalam Extra" w:cs="BRH Malayalam Extra"/>
          <w:sz w:val="40"/>
          <w:szCs w:val="40"/>
        </w:rPr>
        <w:t>)</w:t>
      </w:r>
    </w:p>
    <w:p w14:paraId="3ACABF02" w14:textId="77777777" w:rsidR="00E42DE6" w:rsidRPr="001E259E" w:rsidRDefault="002005CD" w:rsidP="00E42DE6">
      <w:pPr>
        <w:widowControl w:val="0"/>
        <w:autoSpaceDE w:val="0"/>
        <w:autoSpaceDN w:val="0"/>
        <w:adjustRightInd w:val="0"/>
        <w:spacing w:line="264" w:lineRule="auto"/>
        <w:rPr>
          <w:rFonts w:ascii="BRH Tamil Tab" w:hAnsi="BRH Tamil Tab" w:cs="BRH Tamil Tab"/>
          <w:sz w:val="40"/>
          <w:szCs w:val="40"/>
        </w:rPr>
      </w:pPr>
      <w:r w:rsidRPr="001E259E">
        <w:rPr>
          <w:rFonts w:ascii="Latha" w:hAnsi="Latha" w:cs="Latha"/>
          <w:sz w:val="28"/>
          <w:szCs w:val="28"/>
          <w:cs/>
          <w:lang w:bidi="ta-IN"/>
        </w:rPr>
        <w:t xml:space="preserve">ஆ </w:t>
      </w:r>
      <w:r w:rsidRPr="001E259E">
        <w:rPr>
          <w:rFonts w:ascii="Latha" w:hAnsi="Latha" w:cs="Latha"/>
          <w:sz w:val="28"/>
          <w:szCs w:val="28"/>
          <w:lang w:bidi="ta-IN"/>
        </w:rPr>
        <w:t xml:space="preserve"> </w:t>
      </w:r>
      <w:r w:rsidRPr="001E259E">
        <w:rPr>
          <w:rFonts w:ascii="Latha" w:hAnsi="Latha" w:cs="Latha"/>
          <w:sz w:val="28"/>
          <w:szCs w:val="28"/>
          <w:cs/>
          <w:lang w:bidi="ta-IN"/>
        </w:rPr>
        <w:t xml:space="preserve">ஈ </w:t>
      </w:r>
      <w:r w:rsidRPr="001E259E">
        <w:rPr>
          <w:rFonts w:ascii="Latha" w:hAnsi="Latha" w:cs="Latha"/>
          <w:sz w:val="28"/>
          <w:szCs w:val="28"/>
          <w:lang w:bidi="ta-IN"/>
        </w:rPr>
        <w:t xml:space="preserve"> </w:t>
      </w:r>
      <w:r w:rsidR="00E80EA0" w:rsidRPr="001E259E">
        <w:rPr>
          <w:rFonts w:ascii="Latha" w:hAnsi="Latha" w:cs="Latha"/>
          <w:sz w:val="28"/>
          <w:szCs w:val="28"/>
          <w:cs/>
          <w:lang w:bidi="ta-IN"/>
        </w:rPr>
        <w:t>ஊ</w:t>
      </w:r>
      <w:r w:rsidRPr="001E259E">
        <w:rPr>
          <w:rFonts w:ascii="Latha" w:hAnsi="Latha" w:cs="Latha"/>
          <w:sz w:val="28"/>
          <w:szCs w:val="28"/>
          <w:lang w:bidi="ta-IN"/>
        </w:rPr>
        <w:t xml:space="preserve"> </w:t>
      </w:r>
      <w:r w:rsidRPr="001E259E">
        <w:rPr>
          <w:rFonts w:ascii="Latha" w:hAnsi="Latha" w:cs="Latha"/>
          <w:sz w:val="28"/>
          <w:szCs w:val="28"/>
          <w:cs/>
          <w:lang w:bidi="ta-IN"/>
        </w:rPr>
        <w:t>ஊ</w:t>
      </w:r>
      <w:r w:rsidR="00E42DE6" w:rsidRPr="001E259E">
        <w:rPr>
          <w:rFonts w:ascii="BRH Tamil Tab" w:hAnsi="BRH Tamil Tab" w:cs="BRH Tamil Tab"/>
          <w:sz w:val="40"/>
          <w:szCs w:val="40"/>
        </w:rPr>
        <w:t xml:space="preserve"> * *</w:t>
      </w:r>
      <w:r w:rsidR="00AC2ED0" w:rsidRPr="001E259E">
        <w:rPr>
          <w:rFonts w:ascii="BRH Tamil Tab" w:hAnsi="BRH Tamil Tab" w:cs="BRH Tamil Tab"/>
          <w:sz w:val="40"/>
          <w:szCs w:val="40"/>
        </w:rPr>
        <w:t xml:space="preserve"> </w:t>
      </w:r>
      <w:r w:rsidR="00AC2ED0" w:rsidRPr="001E259E">
        <w:rPr>
          <w:rFonts w:ascii="BRH Malayalam Extra" w:hAnsi="BRH Malayalam Extra" w:cs="BRH Malayalam Extra"/>
          <w:sz w:val="40"/>
          <w:szCs w:val="40"/>
        </w:rPr>
        <w:t>(</w:t>
      </w:r>
      <w:r w:rsidR="00AC2ED0" w:rsidRPr="001E259E">
        <w:rPr>
          <w:sz w:val="28"/>
          <w:szCs w:val="28"/>
        </w:rPr>
        <w:t>No “deegrha “RU” “lru” in  Tamil)</w:t>
      </w:r>
    </w:p>
    <w:p w14:paraId="0F0E7C4E" w14:textId="77777777" w:rsidR="00D46945" w:rsidRPr="001E259E" w:rsidRDefault="00D46945" w:rsidP="00D46945">
      <w:pPr>
        <w:pStyle w:val="NoSpacing"/>
      </w:pPr>
    </w:p>
    <w:p w14:paraId="39C3883D" w14:textId="77777777" w:rsidR="003757DC" w:rsidRPr="001E259E" w:rsidRDefault="00AC2ED0" w:rsidP="00D46945">
      <w:pPr>
        <w:pStyle w:val="NoSpacing"/>
        <w:spacing w:line="20" w:lineRule="atLeast"/>
      </w:pPr>
      <w:r w:rsidRPr="001E259E">
        <w:rPr>
          <w:rFonts w:ascii="BRH Devanagari Extra" w:hAnsi="BRH Devanagari Extra" w:cs="BRH Devanagari Extra"/>
          <w:b/>
          <w:bCs/>
          <w:sz w:val="36"/>
          <w:szCs w:val="36"/>
        </w:rPr>
        <w:t>(</w:t>
      </w:r>
      <w:r w:rsidR="003757DC" w:rsidRPr="001E259E">
        <w:rPr>
          <w:rFonts w:ascii="BRH Devanagari Extra" w:hAnsi="BRH Devanagari Extra" w:cs="BRH Devanagari Extra"/>
          <w:b/>
          <w:bCs/>
          <w:sz w:val="36"/>
          <w:szCs w:val="36"/>
        </w:rPr>
        <w:t>L L</w:t>
      </w:r>
      <w:r w:rsidR="00DF1136" w:rsidRPr="001E259E">
        <w:rPr>
          <w:rFonts w:ascii="BRH Devanagari Extra" w:hAnsi="BRH Devanagari Extra" w:cs="BRH Devanagari Extra"/>
          <w:b/>
          <w:bCs/>
          <w:sz w:val="36"/>
          <w:szCs w:val="36"/>
        </w:rPr>
        <w:t>å</w:t>
      </w:r>
      <w:r w:rsidR="003757DC" w:rsidRPr="001E259E">
        <w:rPr>
          <w:rFonts w:ascii="BRH Devanagari Extra" w:hAnsi="BRH Devanagari Extra" w:cs="BRH Devanagari Extra"/>
          <w:b/>
          <w:bCs/>
          <w:sz w:val="36"/>
          <w:szCs w:val="36"/>
        </w:rPr>
        <w:t xml:space="preserve"> AÉå AÉæ</w:t>
      </w:r>
      <w:r w:rsidRPr="001E259E">
        <w:rPr>
          <w:rFonts w:ascii="BRH Devanagari Extra" w:hAnsi="BRH Devanagari Extra" w:cs="BRH Devanagari Extra"/>
          <w:b/>
          <w:bCs/>
          <w:sz w:val="36"/>
          <w:szCs w:val="36"/>
        </w:rPr>
        <w:t>)</w:t>
      </w:r>
      <w:r w:rsidR="003757DC" w:rsidRPr="001E259E">
        <w:rPr>
          <w:rFonts w:ascii="BRH Devanagari Extra" w:hAnsi="BRH Devanagari Extra" w:cs="BRH Devanagari Extra"/>
          <w:b/>
          <w:bCs/>
          <w:sz w:val="32"/>
          <w:szCs w:val="32"/>
        </w:rPr>
        <w:t xml:space="preserve">  </w:t>
      </w:r>
      <w:r w:rsidR="00617A2A" w:rsidRPr="001E259E">
        <w:rPr>
          <w:rFonts w:ascii="BRH Devanagari Extra" w:hAnsi="BRH Devanagari Extra" w:cs="BRH Devanagari Extra"/>
          <w:b/>
          <w:bCs/>
        </w:rPr>
        <w:t xml:space="preserve"> </w:t>
      </w:r>
      <w:r w:rsidRPr="001E259E">
        <w:rPr>
          <w:rFonts w:ascii="BRH Devanagari Extra" w:hAnsi="BRH Devanagari Extra" w:cs="BRH Devanagari Extra"/>
          <w:b/>
          <w:bCs/>
        </w:rPr>
        <w:t>(</w:t>
      </w:r>
      <w:bookmarkStart w:id="4" w:name="_Hlk489521592"/>
      <w:r w:rsidRPr="001E259E">
        <w:rPr>
          <w:rFonts w:ascii="BRH Devanagari Extra" w:hAnsi="BRH Devanagari Extra" w:cs="BRH Devanagari Extra"/>
          <w:b/>
          <w:bCs/>
        </w:rPr>
        <w:t xml:space="preserve"> </w:t>
      </w:r>
      <w:r w:rsidRPr="001E259E">
        <w:rPr>
          <w:rFonts w:ascii="BRH Malayalam Extra" w:hAnsi="BRH Malayalam Extra" w:cs="BRH Malayalam Extra"/>
          <w:sz w:val="40"/>
          <w:szCs w:val="40"/>
        </w:rPr>
        <w:t>G ¤F H H¦</w:t>
      </w:r>
      <w:bookmarkEnd w:id="4"/>
      <w:r w:rsidRPr="001E259E">
        <w:rPr>
          <w:rFonts w:ascii="BRH Malayalam Extra" w:hAnsi="BRH Malayalam Extra" w:cs="BRH Malayalam Extra"/>
          <w:sz w:val="40"/>
          <w:szCs w:val="40"/>
        </w:rPr>
        <w:t>)   (</w:t>
      </w:r>
      <w:r w:rsidR="002005CD" w:rsidRPr="001E259E">
        <w:rPr>
          <w:rFonts w:ascii="Latha" w:hAnsi="Latha" w:cs="Latha"/>
          <w:sz w:val="28"/>
          <w:szCs w:val="28"/>
          <w:cs/>
          <w:lang w:bidi="ta-IN"/>
        </w:rPr>
        <w:t>ஏ ஐ ஒ ஓ ஔ</w:t>
      </w:r>
      <w:r w:rsidRPr="001E259E">
        <w:rPr>
          <w:rFonts w:ascii="BRH Tamil Tab" w:hAnsi="BRH Tamil Tab" w:cs="BRH Tamil Tab"/>
          <w:sz w:val="40"/>
          <w:szCs w:val="40"/>
        </w:rPr>
        <w:t xml:space="preserve">) </w:t>
      </w:r>
      <w:r w:rsidR="00617A2A" w:rsidRPr="001E259E">
        <w:rPr>
          <w:sz w:val="28"/>
          <w:szCs w:val="28"/>
        </w:rPr>
        <w:t xml:space="preserve">are called </w:t>
      </w:r>
      <w:r w:rsidR="00E80EA0" w:rsidRPr="001E259E">
        <w:rPr>
          <w:sz w:val="28"/>
          <w:szCs w:val="28"/>
        </w:rPr>
        <w:br/>
      </w:r>
      <w:r w:rsidR="00617A2A" w:rsidRPr="001E259E">
        <w:rPr>
          <w:sz w:val="28"/>
          <w:szCs w:val="28"/>
        </w:rPr>
        <w:t>Misra Svaraa</w:t>
      </w:r>
      <w:r w:rsidR="00617A2A" w:rsidRPr="001E259E">
        <w:t xml:space="preserve"> </w:t>
      </w:r>
      <w:r w:rsidR="00617A2A" w:rsidRPr="001E259E">
        <w:rPr>
          <w:b/>
          <w:bCs/>
        </w:rPr>
        <w:t>(</w:t>
      </w:r>
      <w:r w:rsidR="00617A2A" w:rsidRPr="001E259E">
        <w:rPr>
          <w:rFonts w:ascii="BRH Devanagari Extra" w:hAnsi="BRH Devanagari Extra" w:cs="BRH Devanagari Extra"/>
          <w:b/>
          <w:bCs/>
          <w:sz w:val="32"/>
          <w:szCs w:val="32"/>
        </w:rPr>
        <w:t>ÍqÉ´É xuÉUÉ:)</w:t>
      </w:r>
      <w:r w:rsidR="00617A2A" w:rsidRPr="001E259E">
        <w:rPr>
          <w:rFonts w:ascii="BRH Devanagari Extra" w:hAnsi="BRH Devanagari Extra" w:cs="BRH Devanagari Extra"/>
          <w:sz w:val="32"/>
          <w:szCs w:val="32"/>
        </w:rPr>
        <w:t xml:space="preserve"> </w:t>
      </w:r>
      <w:r w:rsidR="001D3D10" w:rsidRPr="001E259E">
        <w:rPr>
          <w:rFonts w:ascii="BRH Devanagari Extra" w:hAnsi="BRH Devanagari Extra" w:cs="BRH Devanagari Extra"/>
          <w:sz w:val="32"/>
          <w:szCs w:val="32"/>
        </w:rPr>
        <w:t>(</w:t>
      </w:r>
      <w:r w:rsidR="001D3D10" w:rsidRPr="001E259E">
        <w:rPr>
          <w:b/>
          <w:bCs/>
        </w:rPr>
        <w:t>Diphthong</w:t>
      </w:r>
      <w:r w:rsidR="001D3D10" w:rsidRPr="001E259E">
        <w:t xml:space="preserve"> in English)</w:t>
      </w:r>
      <w:r w:rsidR="001E259E" w:rsidRPr="001E259E">
        <w:t xml:space="preserve"> </w:t>
      </w:r>
      <w:r w:rsidR="001E259E" w:rsidRPr="005929E0">
        <w:rPr>
          <w:b/>
          <w:bCs/>
          <w:sz w:val="28"/>
          <w:szCs w:val="28"/>
        </w:rPr>
        <w:t>which are long/dheerga letters.</w:t>
      </w:r>
    </w:p>
    <w:p w14:paraId="1D4E6614" w14:textId="77777777" w:rsidR="00CE199F" w:rsidRPr="001E259E" w:rsidRDefault="00CE199F" w:rsidP="00D46945">
      <w:pPr>
        <w:widowControl w:val="0"/>
        <w:autoSpaceDE w:val="0"/>
        <w:autoSpaceDN w:val="0"/>
        <w:adjustRightInd w:val="0"/>
        <w:spacing w:line="20" w:lineRule="atLeast"/>
        <w:rPr>
          <w:rFonts w:cs="Arial"/>
          <w:sz w:val="28"/>
          <w:szCs w:val="28"/>
        </w:rPr>
      </w:pPr>
      <w:r w:rsidRPr="001E259E">
        <w:rPr>
          <w:rFonts w:cs="Arial"/>
          <w:sz w:val="28"/>
          <w:szCs w:val="28"/>
        </w:rPr>
        <w:t>These are formed with the combination of two vowels.</w:t>
      </w:r>
    </w:p>
    <w:p w14:paraId="63AEBF8A" w14:textId="77777777" w:rsidR="00617A2A" w:rsidRPr="001E259E" w:rsidRDefault="00CE199F" w:rsidP="00D46945">
      <w:pPr>
        <w:widowControl w:val="0"/>
        <w:autoSpaceDE w:val="0"/>
        <w:autoSpaceDN w:val="0"/>
        <w:adjustRightInd w:val="0"/>
        <w:spacing w:line="20" w:lineRule="atLeast"/>
        <w:rPr>
          <w:rFonts w:ascii="BRH Devanagari Extra" w:hAnsi="BRH Devanagari Extra" w:cs="BRH Devanagari Extra"/>
          <w:b/>
          <w:bCs/>
          <w:sz w:val="36"/>
          <w:szCs w:val="36"/>
        </w:rPr>
      </w:pPr>
      <w:r w:rsidRPr="001E259E">
        <w:rPr>
          <w:rFonts w:cs="Arial"/>
          <w:sz w:val="36"/>
          <w:szCs w:val="36"/>
        </w:rPr>
        <w:t xml:space="preserve"> </w:t>
      </w:r>
      <w:r w:rsidRPr="001E259E">
        <w:rPr>
          <w:rFonts w:ascii="BRH Devanagari Extra" w:hAnsi="BRH Devanagari Extra" w:cs="BRH Devanagari Extra"/>
          <w:b/>
          <w:bCs/>
          <w:sz w:val="36"/>
          <w:szCs w:val="36"/>
        </w:rPr>
        <w:t>A + C = L ; A</w:t>
      </w:r>
      <w:r w:rsidR="006F6D14" w:rsidRPr="001E259E">
        <w:rPr>
          <w:rFonts w:ascii="BRH Devanagari Extra" w:hAnsi="BRH Devanagari Extra" w:cs="BRH Devanagari Extra"/>
          <w:b/>
          <w:bCs/>
          <w:sz w:val="36"/>
          <w:szCs w:val="36"/>
        </w:rPr>
        <w:t>É</w:t>
      </w:r>
      <w:r w:rsidRPr="001E259E">
        <w:rPr>
          <w:rFonts w:ascii="BRH Devanagari Extra" w:hAnsi="BRH Devanagari Extra" w:cs="BRH Devanagari Extra"/>
          <w:b/>
          <w:bCs/>
          <w:sz w:val="36"/>
          <w:szCs w:val="36"/>
        </w:rPr>
        <w:t xml:space="preserve"> + D = </w:t>
      </w:r>
      <w:r w:rsidR="00473720" w:rsidRPr="001E259E">
        <w:rPr>
          <w:rFonts w:ascii="BRH Devanagari Extra" w:hAnsi="BRH Devanagari Extra" w:cs="BRH Devanagari Extra"/>
          <w:b/>
          <w:bCs/>
          <w:sz w:val="36"/>
          <w:szCs w:val="36"/>
        </w:rPr>
        <w:t>L</w:t>
      </w:r>
      <w:r w:rsidR="00DF1136" w:rsidRPr="001E259E">
        <w:rPr>
          <w:rFonts w:ascii="BRH Devanagari Extra" w:hAnsi="BRH Devanagari Extra" w:cs="BRH Devanagari Extra"/>
          <w:b/>
          <w:bCs/>
          <w:sz w:val="36"/>
          <w:szCs w:val="36"/>
        </w:rPr>
        <w:t>å</w:t>
      </w:r>
      <w:r w:rsidRPr="001E259E">
        <w:rPr>
          <w:rFonts w:ascii="BRH Devanagari Extra" w:hAnsi="BRH Devanagari Extra" w:cs="BRH Devanagari Extra"/>
          <w:b/>
          <w:bCs/>
          <w:sz w:val="36"/>
          <w:szCs w:val="36"/>
        </w:rPr>
        <w:t xml:space="preserve"> ; A + E = AÉå ; AÉ + F = AÉæ</w:t>
      </w:r>
    </w:p>
    <w:p w14:paraId="41F70CC4" w14:textId="77777777" w:rsidR="00AC2ED0" w:rsidRPr="001E259E" w:rsidRDefault="00AC2ED0" w:rsidP="00AC2ED0">
      <w:pPr>
        <w:widowControl w:val="0"/>
        <w:autoSpaceDE w:val="0"/>
        <w:autoSpaceDN w:val="0"/>
        <w:adjustRightInd w:val="0"/>
        <w:spacing w:line="264" w:lineRule="auto"/>
        <w:rPr>
          <w:rFonts w:ascii="BRH Malayalam Extra" w:hAnsi="BRH Malayalam Extra" w:cs="BRH Malayalam Extra"/>
          <w:b/>
          <w:bCs/>
          <w:sz w:val="36"/>
          <w:szCs w:val="36"/>
        </w:rPr>
      </w:pPr>
      <w:bookmarkStart w:id="5" w:name="_Hlk489521702"/>
      <w:r w:rsidRPr="001E259E">
        <w:rPr>
          <w:rFonts w:ascii="BRH Malayalam Extra" w:hAnsi="BRH Malayalam Extra" w:cs="BRH Malayalam Extra"/>
          <w:b/>
          <w:bCs/>
          <w:sz w:val="36"/>
          <w:szCs w:val="36"/>
        </w:rPr>
        <w:t xml:space="preserve">A + C = G ; B + C¦ = ¤F ; A + D = </w:t>
      </w:r>
      <w:r w:rsidR="00DA4B1D" w:rsidRPr="001E259E">
        <w:rPr>
          <w:rFonts w:ascii="BRH Malayalam Extra" w:hAnsi="BRH Malayalam Extra" w:cs="BRH Malayalam Extra"/>
          <w:b/>
          <w:bCs/>
          <w:sz w:val="36"/>
          <w:szCs w:val="36"/>
        </w:rPr>
        <w:t>Hx</w:t>
      </w:r>
      <w:r w:rsidR="00DA4B1D" w:rsidRPr="001E259E">
        <w:rPr>
          <w:rFonts w:ascii="BRH Malayalam Extra" w:hAnsi="BRH Malayalam Extra" w:cs="BRH Malayalam Extra"/>
          <w:b/>
          <w:bCs/>
          <w:sz w:val="40"/>
          <w:szCs w:val="40"/>
        </w:rPr>
        <w:t>;</w:t>
      </w:r>
      <w:r w:rsidRPr="001E259E">
        <w:rPr>
          <w:rFonts w:ascii="BRH Malayalam Extra" w:hAnsi="BRH Malayalam Extra" w:cs="BRH Malayalam Extra"/>
          <w:b/>
          <w:bCs/>
          <w:sz w:val="36"/>
          <w:szCs w:val="36"/>
        </w:rPr>
        <w:t xml:space="preserve"> B + D¦ = H¦ </w:t>
      </w:r>
    </w:p>
    <w:p w14:paraId="3DB189CE" w14:textId="77777777" w:rsidR="00B86B30" w:rsidRPr="001E259E" w:rsidRDefault="00A60958" w:rsidP="00B86B30">
      <w:pPr>
        <w:widowControl w:val="0"/>
        <w:autoSpaceDE w:val="0"/>
        <w:autoSpaceDN w:val="0"/>
        <w:adjustRightInd w:val="0"/>
        <w:spacing w:line="264" w:lineRule="auto"/>
        <w:rPr>
          <w:rFonts w:ascii="BRH Tamil Tab" w:hAnsi="BRH Tamil Tab" w:cs="BRH Tamil Tab"/>
          <w:sz w:val="40"/>
          <w:szCs w:val="40"/>
        </w:rPr>
      </w:pPr>
      <w:r w:rsidRPr="001E259E">
        <w:rPr>
          <w:rFonts w:ascii="Latha" w:hAnsi="Latha" w:cs="Latha"/>
          <w:sz w:val="28"/>
          <w:szCs w:val="28"/>
          <w:cs/>
          <w:lang w:bidi="ta-IN"/>
        </w:rPr>
        <w:t xml:space="preserve">அ </w:t>
      </w:r>
      <w:r w:rsidRPr="001E259E">
        <w:rPr>
          <w:rFonts w:ascii="Latha" w:hAnsi="Latha" w:cs="Latha"/>
          <w:sz w:val="28"/>
          <w:szCs w:val="28"/>
          <w:lang w:bidi="ta-IN"/>
        </w:rPr>
        <w:t>+</w:t>
      </w:r>
      <w:r w:rsidRPr="001E259E">
        <w:rPr>
          <w:rFonts w:ascii="Latha" w:hAnsi="Latha" w:cs="Latha"/>
          <w:sz w:val="28"/>
          <w:szCs w:val="28"/>
          <w:cs/>
          <w:lang w:bidi="ta-IN"/>
        </w:rPr>
        <w:t xml:space="preserve"> இ</w:t>
      </w:r>
      <w:r w:rsidR="00B86B30" w:rsidRPr="001E259E">
        <w:rPr>
          <w:rFonts w:ascii="BRH Tamil Tab" w:hAnsi="BRH Tamil Tab" w:cs="BRH Tamil Tab"/>
          <w:sz w:val="40"/>
          <w:szCs w:val="40"/>
        </w:rPr>
        <w:t xml:space="preserve"> = </w:t>
      </w:r>
      <w:r w:rsidRPr="001E259E">
        <w:rPr>
          <w:rFonts w:ascii="Latha" w:hAnsi="Latha" w:cs="Latha"/>
          <w:sz w:val="28"/>
          <w:szCs w:val="28"/>
          <w:cs/>
          <w:lang w:bidi="ta-IN"/>
        </w:rPr>
        <w:t>ஏ</w:t>
      </w:r>
      <w:r w:rsidRPr="001E259E">
        <w:rPr>
          <w:rFonts w:ascii="Latha" w:hAnsi="Latha" w:cs="Latha"/>
          <w:sz w:val="28"/>
          <w:szCs w:val="28"/>
          <w:lang w:bidi="ta-IN"/>
        </w:rPr>
        <w:t>,</w:t>
      </w:r>
      <w:r w:rsidR="005B7C57" w:rsidRPr="001E259E">
        <w:rPr>
          <w:rFonts w:ascii="BRH Tamil Tab" w:hAnsi="BRH Tamil Tab" w:cs="BRH Tamil Tab"/>
          <w:sz w:val="40"/>
          <w:szCs w:val="40"/>
        </w:rPr>
        <w:t xml:space="preserve"> </w:t>
      </w:r>
      <w:r w:rsidRPr="001E259E">
        <w:rPr>
          <w:rFonts w:ascii="BRH Tamil Tab" w:hAnsi="BRH Tamil Tab" w:cs="BRH Tamil Tab"/>
          <w:sz w:val="40"/>
          <w:szCs w:val="40"/>
        </w:rPr>
        <w:t xml:space="preserve"> </w:t>
      </w:r>
      <w:r w:rsidRPr="001E259E">
        <w:rPr>
          <w:rFonts w:ascii="Latha" w:hAnsi="Latha" w:cs="Latha"/>
          <w:sz w:val="28"/>
          <w:szCs w:val="28"/>
          <w:cs/>
          <w:lang w:bidi="ta-IN"/>
        </w:rPr>
        <w:t xml:space="preserve">ஆ </w:t>
      </w:r>
      <w:r w:rsidRPr="001E259E">
        <w:rPr>
          <w:rFonts w:ascii="Latha" w:hAnsi="Latha" w:cs="Latha"/>
          <w:sz w:val="28"/>
          <w:szCs w:val="28"/>
          <w:lang w:bidi="ta-IN"/>
        </w:rPr>
        <w:t xml:space="preserve">+ </w:t>
      </w:r>
      <w:r w:rsidRPr="001E259E">
        <w:rPr>
          <w:rFonts w:ascii="Latha" w:hAnsi="Latha" w:cs="Latha"/>
          <w:sz w:val="28"/>
          <w:szCs w:val="28"/>
          <w:cs/>
          <w:lang w:bidi="ta-IN"/>
        </w:rPr>
        <w:t>ஈ</w:t>
      </w:r>
      <w:r w:rsidR="005B7C57" w:rsidRPr="001E259E">
        <w:rPr>
          <w:rFonts w:ascii="BRH Tamil Tab" w:hAnsi="BRH Tamil Tab" w:cs="BRH Tamil Tab"/>
          <w:sz w:val="40"/>
          <w:szCs w:val="40"/>
        </w:rPr>
        <w:t xml:space="preserve"> =</w:t>
      </w:r>
      <w:r w:rsidR="00B86B30" w:rsidRPr="001E259E">
        <w:rPr>
          <w:rFonts w:ascii="BRH Tamil Tab" w:hAnsi="BRH Tamil Tab" w:cs="BRH Tamil Tab"/>
          <w:sz w:val="40"/>
          <w:szCs w:val="40"/>
        </w:rPr>
        <w:t xml:space="preserve"> </w:t>
      </w:r>
      <w:r w:rsidRPr="001E259E">
        <w:rPr>
          <w:rFonts w:ascii="Latha" w:hAnsi="Latha" w:cs="Latha"/>
          <w:sz w:val="28"/>
          <w:szCs w:val="28"/>
          <w:cs/>
          <w:lang w:bidi="ta-IN"/>
        </w:rPr>
        <w:t>ஐ</w:t>
      </w:r>
      <w:r w:rsidR="005B7C57" w:rsidRPr="001E259E">
        <w:rPr>
          <w:rFonts w:ascii="BRH Tamil Tab" w:hAnsi="BRH Tamil Tab" w:cs="BRH Tamil Tab"/>
          <w:sz w:val="40"/>
          <w:szCs w:val="40"/>
        </w:rPr>
        <w:t xml:space="preserve">, </w:t>
      </w:r>
      <w:r w:rsidRPr="001E259E">
        <w:rPr>
          <w:rFonts w:ascii="Latha" w:hAnsi="Latha" w:cs="Latha"/>
          <w:sz w:val="28"/>
          <w:szCs w:val="28"/>
          <w:cs/>
          <w:lang w:bidi="ta-IN"/>
        </w:rPr>
        <w:t>அ</w:t>
      </w:r>
      <w:r w:rsidR="005B7C57" w:rsidRPr="001E259E">
        <w:rPr>
          <w:rFonts w:ascii="BRH Tamil Tab" w:hAnsi="BRH Tamil Tab" w:cs="BRH Tamil Tab"/>
          <w:sz w:val="40"/>
          <w:szCs w:val="40"/>
        </w:rPr>
        <w:t xml:space="preserve"> + </w:t>
      </w:r>
      <w:r w:rsidRPr="001E259E">
        <w:rPr>
          <w:rFonts w:ascii="Latha" w:hAnsi="Latha" w:cs="Latha"/>
          <w:sz w:val="28"/>
          <w:szCs w:val="28"/>
          <w:cs/>
          <w:lang w:bidi="ta-IN"/>
        </w:rPr>
        <w:t>உ</w:t>
      </w:r>
      <w:r w:rsidRPr="001E259E">
        <w:rPr>
          <w:rFonts w:ascii="BRH Tamil Tab" w:hAnsi="BRH Tamil Tab" w:cs="BRH Tamil Tab"/>
          <w:sz w:val="40"/>
          <w:szCs w:val="40"/>
        </w:rPr>
        <w:t xml:space="preserve"> </w:t>
      </w:r>
      <w:r w:rsidR="005B7C57" w:rsidRPr="001E259E">
        <w:rPr>
          <w:rFonts w:ascii="BRH Tamil Tab" w:hAnsi="BRH Tamil Tab" w:cs="BRH Tamil Tab"/>
          <w:sz w:val="40"/>
          <w:szCs w:val="40"/>
        </w:rPr>
        <w:t xml:space="preserve">= </w:t>
      </w:r>
      <w:r w:rsidRPr="001E259E">
        <w:rPr>
          <w:rFonts w:ascii="Latha" w:hAnsi="Latha" w:cs="Latha"/>
          <w:sz w:val="28"/>
          <w:szCs w:val="28"/>
          <w:cs/>
          <w:lang w:bidi="ta-IN"/>
        </w:rPr>
        <w:t>ஓ</w:t>
      </w:r>
      <w:r w:rsidR="005B7C57" w:rsidRPr="001E259E">
        <w:rPr>
          <w:rFonts w:ascii="BRH Tamil Tab" w:hAnsi="BRH Tamil Tab" w:cs="BRH Tamil Tab"/>
          <w:sz w:val="40"/>
          <w:szCs w:val="40"/>
        </w:rPr>
        <w:t xml:space="preserve">, </w:t>
      </w:r>
      <w:r w:rsidRPr="001E259E">
        <w:rPr>
          <w:rFonts w:ascii="Latha" w:hAnsi="Latha" w:cs="Latha"/>
          <w:sz w:val="28"/>
          <w:szCs w:val="28"/>
          <w:cs/>
          <w:lang w:bidi="ta-IN"/>
        </w:rPr>
        <w:t>ஆ</w:t>
      </w:r>
      <w:r w:rsidR="005B7C57" w:rsidRPr="001E259E">
        <w:rPr>
          <w:rFonts w:ascii="BRH Tamil Tab" w:hAnsi="BRH Tamil Tab" w:cs="BRH Tamil Tab"/>
          <w:sz w:val="40"/>
          <w:szCs w:val="40"/>
        </w:rPr>
        <w:t xml:space="preserve"> + </w:t>
      </w:r>
      <w:r w:rsidRPr="001E259E">
        <w:rPr>
          <w:rFonts w:ascii="Latha" w:hAnsi="Latha" w:cs="Latha"/>
          <w:sz w:val="28"/>
          <w:szCs w:val="28"/>
          <w:cs/>
          <w:lang w:bidi="ta-IN"/>
        </w:rPr>
        <w:t>ஊ</w:t>
      </w:r>
      <w:r w:rsidR="005B7C57" w:rsidRPr="001E259E">
        <w:rPr>
          <w:rFonts w:ascii="BRH Tamil Tab" w:hAnsi="BRH Tamil Tab" w:cs="BRH Tamil Tab"/>
          <w:sz w:val="40"/>
          <w:szCs w:val="40"/>
        </w:rPr>
        <w:t xml:space="preserve"> = </w:t>
      </w:r>
      <w:r w:rsidRPr="001E259E">
        <w:rPr>
          <w:rFonts w:ascii="Latha" w:hAnsi="Latha" w:cs="Latha"/>
          <w:sz w:val="28"/>
          <w:szCs w:val="28"/>
          <w:cs/>
          <w:lang w:bidi="ta-IN"/>
        </w:rPr>
        <w:t>ஔ</w:t>
      </w:r>
    </w:p>
    <w:p w14:paraId="5F006C11" w14:textId="77777777" w:rsidR="00A60958" w:rsidRPr="001E259E" w:rsidRDefault="00A60958" w:rsidP="00B86B30">
      <w:pPr>
        <w:widowControl w:val="0"/>
        <w:autoSpaceDE w:val="0"/>
        <w:autoSpaceDN w:val="0"/>
        <w:adjustRightInd w:val="0"/>
        <w:spacing w:line="264" w:lineRule="auto"/>
        <w:rPr>
          <w:rFonts w:ascii="Segoe UI" w:hAnsi="Segoe UI" w:cs="Segoe UI"/>
          <w:sz w:val="20"/>
          <w:szCs w:val="20"/>
        </w:rPr>
      </w:pPr>
    </w:p>
    <w:bookmarkEnd w:id="5"/>
    <w:p w14:paraId="2E3EA5EA" w14:textId="77777777" w:rsidR="00D4425C" w:rsidRPr="001E259E" w:rsidRDefault="00211D0A" w:rsidP="00D46945">
      <w:pPr>
        <w:widowControl w:val="0"/>
        <w:autoSpaceDE w:val="0"/>
        <w:autoSpaceDN w:val="0"/>
        <w:adjustRightInd w:val="0"/>
        <w:spacing w:line="240" w:lineRule="auto"/>
        <w:rPr>
          <w:rFonts w:ascii="BRH Devanagari Extra" w:hAnsi="BRH Devanagari Extra" w:cs="BRH Devanagari Extra"/>
          <w:b/>
          <w:bCs/>
          <w:sz w:val="32"/>
          <w:szCs w:val="32"/>
        </w:rPr>
      </w:pPr>
      <w:r w:rsidRPr="001E259E">
        <w:rPr>
          <w:rFonts w:cs="Arial"/>
          <w:sz w:val="28"/>
          <w:szCs w:val="28"/>
        </w:rPr>
        <w:lastRenderedPageBreak/>
        <w:t xml:space="preserve">In these Misra Svaraas, there is an </w:t>
      </w:r>
      <w:r w:rsidR="00CB64B0" w:rsidRPr="001E259E">
        <w:rPr>
          <w:rFonts w:cs="Arial"/>
          <w:sz w:val="28"/>
          <w:szCs w:val="28"/>
        </w:rPr>
        <w:t>‘</w:t>
      </w:r>
      <w:r w:rsidRPr="001E259E">
        <w:rPr>
          <w:rFonts w:cs="Arial"/>
          <w:sz w:val="28"/>
          <w:szCs w:val="28"/>
        </w:rPr>
        <w:t>a</w:t>
      </w:r>
      <w:r w:rsidR="00CB64B0" w:rsidRPr="001E259E">
        <w:rPr>
          <w:rFonts w:cs="Arial"/>
          <w:sz w:val="28"/>
          <w:szCs w:val="28"/>
        </w:rPr>
        <w:t>’</w:t>
      </w:r>
      <w:r w:rsidRPr="001E259E">
        <w:rPr>
          <w:rFonts w:cs="Arial"/>
          <w:sz w:val="28"/>
          <w:szCs w:val="28"/>
        </w:rPr>
        <w:t xml:space="preserve"> (</w:t>
      </w:r>
      <w:r w:rsidRPr="001E259E">
        <w:rPr>
          <w:rFonts w:ascii="BRH Devanagari Extra" w:hAnsi="BRH Devanagari Extra" w:cs="BRH Devanagari Extra"/>
          <w:b/>
          <w:bCs/>
          <w:sz w:val="32"/>
          <w:szCs w:val="32"/>
        </w:rPr>
        <w:t xml:space="preserve">A) </w:t>
      </w:r>
      <w:r w:rsidR="008A4059" w:rsidRPr="001E259E">
        <w:rPr>
          <w:rFonts w:cs="Arial"/>
          <w:b/>
          <w:bCs/>
          <w:sz w:val="28"/>
          <w:szCs w:val="28"/>
        </w:rPr>
        <w:t>(</w:t>
      </w:r>
      <w:r w:rsidR="00A60958" w:rsidRPr="001E259E">
        <w:rPr>
          <w:rFonts w:ascii="Latha" w:hAnsi="Latha" w:cs="Latha"/>
          <w:sz w:val="28"/>
          <w:szCs w:val="28"/>
          <w:cs/>
          <w:lang w:bidi="ta-IN"/>
        </w:rPr>
        <w:t>அ</w:t>
      </w:r>
      <w:r w:rsidR="008A4059" w:rsidRPr="001E259E">
        <w:rPr>
          <w:rFonts w:ascii="BRH Tamil Tab" w:hAnsi="BRH Tamil Tab" w:cs="BRH Tamil Tab"/>
          <w:sz w:val="40"/>
          <w:szCs w:val="40"/>
        </w:rPr>
        <w:t>)</w:t>
      </w:r>
      <w:r w:rsidR="00D4425C" w:rsidRPr="001E259E">
        <w:rPr>
          <w:rFonts w:ascii="BRH Devanagari Extra" w:hAnsi="BRH Devanagari Extra" w:cs="BRH Devanagari Extra"/>
          <w:b/>
          <w:bCs/>
          <w:sz w:val="32"/>
          <w:szCs w:val="32"/>
        </w:rPr>
        <w:t xml:space="preserve"> (</w:t>
      </w:r>
      <w:r w:rsidR="00D4425C" w:rsidRPr="001E259E">
        <w:rPr>
          <w:rFonts w:ascii="BRH Malayalam Extra" w:hAnsi="BRH Malayalam Extra" w:cs="BRH Malayalam Extra"/>
          <w:sz w:val="36"/>
          <w:szCs w:val="36"/>
        </w:rPr>
        <w:t>A)</w:t>
      </w:r>
      <w:r w:rsidR="00D4425C" w:rsidRPr="001E259E">
        <w:rPr>
          <w:rFonts w:ascii="BRH Tamil Tab" w:hAnsi="BRH Tamil Tab" w:cs="BRH Tamil Tab"/>
          <w:sz w:val="40"/>
          <w:szCs w:val="40"/>
        </w:rPr>
        <w:t xml:space="preserve"> </w:t>
      </w:r>
      <w:r w:rsidR="00D4425C" w:rsidRPr="001E259E">
        <w:rPr>
          <w:rFonts w:cs="Arial"/>
          <w:b/>
          <w:bCs/>
          <w:sz w:val="28"/>
          <w:szCs w:val="28"/>
        </w:rPr>
        <w:t xml:space="preserve"> </w:t>
      </w:r>
      <w:r w:rsidR="00CB64B0" w:rsidRPr="001E259E">
        <w:rPr>
          <w:rFonts w:cs="Arial"/>
          <w:b/>
          <w:bCs/>
          <w:sz w:val="28"/>
          <w:szCs w:val="28"/>
        </w:rPr>
        <w:t>sound</w:t>
      </w:r>
      <w:r w:rsidR="00CB64B0" w:rsidRPr="001E259E">
        <w:rPr>
          <w:rFonts w:ascii="BRH Devanagari Extra" w:hAnsi="BRH Devanagari Extra" w:cs="BRH Devanagari Extra"/>
          <w:b/>
          <w:bCs/>
          <w:sz w:val="32"/>
          <w:szCs w:val="32"/>
        </w:rPr>
        <w:t xml:space="preserve"> </w:t>
      </w:r>
      <w:r w:rsidRPr="001E259E">
        <w:rPr>
          <w:rFonts w:cs="Arial"/>
          <w:sz w:val="28"/>
          <w:szCs w:val="28"/>
        </w:rPr>
        <w:t>for</w:t>
      </w:r>
      <w:r w:rsidRPr="001E259E">
        <w:rPr>
          <w:rFonts w:ascii="BRH Devanagari Extra" w:hAnsi="BRH Devanagari Extra" w:cs="BRH Devanagari Extra"/>
          <w:b/>
          <w:bCs/>
          <w:sz w:val="32"/>
          <w:szCs w:val="32"/>
        </w:rPr>
        <w:t xml:space="preserve"> </w:t>
      </w:r>
      <w:r w:rsidR="00CB64B0" w:rsidRPr="001E259E">
        <w:rPr>
          <w:rFonts w:cs="Arial"/>
          <w:b/>
          <w:bCs/>
          <w:sz w:val="28"/>
          <w:szCs w:val="28"/>
        </w:rPr>
        <w:t xml:space="preserve">one-fourth of the time (0.5 maatraa) and the remaining letter respectively </w:t>
      </w:r>
      <w:r w:rsidR="00D4425C" w:rsidRPr="001E259E">
        <w:rPr>
          <w:rFonts w:cs="Arial"/>
          <w:b/>
          <w:bCs/>
          <w:sz w:val="28"/>
          <w:szCs w:val="28"/>
        </w:rPr>
        <w:t>(</w:t>
      </w:r>
      <w:r w:rsidR="00CB64B0" w:rsidRPr="001E259E">
        <w:rPr>
          <w:rFonts w:ascii="BRH Devanagari Extra" w:hAnsi="BRH Devanagari Extra" w:cs="BRH Devanagari Extra"/>
          <w:b/>
          <w:bCs/>
          <w:sz w:val="32"/>
          <w:szCs w:val="32"/>
        </w:rPr>
        <w:t>C , D, E, F</w:t>
      </w:r>
      <w:r w:rsidR="00D4425C" w:rsidRPr="001E259E">
        <w:rPr>
          <w:rFonts w:ascii="BRH Devanagari Extra" w:hAnsi="BRH Devanagari Extra" w:cs="BRH Devanagari Extra"/>
          <w:b/>
          <w:bCs/>
          <w:sz w:val="32"/>
          <w:szCs w:val="32"/>
        </w:rPr>
        <w:t>)</w:t>
      </w:r>
      <w:r w:rsidR="00CB64B0" w:rsidRPr="001E259E">
        <w:rPr>
          <w:rFonts w:ascii="BRH Devanagari Extra" w:hAnsi="BRH Devanagari Extra" w:cs="BRH Devanagari Extra"/>
          <w:b/>
          <w:bCs/>
          <w:sz w:val="32"/>
          <w:szCs w:val="32"/>
        </w:rPr>
        <w:t xml:space="preserve"> </w:t>
      </w:r>
    </w:p>
    <w:p w14:paraId="346FBE67" w14:textId="77777777" w:rsidR="00B102AD" w:rsidRPr="001E259E" w:rsidRDefault="00D4425C" w:rsidP="00D46945">
      <w:pPr>
        <w:widowControl w:val="0"/>
        <w:autoSpaceDE w:val="0"/>
        <w:autoSpaceDN w:val="0"/>
        <w:adjustRightInd w:val="0"/>
        <w:spacing w:line="240" w:lineRule="auto"/>
        <w:rPr>
          <w:rFonts w:cs="Arial"/>
          <w:sz w:val="28"/>
          <w:szCs w:val="28"/>
        </w:rPr>
      </w:pPr>
      <w:r w:rsidRPr="001E259E">
        <w:rPr>
          <w:rFonts w:ascii="BRH Malayalam Extra" w:hAnsi="BRH Malayalam Extra" w:cs="BRH Malayalam Extra"/>
          <w:b/>
          <w:bCs/>
          <w:sz w:val="40"/>
          <w:szCs w:val="40"/>
        </w:rPr>
        <w:t>(C C¦ D D¦)</w:t>
      </w:r>
      <w:r w:rsidRPr="001E259E">
        <w:rPr>
          <w:rFonts w:ascii="BRH Malayalam Extra" w:hAnsi="BRH Malayalam Extra" w:cs="BRH Malayalam Extra"/>
          <w:sz w:val="40"/>
          <w:szCs w:val="40"/>
        </w:rPr>
        <w:t xml:space="preserve"> (</w:t>
      </w:r>
      <w:r w:rsidR="00A60958" w:rsidRPr="001E259E">
        <w:rPr>
          <w:rFonts w:ascii="Latha" w:hAnsi="Latha" w:cs="Latha"/>
          <w:sz w:val="28"/>
          <w:szCs w:val="28"/>
          <w:cs/>
          <w:lang w:bidi="ta-IN"/>
        </w:rPr>
        <w:t>இ</w:t>
      </w:r>
      <w:r w:rsidR="00A60958" w:rsidRPr="001E259E">
        <w:rPr>
          <w:rFonts w:ascii="Latha" w:hAnsi="Latha" w:cs="Latha"/>
          <w:sz w:val="28"/>
          <w:szCs w:val="28"/>
          <w:lang w:bidi="ta-IN"/>
        </w:rPr>
        <w:t>,</w:t>
      </w:r>
      <w:r w:rsidR="00A60958" w:rsidRPr="001E259E">
        <w:rPr>
          <w:rFonts w:ascii="Latha" w:hAnsi="Latha" w:cs="Latha"/>
          <w:sz w:val="28"/>
          <w:szCs w:val="28"/>
          <w:cs/>
          <w:lang w:bidi="ta-IN"/>
        </w:rPr>
        <w:t xml:space="preserve"> ஈ</w:t>
      </w:r>
      <w:r w:rsidR="00A60958" w:rsidRPr="001E259E">
        <w:rPr>
          <w:rFonts w:ascii="Latha" w:hAnsi="Latha" w:cs="Latha"/>
          <w:sz w:val="28"/>
          <w:szCs w:val="28"/>
          <w:lang w:bidi="ta-IN"/>
        </w:rPr>
        <w:t>,</w:t>
      </w:r>
      <w:r w:rsidR="00A60958" w:rsidRPr="001E259E">
        <w:rPr>
          <w:rFonts w:ascii="Latha" w:hAnsi="Latha" w:cs="Latha"/>
          <w:sz w:val="28"/>
          <w:szCs w:val="28"/>
          <w:cs/>
          <w:lang w:bidi="ta-IN"/>
        </w:rPr>
        <w:t xml:space="preserve"> உ</w:t>
      </w:r>
      <w:r w:rsidR="00A60958" w:rsidRPr="001E259E">
        <w:rPr>
          <w:rFonts w:ascii="Latha" w:hAnsi="Latha" w:cs="Latha"/>
          <w:sz w:val="28"/>
          <w:szCs w:val="28"/>
          <w:lang w:bidi="ta-IN"/>
        </w:rPr>
        <w:t xml:space="preserve">, </w:t>
      </w:r>
      <w:r w:rsidR="00A60958" w:rsidRPr="001E259E">
        <w:rPr>
          <w:rFonts w:ascii="Latha" w:hAnsi="Latha" w:cs="Latha"/>
          <w:sz w:val="28"/>
          <w:szCs w:val="28"/>
          <w:cs/>
          <w:lang w:bidi="ta-IN"/>
        </w:rPr>
        <w:t>ஊ</w:t>
      </w:r>
      <w:r w:rsidRPr="001E259E">
        <w:rPr>
          <w:rFonts w:ascii="BRH Tamil Tab" w:hAnsi="BRH Tamil Tab" w:cs="BRH Tamil Tab"/>
          <w:sz w:val="40"/>
          <w:szCs w:val="40"/>
        </w:rPr>
        <w:t>)</w:t>
      </w:r>
      <w:r w:rsidRPr="001E259E">
        <w:rPr>
          <w:rFonts w:ascii="BRH Malayalam Extra" w:hAnsi="BRH Malayalam Extra" w:cs="BRH Malayalam Extra"/>
          <w:sz w:val="40"/>
          <w:szCs w:val="40"/>
        </w:rPr>
        <w:t xml:space="preserve"> </w:t>
      </w:r>
      <w:r w:rsidR="00CB64B0" w:rsidRPr="001E259E">
        <w:rPr>
          <w:rFonts w:cs="Arial"/>
          <w:sz w:val="28"/>
          <w:szCs w:val="28"/>
        </w:rPr>
        <w:t>have three-fourth of the time (1.5 m</w:t>
      </w:r>
      <w:r w:rsidR="007745C1" w:rsidRPr="001E259E">
        <w:rPr>
          <w:rFonts w:cs="Arial"/>
          <w:sz w:val="28"/>
          <w:szCs w:val="28"/>
        </w:rPr>
        <w:t>A</w:t>
      </w:r>
      <w:r w:rsidR="00CB64B0" w:rsidRPr="001E259E">
        <w:rPr>
          <w:rFonts w:cs="Arial"/>
          <w:sz w:val="28"/>
          <w:szCs w:val="28"/>
        </w:rPr>
        <w:t>tr</w:t>
      </w:r>
      <w:r w:rsidR="007745C1" w:rsidRPr="001E259E">
        <w:rPr>
          <w:rFonts w:cs="Arial"/>
          <w:sz w:val="28"/>
          <w:szCs w:val="28"/>
        </w:rPr>
        <w:t>A</w:t>
      </w:r>
      <w:r w:rsidR="00CB64B0" w:rsidRPr="001E259E">
        <w:rPr>
          <w:rFonts w:cs="Arial"/>
          <w:sz w:val="28"/>
          <w:szCs w:val="28"/>
        </w:rPr>
        <w:t>) (PS Chapter 2</w:t>
      </w:r>
      <w:r w:rsidR="00813856" w:rsidRPr="001E259E">
        <w:rPr>
          <w:rFonts w:cs="Arial"/>
          <w:sz w:val="28"/>
          <w:szCs w:val="28"/>
        </w:rPr>
        <w:t>.</w:t>
      </w:r>
      <w:r w:rsidR="00CB64B0" w:rsidRPr="001E259E">
        <w:rPr>
          <w:rFonts w:cs="Arial"/>
          <w:sz w:val="28"/>
          <w:szCs w:val="28"/>
        </w:rPr>
        <w:t>26-29)</w:t>
      </w:r>
    </w:p>
    <w:p w14:paraId="3DE83854" w14:textId="77777777" w:rsidR="00AD7CA5" w:rsidRPr="001E259E" w:rsidRDefault="00AD7CA5" w:rsidP="00D46945">
      <w:pPr>
        <w:widowControl w:val="0"/>
        <w:autoSpaceDE w:val="0"/>
        <w:autoSpaceDN w:val="0"/>
        <w:adjustRightInd w:val="0"/>
        <w:spacing w:line="20" w:lineRule="atLeast"/>
        <w:rPr>
          <w:rFonts w:cs="Arial"/>
          <w:szCs w:val="24"/>
        </w:rPr>
      </w:pPr>
    </w:p>
    <w:p w14:paraId="10C5D03A" w14:textId="77777777" w:rsidR="003757DC" w:rsidRPr="001E259E" w:rsidRDefault="00AD7CA5" w:rsidP="00927B79">
      <w:pPr>
        <w:pStyle w:val="Heading3"/>
        <w:rPr>
          <w:u w:val="none"/>
        </w:rPr>
      </w:pPr>
      <w:bookmarkStart w:id="6" w:name="_Toc39090938"/>
      <w:r w:rsidRPr="001E259E">
        <w:t>Protracted Vowels (Pluta)</w:t>
      </w:r>
      <w:r w:rsidR="00D4425C" w:rsidRPr="001E259E">
        <w:rPr>
          <w:rFonts w:ascii="BRH Devanagari" w:hAnsi="BRH Devanagari" w:cs="BRH Devanagari"/>
          <w:sz w:val="40"/>
          <w:szCs w:val="40"/>
        </w:rPr>
        <w:t xml:space="preserve"> </w:t>
      </w:r>
      <w:r w:rsidR="00D4425C" w:rsidRPr="001E259E">
        <w:rPr>
          <w:rFonts w:ascii="BRH Devanagari" w:hAnsi="BRH Devanagari" w:cs="BRH Devanagari"/>
          <w:sz w:val="40"/>
          <w:szCs w:val="40"/>
          <w:lang w:val="en-US"/>
        </w:rPr>
        <w:t>(</w:t>
      </w:r>
      <w:r w:rsidR="00D4425C" w:rsidRPr="001E259E">
        <w:rPr>
          <w:rFonts w:ascii="BRH Devanagari" w:hAnsi="BRH Devanagari" w:cs="BRH Devanagari"/>
          <w:sz w:val="40"/>
          <w:szCs w:val="40"/>
        </w:rPr>
        <w:t>msÉÑiÉqÉç</w:t>
      </w:r>
      <w:r w:rsidR="00D4425C" w:rsidRPr="001E259E">
        <w:rPr>
          <w:rFonts w:ascii="BRH Devanagari" w:hAnsi="BRH Devanagari" w:cs="BRH Devanagari"/>
          <w:sz w:val="40"/>
          <w:szCs w:val="40"/>
          <w:lang w:val="en-US"/>
        </w:rPr>
        <w:t>)</w:t>
      </w:r>
      <w:bookmarkEnd w:id="6"/>
    </w:p>
    <w:p w14:paraId="0FD1EF28" w14:textId="77777777" w:rsidR="00AD7CA5" w:rsidRPr="001E259E" w:rsidRDefault="00DB56FF" w:rsidP="00BA2FAD">
      <w:pPr>
        <w:spacing w:line="20" w:lineRule="atLeast"/>
        <w:jc w:val="both"/>
        <w:rPr>
          <w:rFonts w:ascii="BRH Tamil Tab" w:hAnsi="BRH Tamil Tab" w:cs="BRH Tamil Tab"/>
          <w:sz w:val="40"/>
          <w:szCs w:val="40"/>
        </w:rPr>
      </w:pPr>
      <w:r w:rsidRPr="001E259E">
        <w:rPr>
          <w:sz w:val="28"/>
          <w:szCs w:val="28"/>
          <w:lang w:eastAsia="x-none"/>
        </w:rPr>
        <w:t xml:space="preserve">PrAtiSAkhya gives three extra Vowels of A3, I3 and U3 are protracted vowels. That is they have three </w:t>
      </w:r>
      <w:r w:rsidR="005929E0">
        <w:rPr>
          <w:b/>
          <w:bCs/>
          <w:sz w:val="28"/>
          <w:szCs w:val="28"/>
          <w:lang w:eastAsia="x-none"/>
        </w:rPr>
        <w:t xml:space="preserve">(or more) </w:t>
      </w:r>
      <w:r w:rsidR="005929E0" w:rsidRPr="001E259E">
        <w:rPr>
          <w:sz w:val="28"/>
          <w:szCs w:val="28"/>
          <w:lang w:eastAsia="x-none"/>
        </w:rPr>
        <w:t>mAtraas</w:t>
      </w:r>
      <w:r w:rsidRPr="001E259E">
        <w:rPr>
          <w:sz w:val="28"/>
          <w:szCs w:val="28"/>
          <w:lang w:eastAsia="x-none"/>
        </w:rPr>
        <w:t>. It is also mentioned in pAnini’s work that the Pluta of three maatras</w:t>
      </w:r>
      <w:r w:rsidR="00E80EA0" w:rsidRPr="001E259E">
        <w:rPr>
          <w:sz w:val="28"/>
          <w:szCs w:val="28"/>
          <w:lang w:eastAsia="x-none"/>
        </w:rPr>
        <w:t>*</w:t>
      </w:r>
      <w:r w:rsidRPr="001E259E">
        <w:rPr>
          <w:sz w:val="28"/>
          <w:szCs w:val="28"/>
          <w:lang w:eastAsia="x-none"/>
        </w:rPr>
        <w:t xml:space="preserve"> or protraction of the vowel is applicable </w:t>
      </w:r>
      <w:r w:rsidRPr="001E259E">
        <w:rPr>
          <w:b/>
          <w:bCs/>
          <w:sz w:val="28"/>
          <w:szCs w:val="28"/>
          <w:lang w:eastAsia="x-none"/>
        </w:rPr>
        <w:t xml:space="preserve">only to the vowel sounds </w:t>
      </w:r>
      <w:r w:rsidR="00D4425C" w:rsidRPr="001E259E">
        <w:rPr>
          <w:b/>
          <w:bCs/>
          <w:sz w:val="28"/>
          <w:szCs w:val="28"/>
          <w:lang w:eastAsia="x-none"/>
        </w:rPr>
        <w:t>(</w:t>
      </w:r>
      <w:r w:rsidRPr="001E259E">
        <w:rPr>
          <w:rFonts w:ascii="BRH Devanagari Extra" w:hAnsi="BRH Devanagari Extra" w:cs="BRH Devanagari Extra"/>
          <w:b/>
          <w:bCs/>
          <w:sz w:val="36"/>
          <w:szCs w:val="36"/>
        </w:rPr>
        <w:t xml:space="preserve">AÉ, D </w:t>
      </w:r>
      <w:r w:rsidRPr="001E259E">
        <w:rPr>
          <w:b/>
          <w:bCs/>
          <w:sz w:val="36"/>
          <w:szCs w:val="36"/>
          <w:lang w:eastAsia="x-none"/>
        </w:rPr>
        <w:t xml:space="preserve"> </w:t>
      </w:r>
      <w:r w:rsidRPr="001E259E">
        <w:rPr>
          <w:rFonts w:ascii="BRH Devanagari Extra" w:hAnsi="BRH Devanagari Extra" w:cs="BRH Devanagari Extra"/>
          <w:b/>
          <w:bCs/>
          <w:sz w:val="36"/>
          <w:szCs w:val="36"/>
        </w:rPr>
        <w:t>F</w:t>
      </w:r>
      <w:r w:rsidR="00D4425C" w:rsidRPr="001E259E">
        <w:rPr>
          <w:rFonts w:ascii="BRH Devanagari Extra" w:hAnsi="BRH Devanagari Extra" w:cs="BRH Devanagari Extra"/>
          <w:b/>
          <w:bCs/>
          <w:sz w:val="36"/>
          <w:szCs w:val="36"/>
        </w:rPr>
        <w:t>)</w:t>
      </w:r>
      <w:r w:rsidRPr="001E259E">
        <w:rPr>
          <w:rFonts w:ascii="BRH Devanagari Extra" w:hAnsi="BRH Devanagari Extra" w:cs="BRH Devanagari Extra"/>
          <w:b/>
          <w:bCs/>
          <w:sz w:val="36"/>
          <w:szCs w:val="36"/>
        </w:rPr>
        <w:t>.</w:t>
      </w:r>
      <w:r w:rsidRPr="001E259E">
        <w:rPr>
          <w:rFonts w:ascii="BRH Devanagari Extra" w:hAnsi="BRH Devanagari Extra" w:cs="BRH Devanagari Extra"/>
          <w:b/>
          <w:bCs/>
          <w:sz w:val="32"/>
          <w:szCs w:val="32"/>
        </w:rPr>
        <w:t xml:space="preserve"> </w:t>
      </w:r>
      <w:r w:rsidR="00D4425C" w:rsidRPr="001E259E">
        <w:rPr>
          <w:rFonts w:ascii="BRH Devanagari Extra" w:hAnsi="BRH Devanagari Extra" w:cs="BRH Devanagari Extra"/>
          <w:b/>
          <w:bCs/>
          <w:sz w:val="32"/>
          <w:szCs w:val="32"/>
        </w:rPr>
        <w:t xml:space="preserve"> (</w:t>
      </w:r>
      <w:r w:rsidR="00D4425C" w:rsidRPr="00BF52F0">
        <w:rPr>
          <w:rFonts w:ascii="BRH Malayalam Extra" w:hAnsi="BRH Malayalam Extra" w:cs="BRH Malayalam Extra"/>
          <w:b/>
          <w:bCs/>
          <w:sz w:val="40"/>
          <w:szCs w:val="40"/>
        </w:rPr>
        <w:t xml:space="preserve">B </w:t>
      </w:r>
      <w:bookmarkStart w:id="7" w:name="_Hlk489525165"/>
      <w:r w:rsidR="00D4425C" w:rsidRPr="00BF52F0">
        <w:rPr>
          <w:rFonts w:ascii="BRH Malayalam Extra" w:hAnsi="BRH Malayalam Extra" w:cs="BRH Malayalam Extra"/>
          <w:b/>
          <w:bCs/>
          <w:sz w:val="40"/>
          <w:szCs w:val="40"/>
        </w:rPr>
        <w:t>C¦ D¦</w:t>
      </w:r>
      <w:bookmarkEnd w:id="7"/>
      <w:r w:rsidR="00D4425C" w:rsidRPr="001E259E">
        <w:rPr>
          <w:rFonts w:ascii="BRH Malayalam Extra" w:hAnsi="BRH Malayalam Extra" w:cs="BRH Malayalam Extra"/>
          <w:sz w:val="40"/>
          <w:szCs w:val="40"/>
        </w:rPr>
        <w:t>) (</w:t>
      </w:r>
      <w:r w:rsidR="00A60958" w:rsidRPr="001E259E">
        <w:rPr>
          <w:rFonts w:ascii="Latha" w:hAnsi="Latha" w:cs="Latha"/>
          <w:sz w:val="28"/>
          <w:szCs w:val="28"/>
          <w:cs/>
          <w:lang w:bidi="ta-IN"/>
        </w:rPr>
        <w:t>ஆ</w:t>
      </w:r>
      <w:r w:rsidR="00D4425C" w:rsidRPr="001E259E">
        <w:rPr>
          <w:rFonts w:ascii="BRH Tamil Tab" w:hAnsi="BRH Tamil Tab" w:cs="BRH Tamil Tab"/>
          <w:sz w:val="40"/>
          <w:szCs w:val="40"/>
        </w:rPr>
        <w:t xml:space="preserve"> </w:t>
      </w:r>
      <w:bookmarkStart w:id="8" w:name="_Hlk489525184"/>
      <w:r w:rsidR="00A60958" w:rsidRPr="001E259E">
        <w:rPr>
          <w:rFonts w:ascii="Latha" w:hAnsi="Latha" w:cs="Latha"/>
          <w:sz w:val="28"/>
          <w:szCs w:val="28"/>
          <w:cs/>
          <w:lang w:bidi="ta-IN"/>
        </w:rPr>
        <w:t>ஈ</w:t>
      </w:r>
      <w:r w:rsidR="00D4425C" w:rsidRPr="001E259E">
        <w:rPr>
          <w:rFonts w:ascii="BRH Tamil Tab" w:hAnsi="BRH Tamil Tab" w:cs="BRH Tamil Tab"/>
          <w:sz w:val="40"/>
          <w:szCs w:val="40"/>
        </w:rPr>
        <w:t xml:space="preserve"> </w:t>
      </w:r>
      <w:bookmarkEnd w:id="8"/>
      <w:r w:rsidR="00A60958" w:rsidRPr="001E259E">
        <w:rPr>
          <w:rFonts w:ascii="Latha" w:hAnsi="Latha" w:cs="Latha"/>
          <w:sz w:val="28"/>
          <w:szCs w:val="28"/>
          <w:cs/>
          <w:lang w:bidi="ta-IN"/>
        </w:rPr>
        <w:t>ஊ</w:t>
      </w:r>
      <w:r w:rsidR="00D4425C" w:rsidRPr="001E259E">
        <w:rPr>
          <w:rFonts w:ascii="BRH Tamil Tab" w:hAnsi="BRH Tamil Tab" w:cs="BRH Tamil Tab"/>
          <w:sz w:val="40"/>
          <w:szCs w:val="40"/>
        </w:rPr>
        <w:t>)</w:t>
      </w:r>
      <w:r w:rsidR="005929E0">
        <w:rPr>
          <w:rFonts w:ascii="BRH Tamil Tab" w:hAnsi="BRH Tamil Tab" w:cs="BRH Tamil Tab"/>
          <w:sz w:val="40"/>
          <w:szCs w:val="40"/>
        </w:rPr>
        <w:t xml:space="preserve">. </w:t>
      </w:r>
    </w:p>
    <w:p w14:paraId="03D079D9" w14:textId="77777777" w:rsidR="008A4059" w:rsidRPr="001E259E" w:rsidRDefault="008A4059" w:rsidP="00BA2FAD">
      <w:pPr>
        <w:spacing w:line="20" w:lineRule="atLeast"/>
        <w:jc w:val="both"/>
        <w:rPr>
          <w:rFonts w:cs="Arial"/>
          <w:sz w:val="28"/>
          <w:szCs w:val="28"/>
          <w:lang w:eastAsia="x-none"/>
        </w:rPr>
      </w:pPr>
    </w:p>
    <w:p w14:paraId="6FDF22AA" w14:textId="77777777" w:rsidR="00CE199F" w:rsidRPr="001E259E" w:rsidRDefault="006E41E4" w:rsidP="00927B79">
      <w:pPr>
        <w:pStyle w:val="Heading3"/>
      </w:pPr>
      <w:bookmarkStart w:id="9" w:name="_Toc39090939"/>
      <w:r w:rsidRPr="001E259E">
        <w:t>Support Vowels:</w:t>
      </w:r>
      <w:bookmarkEnd w:id="9"/>
    </w:p>
    <w:p w14:paraId="5E41D3BC" w14:textId="77777777" w:rsidR="006E41E4" w:rsidRPr="001E259E" w:rsidRDefault="006E41E4" w:rsidP="00CE199F">
      <w:pPr>
        <w:tabs>
          <w:tab w:val="right" w:pos="9360"/>
        </w:tabs>
        <w:rPr>
          <w:rFonts w:cs="Arial"/>
          <w:sz w:val="28"/>
          <w:szCs w:val="28"/>
        </w:rPr>
      </w:pPr>
      <w:r w:rsidRPr="001E259E">
        <w:rPr>
          <w:rFonts w:ascii="BRH Devanagari Extra" w:hAnsi="BRH Devanagari Extra" w:cs="BRH Devanagari Extra"/>
          <w:b/>
          <w:bCs/>
          <w:sz w:val="36"/>
          <w:szCs w:val="36"/>
        </w:rPr>
        <w:t>AÇ , AÈ</w:t>
      </w:r>
      <w:r w:rsidRPr="001E259E">
        <w:rPr>
          <w:rFonts w:ascii="BRH Devanagari Extra" w:hAnsi="BRH Devanagari Extra" w:cs="BRH Devanagari Extra"/>
          <w:b/>
          <w:bCs/>
          <w:sz w:val="28"/>
          <w:szCs w:val="28"/>
        </w:rPr>
        <w:t xml:space="preserve"> </w:t>
      </w:r>
      <w:r w:rsidR="00227965" w:rsidRPr="001E259E">
        <w:rPr>
          <w:rFonts w:ascii="BRH Devanagari Extra" w:hAnsi="BRH Devanagari Extra" w:cs="BRH Devanagari Extra"/>
          <w:sz w:val="28"/>
          <w:szCs w:val="28"/>
        </w:rPr>
        <w:t>(</w:t>
      </w:r>
      <w:r w:rsidR="00227965" w:rsidRPr="001E259E">
        <w:rPr>
          <w:rFonts w:ascii="BRH Malayalam Extra" w:hAnsi="BRH Malayalam Extra" w:cs="BRH Malayalam Extra"/>
          <w:sz w:val="40"/>
          <w:szCs w:val="40"/>
        </w:rPr>
        <w:t>AI</w:t>
      </w:r>
      <w:r w:rsidR="006762E4" w:rsidRPr="001E259E">
        <w:rPr>
          <w:rFonts w:ascii="BRH Malayalam Extra" w:hAnsi="BRH Malayalam Extra" w:cs="BRH Malayalam Extra"/>
          <w:sz w:val="40"/>
          <w:szCs w:val="40"/>
        </w:rPr>
        <w:t>,</w:t>
      </w:r>
      <w:r w:rsidR="00227965" w:rsidRPr="001E259E">
        <w:rPr>
          <w:rFonts w:ascii="BRH Malayalam Extra" w:hAnsi="BRH Malayalam Extra" w:cs="BRH Malayalam Extra"/>
          <w:sz w:val="40"/>
          <w:szCs w:val="40"/>
        </w:rPr>
        <w:t xml:space="preserve"> AJ)</w:t>
      </w:r>
      <w:r w:rsidR="00227965" w:rsidRPr="001E259E">
        <w:rPr>
          <w:rFonts w:ascii="BRH Tamil Tab" w:hAnsi="BRH Tamil Tab" w:cs="BRH Tamil Tab"/>
          <w:sz w:val="40"/>
          <w:szCs w:val="40"/>
        </w:rPr>
        <w:t xml:space="preserve"> (</w:t>
      </w:r>
      <w:r w:rsidR="00A60958" w:rsidRPr="001E259E">
        <w:rPr>
          <w:rFonts w:ascii="Latha" w:hAnsi="Latha" w:cs="Latha"/>
          <w:sz w:val="28"/>
          <w:szCs w:val="28"/>
          <w:cs/>
          <w:lang w:bidi="ta-IN"/>
        </w:rPr>
        <w:t>அம்</w:t>
      </w:r>
      <w:r w:rsidR="006762E4" w:rsidRPr="001E259E">
        <w:rPr>
          <w:rFonts w:ascii="BRH Tamil Tab" w:hAnsi="BRH Tamil Tab" w:cs="BRH Tamil Tab"/>
          <w:sz w:val="40"/>
          <w:szCs w:val="40"/>
        </w:rPr>
        <w:t>,</w:t>
      </w:r>
      <w:r w:rsidR="00227965" w:rsidRPr="001E259E">
        <w:rPr>
          <w:rFonts w:ascii="BRH Tamil Tab" w:hAnsi="BRH Tamil Tab" w:cs="BRH Tamil Tab"/>
          <w:sz w:val="40"/>
          <w:szCs w:val="40"/>
        </w:rPr>
        <w:t xml:space="preserve"> </w:t>
      </w:r>
      <w:r w:rsidR="00A60958" w:rsidRPr="001E259E">
        <w:rPr>
          <w:rFonts w:ascii="Latha" w:hAnsi="Latha" w:cs="Latha"/>
          <w:sz w:val="28"/>
          <w:szCs w:val="28"/>
          <w:cs/>
          <w:lang w:bidi="ta-IN"/>
        </w:rPr>
        <w:t>அ</w:t>
      </w:r>
      <w:r w:rsidR="008A4059" w:rsidRPr="001E259E">
        <w:rPr>
          <w:rFonts w:cs="Arial"/>
          <w:b/>
          <w:bCs/>
          <w:sz w:val="32"/>
          <w:szCs w:val="32"/>
        </w:rPr>
        <w:t>:</w:t>
      </w:r>
      <w:r w:rsidR="00227965" w:rsidRPr="001E259E">
        <w:rPr>
          <w:rFonts w:ascii="BRH Tamil Tab" w:hAnsi="BRH Tamil Tab" w:cs="BRH Tamil Tab"/>
          <w:sz w:val="40"/>
          <w:szCs w:val="40"/>
        </w:rPr>
        <w:t>)</w:t>
      </w:r>
      <w:r w:rsidR="00227965" w:rsidRPr="001E259E">
        <w:rPr>
          <w:rFonts w:ascii="BRH Malayalam Extra" w:hAnsi="BRH Malayalam Extra" w:cs="BRH Malayalam Extra"/>
          <w:sz w:val="40"/>
          <w:szCs w:val="40"/>
        </w:rPr>
        <w:t xml:space="preserve"> </w:t>
      </w:r>
      <w:r w:rsidRPr="001E259E">
        <w:rPr>
          <w:rFonts w:cs="Arial"/>
          <w:sz w:val="28"/>
          <w:szCs w:val="28"/>
        </w:rPr>
        <w:t xml:space="preserve">are called support vowels. </w:t>
      </w:r>
    </w:p>
    <w:p w14:paraId="1E64B66E" w14:textId="77777777" w:rsidR="006E41E4" w:rsidRPr="001E259E" w:rsidRDefault="006E41E4" w:rsidP="00CE199F">
      <w:pPr>
        <w:tabs>
          <w:tab w:val="right" w:pos="9360"/>
        </w:tabs>
        <w:rPr>
          <w:rFonts w:ascii="BRH Devanagari Extra" w:hAnsi="BRH Devanagari Extra" w:cs="BRH Devanagari Extra"/>
          <w:sz w:val="28"/>
          <w:szCs w:val="28"/>
        </w:rPr>
      </w:pPr>
      <w:r w:rsidRPr="001E259E">
        <w:rPr>
          <w:rFonts w:ascii="BRH Devanagari Extra" w:hAnsi="BRH Devanagari Extra" w:cs="BRH Devanagari Extra"/>
          <w:b/>
          <w:bCs/>
          <w:sz w:val="36"/>
          <w:szCs w:val="36"/>
        </w:rPr>
        <w:t>AÇ</w:t>
      </w:r>
      <w:r w:rsidRPr="001E259E">
        <w:rPr>
          <w:rFonts w:cs="Arial"/>
          <w:sz w:val="36"/>
          <w:szCs w:val="36"/>
        </w:rPr>
        <w:t xml:space="preserve"> </w:t>
      </w:r>
      <w:r w:rsidR="00227965" w:rsidRPr="001E259E">
        <w:rPr>
          <w:rFonts w:cs="Arial"/>
          <w:sz w:val="36"/>
          <w:szCs w:val="36"/>
        </w:rPr>
        <w:t xml:space="preserve"> </w:t>
      </w:r>
      <w:r w:rsidR="006762E4" w:rsidRPr="001E259E">
        <w:rPr>
          <w:rFonts w:cs="Arial"/>
          <w:b/>
          <w:bCs/>
          <w:sz w:val="36"/>
          <w:szCs w:val="36"/>
        </w:rPr>
        <w:t>(</w:t>
      </w:r>
      <w:r w:rsidR="00227965" w:rsidRPr="001E259E">
        <w:rPr>
          <w:rFonts w:ascii="BRH Malayalam Extra" w:hAnsi="BRH Malayalam Extra" w:cs="BRH Malayalam Extra"/>
          <w:b/>
          <w:bCs/>
          <w:sz w:val="40"/>
          <w:szCs w:val="40"/>
        </w:rPr>
        <w:t>AI</w:t>
      </w:r>
      <w:r w:rsidR="006762E4" w:rsidRPr="001E259E">
        <w:rPr>
          <w:rFonts w:ascii="BRH Malayalam Extra" w:hAnsi="BRH Malayalam Extra" w:cs="BRH Malayalam Extra"/>
          <w:b/>
          <w:bCs/>
          <w:sz w:val="40"/>
          <w:szCs w:val="40"/>
        </w:rPr>
        <w:t>)</w:t>
      </w:r>
      <w:r w:rsidR="00227965" w:rsidRPr="001E259E">
        <w:rPr>
          <w:rFonts w:cs="Arial"/>
          <w:b/>
          <w:bCs/>
          <w:sz w:val="28"/>
          <w:szCs w:val="28"/>
        </w:rPr>
        <w:t xml:space="preserve"> </w:t>
      </w:r>
      <w:r w:rsidR="006762E4" w:rsidRPr="001E259E">
        <w:rPr>
          <w:rFonts w:cs="Arial"/>
          <w:sz w:val="28"/>
          <w:szCs w:val="28"/>
        </w:rPr>
        <w:t>(</w:t>
      </w:r>
      <w:r w:rsidR="00A60958" w:rsidRPr="001E259E">
        <w:rPr>
          <w:rFonts w:ascii="Latha" w:hAnsi="Latha" w:cs="Latha"/>
          <w:sz w:val="28"/>
          <w:szCs w:val="28"/>
          <w:cs/>
          <w:lang w:bidi="ta-IN"/>
        </w:rPr>
        <w:t>அம்</w:t>
      </w:r>
      <w:r w:rsidR="006762E4" w:rsidRPr="001E259E">
        <w:rPr>
          <w:rFonts w:ascii="BRH Tamil Tab" w:hAnsi="BRH Tamil Tab" w:cs="BRH Tamil Tab"/>
          <w:sz w:val="40"/>
          <w:szCs w:val="40"/>
        </w:rPr>
        <w:t xml:space="preserve">) </w:t>
      </w:r>
      <w:r w:rsidRPr="001E259E">
        <w:rPr>
          <w:rFonts w:cs="Arial"/>
          <w:sz w:val="28"/>
          <w:szCs w:val="28"/>
        </w:rPr>
        <w:t>is called Anusw</w:t>
      </w:r>
      <w:r w:rsidR="00465B56" w:rsidRPr="001E259E">
        <w:rPr>
          <w:rFonts w:cs="Arial"/>
          <w:sz w:val="28"/>
          <w:szCs w:val="28"/>
        </w:rPr>
        <w:t>A</w:t>
      </w:r>
      <w:r w:rsidRPr="001E259E">
        <w:rPr>
          <w:rFonts w:cs="Arial"/>
          <w:sz w:val="28"/>
          <w:szCs w:val="28"/>
        </w:rPr>
        <w:t>ra;</w:t>
      </w:r>
      <w:r w:rsidR="00526431" w:rsidRPr="001E259E">
        <w:rPr>
          <w:rFonts w:cs="Arial"/>
          <w:sz w:val="28"/>
          <w:szCs w:val="28"/>
        </w:rPr>
        <w:t xml:space="preserve"> </w:t>
      </w:r>
      <w:r w:rsidR="00465B56" w:rsidRPr="001E259E">
        <w:rPr>
          <w:rFonts w:cs="Arial"/>
          <w:b/>
          <w:bCs/>
          <w:sz w:val="36"/>
          <w:szCs w:val="36"/>
        </w:rPr>
        <w:t>(</w:t>
      </w:r>
      <w:r w:rsidR="00465B56" w:rsidRPr="001E259E">
        <w:rPr>
          <w:rFonts w:ascii="BRH Devanagari Extra" w:hAnsi="BRH Devanagari Extra" w:cs="BRH Devanagari Extra"/>
          <w:b/>
          <w:bCs/>
          <w:sz w:val="36"/>
          <w:szCs w:val="36"/>
        </w:rPr>
        <w:t>AlÉÑxuÉÉU)</w:t>
      </w:r>
      <w:r w:rsidR="00465B56" w:rsidRPr="001E259E">
        <w:rPr>
          <w:rFonts w:cs="Arial"/>
          <w:b/>
          <w:bCs/>
          <w:sz w:val="36"/>
          <w:szCs w:val="36"/>
        </w:rPr>
        <w:t xml:space="preserve"> </w:t>
      </w:r>
      <w:r w:rsidRPr="001E259E">
        <w:rPr>
          <w:rFonts w:cs="Arial"/>
          <w:b/>
          <w:bCs/>
          <w:sz w:val="36"/>
          <w:szCs w:val="36"/>
        </w:rPr>
        <w:t>(</w:t>
      </w:r>
      <w:r w:rsidRPr="001E259E">
        <w:rPr>
          <w:rFonts w:ascii="BRH Devanagari Extra" w:hAnsi="BRH Devanagari Extra" w:cs="BRH Devanagari Extra"/>
          <w:b/>
          <w:bCs/>
          <w:sz w:val="36"/>
          <w:szCs w:val="36"/>
        </w:rPr>
        <w:t>AlÉÑxuÉU</w:t>
      </w:r>
      <w:r w:rsidR="00465B56" w:rsidRPr="001E259E">
        <w:rPr>
          <w:rFonts w:ascii="BRH Devanagari Extra" w:hAnsi="BRH Devanagari Extra" w:cs="BRH Devanagari Extra"/>
          <w:b/>
          <w:bCs/>
          <w:sz w:val="36"/>
          <w:szCs w:val="36"/>
        </w:rPr>
        <w:t>*</w:t>
      </w:r>
      <w:r w:rsidRPr="001E259E">
        <w:rPr>
          <w:rFonts w:ascii="BRH Devanagari Extra" w:hAnsi="BRH Devanagari Extra" w:cs="BRH Devanagari Extra"/>
          <w:b/>
          <w:bCs/>
          <w:sz w:val="36"/>
          <w:szCs w:val="36"/>
        </w:rPr>
        <w:t>)</w:t>
      </w:r>
      <w:r w:rsidR="00465B56" w:rsidRPr="001E259E">
        <w:rPr>
          <w:rFonts w:ascii="Latha" w:hAnsi="Latha" w:cs="Latha"/>
          <w:sz w:val="28"/>
          <w:szCs w:val="28"/>
          <w:cs/>
          <w:lang w:bidi="ta-IN"/>
        </w:rPr>
        <w:t xml:space="preserve"> அம்</w:t>
      </w:r>
      <w:r w:rsidRPr="001E259E">
        <w:rPr>
          <w:rFonts w:ascii="BRH Devanagari Extra" w:hAnsi="BRH Devanagari Extra" w:cs="BRH Devanagari Extra"/>
          <w:sz w:val="28"/>
          <w:szCs w:val="28"/>
        </w:rPr>
        <w:br/>
      </w:r>
      <w:r w:rsidRPr="001E259E">
        <w:rPr>
          <w:rFonts w:ascii="BRH Devanagari Extra" w:hAnsi="BRH Devanagari Extra" w:cs="BRH Devanagari Extra"/>
          <w:b/>
          <w:bCs/>
          <w:sz w:val="32"/>
          <w:szCs w:val="32"/>
        </w:rPr>
        <w:t xml:space="preserve">AÈ </w:t>
      </w:r>
      <w:r w:rsidR="000420C8" w:rsidRPr="001E259E">
        <w:rPr>
          <w:rFonts w:ascii="BRH Devanagari Extra" w:hAnsi="BRH Devanagari Extra" w:cs="BRH Devanagari Extra"/>
          <w:b/>
          <w:bCs/>
          <w:sz w:val="32"/>
          <w:szCs w:val="32"/>
        </w:rPr>
        <w:t xml:space="preserve"> </w:t>
      </w:r>
      <w:r w:rsidR="000420C8" w:rsidRPr="001E259E">
        <w:rPr>
          <w:rFonts w:ascii="BRH Devanagari Extra" w:hAnsi="BRH Devanagari Extra" w:cs="BRH Devanagari Extra"/>
          <w:sz w:val="32"/>
          <w:szCs w:val="32"/>
        </w:rPr>
        <w:t>(</w:t>
      </w:r>
      <w:r w:rsidR="000420C8" w:rsidRPr="001E259E">
        <w:rPr>
          <w:rFonts w:ascii="BRH Malayalam Extra" w:hAnsi="BRH Malayalam Extra" w:cs="BRH Malayalam Extra"/>
          <w:sz w:val="40"/>
          <w:szCs w:val="40"/>
        </w:rPr>
        <w:t>AJ)</w:t>
      </w:r>
      <w:r w:rsidR="000420C8" w:rsidRPr="001E259E">
        <w:rPr>
          <w:rFonts w:cs="Arial"/>
          <w:sz w:val="28"/>
          <w:szCs w:val="28"/>
        </w:rPr>
        <w:t xml:space="preserve">  </w:t>
      </w:r>
      <w:r w:rsidR="000420C8" w:rsidRPr="001E259E">
        <w:rPr>
          <w:rFonts w:cs="Arial"/>
          <w:b/>
          <w:bCs/>
          <w:sz w:val="28"/>
          <w:szCs w:val="28"/>
        </w:rPr>
        <w:t>(</w:t>
      </w:r>
      <w:r w:rsidR="00465B56" w:rsidRPr="001E259E">
        <w:rPr>
          <w:rFonts w:ascii="Latha" w:hAnsi="Latha" w:cs="Latha"/>
          <w:sz w:val="28"/>
          <w:szCs w:val="28"/>
          <w:cs/>
          <w:lang w:bidi="ta-IN"/>
        </w:rPr>
        <w:t>அ</w:t>
      </w:r>
      <w:r w:rsidR="00465B56" w:rsidRPr="001E259E">
        <w:rPr>
          <w:rFonts w:cs="Arial"/>
          <w:b/>
          <w:bCs/>
          <w:sz w:val="32"/>
          <w:szCs w:val="32"/>
        </w:rPr>
        <w:t>:</w:t>
      </w:r>
      <w:r w:rsidR="000420C8" w:rsidRPr="001E259E">
        <w:rPr>
          <w:rFonts w:ascii="BRH Tamil Tab" w:hAnsi="BRH Tamil Tab" w:cs="BRH Tamil Tab"/>
          <w:b/>
          <w:bCs/>
          <w:sz w:val="40"/>
          <w:szCs w:val="40"/>
        </w:rPr>
        <w:t>)</w:t>
      </w:r>
      <w:r w:rsidR="000420C8" w:rsidRPr="001E259E">
        <w:rPr>
          <w:rFonts w:cs="Arial"/>
          <w:sz w:val="28"/>
          <w:szCs w:val="28"/>
        </w:rPr>
        <w:t xml:space="preserve"> </w:t>
      </w:r>
      <w:r w:rsidRPr="001E259E">
        <w:rPr>
          <w:rFonts w:cs="Arial"/>
          <w:sz w:val="28"/>
          <w:szCs w:val="28"/>
        </w:rPr>
        <w:t>is called visarga;</w:t>
      </w:r>
      <w:r w:rsidR="00F63645" w:rsidRPr="001E259E">
        <w:rPr>
          <w:rFonts w:cs="Arial"/>
          <w:sz w:val="28"/>
          <w:szCs w:val="28"/>
        </w:rPr>
        <w:t xml:space="preserve"> </w:t>
      </w:r>
      <w:r w:rsidRPr="001E259E">
        <w:rPr>
          <w:rFonts w:cs="Arial"/>
          <w:b/>
          <w:bCs/>
          <w:sz w:val="36"/>
          <w:szCs w:val="36"/>
        </w:rPr>
        <w:t>(</w:t>
      </w:r>
      <w:r w:rsidRPr="001E259E">
        <w:rPr>
          <w:rFonts w:ascii="BRH Devanagari Extra" w:hAnsi="BRH Devanagari Extra" w:cs="BRH Devanagari Extra"/>
          <w:b/>
          <w:bCs/>
          <w:sz w:val="36"/>
          <w:szCs w:val="36"/>
        </w:rPr>
        <w:t xml:space="preserve"> ÌuÉxÉaÉï)</w:t>
      </w:r>
      <w:r w:rsidR="00F63645" w:rsidRPr="001E259E">
        <w:rPr>
          <w:rFonts w:ascii="BRH Devanagari Extra" w:hAnsi="BRH Devanagari Extra" w:cs="BRH Devanagari Extra"/>
          <w:b/>
          <w:bCs/>
          <w:sz w:val="36"/>
          <w:szCs w:val="36"/>
        </w:rPr>
        <w:t xml:space="preserve"> (</w:t>
      </w:r>
      <w:r w:rsidR="00F63645" w:rsidRPr="001E259E">
        <w:rPr>
          <w:rFonts w:cs="Arial"/>
          <w:b/>
          <w:bCs/>
          <w:sz w:val="28"/>
          <w:szCs w:val="28"/>
        </w:rPr>
        <w:t>visarjanIya in classic texts)</w:t>
      </w:r>
    </w:p>
    <w:p w14:paraId="18B7595A" w14:textId="77777777" w:rsidR="00087D6B" w:rsidRPr="001E259E" w:rsidRDefault="006E41E4" w:rsidP="00CD1880">
      <w:pPr>
        <w:tabs>
          <w:tab w:val="right" w:pos="9360"/>
        </w:tabs>
        <w:rPr>
          <w:rFonts w:cs="Arial"/>
          <w:sz w:val="28"/>
          <w:szCs w:val="28"/>
        </w:rPr>
      </w:pPr>
      <w:r w:rsidRPr="001E259E">
        <w:rPr>
          <w:rFonts w:cs="Arial"/>
          <w:sz w:val="28"/>
          <w:szCs w:val="28"/>
        </w:rPr>
        <w:t xml:space="preserve">When </w:t>
      </w:r>
      <w:r w:rsidR="008A7F92" w:rsidRPr="001E259E">
        <w:rPr>
          <w:rFonts w:cs="Arial"/>
          <w:sz w:val="28"/>
          <w:szCs w:val="28"/>
        </w:rPr>
        <w:t>“</w:t>
      </w:r>
      <w:r w:rsidRPr="001E259E">
        <w:rPr>
          <w:rFonts w:cs="Arial"/>
          <w:sz w:val="28"/>
          <w:szCs w:val="28"/>
        </w:rPr>
        <w:t>aha</w:t>
      </w:r>
      <w:r w:rsidR="008A7F92" w:rsidRPr="001E259E">
        <w:rPr>
          <w:rFonts w:cs="Arial"/>
          <w:sz w:val="28"/>
          <w:szCs w:val="28"/>
        </w:rPr>
        <w:t>”</w:t>
      </w:r>
      <w:r w:rsidRPr="001E259E">
        <w:rPr>
          <w:rFonts w:cs="Arial"/>
          <w:sz w:val="28"/>
          <w:szCs w:val="28"/>
        </w:rPr>
        <w:t xml:space="preserve"> is said, the </w:t>
      </w:r>
      <w:r w:rsidR="00061732" w:rsidRPr="001E259E">
        <w:rPr>
          <w:rFonts w:cs="Arial"/>
          <w:sz w:val="28"/>
          <w:szCs w:val="28"/>
        </w:rPr>
        <w:t>“</w:t>
      </w:r>
      <w:r w:rsidRPr="001E259E">
        <w:rPr>
          <w:rFonts w:cs="Arial"/>
          <w:sz w:val="28"/>
          <w:szCs w:val="28"/>
        </w:rPr>
        <w:t>ha</w:t>
      </w:r>
      <w:r w:rsidR="00061732" w:rsidRPr="001E259E">
        <w:rPr>
          <w:rFonts w:cs="Arial"/>
          <w:sz w:val="28"/>
          <w:szCs w:val="28"/>
        </w:rPr>
        <w:t xml:space="preserve">” </w:t>
      </w:r>
      <w:r w:rsidR="008A7F92" w:rsidRPr="001E259E">
        <w:rPr>
          <w:rFonts w:cs="Arial"/>
          <w:sz w:val="28"/>
          <w:szCs w:val="28"/>
        </w:rPr>
        <w:t xml:space="preserve">part </w:t>
      </w:r>
      <w:r w:rsidR="00D46945" w:rsidRPr="001E259E">
        <w:rPr>
          <w:rFonts w:cs="Arial"/>
          <w:sz w:val="28"/>
          <w:szCs w:val="28"/>
        </w:rPr>
        <w:t>in</w:t>
      </w:r>
      <w:r w:rsidR="008A7F92" w:rsidRPr="001E259E">
        <w:rPr>
          <w:rFonts w:cs="Arial"/>
          <w:sz w:val="28"/>
          <w:szCs w:val="28"/>
        </w:rPr>
        <w:t xml:space="preserve"> “aha” </w:t>
      </w:r>
      <w:r w:rsidRPr="001E259E">
        <w:rPr>
          <w:rFonts w:cs="Arial"/>
          <w:sz w:val="28"/>
          <w:szCs w:val="28"/>
        </w:rPr>
        <w:t>get</w:t>
      </w:r>
      <w:r w:rsidR="00061732" w:rsidRPr="001E259E">
        <w:rPr>
          <w:rFonts w:cs="Arial"/>
          <w:sz w:val="28"/>
          <w:szCs w:val="28"/>
        </w:rPr>
        <w:t>s</w:t>
      </w:r>
      <w:r w:rsidRPr="001E259E">
        <w:rPr>
          <w:rFonts w:cs="Arial"/>
          <w:sz w:val="28"/>
          <w:szCs w:val="28"/>
        </w:rPr>
        <w:t xml:space="preserve"> only half time scale (the </w:t>
      </w:r>
      <w:r w:rsidR="000420C8" w:rsidRPr="001E259E">
        <w:rPr>
          <w:rFonts w:cs="Arial"/>
          <w:sz w:val="28"/>
          <w:szCs w:val="28"/>
        </w:rPr>
        <w:t>scale is termed as “</w:t>
      </w:r>
      <w:r w:rsidRPr="001E259E">
        <w:rPr>
          <w:rFonts w:cs="Arial"/>
          <w:sz w:val="28"/>
          <w:szCs w:val="28"/>
        </w:rPr>
        <w:t>m</w:t>
      </w:r>
      <w:r w:rsidR="000E5970" w:rsidRPr="001E259E">
        <w:rPr>
          <w:rFonts w:cs="Arial"/>
          <w:sz w:val="28"/>
          <w:szCs w:val="28"/>
        </w:rPr>
        <w:t>A</w:t>
      </w:r>
      <w:r w:rsidRPr="001E259E">
        <w:rPr>
          <w:rFonts w:cs="Arial"/>
          <w:sz w:val="28"/>
          <w:szCs w:val="28"/>
        </w:rPr>
        <w:t>tra</w:t>
      </w:r>
      <w:r w:rsidR="000420C8" w:rsidRPr="001E259E">
        <w:rPr>
          <w:rFonts w:cs="Arial"/>
          <w:sz w:val="28"/>
          <w:szCs w:val="28"/>
        </w:rPr>
        <w:t>”</w:t>
      </w:r>
      <w:r w:rsidRPr="001E259E">
        <w:rPr>
          <w:rFonts w:cs="Arial"/>
          <w:sz w:val="28"/>
          <w:szCs w:val="28"/>
        </w:rPr>
        <w:t xml:space="preserve"> </w:t>
      </w:r>
      <w:r w:rsidR="000420C8" w:rsidRPr="001E259E">
        <w:rPr>
          <w:rFonts w:cs="Arial"/>
          <w:sz w:val="28"/>
          <w:szCs w:val="28"/>
        </w:rPr>
        <w:t>here</w:t>
      </w:r>
      <w:r w:rsidRPr="001E259E">
        <w:rPr>
          <w:rFonts w:cs="Arial"/>
          <w:sz w:val="28"/>
          <w:szCs w:val="28"/>
        </w:rPr>
        <w:t>)</w:t>
      </w:r>
      <w:r w:rsidR="00C751F8" w:rsidRPr="001E259E">
        <w:rPr>
          <w:rFonts w:cs="Arial"/>
          <w:sz w:val="28"/>
          <w:szCs w:val="28"/>
        </w:rPr>
        <w:t xml:space="preserve"> and the m</w:t>
      </w:r>
      <w:r w:rsidR="000420C8" w:rsidRPr="001E259E">
        <w:rPr>
          <w:rFonts w:cs="Arial"/>
          <w:sz w:val="28"/>
          <w:szCs w:val="28"/>
        </w:rPr>
        <w:t>A</w:t>
      </w:r>
      <w:r w:rsidR="00C751F8" w:rsidRPr="001E259E">
        <w:rPr>
          <w:rFonts w:cs="Arial"/>
          <w:sz w:val="28"/>
          <w:szCs w:val="28"/>
        </w:rPr>
        <w:t>tra for ‘aha’ is one and a half.</w:t>
      </w:r>
      <w:r w:rsidR="00CD1880" w:rsidRPr="001E259E">
        <w:rPr>
          <w:rFonts w:cs="Arial"/>
          <w:sz w:val="28"/>
          <w:szCs w:val="28"/>
        </w:rPr>
        <w:t xml:space="preserve"> </w:t>
      </w:r>
      <w:r w:rsidR="00526431" w:rsidRPr="001E259E">
        <w:rPr>
          <w:rFonts w:cs="Arial"/>
          <w:sz w:val="28"/>
          <w:szCs w:val="28"/>
        </w:rPr>
        <w:br/>
      </w:r>
      <w:r w:rsidR="00C751F8" w:rsidRPr="001E259E">
        <w:rPr>
          <w:rFonts w:ascii="BRH Devanagari Extra" w:hAnsi="BRH Devanagari Extra"/>
          <w:b/>
          <w:bCs/>
          <w:sz w:val="36"/>
          <w:szCs w:val="36"/>
        </w:rPr>
        <w:t>AÇ</w:t>
      </w:r>
      <w:r w:rsidR="00C751F8" w:rsidRPr="001E259E">
        <w:rPr>
          <w:rFonts w:ascii="BRH Devanagari Extra" w:hAnsi="BRH Devanagari Extra"/>
          <w:b/>
          <w:bCs/>
          <w:sz w:val="28"/>
          <w:szCs w:val="28"/>
        </w:rPr>
        <w:t xml:space="preserve"> </w:t>
      </w:r>
      <w:r w:rsidR="00087D6B" w:rsidRPr="001E259E">
        <w:rPr>
          <w:rFonts w:cs="Arial"/>
          <w:sz w:val="28"/>
          <w:szCs w:val="28"/>
        </w:rPr>
        <w:t>(a+m)</w:t>
      </w:r>
      <w:r w:rsidR="00526431" w:rsidRPr="001E259E">
        <w:rPr>
          <w:rFonts w:cs="Arial"/>
          <w:sz w:val="28"/>
          <w:szCs w:val="28"/>
        </w:rPr>
        <w:t xml:space="preserve"> </w:t>
      </w:r>
      <w:r w:rsidR="000420C8" w:rsidRPr="001E259E">
        <w:rPr>
          <w:rFonts w:ascii="BRH Devanagari Extra" w:hAnsi="BRH Devanagari Extra"/>
          <w:b/>
          <w:bCs/>
          <w:sz w:val="28"/>
          <w:szCs w:val="28"/>
        </w:rPr>
        <w:t xml:space="preserve">= </w:t>
      </w:r>
      <w:r w:rsidR="000420C8" w:rsidRPr="001E259E">
        <w:rPr>
          <w:rFonts w:cs="Arial"/>
          <w:sz w:val="28"/>
          <w:szCs w:val="28"/>
        </w:rPr>
        <w:t>one +half</w:t>
      </w:r>
      <w:r w:rsidR="00087D6B" w:rsidRPr="001E259E">
        <w:rPr>
          <w:rFonts w:cs="Arial"/>
          <w:sz w:val="28"/>
          <w:szCs w:val="28"/>
        </w:rPr>
        <w:t xml:space="preserve">  mAtra</w:t>
      </w:r>
    </w:p>
    <w:p w14:paraId="4CEB9ECC" w14:textId="77777777" w:rsidR="006F6D14" w:rsidRPr="001E259E" w:rsidRDefault="00CD1880" w:rsidP="00CD1880">
      <w:pPr>
        <w:tabs>
          <w:tab w:val="right" w:pos="9360"/>
        </w:tabs>
        <w:rPr>
          <w:rFonts w:cs="Arial"/>
          <w:szCs w:val="24"/>
        </w:rPr>
      </w:pPr>
      <w:r w:rsidRPr="001E259E">
        <w:rPr>
          <w:rFonts w:cs="Arial"/>
          <w:sz w:val="28"/>
          <w:szCs w:val="28"/>
        </w:rPr>
        <w:t xml:space="preserve"> </w:t>
      </w:r>
    </w:p>
    <w:p w14:paraId="0637CE6E" w14:textId="77777777" w:rsidR="006F6D14" w:rsidRPr="001E259E" w:rsidRDefault="00285AEA" w:rsidP="00BA2FAD">
      <w:pPr>
        <w:tabs>
          <w:tab w:val="right" w:pos="9360"/>
        </w:tabs>
        <w:jc w:val="both"/>
        <w:rPr>
          <w:rFonts w:cs="Arial"/>
          <w:sz w:val="28"/>
          <w:szCs w:val="28"/>
        </w:rPr>
      </w:pPr>
      <w:r w:rsidRPr="001E259E">
        <w:rPr>
          <w:rFonts w:cs="Arial"/>
          <w:sz w:val="28"/>
          <w:szCs w:val="28"/>
        </w:rPr>
        <w:t>PS refers that there are 16 Vowels or Swaras.</w:t>
      </w:r>
      <w:r w:rsidR="00782C24" w:rsidRPr="001E259E">
        <w:rPr>
          <w:rFonts w:cs="Arial"/>
          <w:sz w:val="28"/>
          <w:szCs w:val="28"/>
        </w:rPr>
        <w:t xml:space="preserve"> Three letters in the table </w:t>
      </w:r>
      <w:r w:rsidR="00616F02" w:rsidRPr="001E259E">
        <w:rPr>
          <w:rFonts w:cs="Arial"/>
          <w:sz w:val="28"/>
          <w:szCs w:val="28"/>
        </w:rPr>
        <w:t>above in 1.1</w:t>
      </w:r>
      <w:r w:rsidR="002800EB" w:rsidRPr="001E259E">
        <w:rPr>
          <w:rFonts w:cs="Arial"/>
          <w:sz w:val="28"/>
          <w:szCs w:val="28"/>
        </w:rPr>
        <w:t>.3</w:t>
      </w:r>
      <w:r w:rsidR="00616F02" w:rsidRPr="001E259E">
        <w:rPr>
          <w:rFonts w:cs="Arial"/>
          <w:sz w:val="28"/>
          <w:szCs w:val="28"/>
        </w:rPr>
        <w:t xml:space="preserve"> </w:t>
      </w:r>
      <w:r w:rsidR="002800EB" w:rsidRPr="001E259E">
        <w:rPr>
          <w:rFonts w:cs="Arial"/>
          <w:sz w:val="28"/>
          <w:szCs w:val="28"/>
        </w:rPr>
        <w:t xml:space="preserve">are </w:t>
      </w:r>
      <w:r w:rsidR="00782C24" w:rsidRPr="001E259E">
        <w:rPr>
          <w:rFonts w:cs="Arial"/>
          <w:sz w:val="28"/>
          <w:szCs w:val="28"/>
        </w:rPr>
        <w:t>not recognized in classical text a</w:t>
      </w:r>
      <w:r w:rsidR="00726317" w:rsidRPr="001E259E">
        <w:rPr>
          <w:rFonts w:cs="Arial"/>
          <w:sz w:val="28"/>
          <w:szCs w:val="28"/>
        </w:rPr>
        <w:t>nd three P</w:t>
      </w:r>
      <w:r w:rsidR="001A22ED" w:rsidRPr="001E259E">
        <w:rPr>
          <w:rFonts w:cs="Arial"/>
          <w:sz w:val="28"/>
          <w:szCs w:val="28"/>
        </w:rPr>
        <w:t xml:space="preserve">luta sounds are </w:t>
      </w:r>
      <w:r w:rsidR="00E02031" w:rsidRPr="001E259E">
        <w:rPr>
          <w:rFonts w:cs="Arial"/>
          <w:sz w:val="28"/>
          <w:szCs w:val="28"/>
        </w:rPr>
        <w:t xml:space="preserve">not </w:t>
      </w:r>
      <w:r w:rsidR="008A4059" w:rsidRPr="001E259E">
        <w:rPr>
          <w:rFonts w:cs="Arial"/>
          <w:sz w:val="28"/>
          <w:szCs w:val="28"/>
        </w:rPr>
        <w:t>indicated above thus a total</w:t>
      </w:r>
      <w:r w:rsidR="001A22ED" w:rsidRPr="001E259E">
        <w:rPr>
          <w:rFonts w:cs="Arial"/>
          <w:sz w:val="28"/>
          <w:szCs w:val="28"/>
        </w:rPr>
        <w:t xml:space="preserve"> </w:t>
      </w:r>
      <w:r w:rsidR="00AB0E14" w:rsidRPr="001E259E">
        <w:rPr>
          <w:rFonts w:cs="Arial"/>
          <w:sz w:val="28"/>
          <w:szCs w:val="28"/>
        </w:rPr>
        <w:t xml:space="preserve">of </w:t>
      </w:r>
      <w:r w:rsidR="00726317" w:rsidRPr="001E259E">
        <w:rPr>
          <w:rFonts w:cs="Arial"/>
          <w:sz w:val="28"/>
          <w:szCs w:val="28"/>
        </w:rPr>
        <w:t>1</w:t>
      </w:r>
      <w:r w:rsidR="003809C7" w:rsidRPr="001E259E">
        <w:rPr>
          <w:rFonts w:cs="Arial"/>
          <w:sz w:val="28"/>
          <w:szCs w:val="28"/>
        </w:rPr>
        <w:t>6</w:t>
      </w:r>
      <w:r w:rsidR="00E02031" w:rsidRPr="001E259E">
        <w:rPr>
          <w:rFonts w:cs="Arial"/>
          <w:sz w:val="28"/>
          <w:szCs w:val="28"/>
        </w:rPr>
        <w:t xml:space="preserve"> </w:t>
      </w:r>
      <w:r w:rsidR="00526431" w:rsidRPr="001E259E">
        <w:rPr>
          <w:rFonts w:cs="Arial"/>
          <w:sz w:val="28"/>
          <w:szCs w:val="28"/>
        </w:rPr>
        <w:t xml:space="preserve">vowels </w:t>
      </w:r>
      <w:r w:rsidR="00E02031" w:rsidRPr="001E259E">
        <w:rPr>
          <w:rFonts w:cs="Arial"/>
          <w:sz w:val="28"/>
          <w:szCs w:val="28"/>
        </w:rPr>
        <w:t>only</w:t>
      </w:r>
      <w:r w:rsidR="008A4059" w:rsidRPr="001E259E">
        <w:rPr>
          <w:rFonts w:cs="Arial"/>
          <w:sz w:val="28"/>
          <w:szCs w:val="28"/>
        </w:rPr>
        <w:t>.</w:t>
      </w:r>
      <w:r w:rsidR="001A22ED" w:rsidRPr="001E259E">
        <w:rPr>
          <w:rFonts w:cs="Arial"/>
          <w:sz w:val="28"/>
          <w:szCs w:val="28"/>
        </w:rPr>
        <w:t xml:space="preserve"> </w:t>
      </w:r>
    </w:p>
    <w:p w14:paraId="25F70F08" w14:textId="77777777" w:rsidR="00726317" w:rsidRPr="001E259E" w:rsidRDefault="00726317" w:rsidP="00CD1880">
      <w:pPr>
        <w:tabs>
          <w:tab w:val="right" w:pos="9360"/>
        </w:tabs>
        <w:rPr>
          <w:rFonts w:cs="Arial"/>
          <w:sz w:val="28"/>
          <w:szCs w:val="28"/>
        </w:rPr>
      </w:pPr>
    </w:p>
    <w:p w14:paraId="12085ACF" w14:textId="77777777" w:rsidR="002B42F6" w:rsidRPr="001E259E" w:rsidRDefault="002B42F6" w:rsidP="00CD1880">
      <w:pPr>
        <w:tabs>
          <w:tab w:val="right" w:pos="9360"/>
        </w:tabs>
        <w:rPr>
          <w:rFonts w:cs="Arial"/>
          <w:sz w:val="28"/>
          <w:szCs w:val="28"/>
        </w:rPr>
      </w:pPr>
    </w:p>
    <w:p w14:paraId="659073D0" w14:textId="77777777" w:rsidR="002B42F6" w:rsidRPr="001E259E" w:rsidRDefault="002B42F6" w:rsidP="00CD1880">
      <w:pPr>
        <w:tabs>
          <w:tab w:val="right" w:pos="9360"/>
        </w:tabs>
        <w:rPr>
          <w:rFonts w:cs="Arial"/>
          <w:sz w:val="28"/>
          <w:szCs w:val="28"/>
        </w:rPr>
      </w:pPr>
    </w:p>
    <w:p w14:paraId="71B7F0BD" w14:textId="77777777" w:rsidR="001A22ED" w:rsidRPr="001E259E" w:rsidRDefault="001A22ED" w:rsidP="00CD1880">
      <w:pPr>
        <w:tabs>
          <w:tab w:val="right" w:pos="9360"/>
        </w:tabs>
        <w:rPr>
          <w:rFonts w:cs="Arial"/>
          <w:sz w:val="28"/>
          <w:szCs w:val="28"/>
        </w:rPr>
      </w:pPr>
    </w:p>
    <w:p w14:paraId="389B7E5E" w14:textId="77777777" w:rsidR="00726317" w:rsidRPr="001E259E" w:rsidRDefault="00726317" w:rsidP="00CD1880">
      <w:pPr>
        <w:tabs>
          <w:tab w:val="right" w:pos="9360"/>
        </w:tabs>
        <w:rPr>
          <w:rFonts w:cs="Arial"/>
          <w:b/>
          <w:sz w:val="28"/>
          <w:szCs w:val="28"/>
          <w:u w:val="single"/>
        </w:rPr>
      </w:pPr>
      <w:r w:rsidRPr="001E259E">
        <w:rPr>
          <w:rFonts w:cs="Arial"/>
          <w:b/>
          <w:sz w:val="28"/>
          <w:szCs w:val="28"/>
          <w:u w:val="single"/>
        </w:rPr>
        <w:lastRenderedPageBreak/>
        <w:t xml:space="preserve">Rules </w:t>
      </w:r>
      <w:r w:rsidR="001A22ED" w:rsidRPr="001E259E">
        <w:rPr>
          <w:rFonts w:cs="Arial"/>
          <w:b/>
          <w:sz w:val="28"/>
          <w:szCs w:val="28"/>
          <w:u w:val="single"/>
        </w:rPr>
        <w:t>for uttering the askharas -  as in “</w:t>
      </w:r>
      <w:r w:rsidRPr="001E259E">
        <w:rPr>
          <w:rFonts w:cs="Arial"/>
          <w:b/>
          <w:sz w:val="28"/>
          <w:szCs w:val="28"/>
          <w:u w:val="single"/>
        </w:rPr>
        <w:t>PS</w:t>
      </w:r>
      <w:r w:rsidR="001A22ED" w:rsidRPr="001E259E">
        <w:rPr>
          <w:rFonts w:cs="Arial"/>
          <w:b/>
          <w:sz w:val="28"/>
          <w:szCs w:val="28"/>
          <w:u w:val="single"/>
        </w:rPr>
        <w:t>”</w:t>
      </w:r>
      <w:r w:rsidRPr="001E259E">
        <w:rPr>
          <w:rFonts w:cs="Arial"/>
          <w:b/>
          <w:sz w:val="28"/>
          <w:szCs w:val="28"/>
          <w:u w:val="single"/>
        </w:rPr>
        <w:t>:</w:t>
      </w:r>
    </w:p>
    <w:p w14:paraId="404BB1CB" w14:textId="77777777" w:rsidR="000C064E" w:rsidRPr="001E259E" w:rsidRDefault="000C064E" w:rsidP="00BA2FAD">
      <w:pPr>
        <w:numPr>
          <w:ilvl w:val="0"/>
          <w:numId w:val="21"/>
        </w:numPr>
        <w:spacing w:line="240" w:lineRule="auto"/>
        <w:jc w:val="both"/>
        <w:rPr>
          <w:sz w:val="28"/>
          <w:szCs w:val="28"/>
        </w:rPr>
      </w:pPr>
      <w:r w:rsidRPr="001E259E">
        <w:rPr>
          <w:sz w:val="28"/>
          <w:szCs w:val="28"/>
        </w:rPr>
        <w:t xml:space="preserve">In forming </w:t>
      </w:r>
      <w:r w:rsidR="000E5970" w:rsidRPr="001E259E">
        <w:rPr>
          <w:sz w:val="28"/>
          <w:szCs w:val="28"/>
        </w:rPr>
        <w:t>‘</w:t>
      </w:r>
      <w:r w:rsidRPr="001E259E">
        <w:rPr>
          <w:sz w:val="28"/>
          <w:szCs w:val="28"/>
        </w:rPr>
        <w:t>a</w:t>
      </w:r>
      <w:r w:rsidR="000E5970" w:rsidRPr="001E259E">
        <w:rPr>
          <w:sz w:val="28"/>
          <w:szCs w:val="28"/>
        </w:rPr>
        <w:t>’</w:t>
      </w:r>
      <w:r w:rsidRPr="001E259E">
        <w:rPr>
          <w:sz w:val="28"/>
          <w:szCs w:val="28"/>
        </w:rPr>
        <w:t>-</w:t>
      </w:r>
      <w:r w:rsidR="001A22ED" w:rsidRPr="001E259E">
        <w:rPr>
          <w:sz w:val="28"/>
          <w:szCs w:val="28"/>
        </w:rPr>
        <w:t xml:space="preserve"> </w:t>
      </w:r>
      <w:r w:rsidRPr="001E259E">
        <w:rPr>
          <w:sz w:val="28"/>
          <w:szCs w:val="28"/>
        </w:rPr>
        <w:t>vowel</w:t>
      </w:r>
      <w:r w:rsidR="001A22ED" w:rsidRPr="001E259E">
        <w:rPr>
          <w:sz w:val="28"/>
          <w:szCs w:val="28"/>
        </w:rPr>
        <w:t xml:space="preserve"> </w:t>
      </w:r>
      <w:r w:rsidR="00CB64B0" w:rsidRPr="001E259E">
        <w:rPr>
          <w:sz w:val="28"/>
          <w:szCs w:val="28"/>
        </w:rPr>
        <w:t xml:space="preserve">(sound </w:t>
      </w:r>
      <w:r w:rsidR="00CB64B0" w:rsidRPr="001E259E">
        <w:rPr>
          <w:rFonts w:ascii="BRH Devanagari Extra" w:hAnsi="BRH Devanagari Extra" w:cs="BRH Devanagari Extra"/>
          <w:b/>
          <w:bCs/>
          <w:sz w:val="32"/>
          <w:szCs w:val="32"/>
        </w:rPr>
        <w:t>A</w:t>
      </w:r>
      <w:r w:rsidR="00CB64B0" w:rsidRPr="001E259E">
        <w:rPr>
          <w:sz w:val="28"/>
          <w:szCs w:val="28"/>
        </w:rPr>
        <w:t xml:space="preserve"> )</w:t>
      </w:r>
      <w:r w:rsidRPr="001E259E">
        <w:rPr>
          <w:sz w:val="28"/>
          <w:szCs w:val="28"/>
        </w:rPr>
        <w:t>, the lips and jaws must not be too nearly approximated</w:t>
      </w:r>
      <w:r w:rsidR="000E5970" w:rsidRPr="001E259E">
        <w:rPr>
          <w:sz w:val="28"/>
          <w:szCs w:val="28"/>
        </w:rPr>
        <w:t xml:space="preserve"> (coming together, near or converge but not touching) </w:t>
      </w:r>
      <w:r w:rsidRPr="001E259E">
        <w:rPr>
          <w:sz w:val="28"/>
          <w:szCs w:val="28"/>
        </w:rPr>
        <w:t xml:space="preserve"> nor too widely separated </w:t>
      </w:r>
      <w:r w:rsidR="00782C24" w:rsidRPr="001E259E">
        <w:rPr>
          <w:sz w:val="28"/>
          <w:szCs w:val="28"/>
        </w:rPr>
        <w:t>(</w:t>
      </w:r>
      <w:r w:rsidRPr="001E259E">
        <w:rPr>
          <w:sz w:val="28"/>
          <w:szCs w:val="28"/>
        </w:rPr>
        <w:t>Rule</w:t>
      </w:r>
      <w:r w:rsidR="00782C24" w:rsidRPr="001E259E">
        <w:rPr>
          <w:sz w:val="28"/>
          <w:szCs w:val="28"/>
        </w:rPr>
        <w:t xml:space="preserve"> 2.</w:t>
      </w:r>
      <w:r w:rsidRPr="001E259E">
        <w:rPr>
          <w:sz w:val="28"/>
          <w:szCs w:val="28"/>
        </w:rPr>
        <w:t>12</w:t>
      </w:r>
      <w:r w:rsidR="00782C24" w:rsidRPr="001E259E">
        <w:rPr>
          <w:sz w:val="28"/>
          <w:szCs w:val="28"/>
        </w:rPr>
        <w:t>)</w:t>
      </w:r>
      <w:r w:rsidR="00AB6D53" w:rsidRPr="001E259E">
        <w:rPr>
          <w:sz w:val="28"/>
          <w:szCs w:val="28"/>
        </w:rPr>
        <w:t>.</w:t>
      </w:r>
    </w:p>
    <w:p w14:paraId="32F083D3" w14:textId="77777777" w:rsidR="000C064E" w:rsidRPr="001E259E" w:rsidRDefault="000C064E" w:rsidP="00BA2FAD">
      <w:pPr>
        <w:numPr>
          <w:ilvl w:val="0"/>
          <w:numId w:val="21"/>
        </w:numPr>
        <w:spacing w:line="240" w:lineRule="auto"/>
        <w:jc w:val="both"/>
        <w:rPr>
          <w:sz w:val="28"/>
          <w:szCs w:val="28"/>
        </w:rPr>
      </w:pPr>
      <w:r w:rsidRPr="001E259E">
        <w:rPr>
          <w:sz w:val="28"/>
          <w:szCs w:val="28"/>
        </w:rPr>
        <w:t xml:space="preserve"> Also for </w:t>
      </w:r>
      <w:r w:rsidR="000E5970" w:rsidRPr="001E259E">
        <w:rPr>
          <w:sz w:val="28"/>
          <w:szCs w:val="28"/>
        </w:rPr>
        <w:t>‘</w:t>
      </w:r>
      <w:r w:rsidRPr="001E259E">
        <w:rPr>
          <w:sz w:val="28"/>
          <w:szCs w:val="28"/>
        </w:rPr>
        <w:t>O</w:t>
      </w:r>
      <w:r w:rsidR="000E5970" w:rsidRPr="001E259E">
        <w:rPr>
          <w:sz w:val="28"/>
          <w:szCs w:val="28"/>
        </w:rPr>
        <w:t>’</w:t>
      </w:r>
      <w:r w:rsidRPr="001E259E">
        <w:rPr>
          <w:sz w:val="28"/>
          <w:szCs w:val="28"/>
        </w:rPr>
        <w:t xml:space="preserve"> vowel</w:t>
      </w:r>
      <w:r w:rsidR="00E86F39" w:rsidRPr="001E259E">
        <w:rPr>
          <w:sz w:val="28"/>
          <w:szCs w:val="28"/>
        </w:rPr>
        <w:t xml:space="preserve"> (sound</w:t>
      </w:r>
      <w:r w:rsidR="00E86F39" w:rsidRPr="001E259E">
        <w:rPr>
          <w:rFonts w:ascii="BRH Devanagari Extra" w:hAnsi="BRH Devanagari Extra" w:cs="BRH Devanagari Extra"/>
          <w:b/>
          <w:bCs/>
          <w:sz w:val="32"/>
          <w:szCs w:val="32"/>
        </w:rPr>
        <w:t xml:space="preserve"> AÉå</w:t>
      </w:r>
      <w:r w:rsidR="00E86F39" w:rsidRPr="001E259E">
        <w:rPr>
          <w:sz w:val="28"/>
          <w:szCs w:val="28"/>
        </w:rPr>
        <w:t xml:space="preserve"> )</w:t>
      </w:r>
      <w:r w:rsidRPr="001E259E">
        <w:rPr>
          <w:sz w:val="28"/>
          <w:szCs w:val="28"/>
        </w:rPr>
        <w:t xml:space="preserve"> but lips will be approximated </w:t>
      </w:r>
      <w:r w:rsidR="00526431" w:rsidRPr="001E259E">
        <w:rPr>
          <w:sz w:val="28"/>
          <w:szCs w:val="28"/>
        </w:rPr>
        <w:br/>
      </w:r>
      <w:r w:rsidRPr="001E259E">
        <w:rPr>
          <w:sz w:val="28"/>
          <w:szCs w:val="28"/>
        </w:rPr>
        <w:t xml:space="preserve"> (</w:t>
      </w:r>
      <w:r w:rsidR="00CB0BFE" w:rsidRPr="001E259E">
        <w:rPr>
          <w:sz w:val="28"/>
          <w:szCs w:val="28"/>
        </w:rPr>
        <w:t>Rule</w:t>
      </w:r>
      <w:r w:rsidR="000E5970" w:rsidRPr="001E259E">
        <w:rPr>
          <w:sz w:val="28"/>
          <w:szCs w:val="28"/>
        </w:rPr>
        <w:t xml:space="preserve"> </w:t>
      </w:r>
      <w:r w:rsidR="00782C24" w:rsidRPr="001E259E">
        <w:rPr>
          <w:sz w:val="28"/>
          <w:szCs w:val="28"/>
        </w:rPr>
        <w:t>2.</w:t>
      </w:r>
      <w:r w:rsidRPr="001E259E">
        <w:rPr>
          <w:sz w:val="28"/>
          <w:szCs w:val="28"/>
        </w:rPr>
        <w:t>13/14)</w:t>
      </w:r>
      <w:r w:rsidR="00AB6D53" w:rsidRPr="001E259E">
        <w:rPr>
          <w:sz w:val="28"/>
          <w:szCs w:val="28"/>
        </w:rPr>
        <w:t>.</w:t>
      </w:r>
    </w:p>
    <w:p w14:paraId="4FFE0FA4" w14:textId="77777777" w:rsidR="00AB6D53" w:rsidRPr="001E259E" w:rsidRDefault="00AB6D53" w:rsidP="00BA2FAD">
      <w:pPr>
        <w:spacing w:line="240" w:lineRule="auto"/>
        <w:ind w:left="360"/>
        <w:jc w:val="both"/>
        <w:rPr>
          <w:sz w:val="28"/>
          <w:szCs w:val="28"/>
        </w:rPr>
      </w:pPr>
    </w:p>
    <w:p w14:paraId="60AAE62F" w14:textId="77777777" w:rsidR="000C064E" w:rsidRPr="001E259E" w:rsidRDefault="000C064E" w:rsidP="00BA2FAD">
      <w:pPr>
        <w:numPr>
          <w:ilvl w:val="0"/>
          <w:numId w:val="21"/>
        </w:numPr>
        <w:spacing w:line="120" w:lineRule="auto"/>
        <w:jc w:val="both"/>
        <w:rPr>
          <w:sz w:val="28"/>
          <w:szCs w:val="28"/>
        </w:rPr>
      </w:pPr>
      <w:r w:rsidRPr="001E259E">
        <w:rPr>
          <w:sz w:val="28"/>
          <w:szCs w:val="28"/>
        </w:rPr>
        <w:t>In utterance of ‘e</w:t>
      </w:r>
      <w:r w:rsidR="00E86F39" w:rsidRPr="001E259E">
        <w:rPr>
          <w:sz w:val="28"/>
          <w:szCs w:val="28"/>
        </w:rPr>
        <w:t>’</w:t>
      </w:r>
      <w:r w:rsidRPr="001E259E">
        <w:rPr>
          <w:sz w:val="28"/>
          <w:szCs w:val="28"/>
        </w:rPr>
        <w:t xml:space="preserve"> </w:t>
      </w:r>
      <w:r w:rsidR="003035FB" w:rsidRPr="001E259E">
        <w:rPr>
          <w:sz w:val="28"/>
          <w:szCs w:val="28"/>
        </w:rPr>
        <w:t xml:space="preserve">vowel  </w:t>
      </w:r>
      <w:r w:rsidR="00E86F39" w:rsidRPr="001E259E">
        <w:rPr>
          <w:sz w:val="28"/>
          <w:szCs w:val="28"/>
        </w:rPr>
        <w:t>(sound</w:t>
      </w:r>
      <w:r w:rsidR="00E86F39" w:rsidRPr="001E259E">
        <w:rPr>
          <w:b/>
          <w:bCs/>
          <w:sz w:val="28"/>
          <w:szCs w:val="28"/>
        </w:rPr>
        <w:t xml:space="preserve"> </w:t>
      </w:r>
      <w:r w:rsidR="00AB6D53" w:rsidRPr="001E259E">
        <w:rPr>
          <w:rFonts w:ascii="BRH Devanagari" w:hAnsi="BRH Devanagari" w:cs="BRH Devanagari"/>
          <w:b/>
          <w:bCs/>
          <w:sz w:val="36"/>
          <w:szCs w:val="36"/>
        </w:rPr>
        <w:t>C</w:t>
      </w:r>
      <w:r w:rsidR="00E86F39" w:rsidRPr="001E259E">
        <w:rPr>
          <w:rFonts w:ascii="BRH Devanagari Extra" w:hAnsi="BRH Devanagari Extra" w:cs="BRH Devanagari Extra"/>
          <w:b/>
          <w:bCs/>
          <w:sz w:val="32"/>
          <w:szCs w:val="32"/>
        </w:rPr>
        <w:t xml:space="preserve">) </w:t>
      </w:r>
      <w:r w:rsidR="00E86F39" w:rsidRPr="001E259E">
        <w:rPr>
          <w:sz w:val="28"/>
          <w:szCs w:val="28"/>
        </w:rPr>
        <w:t xml:space="preserve"> </w:t>
      </w:r>
      <w:r w:rsidRPr="001E259E">
        <w:rPr>
          <w:sz w:val="28"/>
          <w:szCs w:val="28"/>
        </w:rPr>
        <w:t xml:space="preserve">the middle of the tongue is approximated to the </w:t>
      </w:r>
      <w:r w:rsidR="00EA708A" w:rsidRPr="001E259E">
        <w:rPr>
          <w:sz w:val="28"/>
          <w:szCs w:val="28"/>
        </w:rPr>
        <w:t>P</w:t>
      </w:r>
      <w:r w:rsidRPr="001E259E">
        <w:rPr>
          <w:sz w:val="28"/>
          <w:szCs w:val="28"/>
        </w:rPr>
        <w:t>alate</w:t>
      </w:r>
      <w:r w:rsidR="00E86F39" w:rsidRPr="001E259E">
        <w:rPr>
          <w:sz w:val="28"/>
          <w:szCs w:val="28"/>
        </w:rPr>
        <w:t xml:space="preserve"> and </w:t>
      </w:r>
      <w:r w:rsidRPr="001E259E">
        <w:rPr>
          <w:sz w:val="28"/>
          <w:szCs w:val="28"/>
        </w:rPr>
        <w:t xml:space="preserve">also in </w:t>
      </w:r>
      <w:r w:rsidR="00726317" w:rsidRPr="001E259E">
        <w:rPr>
          <w:sz w:val="28"/>
          <w:szCs w:val="28"/>
        </w:rPr>
        <w:t>‘</w:t>
      </w:r>
      <w:r w:rsidRPr="001E259E">
        <w:rPr>
          <w:sz w:val="28"/>
          <w:szCs w:val="28"/>
        </w:rPr>
        <w:t>ae</w:t>
      </w:r>
      <w:r w:rsidR="00726317" w:rsidRPr="001E259E">
        <w:rPr>
          <w:sz w:val="28"/>
          <w:szCs w:val="28"/>
        </w:rPr>
        <w:t>’</w:t>
      </w:r>
      <w:r w:rsidR="00E86F39" w:rsidRPr="001E259E">
        <w:rPr>
          <w:sz w:val="28"/>
          <w:szCs w:val="28"/>
        </w:rPr>
        <w:t xml:space="preserve"> (sound </w:t>
      </w:r>
      <w:r w:rsidR="00E86F39" w:rsidRPr="001E259E">
        <w:rPr>
          <w:rFonts w:ascii="BRH Devanagari Extra" w:hAnsi="BRH Devanagari Extra" w:cs="BRH Devanagari Extra"/>
          <w:b/>
          <w:bCs/>
          <w:sz w:val="32"/>
          <w:szCs w:val="32"/>
        </w:rPr>
        <w:t>L)</w:t>
      </w:r>
      <w:r w:rsidR="00E86F39" w:rsidRPr="001E259E">
        <w:rPr>
          <w:sz w:val="28"/>
          <w:szCs w:val="28"/>
        </w:rPr>
        <w:t xml:space="preserve"> </w:t>
      </w:r>
      <w:r w:rsidRPr="001E259E">
        <w:rPr>
          <w:sz w:val="28"/>
          <w:szCs w:val="28"/>
        </w:rPr>
        <w:t>(</w:t>
      </w:r>
      <w:r w:rsidR="00CB0BFE" w:rsidRPr="001E259E">
        <w:rPr>
          <w:sz w:val="28"/>
          <w:szCs w:val="28"/>
        </w:rPr>
        <w:t xml:space="preserve">Rule </w:t>
      </w:r>
      <w:r w:rsidR="00782C24" w:rsidRPr="001E259E">
        <w:rPr>
          <w:sz w:val="28"/>
          <w:szCs w:val="28"/>
        </w:rPr>
        <w:t>2.</w:t>
      </w:r>
      <w:r w:rsidRPr="001E259E">
        <w:rPr>
          <w:sz w:val="28"/>
          <w:szCs w:val="28"/>
        </w:rPr>
        <w:t>21)</w:t>
      </w:r>
      <w:r w:rsidR="00AB6D53" w:rsidRPr="001E259E">
        <w:rPr>
          <w:sz w:val="28"/>
          <w:szCs w:val="28"/>
        </w:rPr>
        <w:t>.</w:t>
      </w:r>
    </w:p>
    <w:p w14:paraId="174D9096" w14:textId="77777777" w:rsidR="000C064E" w:rsidRPr="001E259E" w:rsidRDefault="000C064E" w:rsidP="00BA2FAD">
      <w:pPr>
        <w:numPr>
          <w:ilvl w:val="0"/>
          <w:numId w:val="21"/>
        </w:numPr>
        <w:spacing w:line="240" w:lineRule="auto"/>
        <w:jc w:val="both"/>
        <w:rPr>
          <w:sz w:val="28"/>
          <w:szCs w:val="28"/>
        </w:rPr>
      </w:pPr>
      <w:r w:rsidRPr="001E259E">
        <w:rPr>
          <w:sz w:val="28"/>
          <w:szCs w:val="28"/>
        </w:rPr>
        <w:t xml:space="preserve">In uttering </w:t>
      </w:r>
      <w:r w:rsidR="00726317" w:rsidRPr="001E259E">
        <w:rPr>
          <w:sz w:val="28"/>
          <w:szCs w:val="28"/>
        </w:rPr>
        <w:t>‘</w:t>
      </w:r>
      <w:r w:rsidRPr="001E259E">
        <w:rPr>
          <w:sz w:val="28"/>
          <w:szCs w:val="28"/>
        </w:rPr>
        <w:t>ae</w:t>
      </w:r>
      <w:r w:rsidR="00726317" w:rsidRPr="001E259E">
        <w:rPr>
          <w:sz w:val="28"/>
          <w:szCs w:val="28"/>
        </w:rPr>
        <w:t>’</w:t>
      </w:r>
      <w:r w:rsidRPr="001E259E">
        <w:rPr>
          <w:sz w:val="28"/>
          <w:szCs w:val="28"/>
        </w:rPr>
        <w:t>,</w:t>
      </w:r>
      <w:r w:rsidR="00E86F39" w:rsidRPr="001E259E">
        <w:rPr>
          <w:sz w:val="28"/>
          <w:szCs w:val="28"/>
        </w:rPr>
        <w:t xml:space="preserve"> (sound </w:t>
      </w:r>
      <w:r w:rsidR="0039452B" w:rsidRPr="001E259E">
        <w:rPr>
          <w:rFonts w:ascii="BRH Devanagari" w:hAnsi="BRH Devanagari" w:cs="BRH Devanagari"/>
          <w:b/>
          <w:bCs/>
          <w:sz w:val="36"/>
          <w:szCs w:val="36"/>
        </w:rPr>
        <w:t>L</w:t>
      </w:r>
      <w:r w:rsidR="00E86F39" w:rsidRPr="001E259E">
        <w:rPr>
          <w:rFonts w:ascii="BRH Devanagari Extra" w:hAnsi="BRH Devanagari Extra" w:cs="BRH Devanagari Extra"/>
          <w:b/>
          <w:bCs/>
          <w:sz w:val="32"/>
          <w:szCs w:val="32"/>
        </w:rPr>
        <w:t>)</w:t>
      </w:r>
      <w:r w:rsidRPr="001E259E">
        <w:rPr>
          <w:sz w:val="28"/>
          <w:szCs w:val="28"/>
        </w:rPr>
        <w:t xml:space="preserve"> lips are protracted</w:t>
      </w:r>
      <w:r w:rsidR="00E86F39" w:rsidRPr="001E259E">
        <w:rPr>
          <w:sz w:val="28"/>
          <w:szCs w:val="28"/>
        </w:rPr>
        <w:t xml:space="preserve"> (widen</w:t>
      </w:r>
      <w:r w:rsidR="00726317" w:rsidRPr="001E259E">
        <w:rPr>
          <w:sz w:val="28"/>
          <w:szCs w:val="28"/>
        </w:rPr>
        <w:t>/separated</w:t>
      </w:r>
      <w:r w:rsidR="00E86F39" w:rsidRPr="001E259E">
        <w:rPr>
          <w:sz w:val="28"/>
          <w:szCs w:val="28"/>
        </w:rPr>
        <w:t>)</w:t>
      </w:r>
      <w:r w:rsidRPr="001E259E">
        <w:rPr>
          <w:sz w:val="28"/>
          <w:szCs w:val="28"/>
        </w:rPr>
        <w:t>, jaws are nearly approximated closer and one touches borders of the upper back jaws with the edges of the middle of the tongue (</w:t>
      </w:r>
      <w:r w:rsidR="00CB0BFE" w:rsidRPr="001E259E">
        <w:rPr>
          <w:sz w:val="28"/>
          <w:szCs w:val="28"/>
        </w:rPr>
        <w:t xml:space="preserve">Rule </w:t>
      </w:r>
      <w:r w:rsidR="00726317" w:rsidRPr="001E259E">
        <w:rPr>
          <w:sz w:val="28"/>
          <w:szCs w:val="28"/>
        </w:rPr>
        <w:t>2.</w:t>
      </w:r>
      <w:r w:rsidRPr="001E259E">
        <w:rPr>
          <w:sz w:val="28"/>
          <w:szCs w:val="28"/>
        </w:rPr>
        <w:t>15/16/17)</w:t>
      </w:r>
    </w:p>
    <w:p w14:paraId="15B09978" w14:textId="77777777" w:rsidR="0039452B" w:rsidRPr="001E259E" w:rsidRDefault="0039452B" w:rsidP="00BA2FAD">
      <w:pPr>
        <w:spacing w:line="240" w:lineRule="auto"/>
        <w:ind w:left="360"/>
        <w:jc w:val="both"/>
        <w:rPr>
          <w:sz w:val="28"/>
          <w:szCs w:val="28"/>
        </w:rPr>
      </w:pPr>
    </w:p>
    <w:p w14:paraId="32FC554E" w14:textId="77777777" w:rsidR="000C064E" w:rsidRPr="001E259E" w:rsidRDefault="000C064E" w:rsidP="00BA2FAD">
      <w:pPr>
        <w:numPr>
          <w:ilvl w:val="0"/>
          <w:numId w:val="21"/>
        </w:numPr>
        <w:spacing w:line="240" w:lineRule="auto"/>
        <w:jc w:val="both"/>
        <w:rPr>
          <w:sz w:val="28"/>
          <w:szCs w:val="28"/>
        </w:rPr>
      </w:pPr>
      <w:r w:rsidRPr="001E259E">
        <w:rPr>
          <w:sz w:val="28"/>
          <w:szCs w:val="28"/>
        </w:rPr>
        <w:t xml:space="preserve">For uttering Ru.RU, lRu </w:t>
      </w:r>
      <w:r w:rsidR="00E86F39" w:rsidRPr="001E259E">
        <w:rPr>
          <w:sz w:val="28"/>
          <w:szCs w:val="28"/>
        </w:rPr>
        <w:t xml:space="preserve">(sound </w:t>
      </w:r>
      <w:r w:rsidR="00E86F39" w:rsidRPr="001E259E">
        <w:rPr>
          <w:rFonts w:ascii="BRH Devanagari Extra" w:hAnsi="BRH Devanagari Extra" w:cs="BRH Devanagari Extra"/>
          <w:b/>
          <w:bCs/>
          <w:sz w:val="32"/>
          <w:szCs w:val="32"/>
        </w:rPr>
        <w:t>G, H, sÉ× )</w:t>
      </w:r>
      <w:r w:rsidR="000E5970" w:rsidRPr="001E259E">
        <w:rPr>
          <w:rFonts w:ascii="BRH Devanagari Extra" w:hAnsi="BRH Devanagari Extra" w:cs="BRH Devanagari Extra"/>
          <w:b/>
          <w:bCs/>
          <w:sz w:val="32"/>
          <w:szCs w:val="32"/>
        </w:rPr>
        <w:t xml:space="preserve"> </w:t>
      </w:r>
      <w:r w:rsidRPr="001E259E">
        <w:rPr>
          <w:sz w:val="28"/>
          <w:szCs w:val="28"/>
        </w:rPr>
        <w:t>the jaws are also closely approximated and the tip of the tongue is brought into close proximity of the upper back gums (Rule</w:t>
      </w:r>
      <w:r w:rsidR="00726317" w:rsidRPr="001E259E">
        <w:rPr>
          <w:sz w:val="28"/>
          <w:szCs w:val="28"/>
        </w:rPr>
        <w:t xml:space="preserve"> 2.</w:t>
      </w:r>
      <w:r w:rsidRPr="001E259E">
        <w:rPr>
          <w:sz w:val="28"/>
          <w:szCs w:val="28"/>
        </w:rPr>
        <w:t>18)</w:t>
      </w:r>
    </w:p>
    <w:p w14:paraId="15615A78" w14:textId="77777777" w:rsidR="0039452B" w:rsidRPr="001E259E" w:rsidRDefault="0039452B" w:rsidP="00BA2FAD">
      <w:pPr>
        <w:pStyle w:val="ListParagraph"/>
        <w:jc w:val="both"/>
        <w:rPr>
          <w:sz w:val="28"/>
          <w:szCs w:val="28"/>
        </w:rPr>
      </w:pPr>
    </w:p>
    <w:p w14:paraId="52D86BDC" w14:textId="77777777" w:rsidR="000C064E" w:rsidRPr="001E259E" w:rsidRDefault="000C064E" w:rsidP="00BA2FAD">
      <w:pPr>
        <w:numPr>
          <w:ilvl w:val="0"/>
          <w:numId w:val="21"/>
        </w:numPr>
        <w:spacing w:line="240" w:lineRule="auto"/>
        <w:jc w:val="both"/>
        <w:rPr>
          <w:sz w:val="28"/>
          <w:szCs w:val="28"/>
        </w:rPr>
      </w:pPr>
      <w:r w:rsidRPr="001E259E">
        <w:rPr>
          <w:sz w:val="28"/>
          <w:szCs w:val="28"/>
        </w:rPr>
        <w:t xml:space="preserve">In </w:t>
      </w:r>
      <w:r w:rsidR="00726317" w:rsidRPr="001E259E">
        <w:rPr>
          <w:sz w:val="28"/>
          <w:szCs w:val="28"/>
        </w:rPr>
        <w:t>‘</w:t>
      </w:r>
      <w:r w:rsidRPr="001E259E">
        <w:rPr>
          <w:sz w:val="28"/>
          <w:szCs w:val="28"/>
        </w:rPr>
        <w:t>u</w:t>
      </w:r>
      <w:r w:rsidR="00726317" w:rsidRPr="001E259E">
        <w:rPr>
          <w:sz w:val="28"/>
          <w:szCs w:val="28"/>
        </w:rPr>
        <w:t>’</w:t>
      </w:r>
      <w:r w:rsidRPr="001E259E">
        <w:rPr>
          <w:sz w:val="28"/>
          <w:szCs w:val="28"/>
        </w:rPr>
        <w:t xml:space="preserve"> </w:t>
      </w:r>
      <w:r w:rsidR="00CB0BFE" w:rsidRPr="001E259E">
        <w:rPr>
          <w:sz w:val="28"/>
          <w:szCs w:val="28"/>
        </w:rPr>
        <w:t xml:space="preserve">(sound </w:t>
      </w:r>
      <w:r w:rsidR="00CB0BFE" w:rsidRPr="001E259E">
        <w:rPr>
          <w:rFonts w:ascii="BRH Devanagari Extra" w:hAnsi="BRH Devanagari Extra" w:cs="BRH Devanagari Extra"/>
          <w:b/>
          <w:bCs/>
          <w:sz w:val="32"/>
          <w:szCs w:val="32"/>
        </w:rPr>
        <w:t>E)</w:t>
      </w:r>
      <w:r w:rsidR="00CB0BFE" w:rsidRPr="001E259E">
        <w:rPr>
          <w:sz w:val="28"/>
          <w:szCs w:val="28"/>
        </w:rPr>
        <w:t xml:space="preserve"> </w:t>
      </w:r>
      <w:r w:rsidRPr="001E259E">
        <w:rPr>
          <w:sz w:val="28"/>
          <w:szCs w:val="28"/>
        </w:rPr>
        <w:t>vowels there is approximation of lips (</w:t>
      </w:r>
      <w:r w:rsidR="00CB0BFE" w:rsidRPr="001E259E">
        <w:rPr>
          <w:sz w:val="28"/>
          <w:szCs w:val="28"/>
        </w:rPr>
        <w:t xml:space="preserve">Rule </w:t>
      </w:r>
      <w:r w:rsidR="00726317" w:rsidRPr="001E259E">
        <w:rPr>
          <w:sz w:val="28"/>
          <w:szCs w:val="28"/>
        </w:rPr>
        <w:t>2.</w:t>
      </w:r>
      <w:r w:rsidRPr="001E259E">
        <w:rPr>
          <w:sz w:val="28"/>
          <w:szCs w:val="28"/>
        </w:rPr>
        <w:t>22)</w:t>
      </w:r>
    </w:p>
    <w:p w14:paraId="53AEAE96" w14:textId="77777777" w:rsidR="0039452B" w:rsidRPr="001E259E" w:rsidRDefault="0039452B" w:rsidP="00BA2FAD">
      <w:pPr>
        <w:pStyle w:val="ListParagraph"/>
        <w:jc w:val="both"/>
        <w:rPr>
          <w:sz w:val="28"/>
          <w:szCs w:val="28"/>
        </w:rPr>
      </w:pPr>
    </w:p>
    <w:p w14:paraId="6F6C9E42" w14:textId="77777777" w:rsidR="00B102AD" w:rsidRPr="001E259E" w:rsidRDefault="00B102AD" w:rsidP="00BA2FAD">
      <w:pPr>
        <w:numPr>
          <w:ilvl w:val="0"/>
          <w:numId w:val="21"/>
        </w:numPr>
        <w:spacing w:line="240" w:lineRule="auto"/>
        <w:jc w:val="both"/>
        <w:rPr>
          <w:sz w:val="28"/>
          <w:szCs w:val="28"/>
        </w:rPr>
      </w:pPr>
      <w:r w:rsidRPr="001E259E">
        <w:rPr>
          <w:sz w:val="28"/>
          <w:szCs w:val="28"/>
        </w:rPr>
        <w:t xml:space="preserve">In the absence of special direction the tongue is thrust down forward </w:t>
      </w:r>
      <w:r w:rsidR="00526431" w:rsidRPr="001E259E">
        <w:rPr>
          <w:sz w:val="28"/>
          <w:szCs w:val="28"/>
        </w:rPr>
        <w:br/>
      </w:r>
      <w:r w:rsidRPr="001E259E">
        <w:rPr>
          <w:sz w:val="28"/>
          <w:szCs w:val="28"/>
        </w:rPr>
        <w:t>(</w:t>
      </w:r>
      <w:r w:rsidR="00726317" w:rsidRPr="001E259E">
        <w:rPr>
          <w:sz w:val="28"/>
          <w:szCs w:val="28"/>
        </w:rPr>
        <w:t>Rule 2.</w:t>
      </w:r>
      <w:r w:rsidRPr="001E259E">
        <w:rPr>
          <w:sz w:val="28"/>
          <w:szCs w:val="28"/>
        </w:rPr>
        <w:t>20)</w:t>
      </w:r>
      <w:r w:rsidR="0039452B" w:rsidRPr="001E259E">
        <w:rPr>
          <w:sz w:val="28"/>
          <w:szCs w:val="28"/>
        </w:rPr>
        <w:t xml:space="preserve">. </w:t>
      </w:r>
      <w:r w:rsidRPr="001E259E">
        <w:rPr>
          <w:sz w:val="28"/>
          <w:szCs w:val="28"/>
        </w:rPr>
        <w:t xml:space="preserve">Practice saying </w:t>
      </w:r>
      <w:r w:rsidRPr="001E259E">
        <w:rPr>
          <w:b/>
          <w:bCs/>
          <w:sz w:val="28"/>
          <w:szCs w:val="28"/>
        </w:rPr>
        <w:t>a, aa, u,</w:t>
      </w:r>
      <w:r w:rsidR="00526431" w:rsidRPr="001E259E">
        <w:rPr>
          <w:b/>
          <w:bCs/>
          <w:sz w:val="28"/>
          <w:szCs w:val="28"/>
        </w:rPr>
        <w:t xml:space="preserve"> </w:t>
      </w:r>
      <w:r w:rsidRPr="001E259E">
        <w:rPr>
          <w:b/>
          <w:bCs/>
          <w:sz w:val="28"/>
          <w:szCs w:val="28"/>
        </w:rPr>
        <w:t>uu,</w:t>
      </w:r>
      <w:r w:rsidR="00526431" w:rsidRPr="001E259E">
        <w:rPr>
          <w:b/>
          <w:bCs/>
          <w:sz w:val="28"/>
          <w:szCs w:val="28"/>
        </w:rPr>
        <w:t xml:space="preserve"> </w:t>
      </w:r>
      <w:r w:rsidRPr="001E259E">
        <w:rPr>
          <w:b/>
          <w:bCs/>
          <w:sz w:val="28"/>
          <w:szCs w:val="28"/>
        </w:rPr>
        <w:t>ae,</w:t>
      </w:r>
      <w:r w:rsidR="00526431" w:rsidRPr="001E259E">
        <w:rPr>
          <w:b/>
          <w:bCs/>
          <w:sz w:val="28"/>
          <w:szCs w:val="28"/>
        </w:rPr>
        <w:t xml:space="preserve"> </w:t>
      </w:r>
      <w:r w:rsidRPr="001E259E">
        <w:rPr>
          <w:b/>
          <w:bCs/>
          <w:sz w:val="28"/>
          <w:szCs w:val="28"/>
        </w:rPr>
        <w:t>o,</w:t>
      </w:r>
      <w:r w:rsidR="00526431" w:rsidRPr="001E259E">
        <w:rPr>
          <w:b/>
          <w:bCs/>
          <w:sz w:val="28"/>
          <w:szCs w:val="28"/>
        </w:rPr>
        <w:t xml:space="preserve"> </w:t>
      </w:r>
      <w:r w:rsidRPr="001E259E">
        <w:rPr>
          <w:b/>
          <w:bCs/>
          <w:sz w:val="28"/>
          <w:szCs w:val="28"/>
        </w:rPr>
        <w:t>au</w:t>
      </w:r>
      <w:r w:rsidRPr="001E259E">
        <w:rPr>
          <w:sz w:val="28"/>
          <w:szCs w:val="28"/>
        </w:rPr>
        <w:t xml:space="preserve"> when the tongue does not touch a part of the mouth, the tongue comes down </w:t>
      </w:r>
      <w:r w:rsidR="002355A1" w:rsidRPr="001E259E">
        <w:rPr>
          <w:sz w:val="28"/>
          <w:szCs w:val="28"/>
        </w:rPr>
        <w:t xml:space="preserve">and </w:t>
      </w:r>
      <w:r w:rsidRPr="001E259E">
        <w:rPr>
          <w:sz w:val="28"/>
          <w:szCs w:val="28"/>
        </w:rPr>
        <w:t>thrusts</w:t>
      </w:r>
      <w:r w:rsidR="002355A1" w:rsidRPr="001E259E">
        <w:rPr>
          <w:sz w:val="28"/>
          <w:szCs w:val="28"/>
        </w:rPr>
        <w:t xml:space="preserve"> </w:t>
      </w:r>
      <w:r w:rsidRPr="001E259E">
        <w:rPr>
          <w:sz w:val="28"/>
          <w:szCs w:val="28"/>
        </w:rPr>
        <w:t>lightly forward and down to enable clear flow of air or sound.</w:t>
      </w:r>
    </w:p>
    <w:p w14:paraId="35004E27" w14:textId="77777777" w:rsidR="0039452B" w:rsidRPr="001E259E" w:rsidRDefault="0039452B" w:rsidP="00BA2FAD">
      <w:pPr>
        <w:pStyle w:val="ListParagraph"/>
        <w:jc w:val="both"/>
        <w:rPr>
          <w:sz w:val="28"/>
          <w:szCs w:val="28"/>
        </w:rPr>
      </w:pPr>
    </w:p>
    <w:p w14:paraId="67C2F187" w14:textId="77777777" w:rsidR="00B102AD" w:rsidRPr="001E259E" w:rsidRDefault="00B102AD" w:rsidP="00BA2FAD">
      <w:pPr>
        <w:numPr>
          <w:ilvl w:val="0"/>
          <w:numId w:val="21"/>
        </w:numPr>
        <w:spacing w:line="240" w:lineRule="auto"/>
        <w:jc w:val="both"/>
        <w:rPr>
          <w:sz w:val="28"/>
          <w:szCs w:val="28"/>
        </w:rPr>
      </w:pPr>
      <w:r w:rsidRPr="001E259E">
        <w:rPr>
          <w:sz w:val="28"/>
          <w:szCs w:val="28"/>
        </w:rPr>
        <w:t>In cases with an interval of the one preceding</w:t>
      </w:r>
    </w:p>
    <w:p w14:paraId="3CB8AD32" w14:textId="77777777" w:rsidR="00B102AD" w:rsidRPr="001E259E" w:rsidRDefault="00211D0A" w:rsidP="00BA2FAD">
      <w:pPr>
        <w:spacing w:line="240" w:lineRule="auto"/>
        <w:ind w:left="720"/>
        <w:jc w:val="both"/>
        <w:rPr>
          <w:sz w:val="28"/>
          <w:szCs w:val="28"/>
        </w:rPr>
      </w:pPr>
      <w:r w:rsidRPr="001E259E">
        <w:rPr>
          <w:sz w:val="28"/>
          <w:szCs w:val="28"/>
        </w:rPr>
        <w:t xml:space="preserve">Now we say ka, ta, Ta, pa or other Consonants, the first part has contact with the source of sound </w:t>
      </w:r>
      <w:r w:rsidR="00CB0BFE" w:rsidRPr="001E259E">
        <w:rPr>
          <w:sz w:val="28"/>
          <w:szCs w:val="28"/>
        </w:rPr>
        <w:t xml:space="preserve">with the tongue </w:t>
      </w:r>
      <w:r w:rsidR="00CB0BFE" w:rsidRPr="001E259E">
        <w:rPr>
          <w:b/>
          <w:bCs/>
          <w:sz w:val="28"/>
          <w:szCs w:val="28"/>
        </w:rPr>
        <w:t>(</w:t>
      </w:r>
      <w:r w:rsidRPr="001E259E">
        <w:rPr>
          <w:b/>
          <w:bCs/>
          <w:sz w:val="28"/>
          <w:szCs w:val="28"/>
        </w:rPr>
        <w:t>explained below</w:t>
      </w:r>
      <w:r w:rsidR="00CB0BFE" w:rsidRPr="001E259E">
        <w:rPr>
          <w:b/>
          <w:bCs/>
          <w:sz w:val="28"/>
          <w:szCs w:val="28"/>
        </w:rPr>
        <w:t>)</w:t>
      </w:r>
      <w:r w:rsidRPr="001E259E">
        <w:rPr>
          <w:sz w:val="28"/>
          <w:szCs w:val="28"/>
        </w:rPr>
        <w:t xml:space="preserve">. Then the tongue is thrust forward down </w:t>
      </w:r>
      <w:r w:rsidR="00CB0BFE" w:rsidRPr="001E259E">
        <w:rPr>
          <w:sz w:val="28"/>
          <w:szCs w:val="28"/>
        </w:rPr>
        <w:t xml:space="preserve">or comes down </w:t>
      </w:r>
      <w:r w:rsidRPr="001E259E">
        <w:rPr>
          <w:sz w:val="28"/>
          <w:szCs w:val="28"/>
        </w:rPr>
        <w:t xml:space="preserve">as explained in rule above. </w:t>
      </w:r>
    </w:p>
    <w:p w14:paraId="13D93940" w14:textId="77777777" w:rsidR="000C064E" w:rsidRPr="001E259E" w:rsidRDefault="000C064E" w:rsidP="00CD1880">
      <w:pPr>
        <w:tabs>
          <w:tab w:val="right" w:pos="9360"/>
        </w:tabs>
        <w:rPr>
          <w:rFonts w:cs="Arial"/>
          <w:szCs w:val="24"/>
        </w:rPr>
      </w:pPr>
    </w:p>
    <w:p w14:paraId="0F75F6D0" w14:textId="77777777" w:rsidR="00A36524" w:rsidRPr="001E259E" w:rsidRDefault="00A36524" w:rsidP="00CD1880">
      <w:pPr>
        <w:tabs>
          <w:tab w:val="right" w:pos="9360"/>
        </w:tabs>
        <w:rPr>
          <w:rFonts w:cs="Arial"/>
          <w:szCs w:val="24"/>
        </w:rPr>
      </w:pPr>
    </w:p>
    <w:p w14:paraId="3B8A43A2" w14:textId="77777777" w:rsidR="002B42F6" w:rsidRPr="001E259E" w:rsidRDefault="002B42F6" w:rsidP="00CD1880">
      <w:pPr>
        <w:tabs>
          <w:tab w:val="right" w:pos="9360"/>
        </w:tabs>
        <w:rPr>
          <w:rFonts w:cs="Arial"/>
          <w:szCs w:val="24"/>
        </w:rPr>
      </w:pPr>
    </w:p>
    <w:p w14:paraId="42516EED" w14:textId="77777777" w:rsidR="00A36524" w:rsidRPr="001E259E" w:rsidRDefault="00A36524" w:rsidP="00CD1880">
      <w:pPr>
        <w:tabs>
          <w:tab w:val="right" w:pos="9360"/>
        </w:tabs>
        <w:rPr>
          <w:rFonts w:cs="Arial"/>
          <w:szCs w:val="24"/>
        </w:rPr>
      </w:pPr>
    </w:p>
    <w:p w14:paraId="4919421B" w14:textId="77777777" w:rsidR="00A36524" w:rsidRPr="001E259E" w:rsidRDefault="00A36524" w:rsidP="00CD1880">
      <w:pPr>
        <w:tabs>
          <w:tab w:val="right" w:pos="9360"/>
        </w:tabs>
        <w:rPr>
          <w:rFonts w:cs="Arial"/>
          <w:szCs w:val="24"/>
        </w:rPr>
      </w:pPr>
    </w:p>
    <w:p w14:paraId="6909CEA3" w14:textId="77777777" w:rsidR="00A36524" w:rsidRPr="001E259E" w:rsidRDefault="00A36524" w:rsidP="00CD1880">
      <w:pPr>
        <w:tabs>
          <w:tab w:val="right" w:pos="9360"/>
        </w:tabs>
        <w:rPr>
          <w:rFonts w:cs="Arial"/>
          <w:szCs w:val="24"/>
        </w:rPr>
      </w:pPr>
    </w:p>
    <w:p w14:paraId="38493256" w14:textId="77777777" w:rsidR="002F1064" w:rsidRPr="001E259E" w:rsidRDefault="002F1064" w:rsidP="00CD1880">
      <w:pPr>
        <w:tabs>
          <w:tab w:val="right" w:pos="9360"/>
        </w:tabs>
        <w:rPr>
          <w:rFonts w:cs="Arial"/>
          <w:b/>
          <w:i/>
          <w:sz w:val="28"/>
          <w:szCs w:val="28"/>
          <w:u w:val="single"/>
        </w:rPr>
      </w:pPr>
      <w:r w:rsidRPr="001E259E">
        <w:rPr>
          <w:rFonts w:cs="Arial"/>
          <w:b/>
          <w:i/>
          <w:sz w:val="28"/>
          <w:szCs w:val="28"/>
          <w:u w:val="single"/>
        </w:rPr>
        <w:lastRenderedPageBreak/>
        <w:t>Some of the Rules from PS</w:t>
      </w:r>
      <w:r w:rsidR="000F5DF5" w:rsidRPr="001E259E">
        <w:rPr>
          <w:rFonts w:cs="Arial"/>
          <w:b/>
          <w:i/>
          <w:sz w:val="28"/>
          <w:szCs w:val="28"/>
          <w:u w:val="single"/>
        </w:rPr>
        <w:t xml:space="preserve"> Chapter </w:t>
      </w:r>
      <w:r w:rsidRPr="001E259E">
        <w:rPr>
          <w:rFonts w:cs="Arial"/>
          <w:b/>
          <w:i/>
          <w:sz w:val="28"/>
          <w:szCs w:val="28"/>
          <w:u w:val="single"/>
        </w:rPr>
        <w:t>with respect to Sounds are given below:</w:t>
      </w:r>
    </w:p>
    <w:p w14:paraId="6B1CCF07" w14:textId="77777777" w:rsidR="000F5DF5" w:rsidRPr="001E259E" w:rsidRDefault="000F5DF5" w:rsidP="00BA2FAD">
      <w:pPr>
        <w:numPr>
          <w:ilvl w:val="0"/>
          <w:numId w:val="24"/>
        </w:numPr>
        <w:spacing w:line="240" w:lineRule="auto"/>
        <w:jc w:val="both"/>
        <w:rPr>
          <w:sz w:val="28"/>
          <w:szCs w:val="28"/>
        </w:rPr>
      </w:pPr>
      <w:r w:rsidRPr="001E259E">
        <w:rPr>
          <w:sz w:val="28"/>
          <w:szCs w:val="28"/>
        </w:rPr>
        <w:t xml:space="preserve">By the setting in motion air by the body at the junction of the throat </w:t>
      </w:r>
      <w:r w:rsidR="00E80EA0" w:rsidRPr="001E259E">
        <w:rPr>
          <w:sz w:val="28"/>
          <w:szCs w:val="28"/>
        </w:rPr>
        <w:br/>
      </w:r>
      <w:r w:rsidRPr="001E259E">
        <w:rPr>
          <w:sz w:val="28"/>
          <w:szCs w:val="28"/>
        </w:rPr>
        <w:t xml:space="preserve">and breast. </w:t>
      </w:r>
      <w:r w:rsidR="00726317" w:rsidRPr="001E259E">
        <w:rPr>
          <w:sz w:val="28"/>
          <w:szCs w:val="28"/>
        </w:rPr>
        <w:t>(</w:t>
      </w:r>
      <w:r w:rsidRPr="001E259E">
        <w:rPr>
          <w:sz w:val="28"/>
          <w:szCs w:val="28"/>
        </w:rPr>
        <w:t>Rule</w:t>
      </w:r>
      <w:r w:rsidR="00726317" w:rsidRPr="001E259E">
        <w:rPr>
          <w:sz w:val="28"/>
          <w:szCs w:val="28"/>
        </w:rPr>
        <w:t xml:space="preserve"> 2.</w:t>
      </w:r>
      <w:r w:rsidRPr="001E259E">
        <w:rPr>
          <w:sz w:val="28"/>
          <w:szCs w:val="28"/>
        </w:rPr>
        <w:t>2</w:t>
      </w:r>
      <w:r w:rsidR="00726317" w:rsidRPr="001E259E">
        <w:rPr>
          <w:sz w:val="28"/>
          <w:szCs w:val="28"/>
        </w:rPr>
        <w:t>)</w:t>
      </w:r>
    </w:p>
    <w:p w14:paraId="4B3F2BD0" w14:textId="77777777" w:rsidR="000F5DF5" w:rsidRPr="001E259E" w:rsidRDefault="000F5DF5" w:rsidP="00BA2FAD">
      <w:pPr>
        <w:numPr>
          <w:ilvl w:val="0"/>
          <w:numId w:val="24"/>
        </w:numPr>
        <w:spacing w:line="240" w:lineRule="auto"/>
        <w:jc w:val="both"/>
        <w:rPr>
          <w:sz w:val="28"/>
          <w:szCs w:val="28"/>
        </w:rPr>
      </w:pPr>
      <w:r w:rsidRPr="001E259E">
        <w:rPr>
          <w:sz w:val="28"/>
          <w:szCs w:val="28"/>
        </w:rPr>
        <w:t xml:space="preserve">Parts that give audible quality to the sound are breast, throat, head, </w:t>
      </w:r>
      <w:r w:rsidR="00E80EA0" w:rsidRPr="001E259E">
        <w:rPr>
          <w:sz w:val="28"/>
          <w:szCs w:val="28"/>
        </w:rPr>
        <w:br/>
      </w:r>
      <w:r w:rsidRPr="001E259E">
        <w:rPr>
          <w:sz w:val="28"/>
          <w:szCs w:val="28"/>
        </w:rPr>
        <w:t xml:space="preserve">mouth and nostrils </w:t>
      </w:r>
      <w:r w:rsidR="00726317" w:rsidRPr="001E259E">
        <w:rPr>
          <w:sz w:val="28"/>
          <w:szCs w:val="28"/>
        </w:rPr>
        <w:t>(</w:t>
      </w:r>
      <w:r w:rsidRPr="001E259E">
        <w:rPr>
          <w:sz w:val="28"/>
          <w:szCs w:val="28"/>
        </w:rPr>
        <w:t xml:space="preserve">Rule </w:t>
      </w:r>
      <w:r w:rsidR="00726317" w:rsidRPr="001E259E">
        <w:rPr>
          <w:sz w:val="28"/>
          <w:szCs w:val="28"/>
        </w:rPr>
        <w:t>2.</w:t>
      </w:r>
      <w:r w:rsidRPr="001E259E">
        <w:rPr>
          <w:sz w:val="28"/>
          <w:szCs w:val="28"/>
        </w:rPr>
        <w:t>3</w:t>
      </w:r>
      <w:r w:rsidR="00726317" w:rsidRPr="001E259E">
        <w:rPr>
          <w:sz w:val="28"/>
          <w:szCs w:val="28"/>
        </w:rPr>
        <w:t xml:space="preserve">) </w:t>
      </w:r>
    </w:p>
    <w:p w14:paraId="5180B689" w14:textId="77777777" w:rsidR="000F5DF5" w:rsidRPr="001E259E" w:rsidRDefault="000F5DF5" w:rsidP="00BA2FAD">
      <w:pPr>
        <w:numPr>
          <w:ilvl w:val="0"/>
          <w:numId w:val="24"/>
        </w:numPr>
        <w:spacing w:line="240" w:lineRule="auto"/>
        <w:jc w:val="both"/>
        <w:rPr>
          <w:sz w:val="28"/>
          <w:szCs w:val="28"/>
        </w:rPr>
      </w:pPr>
      <w:r w:rsidRPr="001E259E">
        <w:rPr>
          <w:sz w:val="28"/>
          <w:szCs w:val="28"/>
        </w:rPr>
        <w:t xml:space="preserve">When throat is closed tone is produced </w:t>
      </w:r>
      <w:r w:rsidR="00726317" w:rsidRPr="001E259E">
        <w:rPr>
          <w:sz w:val="28"/>
          <w:szCs w:val="28"/>
        </w:rPr>
        <w:t>(</w:t>
      </w:r>
      <w:r w:rsidRPr="001E259E">
        <w:rPr>
          <w:sz w:val="28"/>
          <w:szCs w:val="28"/>
        </w:rPr>
        <w:t xml:space="preserve">Rule </w:t>
      </w:r>
      <w:r w:rsidR="00726317" w:rsidRPr="001E259E">
        <w:rPr>
          <w:sz w:val="28"/>
          <w:szCs w:val="28"/>
        </w:rPr>
        <w:t>2.</w:t>
      </w:r>
      <w:r w:rsidRPr="001E259E">
        <w:rPr>
          <w:sz w:val="28"/>
          <w:szCs w:val="28"/>
        </w:rPr>
        <w:t>4</w:t>
      </w:r>
      <w:r w:rsidR="00726317" w:rsidRPr="001E259E">
        <w:rPr>
          <w:sz w:val="28"/>
          <w:szCs w:val="28"/>
        </w:rPr>
        <w:t>)</w:t>
      </w:r>
    </w:p>
    <w:p w14:paraId="51E775CB" w14:textId="77777777" w:rsidR="000F5DF5" w:rsidRPr="001E259E" w:rsidRDefault="000F5DF5" w:rsidP="00BA2FAD">
      <w:pPr>
        <w:numPr>
          <w:ilvl w:val="0"/>
          <w:numId w:val="24"/>
        </w:numPr>
        <w:spacing w:line="240" w:lineRule="auto"/>
        <w:jc w:val="both"/>
        <w:rPr>
          <w:sz w:val="28"/>
          <w:szCs w:val="28"/>
        </w:rPr>
      </w:pPr>
      <w:r w:rsidRPr="001E259E">
        <w:rPr>
          <w:sz w:val="28"/>
          <w:szCs w:val="28"/>
        </w:rPr>
        <w:t xml:space="preserve">When it is opened breath is produced </w:t>
      </w:r>
      <w:r w:rsidR="00726317" w:rsidRPr="001E259E">
        <w:rPr>
          <w:sz w:val="28"/>
          <w:szCs w:val="28"/>
        </w:rPr>
        <w:t>(</w:t>
      </w:r>
      <w:r w:rsidRPr="001E259E">
        <w:rPr>
          <w:sz w:val="28"/>
          <w:szCs w:val="28"/>
        </w:rPr>
        <w:t xml:space="preserve">Rule </w:t>
      </w:r>
      <w:r w:rsidR="00726317" w:rsidRPr="001E259E">
        <w:rPr>
          <w:sz w:val="28"/>
          <w:szCs w:val="28"/>
        </w:rPr>
        <w:t>2.</w:t>
      </w:r>
      <w:r w:rsidRPr="001E259E">
        <w:rPr>
          <w:sz w:val="28"/>
          <w:szCs w:val="28"/>
        </w:rPr>
        <w:t>5</w:t>
      </w:r>
      <w:r w:rsidR="00726317" w:rsidRPr="001E259E">
        <w:rPr>
          <w:sz w:val="28"/>
          <w:szCs w:val="28"/>
        </w:rPr>
        <w:t>)</w:t>
      </w:r>
    </w:p>
    <w:p w14:paraId="379EC649" w14:textId="77777777" w:rsidR="000F5DF5" w:rsidRPr="001E259E" w:rsidRDefault="000F5DF5" w:rsidP="00BA2FAD">
      <w:pPr>
        <w:numPr>
          <w:ilvl w:val="0"/>
          <w:numId w:val="24"/>
        </w:numPr>
        <w:spacing w:line="240" w:lineRule="auto"/>
        <w:jc w:val="both"/>
        <w:rPr>
          <w:sz w:val="28"/>
          <w:szCs w:val="28"/>
        </w:rPr>
      </w:pPr>
      <w:r w:rsidRPr="001E259E">
        <w:rPr>
          <w:sz w:val="28"/>
          <w:szCs w:val="28"/>
        </w:rPr>
        <w:t>When in the intermediate state</w:t>
      </w:r>
      <w:r w:rsidRPr="001E259E">
        <w:rPr>
          <w:b/>
          <w:bCs/>
          <w:sz w:val="32"/>
          <w:szCs w:val="32"/>
        </w:rPr>
        <w:t xml:space="preserve"> </w:t>
      </w:r>
      <w:r w:rsidR="00526431" w:rsidRPr="001E259E">
        <w:rPr>
          <w:b/>
          <w:bCs/>
          <w:sz w:val="32"/>
          <w:szCs w:val="32"/>
        </w:rPr>
        <w:t>‘</w:t>
      </w:r>
      <w:r w:rsidRPr="001E259E">
        <w:rPr>
          <w:b/>
          <w:bCs/>
          <w:sz w:val="32"/>
          <w:szCs w:val="32"/>
        </w:rPr>
        <w:t>h</w:t>
      </w:r>
      <w:r w:rsidR="00526431" w:rsidRPr="001E259E">
        <w:rPr>
          <w:b/>
          <w:bCs/>
          <w:sz w:val="32"/>
          <w:szCs w:val="32"/>
        </w:rPr>
        <w:t>’</w:t>
      </w:r>
      <w:r w:rsidRPr="001E259E">
        <w:rPr>
          <w:sz w:val="28"/>
          <w:szCs w:val="28"/>
        </w:rPr>
        <w:t>-</w:t>
      </w:r>
      <w:r w:rsidR="00526431" w:rsidRPr="001E259E">
        <w:rPr>
          <w:sz w:val="28"/>
          <w:szCs w:val="28"/>
        </w:rPr>
        <w:t xml:space="preserve"> </w:t>
      </w:r>
      <w:r w:rsidRPr="001E259E">
        <w:rPr>
          <w:sz w:val="28"/>
          <w:szCs w:val="28"/>
        </w:rPr>
        <w:t xml:space="preserve">sound is produced </w:t>
      </w:r>
      <w:r w:rsidR="00726317" w:rsidRPr="001E259E">
        <w:rPr>
          <w:sz w:val="28"/>
          <w:szCs w:val="28"/>
        </w:rPr>
        <w:t>(</w:t>
      </w:r>
      <w:r w:rsidRPr="001E259E">
        <w:rPr>
          <w:sz w:val="28"/>
          <w:szCs w:val="28"/>
        </w:rPr>
        <w:t xml:space="preserve">Rule </w:t>
      </w:r>
      <w:r w:rsidR="00726317" w:rsidRPr="001E259E">
        <w:rPr>
          <w:sz w:val="28"/>
          <w:szCs w:val="28"/>
        </w:rPr>
        <w:t>2.</w:t>
      </w:r>
      <w:r w:rsidRPr="001E259E">
        <w:rPr>
          <w:sz w:val="28"/>
          <w:szCs w:val="28"/>
        </w:rPr>
        <w:t>6</w:t>
      </w:r>
      <w:r w:rsidR="00726317" w:rsidRPr="001E259E">
        <w:rPr>
          <w:sz w:val="28"/>
          <w:szCs w:val="28"/>
        </w:rPr>
        <w:t>)</w:t>
      </w:r>
    </w:p>
    <w:p w14:paraId="6129BAAE" w14:textId="77777777" w:rsidR="000F5DF5" w:rsidRPr="001E259E" w:rsidRDefault="000F5DF5" w:rsidP="000F5DF5">
      <w:pPr>
        <w:spacing w:line="240" w:lineRule="auto"/>
        <w:ind w:left="720"/>
        <w:rPr>
          <w:sz w:val="28"/>
          <w:szCs w:val="28"/>
        </w:rPr>
      </w:pPr>
    </w:p>
    <w:p w14:paraId="18EB8F16" w14:textId="77777777" w:rsidR="002F1064" w:rsidRPr="001E259E" w:rsidRDefault="000F5DF5" w:rsidP="00CD1880">
      <w:pPr>
        <w:tabs>
          <w:tab w:val="right" w:pos="9360"/>
        </w:tabs>
        <w:rPr>
          <w:rFonts w:cs="Arial"/>
          <w:b/>
          <w:sz w:val="28"/>
          <w:szCs w:val="28"/>
          <w:u w:val="single"/>
        </w:rPr>
      </w:pPr>
      <w:r w:rsidRPr="001E259E">
        <w:rPr>
          <w:rFonts w:cs="Arial"/>
          <w:b/>
          <w:sz w:val="28"/>
          <w:szCs w:val="28"/>
          <w:u w:val="single"/>
        </w:rPr>
        <w:t>Classification available from PA are given below:</w:t>
      </w:r>
    </w:p>
    <w:p w14:paraId="1FDD0BB9" w14:textId="77777777" w:rsidR="00EF2CE3" w:rsidRPr="001E259E" w:rsidRDefault="000F5DF5" w:rsidP="00BA2FAD">
      <w:pPr>
        <w:numPr>
          <w:ilvl w:val="0"/>
          <w:numId w:val="25"/>
        </w:numPr>
        <w:spacing w:line="240" w:lineRule="auto"/>
        <w:jc w:val="both"/>
        <w:rPr>
          <w:sz w:val="28"/>
          <w:szCs w:val="28"/>
        </w:rPr>
      </w:pPr>
      <w:r w:rsidRPr="001E259E">
        <w:rPr>
          <w:sz w:val="28"/>
          <w:szCs w:val="28"/>
        </w:rPr>
        <w:t>AByantra prayatna is the mode of articulation preparatory to the utterance of the sound. This is what we come across as guttural</w:t>
      </w:r>
      <w:r w:rsidR="00EF2CE3" w:rsidRPr="001E259E">
        <w:rPr>
          <w:sz w:val="28"/>
          <w:szCs w:val="28"/>
        </w:rPr>
        <w:t xml:space="preserve"> (Throat)</w:t>
      </w:r>
      <w:r w:rsidRPr="001E259E">
        <w:rPr>
          <w:sz w:val="28"/>
          <w:szCs w:val="28"/>
        </w:rPr>
        <w:t>, labial</w:t>
      </w:r>
      <w:r w:rsidR="00832DCA" w:rsidRPr="001E259E">
        <w:rPr>
          <w:sz w:val="28"/>
          <w:szCs w:val="28"/>
        </w:rPr>
        <w:t xml:space="preserve"> </w:t>
      </w:r>
      <w:r w:rsidR="00EF2CE3" w:rsidRPr="001E259E">
        <w:rPr>
          <w:sz w:val="28"/>
          <w:szCs w:val="28"/>
        </w:rPr>
        <w:t>(</w:t>
      </w:r>
      <w:r w:rsidR="000E5970" w:rsidRPr="001E259E">
        <w:rPr>
          <w:sz w:val="28"/>
          <w:szCs w:val="28"/>
        </w:rPr>
        <w:t>P</w:t>
      </w:r>
      <w:r w:rsidR="00EF2CE3" w:rsidRPr="001E259E">
        <w:rPr>
          <w:sz w:val="28"/>
          <w:szCs w:val="28"/>
        </w:rPr>
        <w:t>alate)</w:t>
      </w:r>
      <w:r w:rsidRPr="001E259E">
        <w:rPr>
          <w:sz w:val="28"/>
          <w:szCs w:val="28"/>
        </w:rPr>
        <w:t>, cerebral</w:t>
      </w:r>
      <w:r w:rsidR="00EF2CE3" w:rsidRPr="001E259E">
        <w:rPr>
          <w:sz w:val="28"/>
          <w:szCs w:val="28"/>
        </w:rPr>
        <w:t xml:space="preserve"> (Head)</w:t>
      </w:r>
      <w:r w:rsidRPr="001E259E">
        <w:rPr>
          <w:sz w:val="28"/>
          <w:szCs w:val="28"/>
        </w:rPr>
        <w:t>, dental</w:t>
      </w:r>
      <w:r w:rsidR="00EF2CE3" w:rsidRPr="001E259E">
        <w:rPr>
          <w:sz w:val="28"/>
          <w:szCs w:val="28"/>
        </w:rPr>
        <w:t xml:space="preserve"> (Teeth)</w:t>
      </w:r>
      <w:r w:rsidRPr="001E259E">
        <w:rPr>
          <w:sz w:val="28"/>
          <w:szCs w:val="28"/>
        </w:rPr>
        <w:t>, palatal</w:t>
      </w:r>
      <w:r w:rsidR="00EF2CE3" w:rsidRPr="001E259E">
        <w:rPr>
          <w:sz w:val="28"/>
          <w:szCs w:val="28"/>
        </w:rPr>
        <w:t xml:space="preserve"> (Lips)</w:t>
      </w:r>
      <w:r w:rsidRPr="001E259E">
        <w:rPr>
          <w:sz w:val="28"/>
          <w:szCs w:val="28"/>
        </w:rPr>
        <w:t>, nasal</w:t>
      </w:r>
      <w:r w:rsidR="00EF2CE3" w:rsidRPr="001E259E">
        <w:rPr>
          <w:sz w:val="28"/>
          <w:szCs w:val="28"/>
        </w:rPr>
        <w:t xml:space="preserve"> (nose). </w:t>
      </w:r>
      <w:r w:rsidR="00832DCA" w:rsidRPr="001E259E">
        <w:rPr>
          <w:sz w:val="28"/>
          <w:szCs w:val="28"/>
        </w:rPr>
        <w:br/>
      </w:r>
      <w:r w:rsidR="00EF2CE3" w:rsidRPr="001E259E">
        <w:rPr>
          <w:sz w:val="28"/>
          <w:szCs w:val="28"/>
        </w:rPr>
        <w:t xml:space="preserve">These indicate the contact points for emanation of sound. </w:t>
      </w:r>
      <w:r w:rsidR="00CB0BFE" w:rsidRPr="001E259E">
        <w:rPr>
          <w:sz w:val="28"/>
          <w:szCs w:val="28"/>
        </w:rPr>
        <w:br/>
        <w:t>(E</w:t>
      </w:r>
      <w:r w:rsidR="00EF2CE3" w:rsidRPr="001E259E">
        <w:rPr>
          <w:b/>
          <w:bCs/>
          <w:sz w:val="28"/>
          <w:szCs w:val="28"/>
        </w:rPr>
        <w:t>xplained below</w:t>
      </w:r>
      <w:r w:rsidR="00EF2CE3" w:rsidRPr="001E259E">
        <w:rPr>
          <w:sz w:val="28"/>
          <w:szCs w:val="28"/>
        </w:rPr>
        <w:t>.</w:t>
      </w:r>
      <w:r w:rsidR="00CB0BFE" w:rsidRPr="001E259E">
        <w:rPr>
          <w:sz w:val="28"/>
          <w:szCs w:val="28"/>
        </w:rPr>
        <w:t>)</w:t>
      </w:r>
    </w:p>
    <w:p w14:paraId="7E176BAE" w14:textId="77777777" w:rsidR="00EF2CE3" w:rsidRPr="001E259E" w:rsidRDefault="00EF2CE3" w:rsidP="00BA2FAD">
      <w:pPr>
        <w:spacing w:line="240" w:lineRule="auto"/>
        <w:ind w:left="720"/>
        <w:jc w:val="both"/>
        <w:rPr>
          <w:sz w:val="28"/>
          <w:szCs w:val="28"/>
        </w:rPr>
      </w:pPr>
    </w:p>
    <w:p w14:paraId="638AEA3F" w14:textId="77777777" w:rsidR="000F5DF5" w:rsidRPr="001E259E" w:rsidRDefault="000F5DF5" w:rsidP="00BA2FAD">
      <w:pPr>
        <w:numPr>
          <w:ilvl w:val="0"/>
          <w:numId w:val="25"/>
        </w:numPr>
        <w:spacing w:line="240" w:lineRule="auto"/>
        <w:jc w:val="both"/>
        <w:rPr>
          <w:sz w:val="28"/>
          <w:szCs w:val="28"/>
        </w:rPr>
      </w:pPr>
      <w:r w:rsidRPr="001E259E">
        <w:rPr>
          <w:sz w:val="28"/>
          <w:szCs w:val="28"/>
        </w:rPr>
        <w:t xml:space="preserve">bAhya prayatna is the mode of articulation at the close of the utterance of the sound. Here we get the </w:t>
      </w:r>
      <w:r w:rsidR="00EF2CE3" w:rsidRPr="001E259E">
        <w:rPr>
          <w:sz w:val="28"/>
          <w:szCs w:val="28"/>
        </w:rPr>
        <w:t xml:space="preserve">first </w:t>
      </w:r>
      <w:r w:rsidRPr="001E259E">
        <w:rPr>
          <w:sz w:val="28"/>
          <w:szCs w:val="28"/>
        </w:rPr>
        <w:t>division as</w:t>
      </w:r>
      <w:r w:rsidR="00EF2CE3" w:rsidRPr="001E259E">
        <w:rPr>
          <w:sz w:val="28"/>
          <w:szCs w:val="28"/>
        </w:rPr>
        <w:t xml:space="preserve"> (with alternative names used in English and Sanskrit sources)</w:t>
      </w:r>
    </w:p>
    <w:p w14:paraId="63494C6D" w14:textId="77777777" w:rsidR="000F5DF5" w:rsidRPr="001E259E" w:rsidRDefault="000F5DF5" w:rsidP="00BA2FAD">
      <w:pPr>
        <w:numPr>
          <w:ilvl w:val="0"/>
          <w:numId w:val="22"/>
        </w:numPr>
        <w:spacing w:line="240" w:lineRule="auto"/>
        <w:jc w:val="both"/>
        <w:rPr>
          <w:b/>
          <w:bCs/>
          <w:sz w:val="28"/>
          <w:szCs w:val="28"/>
        </w:rPr>
      </w:pPr>
      <w:r w:rsidRPr="001E259E">
        <w:rPr>
          <w:b/>
          <w:bCs/>
          <w:sz w:val="28"/>
          <w:szCs w:val="28"/>
        </w:rPr>
        <w:t>Hard Consonant, Surd, aGoSha, svAsa letters</w:t>
      </w:r>
    </w:p>
    <w:p w14:paraId="0E05CDC3" w14:textId="77777777" w:rsidR="000F5DF5" w:rsidRPr="001E259E" w:rsidRDefault="000F5DF5" w:rsidP="0042577F">
      <w:pPr>
        <w:numPr>
          <w:ilvl w:val="0"/>
          <w:numId w:val="22"/>
        </w:numPr>
        <w:spacing w:line="240" w:lineRule="auto"/>
        <w:rPr>
          <w:sz w:val="28"/>
          <w:szCs w:val="28"/>
        </w:rPr>
      </w:pPr>
      <w:r w:rsidRPr="001E259E">
        <w:rPr>
          <w:b/>
          <w:bCs/>
          <w:sz w:val="28"/>
          <w:szCs w:val="28"/>
        </w:rPr>
        <w:t>Soft Consonant , Sonant, Gosha, nAda letters</w:t>
      </w:r>
      <w:r w:rsidR="00832DCA" w:rsidRPr="001E259E">
        <w:rPr>
          <w:sz w:val="28"/>
          <w:szCs w:val="28"/>
        </w:rPr>
        <w:br/>
      </w:r>
    </w:p>
    <w:p w14:paraId="0FB3755A" w14:textId="77777777" w:rsidR="000F5DF5" w:rsidRPr="001E259E" w:rsidRDefault="000F5DF5" w:rsidP="00BA2FAD">
      <w:pPr>
        <w:numPr>
          <w:ilvl w:val="0"/>
          <w:numId w:val="25"/>
        </w:numPr>
        <w:spacing w:line="240" w:lineRule="auto"/>
        <w:jc w:val="both"/>
        <w:rPr>
          <w:sz w:val="28"/>
          <w:szCs w:val="28"/>
        </w:rPr>
      </w:pPr>
      <w:r w:rsidRPr="001E259E">
        <w:rPr>
          <w:sz w:val="28"/>
          <w:szCs w:val="28"/>
        </w:rPr>
        <w:t>The second division</w:t>
      </w:r>
      <w:r w:rsidR="00D408C1" w:rsidRPr="001E259E">
        <w:rPr>
          <w:sz w:val="28"/>
          <w:szCs w:val="28"/>
        </w:rPr>
        <w:t xml:space="preserve"> of bAhya prayatna</w:t>
      </w:r>
      <w:r w:rsidRPr="001E259E">
        <w:rPr>
          <w:sz w:val="28"/>
          <w:szCs w:val="28"/>
        </w:rPr>
        <w:t xml:space="preserve"> gives us </w:t>
      </w:r>
    </w:p>
    <w:p w14:paraId="72A9CA6B" w14:textId="77777777" w:rsidR="000F5DF5" w:rsidRPr="001E259E" w:rsidRDefault="000F5DF5" w:rsidP="00BA2FAD">
      <w:pPr>
        <w:numPr>
          <w:ilvl w:val="1"/>
          <w:numId w:val="25"/>
        </w:numPr>
        <w:spacing w:line="240" w:lineRule="auto"/>
        <w:jc w:val="both"/>
        <w:rPr>
          <w:b/>
          <w:bCs/>
          <w:sz w:val="28"/>
          <w:szCs w:val="28"/>
        </w:rPr>
      </w:pPr>
      <w:r w:rsidRPr="001E259E">
        <w:rPr>
          <w:b/>
          <w:bCs/>
          <w:sz w:val="28"/>
          <w:szCs w:val="28"/>
        </w:rPr>
        <w:t>Aspirate or MahaprAna</w:t>
      </w:r>
    </w:p>
    <w:p w14:paraId="76C76B12" w14:textId="77777777" w:rsidR="000F5DF5" w:rsidRPr="001E259E" w:rsidRDefault="000F5DF5" w:rsidP="00BA2FAD">
      <w:pPr>
        <w:numPr>
          <w:ilvl w:val="1"/>
          <w:numId w:val="25"/>
        </w:numPr>
        <w:spacing w:line="240" w:lineRule="auto"/>
        <w:jc w:val="both"/>
        <w:rPr>
          <w:b/>
          <w:bCs/>
          <w:sz w:val="28"/>
          <w:szCs w:val="28"/>
        </w:rPr>
      </w:pPr>
      <w:r w:rsidRPr="001E259E">
        <w:rPr>
          <w:b/>
          <w:bCs/>
          <w:sz w:val="28"/>
          <w:szCs w:val="28"/>
        </w:rPr>
        <w:t>Non-aspirate or alpa prAna</w:t>
      </w:r>
    </w:p>
    <w:p w14:paraId="5B6389A6" w14:textId="77777777" w:rsidR="006E41E4" w:rsidRPr="001E259E" w:rsidRDefault="008C4DF2" w:rsidP="00B0186D">
      <w:pPr>
        <w:pStyle w:val="Heading2"/>
        <w:rPr>
          <w:rFonts w:ascii="BRH Devanagari Extra" w:hAnsi="BRH Devanagari Extra" w:cs="BRH Devanagari Extra"/>
          <w:i w:val="0"/>
          <w:iCs w:val="0"/>
          <w:sz w:val="40"/>
          <w:szCs w:val="40"/>
        </w:rPr>
      </w:pPr>
      <w:bookmarkStart w:id="10" w:name="_Toc39090940"/>
      <w:r w:rsidRPr="001E259E">
        <w:t>Consonants:</w:t>
      </w:r>
      <w:r w:rsidRPr="001E259E">
        <w:rPr>
          <w:rFonts w:ascii="iitmsans" w:eastAsia="Calibri" w:hAnsi="iitmsans" w:cs="iitmsans"/>
          <w:sz w:val="23"/>
          <w:szCs w:val="23"/>
          <w:u w:val="none"/>
          <w:lang w:bidi="hi-IN"/>
        </w:rPr>
        <w:t xml:space="preserve">  </w:t>
      </w:r>
      <w:r w:rsidRPr="001E259E">
        <w:rPr>
          <w:rFonts w:ascii="iitmsans" w:eastAsia="Calibri" w:hAnsi="iitmsans" w:cs="iitmsans"/>
          <w:i w:val="0"/>
          <w:iCs w:val="0"/>
          <w:sz w:val="40"/>
          <w:szCs w:val="40"/>
          <w:u w:val="none"/>
          <w:lang w:bidi="hi-IN"/>
        </w:rPr>
        <w:t>(</w:t>
      </w:r>
      <w:r w:rsidRPr="001E259E">
        <w:rPr>
          <w:rFonts w:ascii="BRH Devanagari Extra" w:hAnsi="BRH Devanagari Extra" w:cs="BRH Devanagari Extra"/>
          <w:i w:val="0"/>
          <w:iCs w:val="0"/>
          <w:sz w:val="40"/>
          <w:szCs w:val="40"/>
        </w:rPr>
        <w:t>urÉgeÉlÉÉÌlÉ)</w:t>
      </w:r>
      <w:bookmarkEnd w:id="10"/>
    </w:p>
    <w:p w14:paraId="14A485BE" w14:textId="77777777" w:rsidR="007B416A" w:rsidRPr="001E259E" w:rsidRDefault="007B416A" w:rsidP="00526431">
      <w:pPr>
        <w:rPr>
          <w:sz w:val="28"/>
          <w:szCs w:val="28"/>
          <w:lang w:eastAsia="x-none"/>
        </w:rPr>
      </w:pPr>
      <w:r w:rsidRPr="001E259E">
        <w:rPr>
          <w:sz w:val="28"/>
          <w:szCs w:val="28"/>
          <w:lang w:eastAsia="x-none"/>
        </w:rPr>
        <w:t>There are 25</w:t>
      </w:r>
      <w:r w:rsidRPr="001E259E">
        <w:rPr>
          <w:b/>
          <w:bCs/>
          <w:sz w:val="28"/>
          <w:szCs w:val="28"/>
          <w:lang w:eastAsia="x-none"/>
        </w:rPr>
        <w:t xml:space="preserve"> Consonants.</w:t>
      </w:r>
      <w:r w:rsidRPr="001E259E">
        <w:rPr>
          <w:sz w:val="28"/>
          <w:szCs w:val="28"/>
          <w:lang w:eastAsia="x-none"/>
        </w:rPr>
        <w:t xml:space="preserve"> These are </w:t>
      </w:r>
      <w:r w:rsidR="009D5E5B" w:rsidRPr="001E259E">
        <w:rPr>
          <w:sz w:val="28"/>
          <w:szCs w:val="28"/>
          <w:lang w:eastAsia="x-none"/>
        </w:rPr>
        <w:t>referred to as “</w:t>
      </w:r>
      <w:r w:rsidRPr="001E259E">
        <w:rPr>
          <w:b/>
          <w:bCs/>
          <w:sz w:val="28"/>
          <w:szCs w:val="28"/>
          <w:lang w:eastAsia="x-none"/>
        </w:rPr>
        <w:t>Mutes</w:t>
      </w:r>
      <w:r w:rsidR="009D5E5B" w:rsidRPr="001E259E">
        <w:rPr>
          <w:b/>
          <w:bCs/>
          <w:sz w:val="28"/>
          <w:szCs w:val="28"/>
          <w:lang w:eastAsia="x-none"/>
        </w:rPr>
        <w:t>”</w:t>
      </w:r>
      <w:r w:rsidRPr="001E259E">
        <w:rPr>
          <w:sz w:val="28"/>
          <w:szCs w:val="28"/>
          <w:lang w:eastAsia="x-none"/>
        </w:rPr>
        <w:t xml:space="preserve"> by</w:t>
      </w:r>
      <w:r w:rsidR="00526431" w:rsidRPr="001E259E">
        <w:rPr>
          <w:sz w:val="28"/>
          <w:szCs w:val="28"/>
          <w:lang w:eastAsia="x-none"/>
        </w:rPr>
        <w:t xml:space="preserve"> Western </w:t>
      </w:r>
      <w:r w:rsidR="009D5E5B" w:rsidRPr="001E259E">
        <w:rPr>
          <w:sz w:val="28"/>
          <w:szCs w:val="28"/>
          <w:lang w:eastAsia="x-none"/>
        </w:rPr>
        <w:t>Authors.</w:t>
      </w:r>
      <w:del w:id="11" w:author="Mahaganapathy" w:date="2017-07-27T01:43:00Z">
        <w:r w:rsidRPr="001E259E" w:rsidDel="007B416A">
          <w:rPr>
            <w:sz w:val="28"/>
            <w:szCs w:val="28"/>
            <w:lang w:eastAsia="x-none"/>
          </w:rPr>
          <w:delText xml:space="preserve"> </w:delText>
        </w:r>
      </w:del>
    </w:p>
    <w:p w14:paraId="06AB74BD" w14:textId="77777777" w:rsidR="001E259E" w:rsidRPr="001E259E" w:rsidRDefault="001E259E" w:rsidP="009C22F4">
      <w:pPr>
        <w:widowControl w:val="0"/>
        <w:autoSpaceDE w:val="0"/>
        <w:autoSpaceDN w:val="0"/>
        <w:adjustRightInd w:val="0"/>
        <w:ind w:left="576"/>
        <w:rPr>
          <w:rFonts w:cs="Arial"/>
          <w:b/>
          <w:bCs/>
          <w:sz w:val="32"/>
          <w:szCs w:val="32"/>
          <w:u w:val="single"/>
        </w:rPr>
      </w:pPr>
    </w:p>
    <w:p w14:paraId="7AAA184D" w14:textId="77777777" w:rsidR="001E259E" w:rsidRPr="001E259E" w:rsidRDefault="001E259E" w:rsidP="009C22F4">
      <w:pPr>
        <w:widowControl w:val="0"/>
        <w:autoSpaceDE w:val="0"/>
        <w:autoSpaceDN w:val="0"/>
        <w:adjustRightInd w:val="0"/>
        <w:ind w:left="576"/>
        <w:rPr>
          <w:rFonts w:cs="Arial"/>
          <w:b/>
          <w:bCs/>
          <w:sz w:val="32"/>
          <w:szCs w:val="32"/>
          <w:u w:val="single"/>
        </w:rPr>
      </w:pPr>
    </w:p>
    <w:p w14:paraId="6A73312A" w14:textId="77777777" w:rsidR="001E259E" w:rsidRPr="001E259E" w:rsidRDefault="001E259E" w:rsidP="009C22F4">
      <w:pPr>
        <w:widowControl w:val="0"/>
        <w:autoSpaceDE w:val="0"/>
        <w:autoSpaceDN w:val="0"/>
        <w:adjustRightInd w:val="0"/>
        <w:ind w:left="576"/>
        <w:rPr>
          <w:rFonts w:cs="Arial"/>
          <w:b/>
          <w:bCs/>
          <w:sz w:val="32"/>
          <w:szCs w:val="32"/>
          <w:u w:val="single"/>
        </w:rPr>
      </w:pPr>
    </w:p>
    <w:p w14:paraId="60320760" w14:textId="77777777" w:rsidR="001E259E" w:rsidRPr="001E259E" w:rsidRDefault="001E259E" w:rsidP="009C22F4">
      <w:pPr>
        <w:widowControl w:val="0"/>
        <w:autoSpaceDE w:val="0"/>
        <w:autoSpaceDN w:val="0"/>
        <w:adjustRightInd w:val="0"/>
        <w:ind w:left="576"/>
        <w:rPr>
          <w:rFonts w:cs="Arial"/>
          <w:b/>
          <w:bCs/>
          <w:sz w:val="32"/>
          <w:szCs w:val="32"/>
          <w:u w:val="single"/>
        </w:rPr>
      </w:pPr>
    </w:p>
    <w:p w14:paraId="7A51D606" w14:textId="77777777" w:rsidR="001E259E" w:rsidRPr="001E259E" w:rsidRDefault="001E259E" w:rsidP="009C22F4">
      <w:pPr>
        <w:widowControl w:val="0"/>
        <w:autoSpaceDE w:val="0"/>
        <w:autoSpaceDN w:val="0"/>
        <w:adjustRightInd w:val="0"/>
        <w:ind w:left="576"/>
        <w:rPr>
          <w:rFonts w:cs="Arial"/>
          <w:b/>
          <w:bCs/>
          <w:sz w:val="32"/>
          <w:szCs w:val="32"/>
          <w:u w:val="single"/>
        </w:rPr>
      </w:pPr>
    </w:p>
    <w:p w14:paraId="308C9074" w14:textId="77777777" w:rsidR="009C22F4" w:rsidRPr="001E259E" w:rsidRDefault="009C22F4" w:rsidP="009C22F4">
      <w:pPr>
        <w:widowControl w:val="0"/>
        <w:autoSpaceDE w:val="0"/>
        <w:autoSpaceDN w:val="0"/>
        <w:adjustRightInd w:val="0"/>
        <w:ind w:left="576"/>
        <w:rPr>
          <w:rFonts w:cs="Arial"/>
          <w:b/>
          <w:bCs/>
          <w:sz w:val="32"/>
          <w:szCs w:val="32"/>
          <w:u w:val="single"/>
        </w:rPr>
      </w:pPr>
      <w:r w:rsidRPr="001E259E">
        <w:rPr>
          <w:rFonts w:cs="Arial"/>
          <w:b/>
          <w:bCs/>
          <w:sz w:val="32"/>
          <w:szCs w:val="32"/>
          <w:u w:val="single"/>
        </w:rPr>
        <w:lastRenderedPageBreak/>
        <w:t>Sanskrit Consonants</w:t>
      </w:r>
    </w:p>
    <w:p w14:paraId="1B8E77C0" w14:textId="77777777" w:rsidR="009C22F4" w:rsidRPr="001E259E" w:rsidRDefault="009C22F4" w:rsidP="009C22F4">
      <w:pPr>
        <w:widowControl w:val="0"/>
        <w:autoSpaceDE w:val="0"/>
        <w:autoSpaceDN w:val="0"/>
        <w:adjustRightInd w:val="0"/>
        <w:ind w:left="576"/>
        <w:rPr>
          <w:rFonts w:ascii="BRH Devanagari Extra" w:hAnsi="BRH Devanagari Extra" w:cs="BRH Devanagari Extra"/>
          <w:sz w:val="44"/>
          <w:szCs w:val="44"/>
        </w:rPr>
      </w:pPr>
      <w:r w:rsidRPr="001E259E">
        <w:rPr>
          <w:rFonts w:ascii="BRH Devanagari Extra" w:hAnsi="BRH Devanagari Extra" w:cs="BRH Devanagari Extra"/>
          <w:sz w:val="44"/>
          <w:szCs w:val="44"/>
        </w:rPr>
        <w:t>Mü ZÉ aÉ bÉ Xû</w:t>
      </w:r>
    </w:p>
    <w:p w14:paraId="4394D0C6" w14:textId="77777777" w:rsidR="009C22F4" w:rsidRPr="001E259E" w:rsidRDefault="009C22F4" w:rsidP="009C22F4">
      <w:pPr>
        <w:widowControl w:val="0"/>
        <w:autoSpaceDE w:val="0"/>
        <w:autoSpaceDN w:val="0"/>
        <w:adjustRightInd w:val="0"/>
        <w:ind w:left="576"/>
        <w:rPr>
          <w:rFonts w:ascii="BRH Devanagari Extra" w:hAnsi="BRH Devanagari Extra" w:cs="BRH Devanagari Extra"/>
          <w:sz w:val="44"/>
          <w:szCs w:val="44"/>
        </w:rPr>
      </w:pPr>
      <w:r w:rsidRPr="001E259E">
        <w:rPr>
          <w:rFonts w:ascii="BRH Devanagari Extra" w:hAnsi="BRH Devanagari Extra" w:cs="BRH Devanagari Extra"/>
          <w:sz w:val="44"/>
          <w:szCs w:val="44"/>
        </w:rPr>
        <w:t>cÉ Nû eÉ fÉ gÉ</w:t>
      </w:r>
    </w:p>
    <w:p w14:paraId="3F1A1578" w14:textId="77777777" w:rsidR="009C22F4" w:rsidRPr="001E259E" w:rsidRDefault="009C22F4" w:rsidP="009C22F4">
      <w:pPr>
        <w:widowControl w:val="0"/>
        <w:autoSpaceDE w:val="0"/>
        <w:autoSpaceDN w:val="0"/>
        <w:adjustRightInd w:val="0"/>
        <w:ind w:left="576"/>
        <w:rPr>
          <w:rFonts w:ascii="BRH Devanagari Extra" w:hAnsi="BRH Devanagari Extra" w:cs="BRH Devanagari Extra"/>
          <w:sz w:val="44"/>
          <w:szCs w:val="44"/>
        </w:rPr>
      </w:pPr>
      <w:r w:rsidRPr="001E259E">
        <w:rPr>
          <w:rFonts w:ascii="BRH Devanagari Extra" w:hAnsi="BRH Devanagari Extra" w:cs="BRH Devanagari Extra"/>
          <w:sz w:val="44"/>
          <w:szCs w:val="44"/>
        </w:rPr>
        <w:t>Oû Pû Qû Rû hÉ</w:t>
      </w:r>
    </w:p>
    <w:p w14:paraId="66B678C1" w14:textId="77777777" w:rsidR="009C22F4" w:rsidRPr="001E259E" w:rsidRDefault="009C22F4" w:rsidP="009C22F4">
      <w:pPr>
        <w:widowControl w:val="0"/>
        <w:autoSpaceDE w:val="0"/>
        <w:autoSpaceDN w:val="0"/>
        <w:adjustRightInd w:val="0"/>
        <w:ind w:left="576"/>
        <w:rPr>
          <w:rFonts w:ascii="BRH Devanagari Extra" w:hAnsi="BRH Devanagari Extra" w:cs="BRH Devanagari Extra"/>
          <w:sz w:val="44"/>
          <w:szCs w:val="44"/>
        </w:rPr>
      </w:pPr>
      <w:r w:rsidRPr="001E259E">
        <w:rPr>
          <w:rFonts w:ascii="BRH Devanagari Extra" w:hAnsi="BRH Devanagari Extra" w:cs="BRH Devanagari Extra"/>
          <w:sz w:val="44"/>
          <w:szCs w:val="44"/>
        </w:rPr>
        <w:t>iÉ jÉ S kÉ lÉ</w:t>
      </w:r>
    </w:p>
    <w:p w14:paraId="01436DFE" w14:textId="77777777" w:rsidR="009C22F4" w:rsidRPr="001E259E" w:rsidRDefault="009C22F4" w:rsidP="009C22F4">
      <w:pPr>
        <w:widowControl w:val="0"/>
        <w:autoSpaceDE w:val="0"/>
        <w:autoSpaceDN w:val="0"/>
        <w:adjustRightInd w:val="0"/>
        <w:ind w:left="576"/>
        <w:rPr>
          <w:rFonts w:ascii="BRH Devanagari Extra" w:hAnsi="BRH Devanagari Extra" w:cs="BRH Devanagari Extra"/>
          <w:sz w:val="44"/>
          <w:szCs w:val="44"/>
        </w:rPr>
      </w:pPr>
      <w:r w:rsidRPr="001E259E">
        <w:rPr>
          <w:rFonts w:ascii="BRH Devanagari Extra" w:hAnsi="BRH Devanagari Extra" w:cs="BRH Devanagari Extra"/>
          <w:sz w:val="44"/>
          <w:szCs w:val="44"/>
        </w:rPr>
        <w:t>mÉ Tü oÉ pÉ  qÉ</w:t>
      </w:r>
    </w:p>
    <w:p w14:paraId="12DF4FA4" w14:textId="77777777" w:rsidR="009C22F4" w:rsidRPr="001E259E" w:rsidRDefault="009C22F4" w:rsidP="009C22F4">
      <w:pPr>
        <w:widowControl w:val="0"/>
        <w:autoSpaceDE w:val="0"/>
        <w:autoSpaceDN w:val="0"/>
        <w:adjustRightInd w:val="0"/>
        <w:ind w:left="576"/>
        <w:rPr>
          <w:rFonts w:ascii="BRH Devanagari Extra" w:hAnsi="BRH Devanagari Extra" w:cs="BRH Devanagari Extra"/>
          <w:sz w:val="44"/>
          <w:szCs w:val="44"/>
        </w:rPr>
      </w:pPr>
      <w:r w:rsidRPr="001E259E">
        <w:rPr>
          <w:rFonts w:ascii="BRH Devanagari Extra" w:hAnsi="BRH Devanagari Extra" w:cs="BRH Devanagari Extra"/>
          <w:sz w:val="44"/>
          <w:szCs w:val="44"/>
        </w:rPr>
        <w:t>rÉ U sÉ uÉ zÉ</w:t>
      </w:r>
      <w:r w:rsidR="008A7F92" w:rsidRPr="001E259E">
        <w:rPr>
          <w:rFonts w:ascii="BRH Devanagari Extra" w:hAnsi="BRH Devanagari Extra" w:cs="BRH Devanagari Extra"/>
          <w:sz w:val="44"/>
          <w:szCs w:val="44"/>
        </w:rPr>
        <w:t xml:space="preserve"> xÉ</w:t>
      </w:r>
      <w:r w:rsidRPr="001E259E">
        <w:rPr>
          <w:rFonts w:ascii="BRH Devanagari Extra" w:hAnsi="BRH Devanagari Extra" w:cs="BRH Devanagari Extra"/>
          <w:sz w:val="44"/>
          <w:szCs w:val="44"/>
        </w:rPr>
        <w:t xml:space="preserve"> wÉ Wû Vû</w:t>
      </w:r>
      <w:r w:rsidR="00777203" w:rsidRPr="001E259E">
        <w:rPr>
          <w:rFonts w:ascii="BRH Devanagari Extra" w:hAnsi="BRH Devanagari Extra" w:cs="BRH Devanagari Extra"/>
          <w:sz w:val="44"/>
          <w:szCs w:val="44"/>
        </w:rPr>
        <w:t>*</w:t>
      </w:r>
    </w:p>
    <w:p w14:paraId="1BFEFA0F" w14:textId="77777777" w:rsidR="009C22F4" w:rsidRPr="001E259E" w:rsidRDefault="00777203" w:rsidP="006F6D14">
      <w:pPr>
        <w:widowControl w:val="0"/>
        <w:autoSpaceDE w:val="0"/>
        <w:autoSpaceDN w:val="0"/>
        <w:adjustRightInd w:val="0"/>
        <w:rPr>
          <w:rFonts w:cs="Arial"/>
          <w:sz w:val="28"/>
          <w:szCs w:val="28"/>
        </w:rPr>
      </w:pPr>
      <w:r w:rsidRPr="001E259E">
        <w:rPr>
          <w:rFonts w:cs="Arial"/>
          <w:b/>
          <w:bCs/>
          <w:sz w:val="36"/>
          <w:szCs w:val="36"/>
        </w:rPr>
        <w:t>*</w:t>
      </w:r>
      <w:r w:rsidRPr="001E259E">
        <w:rPr>
          <w:rFonts w:ascii="BRH Devanagari Extra" w:hAnsi="BRH Devanagari Extra" w:cs="BRH Devanagari Extra"/>
          <w:sz w:val="36"/>
          <w:szCs w:val="36"/>
        </w:rPr>
        <w:t xml:space="preserve"> </w:t>
      </w:r>
      <w:r w:rsidRPr="001E259E">
        <w:rPr>
          <w:rFonts w:ascii="BRH Devanagari Extra" w:hAnsi="BRH Devanagari Extra" w:cs="BRH Devanagari Extra"/>
          <w:b/>
          <w:bCs/>
          <w:sz w:val="36"/>
          <w:szCs w:val="36"/>
        </w:rPr>
        <w:t>V</w:t>
      </w:r>
      <w:r w:rsidRPr="001E259E">
        <w:rPr>
          <w:rFonts w:ascii="BRH Devanagari Extra" w:hAnsi="BRH Devanagari Extra" w:cs="BRH Devanagari Extra"/>
          <w:sz w:val="36"/>
          <w:szCs w:val="36"/>
        </w:rPr>
        <w:t>û</w:t>
      </w:r>
      <w:r w:rsidRPr="001E259E">
        <w:rPr>
          <w:rFonts w:ascii="BRH Devanagari Extra" w:hAnsi="BRH Devanagari Extra" w:cs="BRH Devanagari Extra"/>
          <w:sz w:val="32"/>
          <w:szCs w:val="32"/>
        </w:rPr>
        <w:t xml:space="preserve"> </w:t>
      </w:r>
      <w:r w:rsidRPr="001E259E">
        <w:rPr>
          <w:rFonts w:cs="Arial"/>
          <w:sz w:val="28"/>
          <w:szCs w:val="28"/>
        </w:rPr>
        <w:t>is not considered a classical Sanskrit letter by many.</w:t>
      </w:r>
      <w:r w:rsidR="00C07DD5" w:rsidRPr="001E259E">
        <w:rPr>
          <w:rFonts w:cs="Arial"/>
          <w:sz w:val="28"/>
          <w:szCs w:val="28"/>
        </w:rPr>
        <w:t xml:space="preserve"> </w:t>
      </w:r>
      <w:r w:rsidR="00E80EA0" w:rsidRPr="001E259E">
        <w:rPr>
          <w:rFonts w:cs="Arial"/>
          <w:sz w:val="28"/>
          <w:szCs w:val="28"/>
        </w:rPr>
        <w:br/>
      </w:r>
      <w:r w:rsidR="00C07DD5" w:rsidRPr="001E259E">
        <w:rPr>
          <w:rFonts w:cs="Arial"/>
          <w:sz w:val="28"/>
          <w:szCs w:val="28"/>
        </w:rPr>
        <w:t>But recognised in SikSha for pronuncing words like agnimILE.</w:t>
      </w:r>
    </w:p>
    <w:p w14:paraId="1FCBC843" w14:textId="77777777" w:rsidR="0094365A" w:rsidRPr="001E259E" w:rsidRDefault="0094365A" w:rsidP="006F6D14">
      <w:pPr>
        <w:widowControl w:val="0"/>
        <w:autoSpaceDE w:val="0"/>
        <w:autoSpaceDN w:val="0"/>
        <w:adjustRightInd w:val="0"/>
        <w:rPr>
          <w:rFonts w:cs="Arial"/>
          <w:b/>
          <w:bCs/>
          <w:sz w:val="28"/>
          <w:szCs w:val="28"/>
        </w:rPr>
      </w:pPr>
    </w:p>
    <w:p w14:paraId="67CE7403" w14:textId="77777777" w:rsidR="009C22F4" w:rsidRPr="001E259E" w:rsidRDefault="009C22F4" w:rsidP="009C22F4">
      <w:pPr>
        <w:widowControl w:val="0"/>
        <w:autoSpaceDE w:val="0"/>
        <w:autoSpaceDN w:val="0"/>
        <w:adjustRightInd w:val="0"/>
        <w:ind w:left="576"/>
        <w:rPr>
          <w:rFonts w:cs="Arial"/>
          <w:b/>
          <w:bCs/>
          <w:sz w:val="32"/>
          <w:szCs w:val="32"/>
          <w:u w:val="single"/>
        </w:rPr>
      </w:pPr>
      <w:r w:rsidRPr="001E259E">
        <w:rPr>
          <w:rFonts w:cs="Arial"/>
          <w:b/>
          <w:bCs/>
          <w:sz w:val="32"/>
          <w:szCs w:val="32"/>
          <w:u w:val="single"/>
        </w:rPr>
        <w:t>Tamil Consonants</w:t>
      </w:r>
    </w:p>
    <w:p w14:paraId="76458C16" w14:textId="77777777" w:rsidR="009C22F4" w:rsidRPr="001E259E" w:rsidRDefault="007B17D1" w:rsidP="009C22F4">
      <w:pPr>
        <w:widowControl w:val="0"/>
        <w:autoSpaceDE w:val="0"/>
        <w:autoSpaceDN w:val="0"/>
        <w:adjustRightInd w:val="0"/>
        <w:ind w:left="576"/>
        <w:rPr>
          <w:rFonts w:ascii="BRH Tamil Tab Extra" w:hAnsi="BRH Tamil Tab Extra" w:cs="BRH Tamil Tab Extra"/>
          <w:b/>
          <w:bCs/>
          <w:sz w:val="32"/>
          <w:szCs w:val="32"/>
        </w:rPr>
      </w:pPr>
      <w:r w:rsidRPr="001E259E">
        <w:rPr>
          <w:rFonts w:ascii="Latha" w:hAnsi="Latha" w:cs="Latha"/>
          <w:sz w:val="28"/>
          <w:szCs w:val="28"/>
          <w:cs/>
          <w:lang w:bidi="ta-IN"/>
        </w:rPr>
        <w:t>க</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009C22F4" w:rsidRPr="001E259E">
        <w:rPr>
          <w:rFonts w:cs="BRH Tamil Tab Extra"/>
          <w:b/>
          <w:bCs/>
          <w:position w:val="-14"/>
          <w:szCs w:val="24"/>
        </w:rPr>
        <w:t>2</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Pr="001E259E">
        <w:rPr>
          <w:rFonts w:cs="BRH Tamil Tab Extra"/>
          <w:b/>
          <w:bCs/>
          <w:position w:val="-14"/>
          <w:szCs w:val="24"/>
        </w:rPr>
        <w:t xml:space="preserve"> </w:t>
      </w:r>
      <w:r w:rsidR="009C22F4" w:rsidRPr="001E259E">
        <w:rPr>
          <w:rFonts w:cs="BRH Tamil Tab Extra"/>
          <w:b/>
          <w:bCs/>
          <w:position w:val="-14"/>
          <w:szCs w:val="24"/>
        </w:rPr>
        <w:t>3</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Pr="001E259E">
        <w:rPr>
          <w:rFonts w:cs="BRH Tamil Tab Extra"/>
          <w:b/>
          <w:bCs/>
          <w:position w:val="-14"/>
          <w:szCs w:val="24"/>
        </w:rPr>
        <w:t xml:space="preserve"> </w:t>
      </w:r>
      <w:r w:rsidR="009C22F4" w:rsidRPr="001E259E">
        <w:rPr>
          <w:rFonts w:cs="BRH Tamil Tab Extra"/>
          <w:b/>
          <w:bCs/>
          <w:position w:val="-14"/>
          <w:szCs w:val="24"/>
        </w:rPr>
        <w:t>4</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ங</w:t>
      </w:r>
    </w:p>
    <w:p w14:paraId="651C2D36" w14:textId="77777777" w:rsidR="009C22F4" w:rsidRPr="001E259E" w:rsidRDefault="007B17D1" w:rsidP="009C22F4">
      <w:pPr>
        <w:widowControl w:val="0"/>
        <w:autoSpaceDE w:val="0"/>
        <w:autoSpaceDN w:val="0"/>
        <w:adjustRightInd w:val="0"/>
        <w:ind w:left="576"/>
        <w:rPr>
          <w:rFonts w:ascii="BRH Tamil Tab Extra" w:hAnsi="BRH Tamil Tab Extra" w:cs="BRH Tamil Tab Extra"/>
          <w:b/>
          <w:bCs/>
          <w:sz w:val="32"/>
          <w:szCs w:val="32"/>
        </w:rPr>
      </w:pPr>
      <w:r w:rsidRPr="001E259E">
        <w:rPr>
          <w:rFonts w:ascii="Latha" w:hAnsi="Latha" w:cs="Latha"/>
          <w:sz w:val="28"/>
          <w:szCs w:val="28"/>
          <w:cs/>
          <w:lang w:bidi="ta-IN"/>
        </w:rPr>
        <w:t>ச</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ச</w:t>
      </w:r>
      <w:r w:rsidR="009C22F4" w:rsidRPr="001E259E">
        <w:rPr>
          <w:rFonts w:cs="BRH Tamil Tab Extra"/>
          <w:b/>
          <w:bCs/>
          <w:position w:val="-14"/>
          <w:szCs w:val="24"/>
        </w:rPr>
        <w:t>2</w:t>
      </w:r>
      <w:r w:rsidR="009C22F4" w:rsidRPr="001E259E">
        <w:rPr>
          <w:rFonts w:ascii="BRH Tamil Tab Extra" w:hAnsi="BRH Tamil Tab Extra" w:cs="BRH Tamil Tab Extra"/>
          <w:b/>
          <w:bCs/>
          <w:sz w:val="32"/>
          <w:szCs w:val="32"/>
        </w:rPr>
        <w:t xml:space="preserve"> </w:t>
      </w:r>
      <w:r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ஜ</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ஜ</w:t>
      </w:r>
      <w:r w:rsidR="009C22F4" w:rsidRPr="001E259E">
        <w:rPr>
          <w:rFonts w:cs="BRH Tamil Tab Extra"/>
          <w:b/>
          <w:bCs/>
          <w:position w:val="-14"/>
          <w:szCs w:val="24"/>
        </w:rPr>
        <w:t>2</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ஞ</w:t>
      </w:r>
    </w:p>
    <w:p w14:paraId="04FF6F53" w14:textId="77777777" w:rsidR="009C22F4" w:rsidRPr="001E259E" w:rsidRDefault="007B17D1" w:rsidP="009C22F4">
      <w:pPr>
        <w:widowControl w:val="0"/>
        <w:autoSpaceDE w:val="0"/>
        <w:autoSpaceDN w:val="0"/>
        <w:adjustRightInd w:val="0"/>
        <w:ind w:left="576"/>
        <w:rPr>
          <w:rFonts w:ascii="BRH Tamil Tab Extra" w:hAnsi="BRH Tamil Tab Extra" w:cs="BRH Tamil Tab Extra"/>
          <w:b/>
          <w:bCs/>
          <w:sz w:val="32"/>
          <w:szCs w:val="32"/>
        </w:rPr>
      </w:pPr>
      <w:r w:rsidRPr="001E259E">
        <w:rPr>
          <w:rFonts w:ascii="Latha" w:hAnsi="Latha" w:cs="Latha"/>
          <w:sz w:val="28"/>
          <w:szCs w:val="28"/>
          <w:cs/>
          <w:lang w:bidi="ta-IN"/>
        </w:rPr>
        <w:t>ட</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ட</w:t>
      </w:r>
      <w:r w:rsidR="009C22F4" w:rsidRPr="001E259E">
        <w:rPr>
          <w:rFonts w:cs="BRH Tamil Tab Extra"/>
          <w:b/>
          <w:bCs/>
          <w:position w:val="-14"/>
          <w:szCs w:val="24"/>
        </w:rPr>
        <w:t>2</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ட</w:t>
      </w:r>
      <w:r w:rsidR="009C22F4" w:rsidRPr="001E259E">
        <w:rPr>
          <w:rFonts w:cs="BRH Tamil Tab Extra"/>
          <w:b/>
          <w:bCs/>
          <w:position w:val="-14"/>
          <w:szCs w:val="24"/>
        </w:rPr>
        <w:t>3</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ட</w:t>
      </w:r>
      <w:r w:rsidR="009C22F4" w:rsidRPr="001E259E">
        <w:rPr>
          <w:rFonts w:cs="BRH Tamil Tab Extra"/>
          <w:b/>
          <w:bCs/>
          <w:position w:val="-14"/>
          <w:szCs w:val="24"/>
        </w:rPr>
        <w:t>4</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ண</w:t>
      </w:r>
    </w:p>
    <w:p w14:paraId="565E7C8C" w14:textId="77777777" w:rsidR="009C22F4" w:rsidRPr="001E259E" w:rsidRDefault="007B17D1" w:rsidP="009C22F4">
      <w:pPr>
        <w:widowControl w:val="0"/>
        <w:autoSpaceDE w:val="0"/>
        <w:autoSpaceDN w:val="0"/>
        <w:adjustRightInd w:val="0"/>
        <w:ind w:left="576"/>
        <w:rPr>
          <w:rFonts w:ascii="BRH Tamil Tab Extra" w:hAnsi="BRH Tamil Tab Extra" w:cs="BRH Tamil Tab Extra"/>
          <w:b/>
          <w:bCs/>
          <w:sz w:val="32"/>
          <w:szCs w:val="32"/>
        </w:rPr>
      </w:pPr>
      <w:r w:rsidRPr="001E259E">
        <w:rPr>
          <w:rFonts w:ascii="Latha" w:hAnsi="Latha" w:cs="Latha"/>
          <w:sz w:val="28"/>
          <w:szCs w:val="28"/>
          <w:cs/>
          <w:lang w:bidi="ta-IN"/>
        </w:rPr>
        <w:t>த</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த</w:t>
      </w:r>
      <w:r w:rsidRPr="001E259E">
        <w:rPr>
          <w:rFonts w:cs="BRH Tamil Tab Extra"/>
          <w:b/>
          <w:bCs/>
          <w:position w:val="-14"/>
          <w:szCs w:val="24"/>
        </w:rPr>
        <w:t xml:space="preserve"> </w:t>
      </w:r>
      <w:r w:rsidR="009C22F4" w:rsidRPr="001E259E">
        <w:rPr>
          <w:rFonts w:cs="BRH Tamil Tab Extra"/>
          <w:b/>
          <w:bCs/>
          <w:position w:val="-14"/>
          <w:szCs w:val="24"/>
        </w:rPr>
        <w:t>2</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த</w:t>
      </w:r>
      <w:r w:rsidR="009C22F4" w:rsidRPr="001E259E">
        <w:rPr>
          <w:rFonts w:cs="BRH Tamil Tab Extra"/>
          <w:b/>
          <w:bCs/>
          <w:position w:val="-14"/>
          <w:szCs w:val="24"/>
        </w:rPr>
        <w:t>3</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த</w:t>
      </w:r>
      <w:r w:rsidR="009C22F4" w:rsidRPr="001E259E">
        <w:rPr>
          <w:rFonts w:cs="BRH Tamil Tab Extra"/>
          <w:b/>
          <w:bCs/>
          <w:position w:val="-14"/>
          <w:szCs w:val="24"/>
        </w:rPr>
        <w:t>4</w:t>
      </w:r>
      <w:r w:rsidR="009C22F4" w:rsidRPr="001E259E">
        <w:rPr>
          <w:rFonts w:ascii="BRH Tamil Tab Extra" w:hAnsi="BRH Tamil Tab Extra" w:cs="BRH Tamil Tab Extra"/>
          <w:b/>
          <w:bCs/>
          <w:sz w:val="32"/>
          <w:szCs w:val="32"/>
        </w:rPr>
        <w:t xml:space="preserve"> </w:t>
      </w:r>
      <w:r w:rsidR="001E259E"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ந</w:t>
      </w:r>
      <w:r w:rsidR="003B39FB" w:rsidRPr="001E259E">
        <w:rPr>
          <w:rFonts w:ascii="BRH Tamil Tab Extra" w:hAnsi="BRH Tamil Tab Extra" w:cs="BRH Tamil Tab Extra"/>
          <w:b/>
          <w:bCs/>
          <w:sz w:val="32"/>
          <w:szCs w:val="32"/>
        </w:rPr>
        <w:t xml:space="preserve"> </w:t>
      </w:r>
    </w:p>
    <w:p w14:paraId="01DCE5F3" w14:textId="77777777" w:rsidR="009C22F4" w:rsidRPr="001E259E" w:rsidRDefault="007B17D1" w:rsidP="009C22F4">
      <w:pPr>
        <w:widowControl w:val="0"/>
        <w:autoSpaceDE w:val="0"/>
        <w:autoSpaceDN w:val="0"/>
        <w:adjustRightInd w:val="0"/>
        <w:ind w:left="576"/>
        <w:rPr>
          <w:rFonts w:ascii="BRH Tamil Tab Extra" w:hAnsi="BRH Tamil Tab Extra" w:cs="BRH Tamil Tab Extra"/>
          <w:b/>
          <w:bCs/>
          <w:sz w:val="32"/>
          <w:szCs w:val="32"/>
        </w:rPr>
      </w:pPr>
      <w:r w:rsidRPr="001E259E">
        <w:rPr>
          <w:rFonts w:ascii="Latha" w:hAnsi="Latha" w:cs="Latha"/>
          <w:sz w:val="28"/>
          <w:szCs w:val="28"/>
          <w:cs/>
          <w:lang w:bidi="ta-IN"/>
        </w:rPr>
        <w:t>ப</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ப</w:t>
      </w:r>
      <w:r w:rsidRPr="001E259E">
        <w:rPr>
          <w:rFonts w:cs="BRH Tamil Tab Extra"/>
          <w:b/>
          <w:bCs/>
          <w:position w:val="-14"/>
          <w:szCs w:val="24"/>
        </w:rPr>
        <w:t xml:space="preserve"> </w:t>
      </w:r>
      <w:r w:rsidR="009C22F4" w:rsidRPr="001E259E">
        <w:rPr>
          <w:rFonts w:cs="BRH Tamil Tab Extra"/>
          <w:b/>
          <w:bCs/>
          <w:position w:val="-14"/>
          <w:szCs w:val="24"/>
        </w:rPr>
        <w:t>2</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ப</w:t>
      </w:r>
      <w:r w:rsidRPr="001E259E">
        <w:rPr>
          <w:rFonts w:cs="BRH Tamil Tab Extra"/>
          <w:b/>
          <w:bCs/>
          <w:position w:val="-14"/>
          <w:szCs w:val="24"/>
        </w:rPr>
        <w:t xml:space="preserve"> </w:t>
      </w:r>
      <w:r w:rsidR="009C22F4" w:rsidRPr="001E259E">
        <w:rPr>
          <w:rFonts w:cs="BRH Tamil Tab Extra"/>
          <w:b/>
          <w:bCs/>
          <w:position w:val="-14"/>
          <w:szCs w:val="24"/>
        </w:rPr>
        <w:t>3</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ப</w:t>
      </w:r>
      <w:r w:rsidRPr="001E259E">
        <w:rPr>
          <w:rFonts w:cs="BRH Tamil Tab Extra"/>
          <w:b/>
          <w:bCs/>
          <w:position w:val="-14"/>
          <w:szCs w:val="24"/>
        </w:rPr>
        <w:t xml:space="preserve"> </w:t>
      </w:r>
      <w:r w:rsidR="009C22F4" w:rsidRPr="001E259E">
        <w:rPr>
          <w:rFonts w:cs="BRH Tamil Tab Extra"/>
          <w:b/>
          <w:bCs/>
          <w:position w:val="-14"/>
          <w:szCs w:val="24"/>
        </w:rPr>
        <w:t>4</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ம</w:t>
      </w:r>
    </w:p>
    <w:p w14:paraId="126E3BA6" w14:textId="77777777" w:rsidR="009C22F4" w:rsidRPr="001E259E" w:rsidRDefault="007B17D1" w:rsidP="009C22F4">
      <w:pPr>
        <w:widowControl w:val="0"/>
        <w:autoSpaceDE w:val="0"/>
        <w:autoSpaceDN w:val="0"/>
        <w:adjustRightInd w:val="0"/>
        <w:ind w:left="576"/>
        <w:rPr>
          <w:rFonts w:ascii="BRH Tamil Tab Extra" w:hAnsi="BRH Tamil Tab Extra" w:cs="BRH Tamil Tab Extra"/>
          <w:b/>
          <w:bCs/>
          <w:sz w:val="32"/>
          <w:szCs w:val="32"/>
        </w:rPr>
      </w:pPr>
      <w:r w:rsidRPr="001E259E">
        <w:rPr>
          <w:rFonts w:ascii="Latha" w:hAnsi="Latha" w:cs="Latha"/>
          <w:sz w:val="28"/>
          <w:szCs w:val="28"/>
          <w:cs/>
          <w:lang w:bidi="ta-IN"/>
        </w:rPr>
        <w:t>ய</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ர</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ல</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வ</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ழ</w:t>
      </w:r>
      <w:r w:rsidR="001D3D10" w:rsidRPr="001E259E">
        <w:rPr>
          <w:rFonts w:ascii="BRH Tamil Tab Extra" w:hAnsi="BRH Tamil Tab Extra" w:cs="BRH Tamil Tab Extra"/>
          <w:b/>
          <w:bCs/>
          <w:sz w:val="32"/>
          <w:szCs w:val="32"/>
        </w:rPr>
        <w:t>*</w:t>
      </w:r>
      <w:r w:rsidR="003B39FB"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ற</w:t>
      </w:r>
      <w:r w:rsidR="001D3D10" w:rsidRPr="001E259E">
        <w:rPr>
          <w:rFonts w:ascii="BRH Tamil Tab Extra" w:hAnsi="BRH Tamil Tab Extra" w:cs="BRH Tamil Tab Extra"/>
          <w:b/>
          <w:bCs/>
          <w:sz w:val="32"/>
          <w:szCs w:val="32"/>
        </w:rPr>
        <w:t>*</w:t>
      </w:r>
      <w:r w:rsidR="00A36524" w:rsidRPr="001E259E">
        <w:rPr>
          <w:rFonts w:ascii="BRH Tamil Tab Extra" w:hAnsi="BRH Tamil Tab Extra" w:cs="BRH Tamil Tab Extra"/>
          <w:b/>
          <w:bCs/>
          <w:sz w:val="32"/>
          <w:szCs w:val="32"/>
        </w:rPr>
        <w:t xml:space="preserve"> </w:t>
      </w:r>
      <w:r w:rsidR="003B39FB" w:rsidRPr="001E259E">
        <w:rPr>
          <w:rFonts w:cs="Arial"/>
          <w:b/>
          <w:bCs/>
          <w:sz w:val="28"/>
          <w:szCs w:val="28"/>
        </w:rPr>
        <w:t>(</w:t>
      </w:r>
      <w:r w:rsidR="001D3D10" w:rsidRPr="001E259E">
        <w:rPr>
          <w:rFonts w:cs="Arial"/>
          <w:b/>
          <w:bCs/>
          <w:sz w:val="28"/>
          <w:szCs w:val="28"/>
        </w:rPr>
        <w:t>*</w:t>
      </w:r>
      <w:r w:rsidR="003B39FB" w:rsidRPr="001E259E">
        <w:rPr>
          <w:rFonts w:cs="Arial"/>
          <w:b/>
          <w:bCs/>
          <w:sz w:val="28"/>
          <w:szCs w:val="28"/>
        </w:rPr>
        <w:t>no</w:t>
      </w:r>
      <w:r w:rsidR="001D3D10" w:rsidRPr="001E259E">
        <w:rPr>
          <w:rFonts w:cs="Arial"/>
          <w:b/>
          <w:bCs/>
          <w:sz w:val="28"/>
          <w:szCs w:val="28"/>
        </w:rPr>
        <w:t>t</w:t>
      </w:r>
      <w:r w:rsidR="003B39FB" w:rsidRPr="001E259E">
        <w:rPr>
          <w:rFonts w:cs="Arial"/>
          <w:b/>
          <w:bCs/>
          <w:sz w:val="28"/>
          <w:szCs w:val="28"/>
        </w:rPr>
        <w:t xml:space="preserve"> in Sanskrit</w:t>
      </w:r>
      <w:r w:rsidR="003B39FB" w:rsidRPr="001E259E">
        <w:rPr>
          <w:rFonts w:cs="Arial"/>
          <w:b/>
          <w:bCs/>
          <w:sz w:val="32"/>
          <w:szCs w:val="32"/>
        </w:rPr>
        <w:t>)</w:t>
      </w:r>
      <w:r w:rsidR="009C22F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ள</w:t>
      </w:r>
      <w:r w:rsidR="003B39FB"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ன</w:t>
      </w:r>
      <w:r w:rsidR="00832DCA" w:rsidRPr="001E259E">
        <w:rPr>
          <w:rFonts w:ascii="BRH Tamil Tab Extra" w:hAnsi="BRH Tamil Tab Extra" w:cs="BRH Tamil Tab Extra"/>
          <w:b/>
          <w:bCs/>
          <w:sz w:val="32"/>
          <w:szCs w:val="32"/>
        </w:rPr>
        <w:t>*</w:t>
      </w:r>
    </w:p>
    <w:p w14:paraId="29F314C4" w14:textId="77777777" w:rsidR="002C11AF" w:rsidRPr="001E259E" w:rsidRDefault="002C11AF" w:rsidP="009C22F4">
      <w:pPr>
        <w:widowControl w:val="0"/>
        <w:autoSpaceDE w:val="0"/>
        <w:autoSpaceDN w:val="0"/>
        <w:adjustRightInd w:val="0"/>
        <w:ind w:left="576"/>
        <w:rPr>
          <w:rFonts w:cs="Arial"/>
          <w:b/>
          <w:bCs/>
          <w:sz w:val="32"/>
          <w:szCs w:val="32"/>
          <w:u w:val="single"/>
        </w:rPr>
      </w:pPr>
    </w:p>
    <w:p w14:paraId="6D707C4A" w14:textId="77777777" w:rsidR="006F6D14" w:rsidRPr="001E259E" w:rsidRDefault="006F6D14" w:rsidP="009C22F4">
      <w:pPr>
        <w:widowControl w:val="0"/>
        <w:autoSpaceDE w:val="0"/>
        <w:autoSpaceDN w:val="0"/>
        <w:adjustRightInd w:val="0"/>
        <w:ind w:left="576"/>
        <w:rPr>
          <w:rFonts w:cs="Arial"/>
          <w:b/>
          <w:bCs/>
          <w:sz w:val="32"/>
          <w:szCs w:val="32"/>
          <w:u w:val="single"/>
        </w:rPr>
      </w:pPr>
      <w:r w:rsidRPr="001E259E">
        <w:rPr>
          <w:rFonts w:cs="Arial"/>
          <w:b/>
          <w:bCs/>
          <w:sz w:val="32"/>
          <w:szCs w:val="32"/>
          <w:u w:val="single"/>
        </w:rPr>
        <w:lastRenderedPageBreak/>
        <w:t>Malayalam Consonants</w:t>
      </w:r>
    </w:p>
    <w:p w14:paraId="0F5D21F7" w14:textId="77777777" w:rsidR="006F6D14" w:rsidRPr="001E259E" w:rsidRDefault="006F6D14" w:rsidP="009C22F4">
      <w:pPr>
        <w:widowControl w:val="0"/>
        <w:autoSpaceDE w:val="0"/>
        <w:autoSpaceDN w:val="0"/>
        <w:adjustRightInd w:val="0"/>
        <w:ind w:left="576"/>
        <w:rPr>
          <w:rFonts w:ascii="BRH Malayalam Extra" w:hAnsi="BRH Malayalam Extra" w:cs="BRH Malayalam Extra"/>
          <w:b/>
          <w:bCs/>
          <w:sz w:val="40"/>
          <w:szCs w:val="40"/>
        </w:rPr>
      </w:pPr>
      <w:r w:rsidRPr="001E259E">
        <w:rPr>
          <w:rFonts w:ascii="BRH Malayalam Extra" w:hAnsi="BRH Malayalam Extra" w:cs="BRH Malayalam Extra"/>
          <w:b/>
          <w:bCs/>
          <w:sz w:val="40"/>
          <w:szCs w:val="40"/>
        </w:rPr>
        <w:t xml:space="preserve">K L </w:t>
      </w:r>
      <w:r w:rsidR="001E259E" w:rsidRPr="001E259E">
        <w:rPr>
          <w:rFonts w:ascii="BRH Malayalam Extra" w:hAnsi="BRH Malayalam Extra" w:cs="BRH Malayalam Extra"/>
          <w:b/>
          <w:bCs/>
          <w:sz w:val="40"/>
          <w:szCs w:val="40"/>
        </w:rPr>
        <w:t xml:space="preserve"> </w:t>
      </w:r>
      <w:r w:rsidRPr="001E259E">
        <w:rPr>
          <w:rFonts w:ascii="BRH Malayalam Extra" w:hAnsi="BRH Malayalam Extra" w:cs="BRH Malayalam Extra"/>
          <w:b/>
          <w:bCs/>
          <w:sz w:val="40"/>
          <w:szCs w:val="40"/>
        </w:rPr>
        <w:t>M N O</w:t>
      </w:r>
    </w:p>
    <w:p w14:paraId="02ECB69C" w14:textId="77777777" w:rsidR="006F6D14" w:rsidRPr="001E259E" w:rsidRDefault="006F6D14" w:rsidP="009C22F4">
      <w:pPr>
        <w:widowControl w:val="0"/>
        <w:autoSpaceDE w:val="0"/>
        <w:autoSpaceDN w:val="0"/>
        <w:adjustRightInd w:val="0"/>
        <w:ind w:left="576"/>
        <w:rPr>
          <w:rFonts w:ascii="BRH Malayalam Extra" w:hAnsi="BRH Malayalam Extra" w:cs="BRH Malayalam Extra"/>
          <w:b/>
          <w:bCs/>
          <w:sz w:val="40"/>
          <w:szCs w:val="40"/>
        </w:rPr>
      </w:pPr>
      <w:r w:rsidRPr="001E259E">
        <w:rPr>
          <w:rFonts w:ascii="BRH Malayalam Extra" w:hAnsi="BRH Malayalam Extra" w:cs="BRH Malayalam Extra"/>
          <w:b/>
          <w:bCs/>
          <w:sz w:val="40"/>
          <w:szCs w:val="40"/>
        </w:rPr>
        <w:t>P Q R S T</w:t>
      </w:r>
    </w:p>
    <w:p w14:paraId="4E2622C9" w14:textId="77777777" w:rsidR="006F6D14" w:rsidRPr="001E259E" w:rsidRDefault="006F6D14" w:rsidP="009C22F4">
      <w:pPr>
        <w:widowControl w:val="0"/>
        <w:autoSpaceDE w:val="0"/>
        <w:autoSpaceDN w:val="0"/>
        <w:adjustRightInd w:val="0"/>
        <w:ind w:left="576"/>
        <w:rPr>
          <w:rFonts w:ascii="BRH Malayalam Extra" w:hAnsi="BRH Malayalam Extra" w:cs="BRH Malayalam Extra"/>
          <w:b/>
          <w:bCs/>
          <w:sz w:val="40"/>
          <w:szCs w:val="40"/>
        </w:rPr>
      </w:pPr>
      <w:r w:rsidRPr="001E259E">
        <w:rPr>
          <w:rFonts w:ascii="BRH Malayalam Extra" w:hAnsi="BRH Malayalam Extra" w:cs="BRH Malayalam Extra"/>
          <w:b/>
          <w:bCs/>
          <w:sz w:val="40"/>
          <w:szCs w:val="40"/>
        </w:rPr>
        <w:t xml:space="preserve">U </w:t>
      </w:r>
      <w:r w:rsidR="001E259E" w:rsidRPr="001E259E">
        <w:rPr>
          <w:rFonts w:ascii="BRH Malayalam Extra" w:hAnsi="BRH Malayalam Extra" w:cs="BRH Malayalam Extra"/>
          <w:b/>
          <w:bCs/>
          <w:sz w:val="40"/>
          <w:szCs w:val="40"/>
        </w:rPr>
        <w:t xml:space="preserve"> </w:t>
      </w:r>
      <w:r w:rsidRPr="001E259E">
        <w:rPr>
          <w:rFonts w:ascii="BRH Malayalam Extra" w:hAnsi="BRH Malayalam Extra" w:cs="BRH Malayalam Extra"/>
          <w:b/>
          <w:bCs/>
          <w:sz w:val="40"/>
          <w:szCs w:val="40"/>
        </w:rPr>
        <w:t>V W X Y</w:t>
      </w:r>
    </w:p>
    <w:p w14:paraId="281167FE" w14:textId="77777777" w:rsidR="006F6D14" w:rsidRPr="001E259E" w:rsidRDefault="006F6D14" w:rsidP="009C22F4">
      <w:pPr>
        <w:widowControl w:val="0"/>
        <w:autoSpaceDE w:val="0"/>
        <w:autoSpaceDN w:val="0"/>
        <w:adjustRightInd w:val="0"/>
        <w:ind w:left="576"/>
        <w:rPr>
          <w:rFonts w:ascii="BRH Malayalam Extra" w:hAnsi="BRH Malayalam Extra" w:cs="BRH Malayalam Extra"/>
          <w:b/>
          <w:bCs/>
          <w:sz w:val="40"/>
          <w:szCs w:val="40"/>
        </w:rPr>
      </w:pPr>
      <w:r w:rsidRPr="001E259E">
        <w:rPr>
          <w:rFonts w:ascii="BRH Malayalam Extra" w:hAnsi="BRH Malayalam Extra" w:cs="BRH Malayalam Extra"/>
          <w:b/>
          <w:bCs/>
          <w:sz w:val="40"/>
          <w:szCs w:val="40"/>
        </w:rPr>
        <w:t xml:space="preserve">Z a </w:t>
      </w:r>
      <w:r w:rsidR="001E259E" w:rsidRPr="001E259E">
        <w:rPr>
          <w:rFonts w:ascii="BRH Malayalam Extra" w:hAnsi="BRH Malayalam Extra" w:cs="BRH Malayalam Extra"/>
          <w:b/>
          <w:bCs/>
          <w:sz w:val="40"/>
          <w:szCs w:val="40"/>
        </w:rPr>
        <w:t xml:space="preserve"> </w:t>
      </w:r>
      <w:r w:rsidRPr="001E259E">
        <w:rPr>
          <w:rFonts w:ascii="BRH Malayalam Extra" w:hAnsi="BRH Malayalam Extra" w:cs="BRH Malayalam Extra"/>
          <w:b/>
          <w:bCs/>
          <w:sz w:val="40"/>
          <w:szCs w:val="40"/>
        </w:rPr>
        <w:t xml:space="preserve">b </w:t>
      </w:r>
      <w:r w:rsidR="001E259E" w:rsidRPr="001E259E">
        <w:rPr>
          <w:rFonts w:ascii="BRH Malayalam Extra" w:hAnsi="BRH Malayalam Extra" w:cs="BRH Malayalam Extra"/>
          <w:b/>
          <w:bCs/>
          <w:sz w:val="40"/>
          <w:szCs w:val="40"/>
        </w:rPr>
        <w:t xml:space="preserve"> </w:t>
      </w:r>
      <w:r w:rsidRPr="001E259E">
        <w:rPr>
          <w:rFonts w:ascii="BRH Malayalam Extra" w:hAnsi="BRH Malayalam Extra" w:cs="BRH Malayalam Extra"/>
          <w:b/>
          <w:bCs/>
          <w:sz w:val="40"/>
          <w:szCs w:val="40"/>
        </w:rPr>
        <w:t xml:space="preserve">c </w:t>
      </w:r>
      <w:r w:rsidR="001E259E" w:rsidRPr="001E259E">
        <w:rPr>
          <w:rFonts w:ascii="BRH Malayalam Extra" w:hAnsi="BRH Malayalam Extra" w:cs="BRH Malayalam Extra"/>
          <w:b/>
          <w:bCs/>
          <w:sz w:val="40"/>
          <w:szCs w:val="40"/>
        </w:rPr>
        <w:t xml:space="preserve"> </w:t>
      </w:r>
      <w:r w:rsidRPr="001E259E">
        <w:rPr>
          <w:rFonts w:ascii="BRH Malayalam Extra" w:hAnsi="BRH Malayalam Extra" w:cs="BRH Malayalam Extra"/>
          <w:b/>
          <w:bCs/>
          <w:sz w:val="40"/>
          <w:szCs w:val="40"/>
        </w:rPr>
        <w:t>d</w:t>
      </w:r>
    </w:p>
    <w:p w14:paraId="3ECF4621" w14:textId="77777777" w:rsidR="006F6D14" w:rsidRPr="001E259E" w:rsidRDefault="006F6D14" w:rsidP="009C22F4">
      <w:pPr>
        <w:widowControl w:val="0"/>
        <w:autoSpaceDE w:val="0"/>
        <w:autoSpaceDN w:val="0"/>
        <w:adjustRightInd w:val="0"/>
        <w:ind w:left="576"/>
        <w:rPr>
          <w:rFonts w:ascii="BRH Malayalam Extra" w:hAnsi="BRH Malayalam Extra" w:cs="BRH Malayalam Extra"/>
          <w:b/>
          <w:bCs/>
          <w:sz w:val="40"/>
          <w:szCs w:val="40"/>
        </w:rPr>
      </w:pPr>
      <w:r w:rsidRPr="001E259E">
        <w:rPr>
          <w:rFonts w:ascii="BRH Malayalam Extra" w:hAnsi="BRH Malayalam Extra" w:cs="BRH Malayalam Extra"/>
          <w:b/>
          <w:bCs/>
          <w:sz w:val="40"/>
          <w:szCs w:val="40"/>
        </w:rPr>
        <w:t xml:space="preserve">e f g h </w:t>
      </w:r>
      <w:r w:rsidR="001E259E" w:rsidRPr="001E259E">
        <w:rPr>
          <w:rFonts w:ascii="BRH Malayalam Extra" w:hAnsi="BRH Malayalam Extra" w:cs="BRH Malayalam Extra"/>
          <w:b/>
          <w:bCs/>
          <w:sz w:val="40"/>
          <w:szCs w:val="40"/>
        </w:rPr>
        <w:t xml:space="preserve">  </w:t>
      </w:r>
      <w:r w:rsidRPr="001E259E">
        <w:rPr>
          <w:rFonts w:ascii="BRH Malayalam Extra" w:hAnsi="BRH Malayalam Extra" w:cs="BRH Malayalam Extra"/>
          <w:b/>
          <w:bCs/>
          <w:sz w:val="40"/>
          <w:szCs w:val="40"/>
        </w:rPr>
        <w:t>i</w:t>
      </w:r>
    </w:p>
    <w:p w14:paraId="30C22513" w14:textId="77777777" w:rsidR="00B90318" w:rsidRPr="001E259E" w:rsidRDefault="006F6D14" w:rsidP="00B90318">
      <w:pPr>
        <w:widowControl w:val="0"/>
        <w:autoSpaceDE w:val="0"/>
        <w:autoSpaceDN w:val="0"/>
        <w:adjustRightInd w:val="0"/>
        <w:spacing w:line="240" w:lineRule="auto"/>
        <w:ind w:firstLine="576"/>
        <w:rPr>
          <w:rFonts w:ascii="BRH Malayalam Extra" w:hAnsi="BRH Malayalam Extra" w:cs="BRH Malayalam Extra"/>
          <w:b/>
          <w:bCs/>
          <w:sz w:val="40"/>
          <w:szCs w:val="40"/>
        </w:rPr>
      </w:pPr>
      <w:r w:rsidRPr="001E259E">
        <w:rPr>
          <w:rFonts w:ascii="BRH Malayalam Extra" w:hAnsi="BRH Malayalam Extra" w:cs="BRH Malayalam Extra"/>
          <w:b/>
          <w:bCs/>
          <w:sz w:val="40"/>
          <w:szCs w:val="40"/>
        </w:rPr>
        <w:t xml:space="preserve">j k m p </w:t>
      </w:r>
      <w:r w:rsidR="009E5609" w:rsidRPr="001E259E">
        <w:rPr>
          <w:rFonts w:ascii="BRH Malayalam Extra" w:hAnsi="BRH Malayalam Extra" w:cs="BRH Malayalam Extra"/>
          <w:b/>
          <w:bCs/>
          <w:sz w:val="40"/>
          <w:szCs w:val="40"/>
        </w:rPr>
        <w:t xml:space="preserve">s </w:t>
      </w:r>
      <w:r w:rsidR="00493467" w:rsidRPr="001E259E">
        <w:rPr>
          <w:rFonts w:ascii="BRH Malayalam Extra" w:hAnsi="BRH Malayalam Extra" w:cs="BRH Malayalam Extra"/>
          <w:b/>
          <w:bCs/>
          <w:sz w:val="40"/>
          <w:szCs w:val="40"/>
        </w:rPr>
        <w:t xml:space="preserve">q </w:t>
      </w:r>
      <w:r w:rsidR="00E80EA0" w:rsidRPr="001E259E">
        <w:rPr>
          <w:rFonts w:ascii="BRH Malayalam Extra" w:hAnsi="BRH Malayalam Extra" w:cs="BRH Malayalam Extra"/>
          <w:b/>
          <w:bCs/>
          <w:sz w:val="40"/>
          <w:szCs w:val="40"/>
        </w:rPr>
        <w:t xml:space="preserve">r t </w:t>
      </w:r>
      <w:r w:rsidRPr="001E259E">
        <w:rPr>
          <w:rFonts w:ascii="BRH Malayalam Extra" w:hAnsi="BRH Malayalam Extra" w:cs="BRH Malayalam Extra"/>
          <w:b/>
          <w:bCs/>
          <w:sz w:val="40"/>
          <w:szCs w:val="40"/>
        </w:rPr>
        <w:t>n</w:t>
      </w:r>
      <w:r w:rsidR="00B90318" w:rsidRPr="001E259E">
        <w:rPr>
          <w:rFonts w:ascii="BRH Malayalam Extra" w:hAnsi="BRH Malayalam Extra" w:cs="BRH Malayalam Extra"/>
          <w:b/>
          <w:bCs/>
          <w:sz w:val="40"/>
          <w:szCs w:val="40"/>
        </w:rPr>
        <w:t xml:space="preserve"> ± o</w:t>
      </w:r>
      <w:r w:rsidR="00BB329D" w:rsidRPr="001E259E">
        <w:rPr>
          <w:rFonts w:ascii="BRH Malayalam Extra" w:hAnsi="BRH Malayalam Extra" w:cs="BRH Malayalam Extra"/>
          <w:b/>
          <w:bCs/>
          <w:sz w:val="40"/>
          <w:szCs w:val="40"/>
        </w:rPr>
        <w:t>*</w:t>
      </w:r>
    </w:p>
    <w:p w14:paraId="23150F83" w14:textId="77777777" w:rsidR="002C11AF" w:rsidRPr="001E259E" w:rsidRDefault="002C11AF" w:rsidP="00B90318">
      <w:pPr>
        <w:widowControl w:val="0"/>
        <w:autoSpaceDE w:val="0"/>
        <w:autoSpaceDN w:val="0"/>
        <w:adjustRightInd w:val="0"/>
        <w:spacing w:line="240" w:lineRule="auto"/>
        <w:ind w:firstLine="576"/>
        <w:rPr>
          <w:rFonts w:ascii="System" w:hAnsi="System" w:cs="System"/>
          <w:b/>
          <w:bCs/>
          <w:sz w:val="40"/>
          <w:szCs w:val="40"/>
        </w:rPr>
      </w:pPr>
    </w:p>
    <w:p w14:paraId="7A00E49C" w14:textId="77777777" w:rsidR="00B0186D" w:rsidRPr="001E259E" w:rsidRDefault="00B0186D" w:rsidP="00927B79">
      <w:pPr>
        <w:pStyle w:val="Heading3"/>
      </w:pPr>
      <w:bookmarkStart w:id="12" w:name="_Toc39090941"/>
      <w:r w:rsidRPr="001E259E">
        <w:t>Notes on Consonants:</w:t>
      </w:r>
      <w:bookmarkEnd w:id="12"/>
    </w:p>
    <w:p w14:paraId="0F4F3494" w14:textId="77777777" w:rsidR="00B0186D" w:rsidRPr="001E259E" w:rsidRDefault="00B0186D" w:rsidP="00B0186D"/>
    <w:p w14:paraId="6CA0C7A3" w14:textId="77777777" w:rsidR="00B0186D" w:rsidRPr="001E259E" w:rsidRDefault="00B0186D" w:rsidP="00BA2FAD">
      <w:pPr>
        <w:jc w:val="both"/>
        <w:rPr>
          <w:sz w:val="28"/>
          <w:szCs w:val="28"/>
        </w:rPr>
      </w:pPr>
      <w:r w:rsidRPr="001E259E">
        <w:rPr>
          <w:sz w:val="28"/>
          <w:szCs w:val="28"/>
        </w:rPr>
        <w:t xml:space="preserve">In Tamil language there are no four variants of ka, ca, Ta, ta and pa. </w:t>
      </w:r>
      <w:r w:rsidR="008C4DF2" w:rsidRPr="001E259E">
        <w:rPr>
          <w:sz w:val="28"/>
          <w:szCs w:val="28"/>
        </w:rPr>
        <w:br/>
      </w:r>
      <w:r w:rsidRPr="001E259E">
        <w:rPr>
          <w:sz w:val="28"/>
          <w:szCs w:val="28"/>
        </w:rPr>
        <w:t>There is only one ka,</w:t>
      </w:r>
      <w:r w:rsidR="000C47A9" w:rsidRPr="001E259E">
        <w:rPr>
          <w:sz w:val="28"/>
          <w:szCs w:val="28"/>
        </w:rPr>
        <w:t xml:space="preserve"> </w:t>
      </w:r>
      <w:r w:rsidRPr="001E259E">
        <w:rPr>
          <w:sz w:val="28"/>
          <w:szCs w:val="28"/>
        </w:rPr>
        <w:t>ca,Ta,</w:t>
      </w:r>
      <w:r w:rsidR="000C47A9" w:rsidRPr="001E259E">
        <w:rPr>
          <w:sz w:val="28"/>
          <w:szCs w:val="28"/>
        </w:rPr>
        <w:t xml:space="preserve"> </w:t>
      </w:r>
      <w:r w:rsidRPr="001E259E">
        <w:rPr>
          <w:sz w:val="28"/>
          <w:szCs w:val="28"/>
        </w:rPr>
        <w:t>ta,</w:t>
      </w:r>
      <w:r w:rsidR="000C47A9" w:rsidRPr="001E259E">
        <w:rPr>
          <w:sz w:val="28"/>
          <w:szCs w:val="28"/>
        </w:rPr>
        <w:t xml:space="preserve"> </w:t>
      </w:r>
      <w:r w:rsidRPr="001E259E">
        <w:rPr>
          <w:sz w:val="28"/>
          <w:szCs w:val="28"/>
        </w:rPr>
        <w:t xml:space="preserve">pa. So how to pronounce the word and learning </w:t>
      </w:r>
      <w:r w:rsidR="008C4DF2" w:rsidRPr="001E259E">
        <w:rPr>
          <w:sz w:val="28"/>
          <w:szCs w:val="28"/>
        </w:rPr>
        <w:br/>
      </w:r>
      <w:r w:rsidRPr="001E259E">
        <w:rPr>
          <w:sz w:val="28"/>
          <w:szCs w:val="28"/>
        </w:rPr>
        <w:t xml:space="preserve">the sound effect becomes an issue for a new </w:t>
      </w:r>
      <w:r w:rsidR="002C11AF" w:rsidRPr="001E259E">
        <w:rPr>
          <w:sz w:val="28"/>
          <w:szCs w:val="28"/>
        </w:rPr>
        <w:t xml:space="preserve">Veda </w:t>
      </w:r>
      <w:r w:rsidRPr="001E259E">
        <w:rPr>
          <w:sz w:val="28"/>
          <w:szCs w:val="28"/>
        </w:rPr>
        <w:t xml:space="preserve">learner. </w:t>
      </w:r>
    </w:p>
    <w:p w14:paraId="6F17A90E" w14:textId="77777777" w:rsidR="00CD0393" w:rsidRPr="001E259E" w:rsidRDefault="00CD0393" w:rsidP="00BA2FAD">
      <w:pPr>
        <w:jc w:val="both"/>
        <w:rPr>
          <w:sz w:val="28"/>
          <w:szCs w:val="28"/>
        </w:rPr>
      </w:pPr>
      <w:r w:rsidRPr="001E259E">
        <w:rPr>
          <w:sz w:val="28"/>
          <w:szCs w:val="28"/>
        </w:rPr>
        <w:t>In Malayalam, there are distinct four variants of ka,cha,Ta,ta and Pa</w:t>
      </w:r>
      <w:r w:rsidR="006F6D14" w:rsidRPr="001E259E">
        <w:rPr>
          <w:sz w:val="28"/>
          <w:szCs w:val="28"/>
        </w:rPr>
        <w:t xml:space="preserve"> and no ”lRu “ and “lRU”</w:t>
      </w:r>
      <w:r w:rsidR="006F6D14" w:rsidRPr="001E259E">
        <w:rPr>
          <w:rFonts w:ascii="BRH Malayalam Extra" w:hAnsi="BRH Malayalam Extra" w:cs="BRH Malayalam Extra"/>
          <w:sz w:val="28"/>
          <w:szCs w:val="28"/>
        </w:rPr>
        <w:t xml:space="preserve"> </w:t>
      </w:r>
    </w:p>
    <w:p w14:paraId="79BD6D34" w14:textId="77777777" w:rsidR="00B0186D" w:rsidRPr="001E259E" w:rsidRDefault="00B0186D" w:rsidP="00B0186D">
      <w:pPr>
        <w:rPr>
          <w:sz w:val="28"/>
          <w:szCs w:val="28"/>
        </w:rPr>
      </w:pPr>
    </w:p>
    <w:p w14:paraId="73134C1D" w14:textId="77777777" w:rsidR="00B0186D" w:rsidRPr="001E259E" w:rsidRDefault="00B0186D" w:rsidP="00BA2FAD">
      <w:pPr>
        <w:jc w:val="both"/>
        <w:rPr>
          <w:sz w:val="28"/>
          <w:szCs w:val="28"/>
        </w:rPr>
      </w:pPr>
      <w:r w:rsidRPr="001E259E">
        <w:rPr>
          <w:b/>
          <w:bCs/>
          <w:sz w:val="28"/>
          <w:szCs w:val="28"/>
        </w:rPr>
        <w:t>Important Tip:</w:t>
      </w:r>
      <w:r w:rsidRPr="001E259E">
        <w:rPr>
          <w:sz w:val="28"/>
          <w:szCs w:val="28"/>
        </w:rPr>
        <w:t xml:space="preserve"> Please observe that the vibration of the sound moves more from the tip of the tongue/front portion to the back of the tongue and throat as the variants move from </w:t>
      </w:r>
      <w:r w:rsidR="006F6D14" w:rsidRPr="001E259E">
        <w:rPr>
          <w:sz w:val="28"/>
          <w:szCs w:val="28"/>
        </w:rPr>
        <w:t xml:space="preserve">Serial numbers of </w:t>
      </w:r>
      <w:r w:rsidR="006F1E1F" w:rsidRPr="001E259E">
        <w:rPr>
          <w:sz w:val="28"/>
          <w:szCs w:val="28"/>
        </w:rPr>
        <w:t>1.2</w:t>
      </w:r>
      <w:r w:rsidRPr="001E259E">
        <w:rPr>
          <w:sz w:val="28"/>
          <w:szCs w:val="28"/>
        </w:rPr>
        <w:t xml:space="preserve"> </w:t>
      </w:r>
      <w:r w:rsidR="006F6D14" w:rsidRPr="001E259E">
        <w:rPr>
          <w:sz w:val="28"/>
          <w:szCs w:val="28"/>
        </w:rPr>
        <w:t>above.</w:t>
      </w:r>
    </w:p>
    <w:p w14:paraId="465BE7DA" w14:textId="77777777" w:rsidR="009C22F4" w:rsidRPr="001E259E" w:rsidRDefault="009C22F4" w:rsidP="00B0186D"/>
    <w:p w14:paraId="4EDA5EA7" w14:textId="77777777" w:rsidR="009C22F4" w:rsidRPr="001E259E" w:rsidRDefault="00635268" w:rsidP="00927B79">
      <w:pPr>
        <w:pStyle w:val="Heading3"/>
      </w:pPr>
      <w:bookmarkStart w:id="13" w:name="_Toc39090942"/>
      <w:r w:rsidRPr="001E259E">
        <w:t>Source of Sound</w:t>
      </w:r>
      <w:bookmarkEnd w:id="13"/>
    </w:p>
    <w:p w14:paraId="2A6DF8F2" w14:textId="77777777" w:rsidR="00445910" w:rsidRPr="001E259E" w:rsidRDefault="00267DF6" w:rsidP="00BA2FAD">
      <w:pPr>
        <w:jc w:val="both"/>
        <w:rPr>
          <w:sz w:val="28"/>
          <w:szCs w:val="28"/>
        </w:rPr>
      </w:pPr>
      <w:r w:rsidRPr="001E259E">
        <w:rPr>
          <w:sz w:val="28"/>
          <w:szCs w:val="28"/>
        </w:rPr>
        <w:t xml:space="preserve">There are five </w:t>
      </w:r>
      <w:r w:rsidR="00445910" w:rsidRPr="001E259E">
        <w:rPr>
          <w:sz w:val="28"/>
          <w:szCs w:val="28"/>
        </w:rPr>
        <w:t xml:space="preserve">basic </w:t>
      </w:r>
      <w:r w:rsidRPr="001E259E">
        <w:rPr>
          <w:sz w:val="28"/>
          <w:szCs w:val="28"/>
        </w:rPr>
        <w:t xml:space="preserve">distinct places from which sound emanates in Sanskrit. </w:t>
      </w:r>
      <w:r w:rsidR="00445910" w:rsidRPr="001E259E">
        <w:rPr>
          <w:sz w:val="28"/>
          <w:szCs w:val="28"/>
        </w:rPr>
        <w:br/>
      </w:r>
      <w:r w:rsidRPr="001E259E">
        <w:rPr>
          <w:sz w:val="28"/>
          <w:szCs w:val="28"/>
        </w:rPr>
        <w:t>They are</w:t>
      </w:r>
      <w:r w:rsidR="00445910" w:rsidRPr="001E259E">
        <w:rPr>
          <w:sz w:val="28"/>
          <w:szCs w:val="28"/>
        </w:rPr>
        <w:t xml:space="preserve"> :</w:t>
      </w:r>
    </w:p>
    <w:p w14:paraId="57F4324E" w14:textId="77777777" w:rsidR="00445910" w:rsidRPr="001E259E" w:rsidRDefault="00445910" w:rsidP="00BA2FAD">
      <w:pPr>
        <w:tabs>
          <w:tab w:val="right" w:pos="9360"/>
        </w:tabs>
        <w:jc w:val="both"/>
        <w:rPr>
          <w:sz w:val="28"/>
          <w:szCs w:val="28"/>
        </w:rPr>
      </w:pPr>
      <w:r w:rsidRPr="001E259E">
        <w:rPr>
          <w:sz w:val="28"/>
          <w:szCs w:val="28"/>
        </w:rPr>
        <w:t>a) The </w:t>
      </w:r>
      <w:r w:rsidRPr="001E259E">
        <w:rPr>
          <w:b/>
          <w:bCs/>
          <w:sz w:val="28"/>
          <w:szCs w:val="28"/>
        </w:rPr>
        <w:t>soft palate</w:t>
      </w:r>
      <w:r w:rsidRPr="001E259E">
        <w:rPr>
          <w:sz w:val="28"/>
          <w:szCs w:val="28"/>
        </w:rPr>
        <w:t>. The soft palate is the fleshy region at the very back of the mouth.</w:t>
      </w:r>
    </w:p>
    <w:p w14:paraId="4E3AC4BC" w14:textId="77777777" w:rsidR="00445910" w:rsidRPr="001E259E" w:rsidRDefault="00445910" w:rsidP="00BA2FAD">
      <w:pPr>
        <w:tabs>
          <w:tab w:val="right" w:pos="9360"/>
        </w:tabs>
        <w:jc w:val="both"/>
        <w:rPr>
          <w:sz w:val="28"/>
          <w:szCs w:val="28"/>
        </w:rPr>
      </w:pPr>
      <w:r w:rsidRPr="001E259E">
        <w:rPr>
          <w:sz w:val="28"/>
          <w:szCs w:val="28"/>
        </w:rPr>
        <w:t>b) The </w:t>
      </w:r>
      <w:r w:rsidRPr="001E259E">
        <w:rPr>
          <w:b/>
          <w:bCs/>
          <w:sz w:val="28"/>
          <w:szCs w:val="28"/>
        </w:rPr>
        <w:t>hard palate</w:t>
      </w:r>
      <w:r w:rsidRPr="001E259E">
        <w:rPr>
          <w:sz w:val="28"/>
          <w:szCs w:val="28"/>
        </w:rPr>
        <w:t>. The hard palate is the bony region on the top of the mouth.</w:t>
      </w:r>
    </w:p>
    <w:p w14:paraId="3F9A3770" w14:textId="77777777" w:rsidR="00445910" w:rsidRPr="001E259E" w:rsidRDefault="00445910" w:rsidP="00BA2FAD">
      <w:pPr>
        <w:tabs>
          <w:tab w:val="right" w:pos="9360"/>
        </w:tabs>
        <w:jc w:val="both"/>
        <w:rPr>
          <w:sz w:val="28"/>
          <w:szCs w:val="28"/>
        </w:rPr>
      </w:pPr>
      <w:r w:rsidRPr="001E259E">
        <w:rPr>
          <w:sz w:val="28"/>
          <w:szCs w:val="28"/>
        </w:rPr>
        <w:lastRenderedPageBreak/>
        <w:t>c) The area behind the </w:t>
      </w:r>
      <w:r w:rsidRPr="001E259E">
        <w:rPr>
          <w:b/>
          <w:bCs/>
          <w:sz w:val="28"/>
          <w:szCs w:val="28"/>
        </w:rPr>
        <w:t>hard bump</w:t>
      </w:r>
      <w:r w:rsidRPr="001E259E">
        <w:rPr>
          <w:sz w:val="28"/>
          <w:szCs w:val="28"/>
        </w:rPr>
        <w:t> on the roof of the mouth. This bump sits behind the teeth.</w:t>
      </w:r>
    </w:p>
    <w:p w14:paraId="1A4DA70C" w14:textId="77777777" w:rsidR="00445910" w:rsidRPr="001E259E" w:rsidRDefault="00445910" w:rsidP="00BA2FAD">
      <w:pPr>
        <w:tabs>
          <w:tab w:val="right" w:pos="9360"/>
        </w:tabs>
        <w:jc w:val="both"/>
        <w:rPr>
          <w:sz w:val="28"/>
          <w:szCs w:val="28"/>
        </w:rPr>
      </w:pPr>
      <w:r w:rsidRPr="001E259E">
        <w:rPr>
          <w:sz w:val="28"/>
          <w:szCs w:val="28"/>
        </w:rPr>
        <w:t>d) The </w:t>
      </w:r>
      <w:r w:rsidRPr="001E259E">
        <w:rPr>
          <w:b/>
          <w:bCs/>
          <w:sz w:val="28"/>
          <w:szCs w:val="28"/>
        </w:rPr>
        <w:t>base of the teeth</w:t>
      </w:r>
      <w:r w:rsidRPr="001E259E">
        <w:rPr>
          <w:sz w:val="28"/>
          <w:szCs w:val="28"/>
        </w:rPr>
        <w:t>.</w:t>
      </w:r>
    </w:p>
    <w:p w14:paraId="300E254B" w14:textId="77777777" w:rsidR="00445910" w:rsidRPr="001E259E" w:rsidRDefault="00445910" w:rsidP="00BA2FAD">
      <w:pPr>
        <w:tabs>
          <w:tab w:val="right" w:pos="9360"/>
        </w:tabs>
        <w:jc w:val="both"/>
        <w:rPr>
          <w:sz w:val="28"/>
          <w:szCs w:val="28"/>
        </w:rPr>
      </w:pPr>
      <w:r w:rsidRPr="001E259E">
        <w:rPr>
          <w:sz w:val="28"/>
          <w:szCs w:val="28"/>
        </w:rPr>
        <w:t>e) The </w:t>
      </w:r>
      <w:r w:rsidRPr="001E259E">
        <w:rPr>
          <w:b/>
          <w:bCs/>
          <w:sz w:val="28"/>
          <w:szCs w:val="28"/>
        </w:rPr>
        <w:t>lips</w:t>
      </w:r>
      <w:r w:rsidRPr="001E259E">
        <w:rPr>
          <w:sz w:val="28"/>
          <w:szCs w:val="28"/>
        </w:rPr>
        <w:t>.</w:t>
      </w:r>
      <w:r w:rsidR="00944F64" w:rsidRPr="001E259E">
        <w:rPr>
          <w:sz w:val="28"/>
          <w:szCs w:val="28"/>
        </w:rPr>
        <w:t>(touching each other)</w:t>
      </w:r>
      <w:r w:rsidR="000C47A9" w:rsidRPr="001E259E">
        <w:rPr>
          <w:sz w:val="28"/>
          <w:szCs w:val="28"/>
        </w:rPr>
        <w:t xml:space="preserve"> </w:t>
      </w:r>
    </w:p>
    <w:p w14:paraId="29B96EFC" w14:textId="77777777" w:rsidR="002C11AF" w:rsidRPr="001E259E" w:rsidRDefault="00445910" w:rsidP="00F739FC">
      <w:pPr>
        <w:rPr>
          <w:sz w:val="28"/>
          <w:szCs w:val="28"/>
        </w:rPr>
      </w:pPr>
      <w:r w:rsidRPr="001E259E">
        <w:rPr>
          <w:sz w:val="28"/>
          <w:szCs w:val="28"/>
        </w:rPr>
        <w:t xml:space="preserve">The understanding of this helps to create the right sound in Sanskrit for the learner. </w:t>
      </w:r>
      <w:r w:rsidR="00F739FC" w:rsidRPr="001E259E">
        <w:rPr>
          <w:sz w:val="28"/>
          <w:szCs w:val="28"/>
        </w:rPr>
        <w:t>This is similar in many Indian Languages. The Sanskrit names for the Groups</w:t>
      </w:r>
      <w:r w:rsidR="00F739FC">
        <w:rPr>
          <w:sz w:val="28"/>
          <w:szCs w:val="28"/>
        </w:rPr>
        <w:t xml:space="preserve"> </w:t>
      </w:r>
      <w:r w:rsidR="00F739FC" w:rsidRPr="001E259E">
        <w:rPr>
          <w:sz w:val="28"/>
          <w:szCs w:val="28"/>
        </w:rPr>
        <w:t xml:space="preserve"> for Consonants indicate the place of sound generation/reverberation.</w:t>
      </w:r>
    </w:p>
    <w:p w14:paraId="49E390FD" w14:textId="77777777" w:rsidR="00B153B4" w:rsidRPr="001E259E" w:rsidRDefault="00B153B4" w:rsidP="00927B79">
      <w:pPr>
        <w:pStyle w:val="Heading3"/>
      </w:pPr>
      <w:bookmarkStart w:id="14" w:name="_Toc39090943"/>
      <w:r w:rsidRPr="001E259E">
        <w:t>Gutturals:</w:t>
      </w:r>
      <w:r w:rsidR="00431A54" w:rsidRPr="001E259E">
        <w:rPr>
          <w:rFonts w:ascii="BRH Devanagari Extra" w:hAnsi="BRH Devanagari Extra" w:cs="BRH Devanagari Extra"/>
          <w:sz w:val="32"/>
          <w:szCs w:val="32"/>
        </w:rPr>
        <w:t xml:space="preserve"> </w:t>
      </w:r>
      <w:r w:rsidR="00431A54" w:rsidRPr="001E259E">
        <w:rPr>
          <w:rFonts w:ascii="BRH Devanagari Extra" w:hAnsi="BRH Devanagari Extra" w:cs="BRH Devanagari Extra"/>
          <w:sz w:val="36"/>
          <w:szCs w:val="36"/>
        </w:rPr>
        <w:t>(MühPûÉ)</w:t>
      </w:r>
      <w:r w:rsidR="00C828E9" w:rsidRPr="001E259E">
        <w:rPr>
          <w:rFonts w:ascii="BRH Devanagari Extra" w:hAnsi="BRH Devanagari Extra" w:cs="BRH Devanagari Extra"/>
          <w:sz w:val="32"/>
          <w:szCs w:val="32"/>
          <w:lang w:val="en-US"/>
        </w:rPr>
        <w:t xml:space="preserve"> </w:t>
      </w:r>
      <w:r w:rsidR="00C828E9" w:rsidRPr="001E259E">
        <w:rPr>
          <w:rFonts w:cs="Arial"/>
          <w:szCs w:val="28"/>
          <w:lang w:val="en-US"/>
        </w:rPr>
        <w:t>(ka varga)</w:t>
      </w:r>
      <w:bookmarkEnd w:id="14"/>
    </w:p>
    <w:p w14:paraId="3A3E12C7" w14:textId="77777777" w:rsidR="002C11AF" w:rsidRPr="001E259E" w:rsidRDefault="00B0186D" w:rsidP="0042577F">
      <w:pPr>
        <w:spacing w:line="240" w:lineRule="auto"/>
        <w:ind w:left="360"/>
        <w:rPr>
          <w:sz w:val="28"/>
          <w:szCs w:val="28"/>
        </w:rPr>
      </w:pPr>
      <w:r w:rsidRPr="001E259E">
        <w:rPr>
          <w:sz w:val="28"/>
          <w:szCs w:val="28"/>
        </w:rPr>
        <w:t>These Consonants are referred as Gutturals in English. The sound emanates through use of back of the tongue touching the soft palate. (back of the mouth).</w:t>
      </w:r>
      <w:r w:rsidR="008C4DF2" w:rsidRPr="001E259E">
        <w:rPr>
          <w:sz w:val="28"/>
          <w:szCs w:val="28"/>
        </w:rPr>
        <w:t xml:space="preserve"> In Sanskrit KaNTha means </w:t>
      </w:r>
      <w:r w:rsidR="0034573C" w:rsidRPr="001E259E">
        <w:rPr>
          <w:sz w:val="28"/>
          <w:szCs w:val="28"/>
        </w:rPr>
        <w:t>throat/(</w:t>
      </w:r>
      <w:r w:rsidR="008C4DF2" w:rsidRPr="001E259E">
        <w:rPr>
          <w:sz w:val="28"/>
          <w:szCs w:val="28"/>
        </w:rPr>
        <w:t>neck</w:t>
      </w:r>
      <w:r w:rsidR="0034573C" w:rsidRPr="001E259E">
        <w:rPr>
          <w:sz w:val="28"/>
          <w:szCs w:val="28"/>
        </w:rPr>
        <w:t>)</w:t>
      </w:r>
      <w:r w:rsidR="008C4DF2" w:rsidRPr="001E259E">
        <w:rPr>
          <w:sz w:val="28"/>
          <w:szCs w:val="28"/>
        </w:rPr>
        <w:t>.</w:t>
      </w:r>
      <w:r w:rsidR="00C828E9" w:rsidRPr="001E259E">
        <w:rPr>
          <w:sz w:val="28"/>
          <w:szCs w:val="28"/>
        </w:rPr>
        <w:t xml:space="preserve"> </w:t>
      </w:r>
      <w:r w:rsidR="00C828E9" w:rsidRPr="001E259E">
        <w:rPr>
          <w:sz w:val="28"/>
          <w:szCs w:val="28"/>
        </w:rPr>
        <w:br/>
      </w:r>
    </w:p>
    <w:p w14:paraId="7A63201A" w14:textId="77777777" w:rsidR="00C828E9" w:rsidRPr="001E259E" w:rsidRDefault="00C828E9" w:rsidP="00BA2FAD">
      <w:pPr>
        <w:spacing w:line="240" w:lineRule="auto"/>
        <w:ind w:left="360"/>
        <w:jc w:val="both"/>
        <w:rPr>
          <w:sz w:val="28"/>
          <w:szCs w:val="28"/>
        </w:rPr>
      </w:pPr>
      <w:r w:rsidRPr="001E259E">
        <w:rPr>
          <w:sz w:val="28"/>
          <w:szCs w:val="28"/>
        </w:rPr>
        <w:t>PS - In ka series, one makes contact with the root of the tongue at the root of the jaws (</w:t>
      </w:r>
      <w:r w:rsidR="00832DCA" w:rsidRPr="001E259E">
        <w:rPr>
          <w:sz w:val="28"/>
          <w:szCs w:val="28"/>
        </w:rPr>
        <w:t>Rule 2.</w:t>
      </w:r>
      <w:r w:rsidRPr="001E259E">
        <w:rPr>
          <w:sz w:val="28"/>
          <w:szCs w:val="28"/>
        </w:rPr>
        <w:t>35)</w:t>
      </w:r>
    </w:p>
    <w:p w14:paraId="47D36E0C" w14:textId="77777777" w:rsidR="00B153B4" w:rsidRPr="001E259E" w:rsidRDefault="00B153B4" w:rsidP="00B153B4">
      <w:pPr>
        <w:rPr>
          <w:sz w:val="28"/>
          <w:szCs w:val="28"/>
        </w:rPr>
      </w:pPr>
    </w:p>
    <w:p w14:paraId="15318BB8" w14:textId="77777777" w:rsidR="006E41E4" w:rsidRPr="001E259E" w:rsidRDefault="006E41E4" w:rsidP="00CE199F">
      <w:pPr>
        <w:tabs>
          <w:tab w:val="right" w:pos="9360"/>
        </w:tabs>
        <w:rPr>
          <w:rFonts w:cs="Arial"/>
          <w:b/>
          <w:bCs/>
          <w:szCs w:val="24"/>
        </w:rPr>
      </w:pP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4"/>
        <w:gridCol w:w="1655"/>
        <w:gridCol w:w="1665"/>
        <w:gridCol w:w="1664"/>
        <w:gridCol w:w="1663"/>
        <w:gridCol w:w="1847"/>
      </w:tblGrid>
      <w:tr w:rsidR="00061732" w:rsidRPr="001E259E" w14:paraId="62A328FC" w14:textId="77777777" w:rsidTr="00B153B4">
        <w:tc>
          <w:tcPr>
            <w:tcW w:w="1964" w:type="dxa"/>
          </w:tcPr>
          <w:p w14:paraId="28C9BEA7" w14:textId="77777777" w:rsidR="006E41E4" w:rsidRPr="001E259E" w:rsidRDefault="0087291B" w:rsidP="00FE5675">
            <w:pPr>
              <w:tabs>
                <w:tab w:val="right" w:pos="9360"/>
              </w:tabs>
              <w:rPr>
                <w:rFonts w:cs="Arial"/>
                <w:b/>
                <w:bCs/>
                <w:szCs w:val="24"/>
              </w:rPr>
            </w:pPr>
            <w:r w:rsidRPr="001E259E">
              <w:rPr>
                <w:rFonts w:cs="Arial"/>
                <w:b/>
                <w:bCs/>
                <w:szCs w:val="24"/>
              </w:rPr>
              <w:t>Group 1</w:t>
            </w:r>
          </w:p>
          <w:p w14:paraId="5EA3D7F8" w14:textId="77777777" w:rsidR="0087291B" w:rsidRPr="001E259E" w:rsidRDefault="0087291B" w:rsidP="00FE5675">
            <w:pPr>
              <w:tabs>
                <w:tab w:val="right" w:pos="9360"/>
              </w:tabs>
              <w:rPr>
                <w:rFonts w:cs="Arial"/>
                <w:b/>
                <w:bCs/>
                <w:szCs w:val="24"/>
              </w:rPr>
            </w:pPr>
            <w:r w:rsidRPr="001E259E">
              <w:rPr>
                <w:rFonts w:cs="Arial"/>
                <w:b/>
                <w:bCs/>
                <w:szCs w:val="24"/>
              </w:rPr>
              <w:t>Sanskrit</w:t>
            </w:r>
          </w:p>
        </w:tc>
        <w:tc>
          <w:tcPr>
            <w:tcW w:w="1655" w:type="dxa"/>
          </w:tcPr>
          <w:p w14:paraId="4EA133FD" w14:textId="77777777" w:rsidR="00C50280" w:rsidRPr="001E259E" w:rsidRDefault="00C50280" w:rsidP="00FE5675">
            <w:pPr>
              <w:widowControl w:val="0"/>
              <w:autoSpaceDE w:val="0"/>
              <w:autoSpaceDN w:val="0"/>
              <w:adjustRightInd w:val="0"/>
              <w:spacing w:line="240" w:lineRule="auto"/>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 xml:space="preserve">Mü </w:t>
            </w:r>
          </w:p>
          <w:p w14:paraId="19544428" w14:textId="77777777" w:rsidR="006E41E4" w:rsidRPr="001E259E" w:rsidRDefault="006E41E4" w:rsidP="00FE5675">
            <w:pPr>
              <w:tabs>
                <w:tab w:val="right" w:pos="9360"/>
              </w:tabs>
              <w:rPr>
                <w:rFonts w:cs="Arial"/>
                <w:b/>
                <w:bCs/>
                <w:szCs w:val="24"/>
              </w:rPr>
            </w:pPr>
          </w:p>
        </w:tc>
        <w:tc>
          <w:tcPr>
            <w:tcW w:w="1665" w:type="dxa"/>
          </w:tcPr>
          <w:p w14:paraId="50C784CD" w14:textId="77777777" w:rsidR="00267DF6" w:rsidRPr="001E259E" w:rsidRDefault="00C50280" w:rsidP="0048034F">
            <w:pPr>
              <w:tabs>
                <w:tab w:val="right" w:pos="9360"/>
              </w:tabs>
              <w:rPr>
                <w:rFonts w:cs="Arial"/>
                <w:b/>
                <w:bCs/>
                <w:sz w:val="40"/>
                <w:szCs w:val="40"/>
              </w:rPr>
            </w:pPr>
            <w:r w:rsidRPr="001E259E">
              <w:rPr>
                <w:rFonts w:ascii="BRH Devanagari Extra" w:hAnsi="BRH Devanagari Extra" w:cs="BRH Devanagari Extra"/>
                <w:b/>
                <w:bCs/>
                <w:sz w:val="40"/>
                <w:szCs w:val="40"/>
              </w:rPr>
              <w:t>ZÉ</w:t>
            </w:r>
            <w:r w:rsidR="00267DF6" w:rsidRPr="001E259E">
              <w:rPr>
                <w:rFonts w:ascii="BRH Devanagari Extra" w:hAnsi="BRH Devanagari Extra" w:cs="BRH Devanagari Extra"/>
                <w:b/>
                <w:bCs/>
                <w:sz w:val="40"/>
                <w:szCs w:val="40"/>
              </w:rPr>
              <w:t xml:space="preserve"> </w:t>
            </w:r>
          </w:p>
        </w:tc>
        <w:tc>
          <w:tcPr>
            <w:tcW w:w="1664" w:type="dxa"/>
          </w:tcPr>
          <w:p w14:paraId="113E9740" w14:textId="77777777" w:rsidR="006E41E4" w:rsidRPr="001E259E" w:rsidRDefault="00C50280" w:rsidP="00FE5675">
            <w:pPr>
              <w:tabs>
                <w:tab w:val="right" w:pos="9360"/>
              </w:tabs>
              <w:rPr>
                <w:rFonts w:cs="Arial"/>
                <w:b/>
                <w:bCs/>
                <w:szCs w:val="24"/>
              </w:rPr>
            </w:pPr>
            <w:r w:rsidRPr="001E259E">
              <w:rPr>
                <w:rFonts w:ascii="BRH Devanagari Extra" w:hAnsi="BRH Devanagari Extra" w:cs="BRH Devanagari Extra"/>
                <w:b/>
                <w:bCs/>
                <w:sz w:val="40"/>
                <w:szCs w:val="40"/>
              </w:rPr>
              <w:t>aÉ</w:t>
            </w:r>
          </w:p>
        </w:tc>
        <w:tc>
          <w:tcPr>
            <w:tcW w:w="1663" w:type="dxa"/>
          </w:tcPr>
          <w:p w14:paraId="293D1F82"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bÉ</w:t>
            </w:r>
          </w:p>
        </w:tc>
        <w:tc>
          <w:tcPr>
            <w:tcW w:w="1847" w:type="dxa"/>
          </w:tcPr>
          <w:p w14:paraId="28EE8CFA" w14:textId="77777777" w:rsidR="006E41E4" w:rsidRPr="001E259E" w:rsidRDefault="00C50280" w:rsidP="00FE5675">
            <w:pPr>
              <w:tabs>
                <w:tab w:val="right" w:pos="9360"/>
              </w:tabs>
              <w:rPr>
                <w:rFonts w:cs="Arial"/>
                <w:b/>
                <w:bCs/>
                <w:szCs w:val="24"/>
              </w:rPr>
            </w:pPr>
            <w:r w:rsidRPr="001E259E">
              <w:rPr>
                <w:rFonts w:ascii="BRH Devanagari Extra" w:hAnsi="BRH Devanagari Extra" w:cs="BRH Devanagari Extra"/>
                <w:b/>
                <w:bCs/>
                <w:sz w:val="40"/>
                <w:szCs w:val="40"/>
              </w:rPr>
              <w:t>Xû</w:t>
            </w:r>
          </w:p>
        </w:tc>
      </w:tr>
      <w:tr w:rsidR="00061732" w:rsidRPr="001E259E" w14:paraId="539AE509" w14:textId="77777777" w:rsidTr="00B153B4">
        <w:tc>
          <w:tcPr>
            <w:tcW w:w="1964" w:type="dxa"/>
          </w:tcPr>
          <w:p w14:paraId="28684768" w14:textId="77777777" w:rsidR="00B153B4" w:rsidRPr="001E259E" w:rsidRDefault="00B153B4" w:rsidP="00FE5675">
            <w:pPr>
              <w:tabs>
                <w:tab w:val="right" w:pos="9360"/>
              </w:tabs>
              <w:rPr>
                <w:rFonts w:cs="Arial"/>
                <w:b/>
                <w:bCs/>
                <w:szCs w:val="24"/>
              </w:rPr>
            </w:pPr>
            <w:r w:rsidRPr="001E259E">
              <w:rPr>
                <w:rFonts w:cs="Arial"/>
                <w:b/>
                <w:bCs/>
                <w:szCs w:val="24"/>
              </w:rPr>
              <w:t xml:space="preserve">English </w:t>
            </w:r>
            <w:r w:rsidRPr="001E259E">
              <w:rPr>
                <w:rFonts w:cs="Arial"/>
                <w:b/>
                <w:bCs/>
                <w:szCs w:val="24"/>
              </w:rPr>
              <w:br/>
              <w:t>Representation</w:t>
            </w:r>
          </w:p>
        </w:tc>
        <w:tc>
          <w:tcPr>
            <w:tcW w:w="1655" w:type="dxa"/>
          </w:tcPr>
          <w:p w14:paraId="43881DEC" w14:textId="77777777" w:rsidR="00B153B4" w:rsidRPr="001E259E" w:rsidRDefault="00B153B4" w:rsidP="00061732">
            <w:pPr>
              <w:tabs>
                <w:tab w:val="right" w:pos="9360"/>
              </w:tabs>
              <w:rPr>
                <w:rFonts w:cs="Arial"/>
                <w:b/>
                <w:bCs/>
                <w:sz w:val="32"/>
                <w:szCs w:val="32"/>
              </w:rPr>
            </w:pPr>
            <w:r w:rsidRPr="001E259E">
              <w:rPr>
                <w:rFonts w:cs="Arial"/>
                <w:b/>
                <w:bCs/>
                <w:sz w:val="32"/>
                <w:szCs w:val="32"/>
              </w:rPr>
              <w:t>ka</w:t>
            </w:r>
          </w:p>
        </w:tc>
        <w:tc>
          <w:tcPr>
            <w:tcW w:w="1665" w:type="dxa"/>
          </w:tcPr>
          <w:p w14:paraId="57F0C8F7" w14:textId="77777777" w:rsidR="00B153B4" w:rsidRPr="001E259E" w:rsidRDefault="00B153B4" w:rsidP="00FE5675">
            <w:pPr>
              <w:tabs>
                <w:tab w:val="right" w:pos="9360"/>
              </w:tabs>
              <w:rPr>
                <w:rFonts w:cs="Arial"/>
                <w:b/>
                <w:bCs/>
                <w:sz w:val="32"/>
                <w:szCs w:val="32"/>
              </w:rPr>
            </w:pPr>
            <w:r w:rsidRPr="001E259E">
              <w:rPr>
                <w:rFonts w:cs="Arial"/>
                <w:b/>
                <w:bCs/>
                <w:sz w:val="32"/>
                <w:szCs w:val="32"/>
              </w:rPr>
              <w:t>kha</w:t>
            </w:r>
          </w:p>
        </w:tc>
        <w:tc>
          <w:tcPr>
            <w:tcW w:w="1664" w:type="dxa"/>
          </w:tcPr>
          <w:p w14:paraId="4B5A8A97" w14:textId="77777777" w:rsidR="00B153B4" w:rsidRPr="001E259E" w:rsidRDefault="00B153B4" w:rsidP="00FE5675">
            <w:pPr>
              <w:tabs>
                <w:tab w:val="right" w:pos="9360"/>
              </w:tabs>
              <w:rPr>
                <w:rFonts w:cs="Arial"/>
                <w:b/>
                <w:bCs/>
                <w:sz w:val="32"/>
                <w:szCs w:val="32"/>
              </w:rPr>
            </w:pPr>
            <w:r w:rsidRPr="001E259E">
              <w:rPr>
                <w:rFonts w:cs="Arial"/>
                <w:b/>
                <w:bCs/>
                <w:sz w:val="32"/>
                <w:szCs w:val="32"/>
              </w:rPr>
              <w:t>ga</w:t>
            </w:r>
          </w:p>
        </w:tc>
        <w:tc>
          <w:tcPr>
            <w:tcW w:w="1663" w:type="dxa"/>
          </w:tcPr>
          <w:p w14:paraId="6B839B0B" w14:textId="77777777" w:rsidR="00B153B4" w:rsidRPr="001E259E" w:rsidRDefault="00B153B4" w:rsidP="00FE5675">
            <w:pPr>
              <w:tabs>
                <w:tab w:val="right" w:pos="9360"/>
              </w:tabs>
              <w:rPr>
                <w:rFonts w:cs="Arial"/>
                <w:b/>
                <w:bCs/>
                <w:sz w:val="32"/>
                <w:szCs w:val="32"/>
              </w:rPr>
            </w:pPr>
            <w:r w:rsidRPr="001E259E">
              <w:rPr>
                <w:rFonts w:cs="Arial"/>
                <w:b/>
                <w:bCs/>
                <w:sz w:val="32"/>
                <w:szCs w:val="32"/>
              </w:rPr>
              <w:t>gha</w:t>
            </w:r>
          </w:p>
        </w:tc>
        <w:tc>
          <w:tcPr>
            <w:tcW w:w="1847" w:type="dxa"/>
          </w:tcPr>
          <w:p w14:paraId="32DFED2F" w14:textId="77777777" w:rsidR="00B153B4" w:rsidRPr="001E259E" w:rsidRDefault="00B153B4" w:rsidP="00FE5675">
            <w:pPr>
              <w:tabs>
                <w:tab w:val="right" w:pos="9360"/>
              </w:tabs>
              <w:rPr>
                <w:rFonts w:cs="Arial"/>
                <w:b/>
                <w:bCs/>
                <w:sz w:val="32"/>
                <w:szCs w:val="32"/>
              </w:rPr>
            </w:pPr>
            <w:r w:rsidRPr="001E259E">
              <w:rPr>
                <w:rFonts w:cs="Arial"/>
                <w:b/>
                <w:bCs/>
                <w:sz w:val="32"/>
                <w:szCs w:val="32"/>
              </w:rPr>
              <w:t>~</w:t>
            </w:r>
            <w:r w:rsidR="00061732" w:rsidRPr="001E259E">
              <w:rPr>
                <w:rFonts w:cs="Arial"/>
                <w:b/>
                <w:bCs/>
                <w:sz w:val="32"/>
                <w:szCs w:val="32"/>
              </w:rPr>
              <w:t>n</w:t>
            </w:r>
            <w:r w:rsidRPr="001E259E">
              <w:rPr>
                <w:rFonts w:cs="Arial"/>
                <w:b/>
                <w:bCs/>
                <w:sz w:val="32"/>
                <w:szCs w:val="32"/>
              </w:rPr>
              <w:t>ga (nasal)</w:t>
            </w:r>
          </w:p>
        </w:tc>
      </w:tr>
      <w:tr w:rsidR="00061732" w:rsidRPr="001E259E" w14:paraId="274ECC80" w14:textId="77777777" w:rsidTr="00B153B4">
        <w:tc>
          <w:tcPr>
            <w:tcW w:w="1964" w:type="dxa"/>
          </w:tcPr>
          <w:p w14:paraId="7851769D" w14:textId="77777777" w:rsidR="0087291B" w:rsidRPr="001E259E" w:rsidRDefault="0087291B" w:rsidP="00FE5675">
            <w:pPr>
              <w:tabs>
                <w:tab w:val="right" w:pos="9360"/>
              </w:tabs>
              <w:rPr>
                <w:rFonts w:cs="Arial"/>
                <w:b/>
                <w:bCs/>
                <w:szCs w:val="24"/>
              </w:rPr>
            </w:pPr>
            <w:r w:rsidRPr="001E259E">
              <w:rPr>
                <w:rFonts w:cs="Arial"/>
                <w:b/>
                <w:bCs/>
                <w:szCs w:val="24"/>
              </w:rPr>
              <w:t xml:space="preserve">Tamil </w:t>
            </w:r>
          </w:p>
        </w:tc>
        <w:tc>
          <w:tcPr>
            <w:tcW w:w="1655" w:type="dxa"/>
          </w:tcPr>
          <w:p w14:paraId="684057E6" w14:textId="77777777" w:rsidR="0087291B" w:rsidRPr="001E259E" w:rsidRDefault="00C07DD5" w:rsidP="00FE5675">
            <w:pPr>
              <w:widowControl w:val="0"/>
              <w:autoSpaceDE w:val="0"/>
              <w:autoSpaceDN w:val="0"/>
              <w:adjustRightInd w:val="0"/>
              <w:spacing w:line="240" w:lineRule="auto"/>
              <w:rPr>
                <w:rFonts w:ascii="BRH Devanagari Extra" w:hAnsi="BRH Devanagari Extra" w:cs="BRH Devanagari Extra"/>
                <w:b/>
                <w:bCs/>
                <w:sz w:val="40"/>
                <w:szCs w:val="40"/>
              </w:rPr>
            </w:pPr>
            <w:r w:rsidRPr="001E259E">
              <w:rPr>
                <w:rFonts w:ascii="Latha" w:hAnsi="Latha" w:cs="Latha"/>
                <w:sz w:val="28"/>
                <w:szCs w:val="28"/>
                <w:cs/>
                <w:lang w:bidi="ta-IN"/>
              </w:rPr>
              <w:t>க</w:t>
            </w:r>
          </w:p>
        </w:tc>
        <w:tc>
          <w:tcPr>
            <w:tcW w:w="1665" w:type="dxa"/>
          </w:tcPr>
          <w:p w14:paraId="0778FDEE" w14:textId="77777777" w:rsidR="0087291B" w:rsidRPr="001E259E" w:rsidRDefault="0087291B" w:rsidP="00C07DD5">
            <w:pPr>
              <w:tabs>
                <w:tab w:val="right" w:pos="9360"/>
              </w:tabs>
              <w:rPr>
                <w:rFonts w:ascii="BRH Devanagari Extra" w:hAnsi="BRH Devanagari Extra" w:cs="BRH Devanagari Extra"/>
                <w:b/>
                <w:bCs/>
                <w:sz w:val="40"/>
                <w:szCs w:val="40"/>
              </w:rPr>
            </w:pPr>
            <w:r w:rsidRPr="001E259E">
              <w:rPr>
                <w:rFonts w:ascii="Latha" w:hAnsi="Latha" w:cs="Latha"/>
                <w:sz w:val="28"/>
                <w:szCs w:val="28"/>
                <w:lang w:bidi="ta-IN"/>
              </w:rPr>
              <w:t>*</w:t>
            </w:r>
            <w:r w:rsidR="00C07DD5" w:rsidRPr="001E259E">
              <w:rPr>
                <w:rFonts w:ascii="Latha" w:hAnsi="Latha" w:cs="Latha"/>
                <w:sz w:val="28"/>
                <w:szCs w:val="28"/>
                <w:cs/>
                <w:lang w:bidi="ta-IN"/>
              </w:rPr>
              <w:t>க</w:t>
            </w:r>
            <w:r w:rsidRPr="001E259E">
              <w:rPr>
                <w:rFonts w:cs="BRH Tamil Tab Extra"/>
                <w:b/>
                <w:bCs/>
                <w:position w:val="-14"/>
                <w:szCs w:val="24"/>
              </w:rPr>
              <w:t>2</w:t>
            </w:r>
          </w:p>
        </w:tc>
        <w:tc>
          <w:tcPr>
            <w:tcW w:w="1664" w:type="dxa"/>
          </w:tcPr>
          <w:p w14:paraId="47B2521A" w14:textId="77777777" w:rsidR="0087291B" w:rsidRPr="001E259E" w:rsidRDefault="0087291B" w:rsidP="00C07DD5">
            <w:pPr>
              <w:tabs>
                <w:tab w:val="right" w:pos="9360"/>
              </w:tabs>
              <w:rPr>
                <w:rFonts w:ascii="BRH Devanagari Extra" w:hAnsi="BRH Devanagari Extra" w:cs="BRH Devanagari Extra"/>
                <w:sz w:val="32"/>
                <w:szCs w:val="32"/>
              </w:rPr>
            </w:pPr>
            <w:r w:rsidRPr="001E259E">
              <w:rPr>
                <w:rFonts w:ascii="BRH Tamil Tab Extra" w:hAnsi="BRH Tamil Tab Extra" w:cs="BRH Tamil Tab Extra"/>
                <w:b/>
                <w:bCs/>
                <w:sz w:val="32"/>
                <w:szCs w:val="32"/>
              </w:rPr>
              <w:t>*</w:t>
            </w:r>
            <w:r w:rsidR="00C07DD5" w:rsidRPr="001E259E">
              <w:rPr>
                <w:rFonts w:ascii="Latha" w:hAnsi="Latha" w:cs="Latha"/>
                <w:sz w:val="28"/>
                <w:szCs w:val="28"/>
                <w:cs/>
                <w:lang w:bidi="ta-IN"/>
              </w:rPr>
              <w:t>க</w:t>
            </w:r>
            <w:r w:rsidR="00C07DD5" w:rsidRPr="001E259E">
              <w:rPr>
                <w:rFonts w:cs="BRH Tamil Tab Extra"/>
                <w:b/>
                <w:bCs/>
                <w:position w:val="-14"/>
                <w:szCs w:val="24"/>
              </w:rPr>
              <w:t>3</w:t>
            </w:r>
          </w:p>
        </w:tc>
        <w:tc>
          <w:tcPr>
            <w:tcW w:w="1663" w:type="dxa"/>
          </w:tcPr>
          <w:p w14:paraId="1F048398" w14:textId="77777777" w:rsidR="0087291B" w:rsidRPr="001E259E" w:rsidRDefault="0087291B" w:rsidP="00C07DD5">
            <w:pPr>
              <w:tabs>
                <w:tab w:val="right" w:pos="9360"/>
              </w:tabs>
              <w:rPr>
                <w:rFonts w:ascii="BRH Devanagari Extra" w:hAnsi="BRH Devanagari Extra" w:cs="BRH Devanagari Extra"/>
                <w:sz w:val="32"/>
                <w:szCs w:val="32"/>
              </w:rPr>
            </w:pPr>
            <w:r w:rsidRPr="001E259E">
              <w:rPr>
                <w:rFonts w:ascii="BRH Tamil Tab Extra" w:hAnsi="BRH Tamil Tab Extra" w:cs="BRH Tamil Tab Extra"/>
                <w:b/>
                <w:bCs/>
                <w:sz w:val="32"/>
                <w:szCs w:val="32"/>
              </w:rPr>
              <w:t>*</w:t>
            </w:r>
            <w:r w:rsidR="00C07DD5" w:rsidRPr="001E259E">
              <w:rPr>
                <w:rFonts w:ascii="Latha" w:hAnsi="Latha" w:cs="Latha"/>
                <w:sz w:val="28"/>
                <w:szCs w:val="28"/>
                <w:cs/>
                <w:lang w:bidi="ta-IN"/>
              </w:rPr>
              <w:t>க</w:t>
            </w:r>
            <w:r w:rsidR="00C07DD5" w:rsidRPr="001E259E">
              <w:rPr>
                <w:rFonts w:cs="BRH Tamil Tab Extra"/>
                <w:b/>
                <w:bCs/>
                <w:position w:val="-14"/>
                <w:szCs w:val="24"/>
              </w:rPr>
              <w:t>4</w:t>
            </w:r>
          </w:p>
        </w:tc>
        <w:tc>
          <w:tcPr>
            <w:tcW w:w="1847" w:type="dxa"/>
          </w:tcPr>
          <w:p w14:paraId="0B391106" w14:textId="77777777" w:rsidR="0087291B" w:rsidRPr="001E259E" w:rsidRDefault="002F063A"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ங</w:t>
            </w:r>
          </w:p>
        </w:tc>
      </w:tr>
      <w:tr w:rsidR="00061732" w:rsidRPr="001E259E" w14:paraId="0413A199" w14:textId="77777777" w:rsidTr="00B153B4">
        <w:tc>
          <w:tcPr>
            <w:tcW w:w="1964" w:type="dxa"/>
          </w:tcPr>
          <w:p w14:paraId="1508229E" w14:textId="77777777" w:rsidR="0087291B" w:rsidRPr="001E259E" w:rsidRDefault="00DB583C" w:rsidP="00FE5675">
            <w:pPr>
              <w:tabs>
                <w:tab w:val="right" w:pos="9360"/>
              </w:tabs>
              <w:rPr>
                <w:rFonts w:cs="Arial"/>
                <w:b/>
                <w:bCs/>
                <w:szCs w:val="24"/>
              </w:rPr>
            </w:pPr>
            <w:r w:rsidRPr="001E259E">
              <w:rPr>
                <w:rFonts w:cs="Arial"/>
                <w:b/>
                <w:bCs/>
                <w:szCs w:val="24"/>
              </w:rPr>
              <w:t>Malayalam</w:t>
            </w:r>
          </w:p>
        </w:tc>
        <w:tc>
          <w:tcPr>
            <w:tcW w:w="1655" w:type="dxa"/>
          </w:tcPr>
          <w:p w14:paraId="7424D240" w14:textId="77777777" w:rsidR="0087291B" w:rsidRPr="001E259E" w:rsidRDefault="009C22F4" w:rsidP="00FE5675">
            <w:pPr>
              <w:widowControl w:val="0"/>
              <w:autoSpaceDE w:val="0"/>
              <w:autoSpaceDN w:val="0"/>
              <w:adjustRightInd w:val="0"/>
              <w:spacing w:line="240" w:lineRule="auto"/>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K</w:t>
            </w:r>
          </w:p>
        </w:tc>
        <w:tc>
          <w:tcPr>
            <w:tcW w:w="1665" w:type="dxa"/>
          </w:tcPr>
          <w:p w14:paraId="43A2CCB3" w14:textId="77777777" w:rsidR="0087291B"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L</w:t>
            </w:r>
          </w:p>
        </w:tc>
        <w:tc>
          <w:tcPr>
            <w:tcW w:w="1664" w:type="dxa"/>
          </w:tcPr>
          <w:p w14:paraId="5793B4C9" w14:textId="77777777" w:rsidR="0087291B"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M</w:t>
            </w:r>
          </w:p>
        </w:tc>
        <w:tc>
          <w:tcPr>
            <w:tcW w:w="1663" w:type="dxa"/>
          </w:tcPr>
          <w:p w14:paraId="588B60FA" w14:textId="77777777" w:rsidR="0087291B"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N</w:t>
            </w:r>
          </w:p>
        </w:tc>
        <w:tc>
          <w:tcPr>
            <w:tcW w:w="1847" w:type="dxa"/>
          </w:tcPr>
          <w:p w14:paraId="76144E7A" w14:textId="77777777" w:rsidR="0087291B"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O</w:t>
            </w:r>
          </w:p>
        </w:tc>
      </w:tr>
    </w:tbl>
    <w:p w14:paraId="002B270E" w14:textId="77777777" w:rsidR="00B153B4" w:rsidRPr="001E259E" w:rsidRDefault="00B153B4"/>
    <w:p w14:paraId="1285E79B" w14:textId="77777777" w:rsidR="00B0186D" w:rsidRPr="001E259E" w:rsidRDefault="00B0186D" w:rsidP="00BA2FAD">
      <w:pPr>
        <w:jc w:val="both"/>
      </w:pPr>
    </w:p>
    <w:p w14:paraId="3612DC88" w14:textId="77777777" w:rsidR="00CC03DC" w:rsidRPr="001E259E" w:rsidRDefault="0048034F" w:rsidP="00BA2FAD">
      <w:pPr>
        <w:widowControl w:val="0"/>
        <w:autoSpaceDE w:val="0"/>
        <w:autoSpaceDN w:val="0"/>
        <w:adjustRightInd w:val="0"/>
        <w:spacing w:line="240" w:lineRule="auto"/>
        <w:jc w:val="both"/>
        <w:rPr>
          <w:rFonts w:cs="Arial"/>
          <w:b/>
          <w:bCs/>
          <w:sz w:val="28"/>
          <w:szCs w:val="28"/>
        </w:rPr>
      </w:pPr>
      <w:r w:rsidRPr="001E259E">
        <w:rPr>
          <w:sz w:val="28"/>
          <w:szCs w:val="28"/>
        </w:rPr>
        <w:t>The</w:t>
      </w:r>
      <w:r w:rsidRPr="001E259E">
        <w:rPr>
          <w:b/>
          <w:bCs/>
          <w:sz w:val="28"/>
          <w:szCs w:val="28"/>
        </w:rPr>
        <w:t xml:space="preserve"> first two</w:t>
      </w:r>
      <w:r w:rsidRPr="001E259E">
        <w:rPr>
          <w:sz w:val="28"/>
          <w:szCs w:val="28"/>
        </w:rPr>
        <w:t xml:space="preserve"> letters of ‘ka’ varga are </w:t>
      </w:r>
      <w:r w:rsidR="005906BF" w:rsidRPr="001E259E">
        <w:rPr>
          <w:sz w:val="28"/>
          <w:szCs w:val="28"/>
        </w:rPr>
        <w:t>classified as</w:t>
      </w:r>
      <w:r w:rsidRPr="001E259E">
        <w:rPr>
          <w:sz w:val="28"/>
          <w:szCs w:val="28"/>
        </w:rPr>
        <w:t xml:space="preserve"> </w:t>
      </w:r>
      <w:r w:rsidRPr="001E259E">
        <w:rPr>
          <w:b/>
          <w:bCs/>
          <w:sz w:val="28"/>
          <w:szCs w:val="28"/>
        </w:rPr>
        <w:t>Hard Consonant</w:t>
      </w:r>
      <w:r w:rsidR="005906BF" w:rsidRPr="001E259E">
        <w:rPr>
          <w:sz w:val="28"/>
          <w:szCs w:val="28"/>
        </w:rPr>
        <w:t xml:space="preserve">, </w:t>
      </w:r>
      <w:r w:rsidR="005906BF" w:rsidRPr="001E259E">
        <w:rPr>
          <w:b/>
          <w:bCs/>
          <w:sz w:val="28"/>
          <w:szCs w:val="28"/>
        </w:rPr>
        <w:t>Surd, aGoSha, svAsa</w:t>
      </w:r>
      <w:r w:rsidR="005906BF" w:rsidRPr="001E259E">
        <w:rPr>
          <w:sz w:val="28"/>
          <w:szCs w:val="28"/>
        </w:rPr>
        <w:t xml:space="preserve"> letters or in Sanskrit</w:t>
      </w:r>
      <w:r w:rsidR="002B42F6" w:rsidRPr="001E259E">
        <w:rPr>
          <w:sz w:val="28"/>
          <w:szCs w:val="28"/>
        </w:rPr>
        <w:t xml:space="preserve"> </w:t>
      </w:r>
      <w:r w:rsidR="00EF5B11" w:rsidRPr="001E259E">
        <w:rPr>
          <w:rFonts w:ascii="BRH Devanagari Extra" w:hAnsi="BRH Devanagari Extra" w:cs="BRH Devanagari Extra"/>
          <w:sz w:val="40"/>
          <w:szCs w:val="40"/>
        </w:rPr>
        <w:t>ZÉU</w:t>
      </w:r>
      <w:r w:rsidR="0034573C" w:rsidRPr="001E259E">
        <w:rPr>
          <w:rFonts w:ascii="BRH Devanagari Extra" w:hAnsi="BRH Devanagari Extra" w:cs="BRH Devanagari Extra"/>
          <w:sz w:val="40"/>
          <w:szCs w:val="40"/>
        </w:rPr>
        <w:t xml:space="preserve"> </w:t>
      </w:r>
      <w:r w:rsidR="005906BF" w:rsidRPr="001E259E">
        <w:rPr>
          <w:rFonts w:ascii="BRH Devanagari Extra" w:hAnsi="BRH Devanagari Extra" w:cs="BRH Devanagari Extra"/>
          <w:b/>
          <w:bCs/>
          <w:sz w:val="40"/>
          <w:szCs w:val="40"/>
        </w:rPr>
        <w:t>urÉgeÉlÉÉÌlÉ</w:t>
      </w:r>
      <w:r w:rsidR="005906BF" w:rsidRPr="001E259E">
        <w:rPr>
          <w:rFonts w:ascii="BRH Devanagari Extra" w:hAnsi="BRH Devanagari Extra" w:cs="BRH Devanagari Extra"/>
          <w:i/>
          <w:iCs/>
          <w:sz w:val="28"/>
          <w:szCs w:val="28"/>
        </w:rPr>
        <w:t xml:space="preserve"> </w:t>
      </w:r>
      <w:r w:rsidR="00EF5B11" w:rsidRPr="001E259E">
        <w:rPr>
          <w:rFonts w:ascii="BRH Devanagari Extra" w:hAnsi="BRH Devanagari Extra" w:cs="BRH Devanagari Extra"/>
          <w:i/>
          <w:iCs/>
          <w:sz w:val="28"/>
          <w:szCs w:val="28"/>
        </w:rPr>
        <w:br/>
      </w:r>
      <w:r w:rsidR="005906BF" w:rsidRPr="001E259E">
        <w:rPr>
          <w:rFonts w:cs="Arial"/>
          <w:b/>
          <w:bCs/>
          <w:i/>
          <w:iCs/>
          <w:sz w:val="28"/>
          <w:szCs w:val="28"/>
        </w:rPr>
        <w:t>(</w:t>
      </w:r>
      <w:r w:rsidR="005906BF" w:rsidRPr="001E259E">
        <w:rPr>
          <w:rFonts w:cs="Arial"/>
          <w:b/>
          <w:bCs/>
          <w:sz w:val="28"/>
          <w:szCs w:val="28"/>
        </w:rPr>
        <w:t>differ</w:t>
      </w:r>
      <w:r w:rsidR="00CC03DC" w:rsidRPr="001E259E">
        <w:rPr>
          <w:rFonts w:cs="Arial"/>
          <w:b/>
          <w:bCs/>
          <w:sz w:val="28"/>
          <w:szCs w:val="28"/>
        </w:rPr>
        <w:t xml:space="preserve">ent names used in reference </w:t>
      </w:r>
      <w:r w:rsidR="00EF5B11" w:rsidRPr="001E259E">
        <w:rPr>
          <w:rFonts w:cs="Arial"/>
          <w:b/>
          <w:bCs/>
          <w:sz w:val="28"/>
          <w:szCs w:val="28"/>
        </w:rPr>
        <w:t>in different</w:t>
      </w:r>
      <w:r w:rsidR="00CC03DC" w:rsidRPr="001E259E">
        <w:rPr>
          <w:rFonts w:cs="Arial"/>
          <w:b/>
          <w:bCs/>
          <w:sz w:val="28"/>
          <w:szCs w:val="28"/>
        </w:rPr>
        <w:t xml:space="preserve"> </w:t>
      </w:r>
      <w:r w:rsidR="00EF5B11" w:rsidRPr="001E259E">
        <w:rPr>
          <w:rFonts w:cs="Arial"/>
          <w:b/>
          <w:bCs/>
          <w:sz w:val="28"/>
          <w:szCs w:val="28"/>
        </w:rPr>
        <w:t>sources</w:t>
      </w:r>
      <w:r w:rsidR="00CC03DC" w:rsidRPr="001E259E">
        <w:rPr>
          <w:rFonts w:cs="Arial"/>
          <w:b/>
          <w:bCs/>
          <w:sz w:val="28"/>
          <w:szCs w:val="28"/>
        </w:rPr>
        <w:t>)</w:t>
      </w:r>
    </w:p>
    <w:p w14:paraId="0CA33099" w14:textId="77777777" w:rsidR="009C22F4" w:rsidRPr="001E259E" w:rsidRDefault="00944F64" w:rsidP="00BA2FAD">
      <w:pPr>
        <w:widowControl w:val="0"/>
        <w:autoSpaceDE w:val="0"/>
        <w:autoSpaceDN w:val="0"/>
        <w:adjustRightInd w:val="0"/>
        <w:spacing w:line="240" w:lineRule="auto"/>
        <w:jc w:val="both"/>
      </w:pPr>
      <w:r w:rsidRPr="001E259E">
        <w:br/>
      </w:r>
      <w:r w:rsidR="0048034F" w:rsidRPr="001E259E">
        <w:rPr>
          <w:sz w:val="28"/>
          <w:szCs w:val="28"/>
        </w:rPr>
        <w:t>The rest three are</w:t>
      </w:r>
      <w:r w:rsidR="00067A4B" w:rsidRPr="001E259E">
        <w:rPr>
          <w:sz w:val="28"/>
          <w:szCs w:val="28"/>
        </w:rPr>
        <w:t xml:space="preserve"> classified as </w:t>
      </w:r>
      <w:r w:rsidR="00EF5B11" w:rsidRPr="001E259E">
        <w:rPr>
          <w:b/>
          <w:bCs/>
          <w:sz w:val="28"/>
          <w:szCs w:val="28"/>
        </w:rPr>
        <w:t>S</w:t>
      </w:r>
      <w:r w:rsidR="0048034F" w:rsidRPr="001E259E">
        <w:rPr>
          <w:b/>
          <w:bCs/>
          <w:sz w:val="28"/>
          <w:szCs w:val="28"/>
        </w:rPr>
        <w:t>oft</w:t>
      </w:r>
      <w:r w:rsidR="0048034F" w:rsidRPr="001E259E">
        <w:rPr>
          <w:sz w:val="28"/>
          <w:szCs w:val="28"/>
        </w:rPr>
        <w:t xml:space="preserve"> </w:t>
      </w:r>
      <w:r w:rsidR="0034573C" w:rsidRPr="001E259E">
        <w:rPr>
          <w:b/>
          <w:bCs/>
          <w:sz w:val="28"/>
          <w:szCs w:val="28"/>
        </w:rPr>
        <w:t>C</w:t>
      </w:r>
      <w:r w:rsidR="0048034F" w:rsidRPr="001E259E">
        <w:rPr>
          <w:b/>
          <w:bCs/>
          <w:sz w:val="28"/>
          <w:szCs w:val="28"/>
        </w:rPr>
        <w:t>onsonants</w:t>
      </w:r>
      <w:r w:rsidR="00067A4B" w:rsidRPr="001E259E">
        <w:rPr>
          <w:b/>
          <w:bCs/>
          <w:sz w:val="28"/>
          <w:szCs w:val="28"/>
        </w:rPr>
        <w:t xml:space="preserve">, Sonant, Gosha, </w:t>
      </w:r>
      <w:r w:rsidR="007E2F54" w:rsidRPr="001E259E">
        <w:rPr>
          <w:b/>
          <w:bCs/>
          <w:sz w:val="28"/>
          <w:szCs w:val="28"/>
        </w:rPr>
        <w:br/>
      </w:r>
      <w:r w:rsidR="00067A4B" w:rsidRPr="001E259E">
        <w:rPr>
          <w:b/>
          <w:bCs/>
          <w:sz w:val="28"/>
          <w:szCs w:val="28"/>
        </w:rPr>
        <w:t>nAda letters or</w:t>
      </w:r>
      <w:r w:rsidR="00067A4B" w:rsidRPr="001E259E">
        <w:rPr>
          <w:sz w:val="28"/>
          <w:szCs w:val="28"/>
        </w:rPr>
        <w:t xml:space="preserve"> in Sanskrit </w:t>
      </w:r>
      <w:r w:rsidR="00EF5B11" w:rsidRPr="001E259E">
        <w:rPr>
          <w:rFonts w:ascii="BRH Devanagari Extra" w:hAnsi="BRH Devanagari Extra" w:cs="BRH Devanagari Extra"/>
          <w:b/>
          <w:bCs/>
          <w:sz w:val="40"/>
          <w:szCs w:val="40"/>
        </w:rPr>
        <w:t xml:space="preserve">qÉ×SÒ </w:t>
      </w:r>
      <w:r w:rsidR="00067A4B" w:rsidRPr="001E259E">
        <w:rPr>
          <w:b/>
          <w:bCs/>
          <w:sz w:val="28"/>
          <w:szCs w:val="28"/>
        </w:rPr>
        <w:t xml:space="preserve"> </w:t>
      </w:r>
      <w:r w:rsidR="00067A4B" w:rsidRPr="001E259E">
        <w:rPr>
          <w:rFonts w:ascii="BRH Devanagari Extra" w:hAnsi="BRH Devanagari Extra" w:cs="BRH Devanagari Extra"/>
          <w:b/>
          <w:bCs/>
          <w:sz w:val="40"/>
          <w:szCs w:val="40"/>
        </w:rPr>
        <w:t>urÉgeÉlÉÉÌlÉ</w:t>
      </w:r>
      <w:r w:rsidR="0048034F" w:rsidRPr="001E259E">
        <w:rPr>
          <w:rFonts w:ascii="BRH Devanagari Extra" w:hAnsi="BRH Devanagari Extra" w:cs="BRH Devanagari Extra"/>
          <w:b/>
          <w:bCs/>
          <w:sz w:val="40"/>
          <w:szCs w:val="40"/>
        </w:rPr>
        <w:t>.</w:t>
      </w:r>
    </w:p>
    <w:p w14:paraId="6B8C0571" w14:textId="77777777" w:rsidR="00067A4B" w:rsidRPr="001E259E" w:rsidRDefault="00067A4B" w:rsidP="00BA2FAD">
      <w:pPr>
        <w:jc w:val="both"/>
        <w:rPr>
          <w:b/>
          <w:bCs/>
          <w:sz w:val="28"/>
          <w:szCs w:val="28"/>
        </w:rPr>
      </w:pPr>
      <w:r w:rsidRPr="001E259E">
        <w:rPr>
          <w:b/>
          <w:bCs/>
          <w:sz w:val="28"/>
          <w:szCs w:val="28"/>
        </w:rPr>
        <w:lastRenderedPageBreak/>
        <w:t>Note: Readers shall note these differing names when they refer to Grammar</w:t>
      </w:r>
      <w:r w:rsidR="008E1997" w:rsidRPr="001E259E">
        <w:rPr>
          <w:b/>
          <w:bCs/>
          <w:sz w:val="28"/>
          <w:szCs w:val="28"/>
        </w:rPr>
        <w:t>/Vedic</w:t>
      </w:r>
      <w:r w:rsidRPr="001E259E">
        <w:rPr>
          <w:b/>
          <w:bCs/>
          <w:sz w:val="28"/>
          <w:szCs w:val="28"/>
        </w:rPr>
        <w:t xml:space="preserve"> books of Indian and Foreign Authors.</w:t>
      </w:r>
    </w:p>
    <w:p w14:paraId="75B9B22A" w14:textId="77777777" w:rsidR="00B0186D" w:rsidRPr="001E259E" w:rsidRDefault="00B0186D" w:rsidP="00927B79">
      <w:pPr>
        <w:pStyle w:val="Heading3"/>
      </w:pPr>
      <w:bookmarkStart w:id="15" w:name="_Toc39090944"/>
      <w:r w:rsidRPr="001E259E">
        <w:t>Palatals:</w:t>
      </w:r>
      <w:r w:rsidR="00AB4766" w:rsidRPr="001E259E">
        <w:rPr>
          <w:rFonts w:ascii="BRH Devanagari Extra" w:hAnsi="BRH Devanagari Extra" w:cs="BRH Devanagari Extra"/>
          <w:sz w:val="32"/>
          <w:szCs w:val="32"/>
        </w:rPr>
        <w:t xml:space="preserve"> </w:t>
      </w:r>
      <w:r w:rsidR="00AB4766" w:rsidRPr="001E259E">
        <w:rPr>
          <w:rFonts w:ascii="BRH Devanagari Extra" w:hAnsi="BRH Devanagari Extra" w:cs="BRH Devanagari Extra"/>
          <w:sz w:val="36"/>
          <w:szCs w:val="36"/>
        </w:rPr>
        <w:t>(iÉÉsÉÑ)</w:t>
      </w:r>
      <w:r w:rsidR="00957562" w:rsidRPr="001E259E">
        <w:rPr>
          <w:rFonts w:ascii="BRH Devanagari Extra" w:hAnsi="BRH Devanagari Extra" w:cs="BRH Devanagari Extra"/>
          <w:sz w:val="36"/>
          <w:szCs w:val="36"/>
          <w:lang w:val="en-US"/>
        </w:rPr>
        <w:t xml:space="preserve"> </w:t>
      </w:r>
      <w:r w:rsidR="00957562" w:rsidRPr="001E259E">
        <w:rPr>
          <w:rFonts w:cs="Arial"/>
          <w:szCs w:val="28"/>
          <w:lang w:val="en-US"/>
        </w:rPr>
        <w:t>(ca varga)</w:t>
      </w:r>
      <w:bookmarkEnd w:id="15"/>
    </w:p>
    <w:p w14:paraId="6FF4E7AC" w14:textId="77777777" w:rsidR="00B0186D" w:rsidRPr="001E259E" w:rsidRDefault="00B0186D" w:rsidP="000C47A9">
      <w:pPr>
        <w:rPr>
          <w:sz w:val="28"/>
          <w:szCs w:val="28"/>
        </w:rPr>
      </w:pPr>
      <w:r w:rsidRPr="001E259E">
        <w:rPr>
          <w:sz w:val="28"/>
          <w:szCs w:val="28"/>
        </w:rPr>
        <w:t>These Consonants are referred as Palatals in English. The sound emanates using the flat of the tongue against the back of the hard palate</w:t>
      </w:r>
      <w:r w:rsidR="008D1615" w:rsidRPr="001E259E">
        <w:rPr>
          <w:sz w:val="28"/>
          <w:szCs w:val="28"/>
        </w:rPr>
        <w:t xml:space="preserve"> (front of mouth </w:t>
      </w:r>
      <w:r w:rsidR="00445910" w:rsidRPr="001E259E">
        <w:rPr>
          <w:sz w:val="28"/>
          <w:szCs w:val="28"/>
        </w:rPr>
        <w:t>behind</w:t>
      </w:r>
      <w:r w:rsidR="000C47A9" w:rsidRPr="001E259E">
        <w:rPr>
          <w:sz w:val="28"/>
          <w:szCs w:val="28"/>
        </w:rPr>
        <w:t xml:space="preserve"> </w:t>
      </w:r>
      <w:r w:rsidR="008D1615" w:rsidRPr="001E259E">
        <w:rPr>
          <w:sz w:val="28"/>
          <w:szCs w:val="28"/>
        </w:rPr>
        <w:t>the teeth).</w:t>
      </w:r>
      <w:r w:rsidR="00344E38" w:rsidRPr="001E259E">
        <w:rPr>
          <w:sz w:val="28"/>
          <w:szCs w:val="28"/>
        </w:rPr>
        <w:t xml:space="preserve"> In Sanskrit the word tAlu</w:t>
      </w:r>
      <w:r w:rsidR="008C4DF2" w:rsidRPr="001E259E">
        <w:rPr>
          <w:sz w:val="28"/>
          <w:szCs w:val="28"/>
        </w:rPr>
        <w:t xml:space="preserve"> means Palate.</w:t>
      </w:r>
    </w:p>
    <w:p w14:paraId="2168996A" w14:textId="77777777" w:rsidR="00642588" w:rsidRPr="001E259E" w:rsidRDefault="00642588" w:rsidP="00B0186D">
      <w:r w:rsidRPr="001E259E">
        <w:t xml:space="preserve">PS - </w:t>
      </w:r>
      <w:r w:rsidRPr="001E259E">
        <w:rPr>
          <w:sz w:val="28"/>
          <w:szCs w:val="28"/>
        </w:rPr>
        <w:t>In ca series, with the middle of the tongue on the palate. (</w:t>
      </w:r>
      <w:r w:rsidR="00832DCA" w:rsidRPr="001E259E">
        <w:rPr>
          <w:sz w:val="28"/>
          <w:szCs w:val="28"/>
        </w:rPr>
        <w:t>Rule 2.</w:t>
      </w:r>
      <w:r w:rsidRPr="001E259E">
        <w:rPr>
          <w:sz w:val="28"/>
          <w:szCs w:val="28"/>
        </w:rPr>
        <w:t>36)</w:t>
      </w:r>
    </w:p>
    <w:p w14:paraId="44D22896" w14:textId="77777777" w:rsidR="00B153B4" w:rsidRPr="001E259E" w:rsidRDefault="00B153B4" w:rsidP="005F263B">
      <w:pPr>
        <w:pStyle w:val="Heading3"/>
        <w:numPr>
          <w:ilvl w:val="0"/>
          <w:numId w:val="0"/>
        </w:numPr>
        <w:ind w:left="720" w:hanging="72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6"/>
        <w:gridCol w:w="1610"/>
        <w:gridCol w:w="1621"/>
        <w:gridCol w:w="1607"/>
        <w:gridCol w:w="1614"/>
        <w:gridCol w:w="1652"/>
      </w:tblGrid>
      <w:tr w:rsidR="006E41E4" w:rsidRPr="001E259E" w14:paraId="527BDA8A" w14:textId="77777777" w:rsidTr="008D1615">
        <w:tc>
          <w:tcPr>
            <w:tcW w:w="1965" w:type="dxa"/>
          </w:tcPr>
          <w:p w14:paraId="4D6BDB5B" w14:textId="77777777" w:rsidR="006E41E4" w:rsidRPr="001E259E" w:rsidRDefault="0087291B" w:rsidP="00FE5675">
            <w:pPr>
              <w:widowControl w:val="0"/>
              <w:autoSpaceDE w:val="0"/>
              <w:autoSpaceDN w:val="0"/>
              <w:adjustRightInd w:val="0"/>
              <w:spacing w:line="240" w:lineRule="auto"/>
              <w:rPr>
                <w:rFonts w:cs="Arial"/>
                <w:b/>
                <w:bCs/>
                <w:szCs w:val="24"/>
              </w:rPr>
            </w:pPr>
            <w:r w:rsidRPr="001E259E">
              <w:rPr>
                <w:rFonts w:cs="Arial"/>
                <w:b/>
                <w:bCs/>
                <w:szCs w:val="24"/>
              </w:rPr>
              <w:t>Group 2</w:t>
            </w:r>
          </w:p>
        </w:tc>
        <w:tc>
          <w:tcPr>
            <w:tcW w:w="1666" w:type="dxa"/>
          </w:tcPr>
          <w:p w14:paraId="3DCB1C3C"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cÉ</w:t>
            </w:r>
          </w:p>
        </w:tc>
        <w:tc>
          <w:tcPr>
            <w:tcW w:w="1667" w:type="dxa"/>
          </w:tcPr>
          <w:p w14:paraId="3406EC09" w14:textId="77777777" w:rsidR="006E41E4" w:rsidRPr="001E259E" w:rsidRDefault="00C50280"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Nû</w:t>
            </w:r>
          </w:p>
        </w:tc>
        <w:tc>
          <w:tcPr>
            <w:tcW w:w="1662" w:type="dxa"/>
          </w:tcPr>
          <w:p w14:paraId="0899DEA1"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eÉ</w:t>
            </w:r>
          </w:p>
        </w:tc>
        <w:tc>
          <w:tcPr>
            <w:tcW w:w="1662" w:type="dxa"/>
          </w:tcPr>
          <w:p w14:paraId="11FE734C" w14:textId="77777777" w:rsidR="006E41E4" w:rsidRPr="001E259E" w:rsidRDefault="00C50280"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fÉ</w:t>
            </w:r>
          </w:p>
        </w:tc>
        <w:tc>
          <w:tcPr>
            <w:tcW w:w="1674" w:type="dxa"/>
          </w:tcPr>
          <w:p w14:paraId="6999F5E9" w14:textId="77777777" w:rsidR="006E41E4" w:rsidRPr="001E259E" w:rsidRDefault="00C50280" w:rsidP="00061732">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gÉ</w:t>
            </w:r>
          </w:p>
        </w:tc>
      </w:tr>
      <w:tr w:rsidR="008D1615" w:rsidRPr="001E259E" w14:paraId="5B7F22B5" w14:textId="77777777" w:rsidTr="008D1615">
        <w:tc>
          <w:tcPr>
            <w:tcW w:w="1965" w:type="dxa"/>
          </w:tcPr>
          <w:p w14:paraId="747BB360" w14:textId="77777777" w:rsidR="008D1615" w:rsidRPr="001E259E" w:rsidRDefault="008D1615" w:rsidP="00FE5675">
            <w:pPr>
              <w:widowControl w:val="0"/>
              <w:autoSpaceDE w:val="0"/>
              <w:autoSpaceDN w:val="0"/>
              <w:adjustRightInd w:val="0"/>
              <w:spacing w:line="240" w:lineRule="auto"/>
              <w:rPr>
                <w:rFonts w:cs="Arial"/>
                <w:b/>
                <w:bCs/>
                <w:szCs w:val="24"/>
              </w:rPr>
            </w:pPr>
            <w:r w:rsidRPr="001E259E">
              <w:rPr>
                <w:rFonts w:cs="Arial"/>
                <w:b/>
                <w:bCs/>
                <w:szCs w:val="24"/>
              </w:rPr>
              <w:t>English Representation</w:t>
            </w:r>
          </w:p>
        </w:tc>
        <w:tc>
          <w:tcPr>
            <w:tcW w:w="1666" w:type="dxa"/>
          </w:tcPr>
          <w:p w14:paraId="489D6282" w14:textId="77777777" w:rsidR="008D1615" w:rsidRPr="001E259E" w:rsidRDefault="008D1615" w:rsidP="00FE5675">
            <w:pPr>
              <w:tabs>
                <w:tab w:val="right" w:pos="9360"/>
              </w:tabs>
              <w:rPr>
                <w:rFonts w:cs="Arial"/>
                <w:b/>
                <w:bCs/>
                <w:sz w:val="32"/>
                <w:szCs w:val="32"/>
              </w:rPr>
            </w:pPr>
            <w:r w:rsidRPr="001E259E">
              <w:rPr>
                <w:rFonts w:cs="Arial"/>
                <w:b/>
                <w:bCs/>
                <w:sz w:val="32"/>
                <w:szCs w:val="32"/>
              </w:rPr>
              <w:t>ca</w:t>
            </w:r>
          </w:p>
        </w:tc>
        <w:tc>
          <w:tcPr>
            <w:tcW w:w="1667" w:type="dxa"/>
          </w:tcPr>
          <w:p w14:paraId="58D90026" w14:textId="77777777" w:rsidR="008D1615" w:rsidRPr="001E259E" w:rsidRDefault="008D1615" w:rsidP="00FE5675">
            <w:pPr>
              <w:tabs>
                <w:tab w:val="right" w:pos="9360"/>
              </w:tabs>
              <w:rPr>
                <w:rFonts w:cs="Arial"/>
                <w:b/>
                <w:bCs/>
                <w:sz w:val="32"/>
                <w:szCs w:val="32"/>
              </w:rPr>
            </w:pPr>
            <w:r w:rsidRPr="001E259E">
              <w:rPr>
                <w:rFonts w:cs="Arial"/>
                <w:b/>
                <w:bCs/>
                <w:sz w:val="32"/>
                <w:szCs w:val="32"/>
              </w:rPr>
              <w:t>cha</w:t>
            </w:r>
          </w:p>
        </w:tc>
        <w:tc>
          <w:tcPr>
            <w:tcW w:w="1662" w:type="dxa"/>
          </w:tcPr>
          <w:p w14:paraId="17E7935D" w14:textId="77777777" w:rsidR="008D1615" w:rsidRPr="001E259E" w:rsidRDefault="008D1615" w:rsidP="00FE5675">
            <w:pPr>
              <w:tabs>
                <w:tab w:val="right" w:pos="9360"/>
              </w:tabs>
              <w:rPr>
                <w:rFonts w:cs="Arial"/>
                <w:b/>
                <w:bCs/>
                <w:sz w:val="32"/>
                <w:szCs w:val="32"/>
              </w:rPr>
            </w:pPr>
            <w:r w:rsidRPr="001E259E">
              <w:rPr>
                <w:rFonts w:cs="Arial"/>
                <w:b/>
                <w:bCs/>
                <w:sz w:val="32"/>
                <w:szCs w:val="32"/>
              </w:rPr>
              <w:t>ja</w:t>
            </w:r>
          </w:p>
        </w:tc>
        <w:tc>
          <w:tcPr>
            <w:tcW w:w="1662" w:type="dxa"/>
          </w:tcPr>
          <w:p w14:paraId="2A0D1D4B" w14:textId="77777777" w:rsidR="008D1615" w:rsidRPr="001E259E" w:rsidRDefault="008D1615" w:rsidP="0028657B">
            <w:pPr>
              <w:tabs>
                <w:tab w:val="right" w:pos="9360"/>
              </w:tabs>
              <w:rPr>
                <w:rFonts w:cs="Arial"/>
                <w:b/>
                <w:bCs/>
                <w:sz w:val="32"/>
                <w:szCs w:val="32"/>
              </w:rPr>
            </w:pPr>
            <w:r w:rsidRPr="001E259E">
              <w:rPr>
                <w:rFonts w:cs="Arial"/>
                <w:b/>
                <w:bCs/>
                <w:sz w:val="32"/>
                <w:szCs w:val="32"/>
              </w:rPr>
              <w:t>jha</w:t>
            </w:r>
          </w:p>
        </w:tc>
        <w:tc>
          <w:tcPr>
            <w:tcW w:w="1674" w:type="dxa"/>
          </w:tcPr>
          <w:p w14:paraId="54299D29" w14:textId="77777777" w:rsidR="008D1615" w:rsidRPr="001E259E" w:rsidRDefault="008D1615" w:rsidP="00061732">
            <w:pPr>
              <w:tabs>
                <w:tab w:val="right" w:pos="9360"/>
              </w:tabs>
              <w:rPr>
                <w:rFonts w:cs="Arial"/>
                <w:b/>
                <w:bCs/>
                <w:sz w:val="32"/>
                <w:szCs w:val="32"/>
              </w:rPr>
            </w:pPr>
            <w:r w:rsidRPr="001E259E">
              <w:rPr>
                <w:rFonts w:cs="Arial"/>
                <w:b/>
                <w:bCs/>
                <w:sz w:val="32"/>
                <w:szCs w:val="32"/>
              </w:rPr>
              <w:t>gya (nasal)</w:t>
            </w:r>
          </w:p>
        </w:tc>
      </w:tr>
      <w:tr w:rsidR="00DB583C" w:rsidRPr="001E259E" w14:paraId="16CA0026" w14:textId="77777777" w:rsidTr="008D1615">
        <w:tc>
          <w:tcPr>
            <w:tcW w:w="1965" w:type="dxa"/>
          </w:tcPr>
          <w:p w14:paraId="37635A6A" w14:textId="77777777" w:rsidR="00DB583C" w:rsidRPr="001E259E" w:rsidRDefault="00DB583C" w:rsidP="00FE5675">
            <w:pPr>
              <w:widowControl w:val="0"/>
              <w:autoSpaceDE w:val="0"/>
              <w:autoSpaceDN w:val="0"/>
              <w:adjustRightInd w:val="0"/>
              <w:spacing w:line="240" w:lineRule="auto"/>
              <w:rPr>
                <w:rFonts w:cs="Arial"/>
                <w:b/>
                <w:bCs/>
                <w:szCs w:val="24"/>
              </w:rPr>
            </w:pPr>
            <w:r w:rsidRPr="001E259E">
              <w:rPr>
                <w:rFonts w:cs="Arial"/>
                <w:b/>
                <w:bCs/>
                <w:szCs w:val="24"/>
              </w:rPr>
              <w:t>Tamil</w:t>
            </w:r>
          </w:p>
        </w:tc>
        <w:tc>
          <w:tcPr>
            <w:tcW w:w="1666" w:type="dxa"/>
          </w:tcPr>
          <w:p w14:paraId="7990541E" w14:textId="77777777" w:rsidR="00DB583C" w:rsidRPr="001E259E" w:rsidRDefault="002F063A"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ச</w:t>
            </w:r>
          </w:p>
        </w:tc>
        <w:tc>
          <w:tcPr>
            <w:tcW w:w="1667" w:type="dxa"/>
          </w:tcPr>
          <w:p w14:paraId="30F80B45" w14:textId="77777777" w:rsidR="00DB583C" w:rsidRPr="001E259E" w:rsidRDefault="00A95667" w:rsidP="002F063A">
            <w:pPr>
              <w:tabs>
                <w:tab w:val="right" w:pos="9360"/>
              </w:tabs>
              <w:rPr>
                <w:rFonts w:ascii="BRH Devanagari Extra" w:hAnsi="BRH Devanagari Extra" w:cs="BRH Devanagari Extra"/>
                <w:sz w:val="32"/>
                <w:szCs w:val="32"/>
              </w:rPr>
            </w:pPr>
            <w:r w:rsidRPr="001E259E">
              <w:rPr>
                <w:rFonts w:ascii="Latha" w:hAnsi="Latha" w:cs="Latha"/>
                <w:sz w:val="28"/>
                <w:szCs w:val="28"/>
                <w:lang w:bidi="ta-IN"/>
              </w:rPr>
              <w:t>*</w:t>
            </w:r>
            <w:r w:rsidR="002F063A" w:rsidRPr="001E259E">
              <w:rPr>
                <w:rFonts w:ascii="Latha" w:hAnsi="Latha" w:cs="Latha"/>
                <w:sz w:val="28"/>
                <w:szCs w:val="28"/>
                <w:cs/>
                <w:lang w:bidi="ta-IN"/>
              </w:rPr>
              <w:t>ச</w:t>
            </w:r>
            <w:r w:rsidR="0028657B" w:rsidRPr="001E259E">
              <w:rPr>
                <w:rFonts w:cs="BRH Tamil Tab Extra"/>
                <w:b/>
                <w:bCs/>
                <w:position w:val="-14"/>
                <w:szCs w:val="24"/>
              </w:rPr>
              <w:t>2</w:t>
            </w:r>
          </w:p>
        </w:tc>
        <w:tc>
          <w:tcPr>
            <w:tcW w:w="1662" w:type="dxa"/>
          </w:tcPr>
          <w:p w14:paraId="36D52006" w14:textId="77777777" w:rsidR="00DB583C" w:rsidRPr="001E259E" w:rsidRDefault="00A95667" w:rsidP="002F063A">
            <w:pPr>
              <w:tabs>
                <w:tab w:val="right" w:pos="9360"/>
              </w:tabs>
              <w:rPr>
                <w:rFonts w:ascii="BRH Devanagari Extra" w:hAnsi="BRH Devanagari Extra" w:cs="BRH Devanagari Extra"/>
                <w:b/>
                <w:bCs/>
                <w:sz w:val="40"/>
                <w:szCs w:val="40"/>
              </w:rPr>
            </w:pPr>
            <w:r w:rsidRPr="001E259E">
              <w:rPr>
                <w:rFonts w:ascii="Latha" w:hAnsi="Latha" w:cs="Latha"/>
                <w:sz w:val="28"/>
                <w:szCs w:val="28"/>
                <w:lang w:bidi="ta-IN"/>
              </w:rPr>
              <w:t>*</w:t>
            </w:r>
            <w:r w:rsidR="002F063A" w:rsidRPr="001E259E">
              <w:rPr>
                <w:rFonts w:ascii="Latha" w:hAnsi="Latha" w:cs="Latha"/>
                <w:sz w:val="28"/>
                <w:szCs w:val="28"/>
                <w:cs/>
                <w:lang w:bidi="ta-IN"/>
              </w:rPr>
              <w:t>ஜ</w:t>
            </w:r>
          </w:p>
        </w:tc>
        <w:tc>
          <w:tcPr>
            <w:tcW w:w="1662" w:type="dxa"/>
          </w:tcPr>
          <w:p w14:paraId="293A445F" w14:textId="77777777" w:rsidR="00DB583C" w:rsidRPr="001E259E" w:rsidRDefault="00A95667" w:rsidP="002F063A">
            <w:pPr>
              <w:tabs>
                <w:tab w:val="right" w:pos="9360"/>
              </w:tabs>
              <w:rPr>
                <w:rFonts w:ascii="BRH Devanagari Extra" w:hAnsi="BRH Devanagari Extra" w:cs="BRH Devanagari Extra"/>
                <w:sz w:val="32"/>
                <w:szCs w:val="32"/>
              </w:rPr>
            </w:pPr>
            <w:r w:rsidRPr="001E259E">
              <w:rPr>
                <w:rFonts w:ascii="Latha" w:hAnsi="Latha" w:cs="Latha"/>
                <w:sz w:val="28"/>
                <w:szCs w:val="28"/>
                <w:lang w:bidi="ta-IN"/>
              </w:rPr>
              <w:t>*</w:t>
            </w:r>
            <w:r w:rsidR="002F063A" w:rsidRPr="001E259E">
              <w:rPr>
                <w:rFonts w:ascii="Latha" w:hAnsi="Latha" w:cs="Latha"/>
                <w:sz w:val="28"/>
                <w:szCs w:val="28"/>
                <w:cs/>
                <w:lang w:bidi="ta-IN"/>
              </w:rPr>
              <w:t>ஜ</w:t>
            </w:r>
            <w:r w:rsidR="0028657B" w:rsidRPr="001E259E">
              <w:rPr>
                <w:rFonts w:cs="BRH Tamil Tab Extra"/>
                <w:b/>
                <w:bCs/>
                <w:position w:val="-14"/>
                <w:szCs w:val="24"/>
              </w:rPr>
              <w:t>2</w:t>
            </w:r>
          </w:p>
        </w:tc>
        <w:tc>
          <w:tcPr>
            <w:tcW w:w="1674" w:type="dxa"/>
          </w:tcPr>
          <w:p w14:paraId="3B5DC136" w14:textId="77777777" w:rsidR="00DB583C" w:rsidRPr="001E259E" w:rsidRDefault="002F063A" w:rsidP="00FE5675">
            <w:pPr>
              <w:widowControl w:val="0"/>
              <w:autoSpaceDE w:val="0"/>
              <w:autoSpaceDN w:val="0"/>
              <w:adjustRightInd w:val="0"/>
              <w:spacing w:line="240" w:lineRule="auto"/>
              <w:rPr>
                <w:rFonts w:ascii="BRH Devanagari Extra" w:hAnsi="BRH Devanagari Extra" w:cs="BRH Devanagari Extra"/>
                <w:b/>
                <w:bCs/>
                <w:sz w:val="40"/>
                <w:szCs w:val="40"/>
              </w:rPr>
            </w:pPr>
            <w:r w:rsidRPr="001E259E">
              <w:rPr>
                <w:rFonts w:ascii="Latha" w:hAnsi="Latha" w:cs="Latha"/>
                <w:sz w:val="28"/>
                <w:szCs w:val="28"/>
                <w:cs/>
                <w:lang w:bidi="ta-IN"/>
              </w:rPr>
              <w:t>ஞ</w:t>
            </w:r>
          </w:p>
        </w:tc>
      </w:tr>
      <w:tr w:rsidR="00DB583C" w:rsidRPr="001E259E" w14:paraId="09C773B2" w14:textId="77777777" w:rsidTr="008D1615">
        <w:tc>
          <w:tcPr>
            <w:tcW w:w="1965" w:type="dxa"/>
          </w:tcPr>
          <w:p w14:paraId="5E7468E0" w14:textId="77777777" w:rsidR="00DB583C" w:rsidRPr="001E259E" w:rsidRDefault="00DB583C" w:rsidP="00FE5675">
            <w:pPr>
              <w:widowControl w:val="0"/>
              <w:autoSpaceDE w:val="0"/>
              <w:autoSpaceDN w:val="0"/>
              <w:adjustRightInd w:val="0"/>
              <w:spacing w:line="240" w:lineRule="auto"/>
              <w:rPr>
                <w:rFonts w:cs="Arial"/>
                <w:b/>
                <w:bCs/>
                <w:szCs w:val="24"/>
              </w:rPr>
            </w:pPr>
            <w:r w:rsidRPr="001E259E">
              <w:rPr>
                <w:rFonts w:cs="Arial"/>
                <w:b/>
                <w:bCs/>
                <w:szCs w:val="24"/>
              </w:rPr>
              <w:t>Malayalam</w:t>
            </w:r>
          </w:p>
        </w:tc>
        <w:tc>
          <w:tcPr>
            <w:tcW w:w="1666" w:type="dxa"/>
          </w:tcPr>
          <w:p w14:paraId="32E8469F" w14:textId="77777777" w:rsidR="00DB583C"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P</w:t>
            </w:r>
          </w:p>
        </w:tc>
        <w:tc>
          <w:tcPr>
            <w:tcW w:w="1667" w:type="dxa"/>
          </w:tcPr>
          <w:p w14:paraId="13EA1529" w14:textId="77777777" w:rsidR="00DB583C"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Q</w:t>
            </w:r>
          </w:p>
        </w:tc>
        <w:tc>
          <w:tcPr>
            <w:tcW w:w="1662" w:type="dxa"/>
          </w:tcPr>
          <w:p w14:paraId="163A7FBE" w14:textId="77777777" w:rsidR="00DB583C"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R</w:t>
            </w:r>
          </w:p>
        </w:tc>
        <w:tc>
          <w:tcPr>
            <w:tcW w:w="1662" w:type="dxa"/>
          </w:tcPr>
          <w:p w14:paraId="5D435830" w14:textId="77777777" w:rsidR="00DB583C" w:rsidRPr="001E259E" w:rsidRDefault="009C22F4"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S</w:t>
            </w:r>
          </w:p>
        </w:tc>
        <w:tc>
          <w:tcPr>
            <w:tcW w:w="1674" w:type="dxa"/>
          </w:tcPr>
          <w:p w14:paraId="7B9B242B" w14:textId="77777777" w:rsidR="00DB583C" w:rsidRPr="001E259E" w:rsidRDefault="00670691" w:rsidP="00670691">
            <w:pPr>
              <w:widowControl w:val="0"/>
              <w:autoSpaceDE w:val="0"/>
              <w:autoSpaceDN w:val="0"/>
              <w:adjustRightInd w:val="0"/>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T</w:t>
            </w:r>
          </w:p>
        </w:tc>
      </w:tr>
    </w:tbl>
    <w:p w14:paraId="43AE20B2" w14:textId="77777777" w:rsidR="008D1615" w:rsidRPr="001E259E" w:rsidRDefault="008D1615"/>
    <w:p w14:paraId="0A292CE0" w14:textId="77777777" w:rsidR="0048034F" w:rsidRPr="001E259E" w:rsidRDefault="0048034F" w:rsidP="0048034F">
      <w:pPr>
        <w:rPr>
          <w:b/>
          <w:bCs/>
          <w:sz w:val="28"/>
          <w:szCs w:val="28"/>
        </w:rPr>
      </w:pPr>
      <w:r w:rsidRPr="001E259E">
        <w:rPr>
          <w:b/>
          <w:bCs/>
          <w:sz w:val="28"/>
          <w:szCs w:val="28"/>
        </w:rPr>
        <w:t xml:space="preserve">The first two letters of ‘ca’ </w:t>
      </w:r>
      <w:r w:rsidR="00944F64" w:rsidRPr="001E259E">
        <w:rPr>
          <w:b/>
          <w:bCs/>
          <w:sz w:val="28"/>
          <w:szCs w:val="28"/>
        </w:rPr>
        <w:t>varga are</w:t>
      </w:r>
      <w:r w:rsidRPr="001E259E">
        <w:rPr>
          <w:b/>
          <w:bCs/>
          <w:sz w:val="28"/>
          <w:szCs w:val="28"/>
        </w:rPr>
        <w:t xml:space="preserve"> called Hard Consonants. </w:t>
      </w:r>
      <w:r w:rsidR="00D2740C" w:rsidRPr="001E259E">
        <w:rPr>
          <w:b/>
          <w:bCs/>
          <w:sz w:val="28"/>
          <w:szCs w:val="28"/>
        </w:rPr>
        <w:br/>
      </w:r>
      <w:r w:rsidRPr="001E259E">
        <w:rPr>
          <w:b/>
          <w:bCs/>
          <w:sz w:val="28"/>
          <w:szCs w:val="28"/>
        </w:rPr>
        <w:t xml:space="preserve">The rest three are </w:t>
      </w:r>
      <w:r w:rsidR="00832DCA" w:rsidRPr="001E259E">
        <w:rPr>
          <w:b/>
          <w:bCs/>
          <w:sz w:val="28"/>
          <w:szCs w:val="28"/>
        </w:rPr>
        <w:t>S</w:t>
      </w:r>
      <w:r w:rsidRPr="001E259E">
        <w:rPr>
          <w:b/>
          <w:bCs/>
          <w:sz w:val="28"/>
          <w:szCs w:val="28"/>
        </w:rPr>
        <w:t>oft consonants.</w:t>
      </w:r>
    </w:p>
    <w:p w14:paraId="68AB498A" w14:textId="77777777" w:rsidR="008D1615" w:rsidRPr="001E259E" w:rsidRDefault="008D1615" w:rsidP="00927B79">
      <w:pPr>
        <w:pStyle w:val="Heading3"/>
      </w:pPr>
      <w:bookmarkStart w:id="16" w:name="_Toc39090945"/>
      <w:r w:rsidRPr="001E259E">
        <w:t>Cerebrals:</w:t>
      </w:r>
      <w:r w:rsidR="009B6224" w:rsidRPr="001E259E">
        <w:t xml:space="preserve"> </w:t>
      </w:r>
      <w:r w:rsidR="009B6224" w:rsidRPr="001E259E">
        <w:rPr>
          <w:rFonts w:ascii="BRH Devanagari Extra" w:hAnsi="BRH Devanagari Extra" w:cs="BRH Devanagari Extra"/>
          <w:sz w:val="36"/>
          <w:szCs w:val="36"/>
        </w:rPr>
        <w:t>(qÉÔkÉïl</w:t>
      </w:r>
      <w:r w:rsidR="009710C2" w:rsidRPr="001E259E">
        <w:rPr>
          <w:rFonts w:ascii="BRH Devanagari Extra" w:hAnsi="BRH Devanagari Extra" w:cs="BRH Devanagari Extra"/>
          <w:sz w:val="36"/>
          <w:szCs w:val="36"/>
        </w:rPr>
        <w:t>Éç</w:t>
      </w:r>
      <w:r w:rsidR="009B6224" w:rsidRPr="001E259E">
        <w:rPr>
          <w:rFonts w:ascii="BRH Devanagari Extra" w:hAnsi="BRH Devanagari Extra" w:cs="BRH Devanagari Extra"/>
          <w:sz w:val="36"/>
          <w:szCs w:val="36"/>
        </w:rPr>
        <w:t>)</w:t>
      </w:r>
      <w:r w:rsidR="00957562" w:rsidRPr="001E259E">
        <w:rPr>
          <w:rFonts w:cs="Arial"/>
          <w:szCs w:val="28"/>
          <w:lang w:val="en-US"/>
        </w:rPr>
        <w:t xml:space="preserve"> (Ta varga)</w:t>
      </w:r>
      <w:bookmarkEnd w:id="16"/>
    </w:p>
    <w:p w14:paraId="0E312DDE" w14:textId="77777777" w:rsidR="008D1615" w:rsidRPr="001E259E" w:rsidRDefault="008D1615" w:rsidP="00BA2FAD">
      <w:pPr>
        <w:jc w:val="both"/>
        <w:rPr>
          <w:sz w:val="28"/>
          <w:szCs w:val="28"/>
        </w:rPr>
      </w:pPr>
      <w:r w:rsidRPr="001E259E">
        <w:rPr>
          <w:sz w:val="28"/>
          <w:szCs w:val="28"/>
        </w:rPr>
        <w:t xml:space="preserve">These Consonants are referred as Cerebrals in English. The sound emanates by using the tip of the tongue against the top of the hard palate. </w:t>
      </w:r>
      <w:r w:rsidR="00D2740C" w:rsidRPr="001E259E">
        <w:rPr>
          <w:sz w:val="28"/>
          <w:szCs w:val="28"/>
        </w:rPr>
        <w:br/>
      </w:r>
      <w:r w:rsidR="008C4DF2" w:rsidRPr="001E259E">
        <w:rPr>
          <w:sz w:val="28"/>
          <w:szCs w:val="28"/>
        </w:rPr>
        <w:t>In Sanskrit</w:t>
      </w:r>
      <w:r w:rsidR="00F37DFB" w:rsidRPr="001E259E">
        <w:rPr>
          <w:sz w:val="28"/>
          <w:szCs w:val="28"/>
        </w:rPr>
        <w:t>,</w:t>
      </w:r>
      <w:r w:rsidR="008C4DF2" w:rsidRPr="001E259E">
        <w:rPr>
          <w:sz w:val="28"/>
          <w:szCs w:val="28"/>
        </w:rPr>
        <w:t xml:space="preserve"> mUrDhan means forehead or head depending on the context of the statement.</w:t>
      </w:r>
    </w:p>
    <w:p w14:paraId="0FB9655C" w14:textId="77777777" w:rsidR="00642588" w:rsidRPr="001E259E" w:rsidRDefault="00642588" w:rsidP="00BA2FAD">
      <w:pPr>
        <w:jc w:val="both"/>
        <w:rPr>
          <w:sz w:val="28"/>
          <w:szCs w:val="28"/>
        </w:rPr>
      </w:pPr>
      <w:r w:rsidRPr="001E259E">
        <w:t xml:space="preserve">PS - </w:t>
      </w:r>
      <w:r w:rsidR="00BC5E22" w:rsidRPr="001E259E">
        <w:rPr>
          <w:sz w:val="28"/>
          <w:szCs w:val="28"/>
        </w:rPr>
        <w:t>In Ta series the tip of the tongue is rolled back in the head (</w:t>
      </w:r>
      <w:r w:rsidR="009509F3" w:rsidRPr="001E259E">
        <w:rPr>
          <w:sz w:val="28"/>
          <w:szCs w:val="28"/>
        </w:rPr>
        <w:t>Rule 2.</w:t>
      </w:r>
      <w:r w:rsidR="00BC5E22" w:rsidRPr="001E259E">
        <w:rPr>
          <w:sz w:val="28"/>
          <w:szCs w:val="28"/>
        </w:rPr>
        <w:t>37)</w:t>
      </w:r>
      <w:r w:rsidR="00832DCA" w:rsidRPr="001E259E">
        <w:rPr>
          <w:sz w:val="28"/>
          <w:szCs w:val="28"/>
        </w:rPr>
        <w:t xml:space="preserve"> meaning towards the </w:t>
      </w:r>
      <w:r w:rsidR="00F37DFB" w:rsidRPr="001E259E">
        <w:rPr>
          <w:sz w:val="28"/>
          <w:szCs w:val="28"/>
        </w:rPr>
        <w:t>“</w:t>
      </w:r>
      <w:r w:rsidR="00832DCA" w:rsidRPr="001E259E">
        <w:rPr>
          <w:sz w:val="28"/>
          <w:szCs w:val="28"/>
        </w:rPr>
        <w:t>cave</w:t>
      </w:r>
      <w:r w:rsidR="00F37DFB" w:rsidRPr="001E259E">
        <w:rPr>
          <w:sz w:val="28"/>
          <w:szCs w:val="28"/>
        </w:rPr>
        <w:t>”</w:t>
      </w:r>
      <w:r w:rsidR="00832DCA" w:rsidRPr="001E259E">
        <w:rPr>
          <w:sz w:val="28"/>
          <w:szCs w:val="28"/>
        </w:rPr>
        <w:t xml:space="preserve"> behind upper jaw behind the teeth.</w:t>
      </w:r>
    </w:p>
    <w:p w14:paraId="56722761" w14:textId="77777777" w:rsidR="008D1615" w:rsidRPr="001E259E" w:rsidRDefault="008D1615" w:rsidP="008D16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1616"/>
        <w:gridCol w:w="1625"/>
        <w:gridCol w:w="1614"/>
        <w:gridCol w:w="1622"/>
        <w:gridCol w:w="1628"/>
      </w:tblGrid>
      <w:tr w:rsidR="006E41E4" w:rsidRPr="001E259E" w14:paraId="3AC41F7A" w14:textId="77777777" w:rsidTr="008D1615">
        <w:tc>
          <w:tcPr>
            <w:tcW w:w="1965" w:type="dxa"/>
          </w:tcPr>
          <w:p w14:paraId="745D8D7A" w14:textId="77777777" w:rsidR="00C50280" w:rsidRPr="001E259E" w:rsidRDefault="00C50280" w:rsidP="00FE5675">
            <w:pPr>
              <w:widowControl w:val="0"/>
              <w:autoSpaceDE w:val="0"/>
              <w:autoSpaceDN w:val="0"/>
              <w:adjustRightInd w:val="0"/>
              <w:spacing w:line="240" w:lineRule="auto"/>
              <w:rPr>
                <w:rFonts w:cs="Arial"/>
                <w:b/>
                <w:bCs/>
                <w:szCs w:val="24"/>
              </w:rPr>
            </w:pPr>
            <w:r w:rsidRPr="001E259E">
              <w:rPr>
                <w:rFonts w:ascii="BRH Devanagari Extra" w:hAnsi="BRH Devanagari Extra" w:cs="BRH Devanagari Extra"/>
                <w:b/>
                <w:bCs/>
                <w:sz w:val="40"/>
                <w:szCs w:val="40"/>
              </w:rPr>
              <w:t xml:space="preserve"> </w:t>
            </w:r>
            <w:r w:rsidR="0087291B" w:rsidRPr="001E259E">
              <w:rPr>
                <w:rFonts w:cs="Arial"/>
                <w:b/>
                <w:bCs/>
                <w:szCs w:val="24"/>
              </w:rPr>
              <w:t>Group 3</w:t>
            </w:r>
          </w:p>
          <w:p w14:paraId="440967F9" w14:textId="77777777" w:rsidR="006E41E4" w:rsidRPr="001E259E" w:rsidRDefault="006E41E4" w:rsidP="00FE5675">
            <w:pPr>
              <w:tabs>
                <w:tab w:val="right" w:pos="9360"/>
              </w:tabs>
              <w:rPr>
                <w:rFonts w:cs="Arial"/>
                <w:b/>
                <w:bCs/>
                <w:sz w:val="40"/>
                <w:szCs w:val="40"/>
              </w:rPr>
            </w:pPr>
          </w:p>
        </w:tc>
        <w:tc>
          <w:tcPr>
            <w:tcW w:w="1666" w:type="dxa"/>
          </w:tcPr>
          <w:p w14:paraId="37E68F9A"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Oû</w:t>
            </w:r>
          </w:p>
        </w:tc>
        <w:tc>
          <w:tcPr>
            <w:tcW w:w="1667" w:type="dxa"/>
          </w:tcPr>
          <w:p w14:paraId="231FE01D"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Pû</w:t>
            </w:r>
          </w:p>
        </w:tc>
        <w:tc>
          <w:tcPr>
            <w:tcW w:w="1662" w:type="dxa"/>
          </w:tcPr>
          <w:p w14:paraId="18E571DC"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Qû</w:t>
            </w:r>
          </w:p>
        </w:tc>
        <w:tc>
          <w:tcPr>
            <w:tcW w:w="1662" w:type="dxa"/>
          </w:tcPr>
          <w:p w14:paraId="354DB6AD"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Rû</w:t>
            </w:r>
          </w:p>
        </w:tc>
        <w:tc>
          <w:tcPr>
            <w:tcW w:w="1674" w:type="dxa"/>
          </w:tcPr>
          <w:p w14:paraId="0165D5B5" w14:textId="77777777" w:rsidR="006E41E4" w:rsidRPr="001E259E" w:rsidRDefault="00C50280" w:rsidP="00FE5675">
            <w:pPr>
              <w:tabs>
                <w:tab w:val="right" w:pos="9360"/>
              </w:tabs>
              <w:rPr>
                <w:rFonts w:cs="Arial"/>
                <w:b/>
                <w:bCs/>
                <w:sz w:val="40"/>
                <w:szCs w:val="40"/>
              </w:rPr>
            </w:pPr>
            <w:r w:rsidRPr="001E259E">
              <w:rPr>
                <w:rFonts w:ascii="BRH Devanagari Extra" w:hAnsi="BRH Devanagari Extra" w:cs="BRH Devanagari Extra"/>
                <w:b/>
                <w:bCs/>
                <w:sz w:val="40"/>
                <w:szCs w:val="40"/>
              </w:rPr>
              <w:t>hÉ</w:t>
            </w:r>
          </w:p>
        </w:tc>
      </w:tr>
      <w:tr w:rsidR="008D1615" w:rsidRPr="001E259E" w14:paraId="55D44C0C" w14:textId="77777777" w:rsidTr="008D1615">
        <w:tc>
          <w:tcPr>
            <w:tcW w:w="1965" w:type="dxa"/>
          </w:tcPr>
          <w:p w14:paraId="10F850EF" w14:textId="77777777" w:rsidR="008D1615" w:rsidRPr="001E259E" w:rsidRDefault="008D1615" w:rsidP="00FE5675">
            <w:pPr>
              <w:widowControl w:val="0"/>
              <w:autoSpaceDE w:val="0"/>
              <w:autoSpaceDN w:val="0"/>
              <w:adjustRightInd w:val="0"/>
              <w:spacing w:line="240" w:lineRule="auto"/>
              <w:rPr>
                <w:rFonts w:cs="Arial"/>
                <w:b/>
                <w:bCs/>
                <w:szCs w:val="24"/>
              </w:rPr>
            </w:pPr>
            <w:r w:rsidRPr="001E259E">
              <w:rPr>
                <w:rFonts w:cs="Arial"/>
                <w:b/>
                <w:bCs/>
                <w:szCs w:val="24"/>
              </w:rPr>
              <w:t>English Representation</w:t>
            </w:r>
          </w:p>
        </w:tc>
        <w:tc>
          <w:tcPr>
            <w:tcW w:w="1666" w:type="dxa"/>
          </w:tcPr>
          <w:p w14:paraId="214595F3" w14:textId="77777777" w:rsidR="008D1615" w:rsidRPr="001E259E" w:rsidRDefault="008D1615" w:rsidP="00FE5675">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Ta</w:t>
            </w:r>
          </w:p>
        </w:tc>
        <w:tc>
          <w:tcPr>
            <w:tcW w:w="1667" w:type="dxa"/>
          </w:tcPr>
          <w:p w14:paraId="05965CCE" w14:textId="77777777" w:rsidR="008D1615" w:rsidRPr="001E259E" w:rsidRDefault="008D1615" w:rsidP="00FE5675">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Tha</w:t>
            </w:r>
          </w:p>
        </w:tc>
        <w:tc>
          <w:tcPr>
            <w:tcW w:w="1662" w:type="dxa"/>
          </w:tcPr>
          <w:p w14:paraId="7472EFEC" w14:textId="77777777" w:rsidR="008D1615" w:rsidRPr="001E259E" w:rsidRDefault="008D1615" w:rsidP="00FE5675">
            <w:pPr>
              <w:tabs>
                <w:tab w:val="right" w:pos="9360"/>
              </w:tabs>
              <w:rPr>
                <w:rFonts w:ascii="BRH Tamil Tab Extra" w:hAnsi="BRH Tamil Tab Extra" w:cs="BRH Tamil Tab Extra"/>
                <w:b/>
                <w:bCs/>
                <w:sz w:val="32"/>
                <w:szCs w:val="32"/>
              </w:rPr>
            </w:pPr>
            <w:r w:rsidRPr="001E259E">
              <w:rPr>
                <w:rFonts w:ascii="BRH Tamil Tab Extra" w:hAnsi="BRH Tamil Tab Extra" w:cs="BRH Tamil Tab Extra"/>
                <w:b/>
                <w:bCs/>
                <w:sz w:val="40"/>
                <w:szCs w:val="40"/>
              </w:rPr>
              <w:t>Da</w:t>
            </w:r>
          </w:p>
        </w:tc>
        <w:tc>
          <w:tcPr>
            <w:tcW w:w="1662" w:type="dxa"/>
          </w:tcPr>
          <w:p w14:paraId="786B2D90" w14:textId="77777777" w:rsidR="008D1615" w:rsidRPr="001E259E" w:rsidRDefault="008D1615" w:rsidP="00FE5675">
            <w:pPr>
              <w:tabs>
                <w:tab w:val="right" w:pos="9360"/>
              </w:tabs>
              <w:rPr>
                <w:rFonts w:ascii="BRH Tamil Tab Extra" w:hAnsi="BRH Tamil Tab Extra" w:cs="BRH Tamil Tab Extra"/>
                <w:b/>
                <w:bCs/>
                <w:sz w:val="32"/>
                <w:szCs w:val="32"/>
              </w:rPr>
            </w:pPr>
            <w:r w:rsidRPr="001E259E">
              <w:rPr>
                <w:rFonts w:ascii="BRH Tamil Tab Extra" w:hAnsi="BRH Tamil Tab Extra" w:cs="BRH Tamil Tab Extra"/>
                <w:b/>
                <w:bCs/>
                <w:sz w:val="40"/>
                <w:szCs w:val="40"/>
              </w:rPr>
              <w:t>Dha</w:t>
            </w:r>
          </w:p>
        </w:tc>
        <w:tc>
          <w:tcPr>
            <w:tcW w:w="1674" w:type="dxa"/>
          </w:tcPr>
          <w:p w14:paraId="42BFDED4" w14:textId="77777777" w:rsidR="008D1615" w:rsidRPr="001E259E" w:rsidRDefault="008D1615" w:rsidP="00FE5675">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Na</w:t>
            </w:r>
          </w:p>
        </w:tc>
      </w:tr>
      <w:tr w:rsidR="00DB583C" w:rsidRPr="001E259E" w14:paraId="0BFA40FE" w14:textId="77777777" w:rsidTr="008D1615">
        <w:tc>
          <w:tcPr>
            <w:tcW w:w="1965" w:type="dxa"/>
          </w:tcPr>
          <w:p w14:paraId="4C764AD1" w14:textId="77777777" w:rsidR="00DB583C" w:rsidRPr="001E259E" w:rsidRDefault="00DB583C" w:rsidP="00FE5675">
            <w:pPr>
              <w:widowControl w:val="0"/>
              <w:autoSpaceDE w:val="0"/>
              <w:autoSpaceDN w:val="0"/>
              <w:adjustRightInd w:val="0"/>
              <w:spacing w:line="240" w:lineRule="auto"/>
              <w:rPr>
                <w:rFonts w:ascii="BRH Devanagari Extra" w:hAnsi="BRH Devanagari Extra" w:cs="BRH Devanagari Extra"/>
                <w:sz w:val="32"/>
                <w:szCs w:val="32"/>
              </w:rPr>
            </w:pPr>
            <w:r w:rsidRPr="001E259E">
              <w:rPr>
                <w:rFonts w:cs="Arial"/>
                <w:b/>
                <w:bCs/>
                <w:szCs w:val="24"/>
              </w:rPr>
              <w:lastRenderedPageBreak/>
              <w:t>Tamil</w:t>
            </w:r>
          </w:p>
        </w:tc>
        <w:tc>
          <w:tcPr>
            <w:tcW w:w="1666" w:type="dxa"/>
          </w:tcPr>
          <w:p w14:paraId="71210153" w14:textId="77777777" w:rsidR="00DB583C" w:rsidRPr="001E259E" w:rsidRDefault="002F063A"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ட</w:t>
            </w:r>
          </w:p>
        </w:tc>
        <w:tc>
          <w:tcPr>
            <w:tcW w:w="1667" w:type="dxa"/>
          </w:tcPr>
          <w:p w14:paraId="1A3CBF58" w14:textId="77777777" w:rsidR="00DB583C" w:rsidRPr="001E259E" w:rsidRDefault="00DB583C" w:rsidP="002F063A">
            <w:pPr>
              <w:tabs>
                <w:tab w:val="right" w:pos="9360"/>
              </w:tabs>
              <w:rPr>
                <w:rFonts w:ascii="BRH Devanagari Extra" w:hAnsi="BRH Devanagari Extra" w:cs="BRH Devanagari Extra"/>
                <w:b/>
                <w:bCs/>
                <w:sz w:val="40"/>
                <w:szCs w:val="40"/>
              </w:rPr>
            </w:pPr>
            <w:r w:rsidRPr="001E259E">
              <w:rPr>
                <w:rFonts w:ascii="Latha" w:hAnsi="Latha" w:cs="Latha"/>
                <w:sz w:val="28"/>
                <w:szCs w:val="28"/>
                <w:lang w:bidi="ta-IN"/>
              </w:rPr>
              <w:t>*</w:t>
            </w:r>
            <w:r w:rsidR="002F063A" w:rsidRPr="001E259E">
              <w:rPr>
                <w:rFonts w:ascii="Latha" w:hAnsi="Latha" w:cs="Latha"/>
                <w:sz w:val="28"/>
                <w:szCs w:val="28"/>
                <w:cs/>
                <w:lang w:bidi="ta-IN"/>
              </w:rPr>
              <w:t>ட</w:t>
            </w:r>
            <w:r w:rsidR="002F063A" w:rsidRPr="001E259E">
              <w:rPr>
                <w:rFonts w:cs="BRH Tamil Tab Extra"/>
                <w:b/>
                <w:bCs/>
                <w:position w:val="-14"/>
                <w:szCs w:val="24"/>
              </w:rPr>
              <w:t xml:space="preserve"> </w:t>
            </w:r>
            <w:r w:rsidRPr="001E259E">
              <w:rPr>
                <w:rFonts w:cs="BRH Tamil Tab Extra"/>
                <w:b/>
                <w:bCs/>
                <w:position w:val="-14"/>
                <w:szCs w:val="24"/>
              </w:rPr>
              <w:t>2</w:t>
            </w:r>
          </w:p>
        </w:tc>
        <w:tc>
          <w:tcPr>
            <w:tcW w:w="1662" w:type="dxa"/>
          </w:tcPr>
          <w:p w14:paraId="278565EB" w14:textId="77777777" w:rsidR="00DB583C" w:rsidRPr="001E259E" w:rsidRDefault="00DB583C" w:rsidP="002F063A">
            <w:pPr>
              <w:tabs>
                <w:tab w:val="right" w:pos="9360"/>
              </w:tabs>
              <w:rPr>
                <w:rFonts w:ascii="BRH Devanagari Extra" w:hAnsi="BRH Devanagari Extra" w:cs="BRH Devanagari Extra"/>
                <w:b/>
                <w:bCs/>
                <w:sz w:val="32"/>
                <w:szCs w:val="32"/>
              </w:rPr>
            </w:pPr>
            <w:r w:rsidRPr="001E259E">
              <w:rPr>
                <w:rFonts w:ascii="Latha" w:hAnsi="Latha" w:cs="Latha"/>
                <w:sz w:val="28"/>
                <w:szCs w:val="28"/>
                <w:lang w:bidi="ta-IN"/>
              </w:rPr>
              <w:t>*</w:t>
            </w:r>
            <w:r w:rsidR="002F063A" w:rsidRPr="001E259E">
              <w:rPr>
                <w:rFonts w:ascii="Latha" w:hAnsi="Latha" w:cs="Latha"/>
                <w:sz w:val="28"/>
                <w:szCs w:val="28"/>
                <w:cs/>
                <w:lang w:bidi="ta-IN"/>
              </w:rPr>
              <w:t>ட</w:t>
            </w:r>
            <w:r w:rsidR="002F063A" w:rsidRPr="001E259E">
              <w:rPr>
                <w:rFonts w:cs="BRH Tamil Tab Extra"/>
                <w:b/>
                <w:bCs/>
                <w:position w:val="-14"/>
                <w:szCs w:val="24"/>
              </w:rPr>
              <w:t xml:space="preserve"> </w:t>
            </w:r>
            <w:r w:rsidRPr="001E259E">
              <w:rPr>
                <w:rFonts w:cs="BRH Tamil Tab Extra"/>
                <w:b/>
                <w:bCs/>
                <w:position w:val="-14"/>
                <w:szCs w:val="24"/>
              </w:rPr>
              <w:t>3</w:t>
            </w:r>
          </w:p>
        </w:tc>
        <w:tc>
          <w:tcPr>
            <w:tcW w:w="1662" w:type="dxa"/>
          </w:tcPr>
          <w:p w14:paraId="43A39EC5" w14:textId="77777777" w:rsidR="00DB583C" w:rsidRPr="001E259E" w:rsidRDefault="00DB583C" w:rsidP="002F063A">
            <w:pPr>
              <w:tabs>
                <w:tab w:val="right" w:pos="9360"/>
              </w:tabs>
              <w:rPr>
                <w:rFonts w:ascii="BRH Devanagari Extra" w:hAnsi="BRH Devanagari Extra" w:cs="BRH Devanagari Extra"/>
                <w:b/>
                <w:bCs/>
                <w:sz w:val="32"/>
                <w:szCs w:val="32"/>
              </w:rPr>
            </w:pPr>
            <w:r w:rsidRPr="001E259E">
              <w:rPr>
                <w:rFonts w:ascii="Latha" w:hAnsi="Latha" w:cs="Latha"/>
                <w:sz w:val="28"/>
                <w:szCs w:val="28"/>
                <w:lang w:bidi="ta-IN"/>
              </w:rPr>
              <w:t>*</w:t>
            </w:r>
            <w:r w:rsidR="002F063A" w:rsidRPr="001E259E">
              <w:rPr>
                <w:rFonts w:ascii="Latha" w:hAnsi="Latha" w:cs="Latha"/>
                <w:sz w:val="28"/>
                <w:szCs w:val="28"/>
                <w:cs/>
                <w:lang w:bidi="ta-IN"/>
              </w:rPr>
              <w:t>ட</w:t>
            </w:r>
            <w:r w:rsidR="002F063A" w:rsidRPr="001E259E">
              <w:rPr>
                <w:rFonts w:cs="BRH Tamil Tab Extra"/>
                <w:b/>
                <w:bCs/>
                <w:position w:val="-14"/>
                <w:szCs w:val="24"/>
              </w:rPr>
              <w:t xml:space="preserve"> </w:t>
            </w:r>
            <w:r w:rsidRPr="001E259E">
              <w:rPr>
                <w:rFonts w:cs="BRH Tamil Tab Extra"/>
                <w:b/>
                <w:bCs/>
                <w:position w:val="-14"/>
                <w:szCs w:val="24"/>
              </w:rPr>
              <w:t>4</w:t>
            </w:r>
          </w:p>
        </w:tc>
        <w:tc>
          <w:tcPr>
            <w:tcW w:w="1674" w:type="dxa"/>
          </w:tcPr>
          <w:p w14:paraId="770EC075" w14:textId="77777777" w:rsidR="00DB583C" w:rsidRPr="001E259E" w:rsidRDefault="002F063A"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ண</w:t>
            </w:r>
          </w:p>
        </w:tc>
      </w:tr>
      <w:tr w:rsidR="00DB583C" w:rsidRPr="001E259E" w14:paraId="3965BC61" w14:textId="77777777" w:rsidTr="008D1615">
        <w:tc>
          <w:tcPr>
            <w:tcW w:w="1965" w:type="dxa"/>
          </w:tcPr>
          <w:p w14:paraId="1A9C06C0" w14:textId="77777777" w:rsidR="00DB583C" w:rsidRPr="001E259E" w:rsidRDefault="00DB583C" w:rsidP="00FE5675">
            <w:pPr>
              <w:widowControl w:val="0"/>
              <w:autoSpaceDE w:val="0"/>
              <w:autoSpaceDN w:val="0"/>
              <w:adjustRightInd w:val="0"/>
              <w:spacing w:line="240" w:lineRule="auto"/>
              <w:rPr>
                <w:rFonts w:ascii="BRH Devanagari Extra" w:hAnsi="BRH Devanagari Extra" w:cs="BRH Devanagari Extra"/>
                <w:sz w:val="32"/>
                <w:szCs w:val="32"/>
              </w:rPr>
            </w:pPr>
            <w:r w:rsidRPr="001E259E">
              <w:rPr>
                <w:rFonts w:cs="Arial"/>
                <w:b/>
                <w:bCs/>
                <w:szCs w:val="24"/>
              </w:rPr>
              <w:t>Malayalam</w:t>
            </w:r>
          </w:p>
        </w:tc>
        <w:tc>
          <w:tcPr>
            <w:tcW w:w="1666" w:type="dxa"/>
          </w:tcPr>
          <w:p w14:paraId="6EBBA93F" w14:textId="77777777" w:rsidR="00DB583C"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U</w:t>
            </w:r>
          </w:p>
        </w:tc>
        <w:tc>
          <w:tcPr>
            <w:tcW w:w="1667" w:type="dxa"/>
          </w:tcPr>
          <w:p w14:paraId="3058CA40" w14:textId="77777777" w:rsidR="00DB583C"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V</w:t>
            </w:r>
          </w:p>
        </w:tc>
        <w:tc>
          <w:tcPr>
            <w:tcW w:w="1662" w:type="dxa"/>
          </w:tcPr>
          <w:p w14:paraId="5953D689" w14:textId="77777777" w:rsidR="00DB583C"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W</w:t>
            </w:r>
          </w:p>
        </w:tc>
        <w:tc>
          <w:tcPr>
            <w:tcW w:w="1662" w:type="dxa"/>
          </w:tcPr>
          <w:p w14:paraId="005A2515" w14:textId="77777777" w:rsidR="00DB583C"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X</w:t>
            </w:r>
          </w:p>
        </w:tc>
        <w:tc>
          <w:tcPr>
            <w:tcW w:w="1674" w:type="dxa"/>
          </w:tcPr>
          <w:p w14:paraId="1D4D4BE8" w14:textId="77777777" w:rsidR="00DB583C"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Y</w:t>
            </w:r>
          </w:p>
        </w:tc>
      </w:tr>
    </w:tbl>
    <w:p w14:paraId="0EF8A6D7" w14:textId="77777777" w:rsidR="00061732" w:rsidRPr="001E259E" w:rsidRDefault="00061732" w:rsidP="00061732"/>
    <w:p w14:paraId="74253229" w14:textId="77777777" w:rsidR="0048034F" w:rsidRPr="001E259E" w:rsidRDefault="0048034F" w:rsidP="0048034F">
      <w:pPr>
        <w:rPr>
          <w:b/>
          <w:bCs/>
          <w:sz w:val="28"/>
          <w:szCs w:val="28"/>
        </w:rPr>
      </w:pPr>
      <w:r w:rsidRPr="001E259E">
        <w:rPr>
          <w:b/>
          <w:bCs/>
          <w:sz w:val="28"/>
          <w:szCs w:val="28"/>
        </w:rPr>
        <w:t xml:space="preserve">The </w:t>
      </w:r>
      <w:r w:rsidR="00944F64" w:rsidRPr="001E259E">
        <w:rPr>
          <w:b/>
          <w:bCs/>
          <w:sz w:val="28"/>
          <w:szCs w:val="28"/>
        </w:rPr>
        <w:t>first two letters of ‘Ta’ varga</w:t>
      </w:r>
      <w:r w:rsidRPr="001E259E">
        <w:rPr>
          <w:b/>
          <w:bCs/>
          <w:sz w:val="28"/>
          <w:szCs w:val="28"/>
        </w:rPr>
        <w:t xml:space="preserve"> are called Hard Consonants. </w:t>
      </w:r>
      <w:r w:rsidR="00D2740C" w:rsidRPr="001E259E">
        <w:rPr>
          <w:b/>
          <w:bCs/>
          <w:sz w:val="28"/>
          <w:szCs w:val="28"/>
        </w:rPr>
        <w:br/>
      </w:r>
      <w:r w:rsidRPr="001E259E">
        <w:rPr>
          <w:b/>
          <w:bCs/>
          <w:sz w:val="28"/>
          <w:szCs w:val="28"/>
        </w:rPr>
        <w:t xml:space="preserve">The rest three are </w:t>
      </w:r>
      <w:r w:rsidR="009509F3" w:rsidRPr="001E259E">
        <w:rPr>
          <w:b/>
          <w:bCs/>
          <w:sz w:val="28"/>
          <w:szCs w:val="28"/>
        </w:rPr>
        <w:t>S</w:t>
      </w:r>
      <w:r w:rsidRPr="001E259E">
        <w:rPr>
          <w:b/>
          <w:bCs/>
          <w:sz w:val="28"/>
          <w:szCs w:val="28"/>
        </w:rPr>
        <w:t>oft consonants.</w:t>
      </w:r>
    </w:p>
    <w:p w14:paraId="5202479A" w14:textId="77777777" w:rsidR="00DC5C6C" w:rsidRPr="001E259E" w:rsidRDefault="00DC5C6C" w:rsidP="00BA2FAD">
      <w:pPr>
        <w:pStyle w:val="Heading3"/>
        <w:jc w:val="both"/>
        <w:rPr>
          <w:rFonts w:ascii="BRH Devanagari Extra" w:hAnsi="BRH Devanagari Extra" w:cs="BRH Devanagari Extra"/>
          <w:sz w:val="36"/>
          <w:szCs w:val="36"/>
        </w:rPr>
      </w:pPr>
      <w:bookmarkStart w:id="17" w:name="_Toc39090946"/>
      <w:r w:rsidRPr="001E259E">
        <w:t>Dentals:</w:t>
      </w:r>
      <w:r w:rsidR="009B6224" w:rsidRPr="001E259E">
        <w:rPr>
          <w:rFonts w:ascii="BRH Devanagari Extra" w:hAnsi="BRH Devanagari Extra" w:cs="BRH Devanagari Extra"/>
          <w:sz w:val="32"/>
          <w:szCs w:val="32"/>
        </w:rPr>
        <w:t xml:space="preserve"> </w:t>
      </w:r>
      <w:r w:rsidR="009B6224" w:rsidRPr="001E259E">
        <w:rPr>
          <w:rFonts w:ascii="BRH Devanagari Extra" w:hAnsi="BRH Devanagari Extra" w:cs="BRH Devanagari Extra"/>
          <w:sz w:val="36"/>
          <w:szCs w:val="36"/>
        </w:rPr>
        <w:t>(SliÉ)</w:t>
      </w:r>
      <w:r w:rsidR="00957562" w:rsidRPr="001E259E">
        <w:rPr>
          <w:rFonts w:cs="Arial"/>
          <w:szCs w:val="28"/>
          <w:lang w:val="en-US"/>
        </w:rPr>
        <w:t xml:space="preserve"> (ta varga)</w:t>
      </w:r>
      <w:bookmarkEnd w:id="17"/>
    </w:p>
    <w:p w14:paraId="3C81D0C3" w14:textId="77777777" w:rsidR="00DC5C6C" w:rsidRPr="001E259E" w:rsidRDefault="00DC5C6C" w:rsidP="00BA2FAD">
      <w:pPr>
        <w:jc w:val="both"/>
        <w:rPr>
          <w:sz w:val="28"/>
          <w:szCs w:val="28"/>
        </w:rPr>
      </w:pPr>
      <w:r w:rsidRPr="001E259E">
        <w:rPr>
          <w:sz w:val="28"/>
          <w:szCs w:val="28"/>
        </w:rPr>
        <w:t>These Consonants are referred as De</w:t>
      </w:r>
      <w:r w:rsidR="00AD17B9" w:rsidRPr="001E259E">
        <w:rPr>
          <w:sz w:val="28"/>
          <w:szCs w:val="28"/>
        </w:rPr>
        <w:t>n</w:t>
      </w:r>
      <w:r w:rsidRPr="001E259E">
        <w:rPr>
          <w:sz w:val="28"/>
          <w:szCs w:val="28"/>
        </w:rPr>
        <w:t>tals in English. The sound emanates by using the tip of the ton</w:t>
      </w:r>
      <w:r w:rsidR="00445910" w:rsidRPr="001E259E">
        <w:rPr>
          <w:sz w:val="28"/>
          <w:szCs w:val="28"/>
        </w:rPr>
        <w:t>gue against the top front teeth at its lower part.</w:t>
      </w:r>
      <w:r w:rsidR="008C4DF2" w:rsidRPr="001E259E">
        <w:rPr>
          <w:sz w:val="28"/>
          <w:szCs w:val="28"/>
        </w:rPr>
        <w:t xml:space="preserve"> </w:t>
      </w:r>
      <w:r w:rsidR="00F37DFB" w:rsidRPr="001E259E">
        <w:rPr>
          <w:sz w:val="28"/>
          <w:szCs w:val="28"/>
        </w:rPr>
        <w:br/>
      </w:r>
      <w:r w:rsidR="008C4DF2" w:rsidRPr="001E259E">
        <w:rPr>
          <w:sz w:val="28"/>
          <w:szCs w:val="28"/>
        </w:rPr>
        <w:t>In Sanskrit danta means teeth.</w:t>
      </w:r>
    </w:p>
    <w:p w14:paraId="5B329F4E" w14:textId="77777777" w:rsidR="00BC5E22" w:rsidRPr="001E259E" w:rsidRDefault="00BC5E22" w:rsidP="00BA2FAD">
      <w:pPr>
        <w:jc w:val="both"/>
        <w:rPr>
          <w:sz w:val="28"/>
          <w:szCs w:val="28"/>
        </w:rPr>
      </w:pPr>
      <w:r w:rsidRPr="001E259E">
        <w:rPr>
          <w:sz w:val="28"/>
          <w:szCs w:val="28"/>
        </w:rPr>
        <w:t xml:space="preserve">PS - In ‘ta’ series with the tip of the tongue at the root of the teeth </w:t>
      </w:r>
      <w:r w:rsidR="009509F3" w:rsidRPr="001E259E">
        <w:rPr>
          <w:sz w:val="28"/>
          <w:szCs w:val="28"/>
        </w:rPr>
        <w:t>(Rule 2.</w:t>
      </w:r>
      <w:r w:rsidRPr="001E259E">
        <w:rPr>
          <w:sz w:val="28"/>
          <w:szCs w:val="28"/>
        </w:rPr>
        <w:t>38</w:t>
      </w:r>
      <w:r w:rsidR="009509F3" w:rsidRPr="001E259E">
        <w:rPr>
          <w:sz w:val="28"/>
          <w:szCs w:val="28"/>
        </w:rPr>
        <w:t>)</w:t>
      </w:r>
    </w:p>
    <w:p w14:paraId="401664B4" w14:textId="77777777" w:rsidR="00DC5C6C" w:rsidRPr="001E259E" w:rsidRDefault="00DC5C6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1610"/>
        <w:gridCol w:w="1619"/>
        <w:gridCol w:w="1612"/>
        <w:gridCol w:w="1617"/>
        <w:gridCol w:w="1647"/>
      </w:tblGrid>
      <w:tr w:rsidR="008D1615" w:rsidRPr="001E259E" w14:paraId="5A4F8A6A" w14:textId="77777777" w:rsidTr="00897826">
        <w:tc>
          <w:tcPr>
            <w:tcW w:w="1965" w:type="dxa"/>
          </w:tcPr>
          <w:p w14:paraId="36222069" w14:textId="77777777" w:rsidR="008D1615" w:rsidRPr="001E259E" w:rsidRDefault="008D1615" w:rsidP="00897826">
            <w:pPr>
              <w:widowControl w:val="0"/>
              <w:autoSpaceDE w:val="0"/>
              <w:autoSpaceDN w:val="0"/>
              <w:adjustRightInd w:val="0"/>
              <w:spacing w:line="240" w:lineRule="auto"/>
              <w:rPr>
                <w:rFonts w:cs="Arial"/>
                <w:b/>
                <w:bCs/>
                <w:szCs w:val="24"/>
              </w:rPr>
            </w:pPr>
            <w:r w:rsidRPr="001E259E">
              <w:rPr>
                <w:rFonts w:cs="Arial"/>
                <w:b/>
                <w:bCs/>
                <w:szCs w:val="24"/>
              </w:rPr>
              <w:t>Group 4</w:t>
            </w:r>
          </w:p>
        </w:tc>
        <w:tc>
          <w:tcPr>
            <w:tcW w:w="1666" w:type="dxa"/>
          </w:tcPr>
          <w:p w14:paraId="56423FE0" w14:textId="77777777" w:rsidR="008D1615" w:rsidRPr="001E259E" w:rsidRDefault="008D1615" w:rsidP="00897826">
            <w:pPr>
              <w:tabs>
                <w:tab w:val="right" w:pos="9360"/>
              </w:tabs>
              <w:rPr>
                <w:rFonts w:cs="Arial"/>
                <w:b/>
                <w:bCs/>
                <w:sz w:val="40"/>
                <w:szCs w:val="40"/>
              </w:rPr>
            </w:pPr>
            <w:r w:rsidRPr="001E259E">
              <w:rPr>
                <w:rFonts w:ascii="BRH Devanagari Extra" w:hAnsi="BRH Devanagari Extra" w:cs="BRH Devanagari Extra"/>
                <w:sz w:val="40"/>
                <w:szCs w:val="40"/>
              </w:rPr>
              <w:t>iÉ</w:t>
            </w:r>
          </w:p>
        </w:tc>
        <w:tc>
          <w:tcPr>
            <w:tcW w:w="1667" w:type="dxa"/>
          </w:tcPr>
          <w:p w14:paraId="46994526" w14:textId="77777777" w:rsidR="008D1615" w:rsidRPr="001E259E" w:rsidRDefault="008D1615" w:rsidP="00897826">
            <w:pPr>
              <w:tabs>
                <w:tab w:val="right" w:pos="9360"/>
              </w:tabs>
              <w:rPr>
                <w:rFonts w:cs="Arial"/>
                <w:b/>
                <w:bCs/>
                <w:szCs w:val="24"/>
              </w:rPr>
            </w:pPr>
            <w:r w:rsidRPr="001E259E">
              <w:rPr>
                <w:rFonts w:ascii="BRH Devanagari Extra" w:hAnsi="BRH Devanagari Extra" w:cs="BRH Devanagari Extra"/>
                <w:sz w:val="40"/>
                <w:szCs w:val="40"/>
              </w:rPr>
              <w:t>jÉ</w:t>
            </w:r>
          </w:p>
        </w:tc>
        <w:tc>
          <w:tcPr>
            <w:tcW w:w="1662" w:type="dxa"/>
          </w:tcPr>
          <w:p w14:paraId="00FE954E" w14:textId="77777777" w:rsidR="008D1615" w:rsidRPr="001E259E" w:rsidRDefault="008D1615" w:rsidP="00897826">
            <w:pPr>
              <w:tabs>
                <w:tab w:val="right" w:pos="9360"/>
              </w:tabs>
              <w:rPr>
                <w:rFonts w:cs="Arial"/>
                <w:b/>
                <w:bCs/>
                <w:szCs w:val="24"/>
              </w:rPr>
            </w:pPr>
            <w:r w:rsidRPr="001E259E">
              <w:rPr>
                <w:rFonts w:ascii="BRH Devanagari Extra" w:hAnsi="BRH Devanagari Extra" w:cs="BRH Devanagari Extra"/>
                <w:sz w:val="40"/>
                <w:szCs w:val="40"/>
              </w:rPr>
              <w:t>S</w:t>
            </w:r>
          </w:p>
        </w:tc>
        <w:tc>
          <w:tcPr>
            <w:tcW w:w="1662" w:type="dxa"/>
          </w:tcPr>
          <w:p w14:paraId="41B2844A" w14:textId="77777777" w:rsidR="008D1615" w:rsidRPr="001E259E" w:rsidRDefault="008D1615" w:rsidP="00897826">
            <w:pPr>
              <w:tabs>
                <w:tab w:val="right" w:pos="9360"/>
              </w:tabs>
              <w:rPr>
                <w:rFonts w:cs="Arial"/>
                <w:b/>
                <w:bCs/>
                <w:szCs w:val="24"/>
              </w:rPr>
            </w:pPr>
            <w:r w:rsidRPr="001E259E">
              <w:rPr>
                <w:rFonts w:ascii="BRH Devanagari Extra" w:hAnsi="BRH Devanagari Extra" w:cs="BRH Devanagari Extra"/>
                <w:sz w:val="40"/>
                <w:szCs w:val="40"/>
              </w:rPr>
              <w:t>kÉ</w:t>
            </w:r>
          </w:p>
        </w:tc>
        <w:tc>
          <w:tcPr>
            <w:tcW w:w="1674" w:type="dxa"/>
          </w:tcPr>
          <w:p w14:paraId="7889D223" w14:textId="77777777" w:rsidR="008D1615" w:rsidRPr="001E259E" w:rsidRDefault="008D1615" w:rsidP="00670691">
            <w:pPr>
              <w:tabs>
                <w:tab w:val="right" w:pos="9360"/>
              </w:tabs>
              <w:rPr>
                <w:rFonts w:cs="Arial"/>
                <w:b/>
                <w:bCs/>
                <w:szCs w:val="24"/>
              </w:rPr>
            </w:pPr>
            <w:r w:rsidRPr="001E259E">
              <w:rPr>
                <w:rFonts w:ascii="BRH Devanagari Extra" w:hAnsi="BRH Devanagari Extra" w:cs="BRH Devanagari Extra"/>
                <w:sz w:val="40"/>
                <w:szCs w:val="40"/>
              </w:rPr>
              <w:t>lÉ</w:t>
            </w:r>
          </w:p>
        </w:tc>
      </w:tr>
      <w:tr w:rsidR="0064782A" w:rsidRPr="001E259E" w14:paraId="3E88102C" w14:textId="77777777" w:rsidTr="008D1615">
        <w:tc>
          <w:tcPr>
            <w:tcW w:w="1965" w:type="dxa"/>
          </w:tcPr>
          <w:p w14:paraId="387DEE88" w14:textId="77777777" w:rsidR="0064782A" w:rsidRPr="001E259E" w:rsidRDefault="0064782A" w:rsidP="00FE5675">
            <w:pPr>
              <w:widowControl w:val="0"/>
              <w:autoSpaceDE w:val="0"/>
              <w:autoSpaceDN w:val="0"/>
              <w:adjustRightInd w:val="0"/>
              <w:spacing w:line="240" w:lineRule="auto"/>
              <w:rPr>
                <w:rFonts w:cs="Arial"/>
                <w:b/>
                <w:bCs/>
                <w:szCs w:val="24"/>
              </w:rPr>
            </w:pPr>
            <w:r w:rsidRPr="001E259E">
              <w:rPr>
                <w:rFonts w:cs="Arial"/>
                <w:b/>
                <w:bCs/>
                <w:szCs w:val="24"/>
              </w:rPr>
              <w:t>English Representation</w:t>
            </w:r>
          </w:p>
        </w:tc>
        <w:tc>
          <w:tcPr>
            <w:tcW w:w="1666" w:type="dxa"/>
          </w:tcPr>
          <w:p w14:paraId="5234B212" w14:textId="77777777" w:rsidR="0064782A" w:rsidRPr="001E259E" w:rsidRDefault="0064782A" w:rsidP="00FE5675">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ta</w:t>
            </w:r>
          </w:p>
        </w:tc>
        <w:tc>
          <w:tcPr>
            <w:tcW w:w="1667" w:type="dxa"/>
          </w:tcPr>
          <w:p w14:paraId="4AA02E23" w14:textId="77777777" w:rsidR="0064782A" w:rsidRPr="001E259E" w:rsidRDefault="0064782A" w:rsidP="00FE5675">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tha</w:t>
            </w:r>
          </w:p>
        </w:tc>
        <w:tc>
          <w:tcPr>
            <w:tcW w:w="1662" w:type="dxa"/>
          </w:tcPr>
          <w:p w14:paraId="7E16C722" w14:textId="77777777" w:rsidR="0064782A" w:rsidRPr="001E259E" w:rsidRDefault="0064782A" w:rsidP="00DC5C6C">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da</w:t>
            </w:r>
          </w:p>
        </w:tc>
        <w:tc>
          <w:tcPr>
            <w:tcW w:w="1662" w:type="dxa"/>
          </w:tcPr>
          <w:p w14:paraId="4AE25C10" w14:textId="77777777" w:rsidR="0064782A" w:rsidRPr="001E259E" w:rsidRDefault="0064782A" w:rsidP="00DC5C6C">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dha</w:t>
            </w:r>
          </w:p>
        </w:tc>
        <w:tc>
          <w:tcPr>
            <w:tcW w:w="1674" w:type="dxa"/>
          </w:tcPr>
          <w:p w14:paraId="68F29D43" w14:textId="77777777" w:rsidR="0064782A" w:rsidRPr="001E259E" w:rsidRDefault="0064782A" w:rsidP="00FE5675">
            <w:pPr>
              <w:widowControl w:val="0"/>
              <w:autoSpaceDE w:val="0"/>
              <w:autoSpaceDN w:val="0"/>
              <w:adjustRightInd w:val="0"/>
              <w:spacing w:line="240" w:lineRule="auto"/>
              <w:rPr>
                <w:rFonts w:ascii="BRH Tamil Tab Extra" w:hAnsi="BRH Tamil Tab Extra" w:cs="BRH Tamil Tab Extra"/>
                <w:b/>
                <w:bCs/>
                <w:sz w:val="40"/>
                <w:szCs w:val="40"/>
              </w:rPr>
            </w:pPr>
            <w:r w:rsidRPr="001E259E">
              <w:rPr>
                <w:rFonts w:ascii="BRH Tamil Tab Extra" w:hAnsi="BRH Tamil Tab Extra" w:cs="BRH Tamil Tab Extra"/>
                <w:b/>
                <w:bCs/>
                <w:sz w:val="40"/>
                <w:szCs w:val="40"/>
              </w:rPr>
              <w:t>na</w:t>
            </w:r>
          </w:p>
        </w:tc>
      </w:tr>
      <w:tr w:rsidR="0028657B" w:rsidRPr="001E259E" w14:paraId="4FE05E43" w14:textId="77777777" w:rsidTr="008D1615">
        <w:tc>
          <w:tcPr>
            <w:tcW w:w="1965" w:type="dxa"/>
          </w:tcPr>
          <w:p w14:paraId="04E132FE" w14:textId="77777777" w:rsidR="0028657B" w:rsidRPr="001E259E" w:rsidRDefault="0028657B" w:rsidP="00FE5675">
            <w:pPr>
              <w:widowControl w:val="0"/>
              <w:autoSpaceDE w:val="0"/>
              <w:autoSpaceDN w:val="0"/>
              <w:adjustRightInd w:val="0"/>
              <w:spacing w:line="240" w:lineRule="auto"/>
              <w:rPr>
                <w:rFonts w:cs="Arial"/>
                <w:b/>
                <w:bCs/>
                <w:szCs w:val="24"/>
              </w:rPr>
            </w:pPr>
            <w:r w:rsidRPr="001E259E">
              <w:rPr>
                <w:rFonts w:cs="Arial"/>
                <w:b/>
                <w:bCs/>
                <w:szCs w:val="24"/>
              </w:rPr>
              <w:t>Tamil</w:t>
            </w:r>
          </w:p>
        </w:tc>
        <w:tc>
          <w:tcPr>
            <w:tcW w:w="1666" w:type="dxa"/>
          </w:tcPr>
          <w:p w14:paraId="4E6DE6EE" w14:textId="77777777" w:rsidR="0028657B" w:rsidRPr="001E259E" w:rsidRDefault="002F063A" w:rsidP="00FE5675">
            <w:pPr>
              <w:tabs>
                <w:tab w:val="right" w:pos="9360"/>
              </w:tabs>
              <w:rPr>
                <w:rFonts w:ascii="BRH Tamil Tab Extra" w:hAnsi="BRH Tamil Tab Extra" w:cs="BRH Devanagari Extra"/>
                <w:b/>
                <w:bCs/>
                <w:sz w:val="40"/>
                <w:szCs w:val="40"/>
              </w:rPr>
            </w:pPr>
            <w:r w:rsidRPr="001E259E">
              <w:rPr>
                <w:rFonts w:ascii="Latha" w:hAnsi="Latha" w:cs="Latha"/>
                <w:sz w:val="28"/>
                <w:szCs w:val="28"/>
                <w:cs/>
                <w:lang w:bidi="ta-IN"/>
              </w:rPr>
              <w:t>த</w:t>
            </w:r>
          </w:p>
        </w:tc>
        <w:tc>
          <w:tcPr>
            <w:tcW w:w="1667" w:type="dxa"/>
          </w:tcPr>
          <w:p w14:paraId="69411C30" w14:textId="77777777" w:rsidR="0028657B" w:rsidRPr="001E259E" w:rsidRDefault="00A95667" w:rsidP="002F063A">
            <w:pPr>
              <w:tabs>
                <w:tab w:val="right" w:pos="9360"/>
              </w:tabs>
              <w:rPr>
                <w:rFonts w:ascii="BRH Tamil Tab Extra" w:hAnsi="BRH Tamil Tab Extra" w:cs="BRH Devanagari Extra"/>
                <w:sz w:val="40"/>
                <w:szCs w:val="40"/>
              </w:rPr>
            </w:pPr>
            <w:r w:rsidRPr="001E259E">
              <w:rPr>
                <w:rFonts w:ascii="Latha" w:hAnsi="Latha" w:cs="Latha"/>
                <w:b/>
                <w:bCs/>
                <w:sz w:val="28"/>
                <w:szCs w:val="28"/>
                <w:lang w:bidi="ta-IN"/>
              </w:rPr>
              <w:t>*</w:t>
            </w:r>
            <w:r w:rsidR="002F063A" w:rsidRPr="001E259E">
              <w:rPr>
                <w:rFonts w:ascii="Latha" w:hAnsi="Latha" w:cs="Latha"/>
                <w:sz w:val="28"/>
                <w:szCs w:val="28"/>
                <w:cs/>
                <w:lang w:bidi="ta-IN"/>
              </w:rPr>
              <w:t>த</w:t>
            </w:r>
            <w:r w:rsidR="002F063A" w:rsidRPr="001E259E">
              <w:rPr>
                <w:rFonts w:cs="BRH Tamil Tab Extra"/>
                <w:b/>
                <w:bCs/>
                <w:position w:val="-14"/>
                <w:szCs w:val="24"/>
              </w:rPr>
              <w:t xml:space="preserve"> </w:t>
            </w:r>
            <w:r w:rsidR="00DC5C6C" w:rsidRPr="001E259E">
              <w:rPr>
                <w:rFonts w:cs="BRH Tamil Tab Extra"/>
                <w:b/>
                <w:bCs/>
                <w:position w:val="-14"/>
                <w:szCs w:val="24"/>
              </w:rPr>
              <w:t>2</w:t>
            </w:r>
          </w:p>
        </w:tc>
        <w:tc>
          <w:tcPr>
            <w:tcW w:w="1662" w:type="dxa"/>
          </w:tcPr>
          <w:p w14:paraId="01E35494" w14:textId="77777777" w:rsidR="0028657B" w:rsidRPr="001E259E" w:rsidRDefault="00A95667" w:rsidP="002F063A">
            <w:pPr>
              <w:tabs>
                <w:tab w:val="right" w:pos="9360"/>
              </w:tabs>
              <w:rPr>
                <w:rFonts w:ascii="BRH Tamil Tab Extra" w:hAnsi="BRH Tamil Tab Extra" w:cs="BRH Devanagari Extra"/>
                <w:sz w:val="40"/>
                <w:szCs w:val="40"/>
              </w:rPr>
            </w:pPr>
            <w:r w:rsidRPr="001E259E">
              <w:rPr>
                <w:rFonts w:ascii="Latha" w:hAnsi="Latha" w:cs="Latha"/>
                <w:b/>
                <w:bCs/>
                <w:sz w:val="28"/>
                <w:szCs w:val="28"/>
                <w:lang w:bidi="ta-IN"/>
              </w:rPr>
              <w:t>*</w:t>
            </w:r>
            <w:r w:rsidR="002F063A" w:rsidRPr="001E259E">
              <w:rPr>
                <w:rFonts w:ascii="Latha" w:hAnsi="Latha" w:cs="Latha"/>
                <w:sz w:val="28"/>
                <w:szCs w:val="28"/>
                <w:cs/>
                <w:lang w:bidi="ta-IN"/>
              </w:rPr>
              <w:t>த</w:t>
            </w:r>
            <w:r w:rsidR="002F063A" w:rsidRPr="001E259E">
              <w:rPr>
                <w:rFonts w:cs="BRH Tamil Tab Extra"/>
                <w:b/>
                <w:bCs/>
                <w:position w:val="-14"/>
                <w:szCs w:val="24"/>
              </w:rPr>
              <w:t xml:space="preserve"> </w:t>
            </w:r>
            <w:r w:rsidR="00DC5C6C" w:rsidRPr="001E259E">
              <w:rPr>
                <w:rFonts w:cs="BRH Tamil Tab Extra"/>
                <w:b/>
                <w:bCs/>
                <w:position w:val="-14"/>
                <w:szCs w:val="24"/>
              </w:rPr>
              <w:t>3</w:t>
            </w:r>
          </w:p>
        </w:tc>
        <w:tc>
          <w:tcPr>
            <w:tcW w:w="1662" w:type="dxa"/>
          </w:tcPr>
          <w:p w14:paraId="09305DE7" w14:textId="77777777" w:rsidR="0028657B" w:rsidRPr="001E259E" w:rsidRDefault="00A95667" w:rsidP="002F063A">
            <w:pPr>
              <w:tabs>
                <w:tab w:val="right" w:pos="9360"/>
              </w:tabs>
              <w:rPr>
                <w:rFonts w:ascii="BRH Tamil Tab Extra" w:hAnsi="BRH Tamil Tab Extra" w:cs="BRH Devanagari Extra"/>
                <w:sz w:val="40"/>
                <w:szCs w:val="40"/>
              </w:rPr>
            </w:pPr>
            <w:r w:rsidRPr="001E259E">
              <w:rPr>
                <w:rFonts w:ascii="Latha" w:hAnsi="Latha" w:cs="Latha"/>
                <w:b/>
                <w:bCs/>
                <w:sz w:val="28"/>
                <w:szCs w:val="28"/>
                <w:lang w:bidi="ta-IN"/>
              </w:rPr>
              <w:t>*</w:t>
            </w:r>
            <w:r w:rsidR="002F063A" w:rsidRPr="001E259E">
              <w:rPr>
                <w:rFonts w:ascii="Latha" w:hAnsi="Latha" w:cs="Latha"/>
                <w:sz w:val="28"/>
                <w:szCs w:val="28"/>
                <w:cs/>
                <w:lang w:bidi="ta-IN"/>
              </w:rPr>
              <w:t>த</w:t>
            </w:r>
            <w:r w:rsidR="002F063A" w:rsidRPr="001E259E">
              <w:rPr>
                <w:rFonts w:cs="BRH Tamil Tab Extra"/>
                <w:b/>
                <w:bCs/>
                <w:position w:val="-14"/>
                <w:szCs w:val="24"/>
              </w:rPr>
              <w:t xml:space="preserve"> </w:t>
            </w:r>
            <w:r w:rsidR="00DC5C6C" w:rsidRPr="001E259E">
              <w:rPr>
                <w:rFonts w:cs="BRH Tamil Tab Extra"/>
                <w:b/>
                <w:bCs/>
                <w:position w:val="-14"/>
                <w:szCs w:val="24"/>
              </w:rPr>
              <w:t>4</w:t>
            </w:r>
          </w:p>
        </w:tc>
        <w:tc>
          <w:tcPr>
            <w:tcW w:w="1674" w:type="dxa"/>
          </w:tcPr>
          <w:p w14:paraId="1F8F19E0" w14:textId="77777777" w:rsidR="0028657B" w:rsidRPr="001E259E" w:rsidRDefault="002F063A" w:rsidP="002F063A">
            <w:pPr>
              <w:widowControl w:val="0"/>
              <w:autoSpaceDE w:val="0"/>
              <w:autoSpaceDN w:val="0"/>
              <w:adjustRightInd w:val="0"/>
              <w:spacing w:line="240" w:lineRule="auto"/>
              <w:rPr>
                <w:rFonts w:ascii="BRH Tamil Tab Extra" w:hAnsi="BRH Tamil Tab Extra" w:cs="BRH Devanagari Extra"/>
                <w:b/>
                <w:bCs/>
                <w:sz w:val="40"/>
                <w:szCs w:val="40"/>
              </w:rPr>
            </w:pPr>
            <w:r w:rsidRPr="001E259E">
              <w:rPr>
                <w:rFonts w:ascii="Latha" w:hAnsi="Latha" w:cs="Latha"/>
                <w:sz w:val="28"/>
                <w:szCs w:val="28"/>
                <w:cs/>
                <w:lang w:bidi="ta-IN"/>
              </w:rPr>
              <w:t>ந</w:t>
            </w:r>
            <w:r w:rsidRPr="001E259E">
              <w:rPr>
                <w:rFonts w:ascii="Latha" w:hAnsi="Latha" w:cs="Latha"/>
                <w:sz w:val="28"/>
                <w:szCs w:val="28"/>
                <w:lang w:bidi="ta-IN"/>
              </w:rPr>
              <w:t>/</w:t>
            </w:r>
            <w:r w:rsidRPr="001E259E">
              <w:rPr>
                <w:rFonts w:ascii="Latha" w:hAnsi="Latha" w:cs="Latha"/>
                <w:sz w:val="28"/>
                <w:szCs w:val="28"/>
                <w:cs/>
                <w:lang w:bidi="ta-IN"/>
              </w:rPr>
              <w:t xml:space="preserve"> ன</w:t>
            </w:r>
            <w:r w:rsidRPr="001E259E">
              <w:rPr>
                <w:rFonts w:ascii="BRH Tamil Tab Extra" w:hAnsi="BRH Tamil Tab Extra" w:cs="BRH Tamil Tab Extra"/>
                <w:b/>
                <w:bCs/>
                <w:sz w:val="40"/>
                <w:szCs w:val="40"/>
              </w:rPr>
              <w:t xml:space="preserve"> </w:t>
            </w:r>
            <w:r w:rsidR="0064782A" w:rsidRPr="001E259E">
              <w:rPr>
                <w:rFonts w:ascii="BRH Tamil Tab Extra" w:hAnsi="BRH Tamil Tab Extra" w:cs="BRH Tamil Tab Extra"/>
                <w:b/>
                <w:bCs/>
                <w:sz w:val="40"/>
                <w:szCs w:val="40"/>
              </w:rPr>
              <w:t>(notes)</w:t>
            </w:r>
          </w:p>
        </w:tc>
      </w:tr>
      <w:tr w:rsidR="0028657B" w:rsidRPr="001E259E" w14:paraId="624D9018" w14:textId="77777777" w:rsidTr="008D1615">
        <w:tc>
          <w:tcPr>
            <w:tcW w:w="1965" w:type="dxa"/>
          </w:tcPr>
          <w:p w14:paraId="6D8D0E43" w14:textId="77777777" w:rsidR="0028657B" w:rsidRPr="001E259E" w:rsidRDefault="0028657B" w:rsidP="00FE5675">
            <w:pPr>
              <w:widowControl w:val="0"/>
              <w:autoSpaceDE w:val="0"/>
              <w:autoSpaceDN w:val="0"/>
              <w:adjustRightInd w:val="0"/>
              <w:spacing w:line="240" w:lineRule="auto"/>
              <w:rPr>
                <w:rFonts w:cs="Arial"/>
                <w:b/>
                <w:bCs/>
                <w:szCs w:val="24"/>
              </w:rPr>
            </w:pPr>
            <w:r w:rsidRPr="001E259E">
              <w:rPr>
                <w:rFonts w:cs="Arial"/>
                <w:b/>
                <w:bCs/>
                <w:szCs w:val="24"/>
              </w:rPr>
              <w:t>Malayalam</w:t>
            </w:r>
          </w:p>
        </w:tc>
        <w:tc>
          <w:tcPr>
            <w:tcW w:w="1666" w:type="dxa"/>
          </w:tcPr>
          <w:p w14:paraId="5769014C" w14:textId="77777777" w:rsidR="0028657B"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Z</w:t>
            </w:r>
          </w:p>
        </w:tc>
        <w:tc>
          <w:tcPr>
            <w:tcW w:w="1667" w:type="dxa"/>
          </w:tcPr>
          <w:p w14:paraId="72639C3E" w14:textId="77777777" w:rsidR="0028657B"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a</w:t>
            </w:r>
          </w:p>
        </w:tc>
        <w:tc>
          <w:tcPr>
            <w:tcW w:w="1662" w:type="dxa"/>
          </w:tcPr>
          <w:p w14:paraId="726DFC58" w14:textId="77777777" w:rsidR="0028657B"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b</w:t>
            </w:r>
          </w:p>
        </w:tc>
        <w:tc>
          <w:tcPr>
            <w:tcW w:w="1662" w:type="dxa"/>
          </w:tcPr>
          <w:p w14:paraId="0076A5B2" w14:textId="77777777" w:rsidR="0028657B" w:rsidRPr="001E259E" w:rsidRDefault="00670691"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c</w:t>
            </w:r>
          </w:p>
        </w:tc>
        <w:tc>
          <w:tcPr>
            <w:tcW w:w="1674" w:type="dxa"/>
          </w:tcPr>
          <w:p w14:paraId="62BF5C87" w14:textId="77777777" w:rsidR="0028657B" w:rsidRPr="001E259E" w:rsidRDefault="00670691" w:rsidP="00FE5675">
            <w:pPr>
              <w:widowControl w:val="0"/>
              <w:autoSpaceDE w:val="0"/>
              <w:autoSpaceDN w:val="0"/>
              <w:adjustRightInd w:val="0"/>
              <w:spacing w:line="240" w:lineRule="auto"/>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d</w:t>
            </w:r>
          </w:p>
        </w:tc>
      </w:tr>
    </w:tbl>
    <w:p w14:paraId="549DC0FC" w14:textId="77777777" w:rsidR="00F37DFB" w:rsidRPr="001E259E" w:rsidRDefault="00F37DFB" w:rsidP="00BA2FAD">
      <w:pPr>
        <w:jc w:val="both"/>
      </w:pPr>
    </w:p>
    <w:p w14:paraId="43015C56" w14:textId="77777777" w:rsidR="0048034F" w:rsidRPr="001E259E" w:rsidRDefault="0048034F" w:rsidP="00BA2FAD">
      <w:pPr>
        <w:jc w:val="both"/>
        <w:rPr>
          <w:sz w:val="28"/>
          <w:szCs w:val="28"/>
        </w:rPr>
      </w:pPr>
      <w:r w:rsidRPr="001E259E">
        <w:rPr>
          <w:sz w:val="28"/>
          <w:szCs w:val="28"/>
        </w:rPr>
        <w:t xml:space="preserve">The first two letters of </w:t>
      </w:r>
      <w:r w:rsidRPr="001E259E">
        <w:rPr>
          <w:b/>
          <w:bCs/>
          <w:sz w:val="28"/>
          <w:szCs w:val="28"/>
        </w:rPr>
        <w:t>‘ta’</w:t>
      </w:r>
      <w:r w:rsidRPr="001E259E">
        <w:rPr>
          <w:sz w:val="28"/>
          <w:szCs w:val="28"/>
        </w:rPr>
        <w:t xml:space="preserve"> varga  are called </w:t>
      </w:r>
      <w:r w:rsidRPr="001E259E">
        <w:rPr>
          <w:b/>
          <w:bCs/>
          <w:sz w:val="28"/>
          <w:szCs w:val="28"/>
        </w:rPr>
        <w:t>Hard Consonants.</w:t>
      </w:r>
      <w:r w:rsidRPr="001E259E">
        <w:rPr>
          <w:sz w:val="28"/>
          <w:szCs w:val="28"/>
        </w:rPr>
        <w:t xml:space="preserve"> </w:t>
      </w:r>
      <w:r w:rsidR="00D2740C" w:rsidRPr="001E259E">
        <w:rPr>
          <w:sz w:val="28"/>
          <w:szCs w:val="28"/>
        </w:rPr>
        <w:br/>
      </w:r>
      <w:r w:rsidRPr="001E259E">
        <w:rPr>
          <w:sz w:val="28"/>
          <w:szCs w:val="28"/>
        </w:rPr>
        <w:t xml:space="preserve">The rest three are </w:t>
      </w:r>
      <w:r w:rsidR="009509F3" w:rsidRPr="001E259E">
        <w:rPr>
          <w:b/>
          <w:bCs/>
          <w:sz w:val="28"/>
          <w:szCs w:val="28"/>
        </w:rPr>
        <w:t>S</w:t>
      </w:r>
      <w:r w:rsidRPr="001E259E">
        <w:rPr>
          <w:b/>
          <w:bCs/>
          <w:sz w:val="28"/>
          <w:szCs w:val="28"/>
        </w:rPr>
        <w:t xml:space="preserve">oft </w:t>
      </w:r>
      <w:r w:rsidR="009509F3" w:rsidRPr="001E259E">
        <w:rPr>
          <w:b/>
          <w:bCs/>
          <w:sz w:val="28"/>
          <w:szCs w:val="28"/>
        </w:rPr>
        <w:t>C</w:t>
      </w:r>
      <w:r w:rsidRPr="001E259E">
        <w:rPr>
          <w:b/>
          <w:bCs/>
          <w:sz w:val="28"/>
          <w:szCs w:val="28"/>
        </w:rPr>
        <w:t>onsonants.</w:t>
      </w:r>
    </w:p>
    <w:p w14:paraId="26403273" w14:textId="77777777" w:rsidR="002350C5" w:rsidRPr="001E259E" w:rsidRDefault="00EC3AA0" w:rsidP="00F619B5">
      <w:pPr>
        <w:pStyle w:val="NoSpacing"/>
        <w:spacing w:line="180" w:lineRule="auto"/>
        <w:jc w:val="both"/>
        <w:rPr>
          <w:sz w:val="28"/>
          <w:szCs w:val="28"/>
        </w:rPr>
      </w:pPr>
      <w:r w:rsidRPr="001E259E">
        <w:rPr>
          <w:sz w:val="28"/>
          <w:szCs w:val="28"/>
        </w:rPr>
        <w:t xml:space="preserve">Notes: In Sanskrit there is only one ‘na’ -  </w:t>
      </w:r>
      <w:r w:rsidRPr="001E259E">
        <w:rPr>
          <w:rFonts w:ascii="BRH Devanagari Extra" w:hAnsi="BRH Devanagari Extra" w:cs="BRH Devanagari Extra"/>
          <w:sz w:val="28"/>
          <w:szCs w:val="28"/>
        </w:rPr>
        <w:t xml:space="preserve">lÉ. </w:t>
      </w:r>
      <w:r w:rsidRPr="001E259E">
        <w:rPr>
          <w:sz w:val="28"/>
          <w:szCs w:val="28"/>
        </w:rPr>
        <w:t xml:space="preserve">In Tamil there are two ‘na’s </w:t>
      </w:r>
      <w:r w:rsidR="002350C5" w:rsidRPr="001E259E">
        <w:rPr>
          <w:sz w:val="28"/>
          <w:szCs w:val="28"/>
        </w:rPr>
        <w:t xml:space="preserve"> </w:t>
      </w:r>
    </w:p>
    <w:p w14:paraId="07DC2C24" w14:textId="77777777" w:rsidR="008C0E35" w:rsidRPr="001E259E" w:rsidRDefault="002350C5" w:rsidP="00F619B5">
      <w:pPr>
        <w:pStyle w:val="NoSpacing"/>
        <w:spacing w:line="180" w:lineRule="auto"/>
        <w:jc w:val="both"/>
        <w:rPr>
          <w:rFonts w:ascii="BRH Tamil Tab Extra" w:hAnsi="BRH Tamil Tab Extra" w:cs="BRH Tamil Tab Extra"/>
          <w:sz w:val="32"/>
          <w:szCs w:val="32"/>
        </w:rPr>
      </w:pPr>
      <w:r w:rsidRPr="001E259E">
        <w:rPr>
          <w:sz w:val="28"/>
          <w:szCs w:val="28"/>
        </w:rPr>
        <w:t>“</w:t>
      </w:r>
      <w:r w:rsidR="002F063A" w:rsidRPr="001E259E">
        <w:rPr>
          <w:rFonts w:ascii="Latha" w:hAnsi="Latha" w:cs="Latha"/>
          <w:sz w:val="28"/>
          <w:szCs w:val="28"/>
          <w:cs/>
          <w:lang w:bidi="ta-IN"/>
        </w:rPr>
        <w:t>ந</w:t>
      </w:r>
      <w:r w:rsidRPr="001E259E">
        <w:rPr>
          <w:rFonts w:ascii="BRH Tamil Tab Extra" w:hAnsi="BRH Tamil Tab Extra" w:cs="BRH Tamil Tab Extra"/>
          <w:b/>
          <w:bCs/>
          <w:sz w:val="36"/>
          <w:szCs w:val="36"/>
        </w:rPr>
        <w:t xml:space="preserve">” </w:t>
      </w:r>
      <w:r w:rsidRPr="001E259E">
        <w:rPr>
          <w:rFonts w:cs="Arial"/>
          <w:sz w:val="28"/>
          <w:szCs w:val="28"/>
        </w:rPr>
        <w:t>and</w:t>
      </w:r>
      <w:r w:rsidRPr="001E259E">
        <w:rPr>
          <w:rFonts w:ascii="BRH Tamil Tab Extra" w:hAnsi="BRH Tamil Tab Extra" w:cs="BRH Tamil Tab Extra"/>
          <w:b/>
          <w:bCs/>
          <w:sz w:val="36"/>
          <w:szCs w:val="36"/>
        </w:rPr>
        <w:t xml:space="preserve"> “</w:t>
      </w:r>
      <w:r w:rsidR="002F063A" w:rsidRPr="001E259E">
        <w:rPr>
          <w:rFonts w:ascii="Latha" w:hAnsi="Latha" w:cs="Latha"/>
          <w:sz w:val="28"/>
          <w:szCs w:val="28"/>
          <w:cs/>
          <w:lang w:bidi="ta-IN"/>
        </w:rPr>
        <w:t>ன</w:t>
      </w:r>
      <w:r w:rsidRPr="001E259E">
        <w:rPr>
          <w:rFonts w:ascii="BRH Tamil Tab Extra" w:hAnsi="BRH Tamil Tab Extra" w:cs="BRH Tamil Tab Extra"/>
          <w:b/>
          <w:bCs/>
          <w:sz w:val="36"/>
          <w:szCs w:val="36"/>
        </w:rPr>
        <w:t xml:space="preserve">”. </w:t>
      </w:r>
      <w:r w:rsidRPr="00F739FC">
        <w:rPr>
          <w:rFonts w:cs="Arial"/>
          <w:sz w:val="28"/>
          <w:szCs w:val="28"/>
        </w:rPr>
        <w:t>T</w:t>
      </w:r>
      <w:r w:rsidRPr="001E259E">
        <w:rPr>
          <w:sz w:val="28"/>
          <w:szCs w:val="28"/>
        </w:rPr>
        <w:t>he First</w:t>
      </w:r>
      <w:r w:rsidR="00EC3AA0" w:rsidRPr="001E259E">
        <w:rPr>
          <w:sz w:val="36"/>
          <w:szCs w:val="36"/>
        </w:rPr>
        <w:t xml:space="preserve"> </w:t>
      </w:r>
      <w:r w:rsidRPr="001E259E">
        <w:rPr>
          <w:sz w:val="36"/>
          <w:szCs w:val="36"/>
        </w:rPr>
        <w:t>“</w:t>
      </w:r>
      <w:r w:rsidR="002F063A" w:rsidRPr="001E259E">
        <w:rPr>
          <w:rFonts w:ascii="Latha" w:hAnsi="Latha" w:cs="Latha"/>
          <w:sz w:val="28"/>
          <w:szCs w:val="28"/>
          <w:cs/>
          <w:lang w:bidi="ta-IN"/>
        </w:rPr>
        <w:t>ந</w:t>
      </w:r>
      <w:r w:rsidRPr="001E259E">
        <w:rPr>
          <w:rFonts w:ascii="BRH Tamil Tab Extra" w:hAnsi="BRH Tamil Tab Extra" w:cs="BRH Tamil Tab Extra"/>
          <w:b/>
          <w:bCs/>
          <w:sz w:val="36"/>
          <w:szCs w:val="36"/>
        </w:rPr>
        <w:t>”</w:t>
      </w:r>
      <w:r w:rsidR="00EC3AA0" w:rsidRPr="001E259E">
        <w:rPr>
          <w:sz w:val="28"/>
          <w:szCs w:val="28"/>
        </w:rPr>
        <w:t xml:space="preserve"> which is light in sound and the other one</w:t>
      </w:r>
      <w:r w:rsidRPr="001E259E">
        <w:rPr>
          <w:sz w:val="28"/>
          <w:szCs w:val="28"/>
        </w:rPr>
        <w:t xml:space="preserve"> </w:t>
      </w:r>
      <w:r w:rsidRPr="001E259E">
        <w:rPr>
          <w:rFonts w:ascii="BRH Tamil Tab Extra" w:hAnsi="BRH Tamil Tab Extra" w:cs="BRH Tamil Tab Extra"/>
          <w:b/>
          <w:bCs/>
          <w:sz w:val="36"/>
          <w:szCs w:val="36"/>
        </w:rPr>
        <w:t>”</w:t>
      </w:r>
      <w:r w:rsidRPr="001E259E">
        <w:rPr>
          <w:sz w:val="28"/>
          <w:szCs w:val="28"/>
        </w:rPr>
        <w:t xml:space="preserve"> </w:t>
      </w:r>
      <w:r w:rsidR="002F063A" w:rsidRPr="001E259E">
        <w:rPr>
          <w:rFonts w:ascii="Latha" w:hAnsi="Latha" w:cs="Latha"/>
          <w:sz w:val="28"/>
          <w:szCs w:val="28"/>
          <w:cs/>
          <w:lang w:bidi="ta-IN"/>
        </w:rPr>
        <w:t>ன</w:t>
      </w:r>
      <w:r w:rsidRPr="001E259E">
        <w:rPr>
          <w:rFonts w:ascii="BRH Tamil Tab Extra" w:hAnsi="BRH Tamil Tab Extra" w:cs="BRH Tamil Tab Extra"/>
          <w:b/>
          <w:bCs/>
          <w:sz w:val="36"/>
          <w:szCs w:val="36"/>
        </w:rPr>
        <w:t>”</w:t>
      </w:r>
      <w:r w:rsidR="00EC3AA0" w:rsidRPr="001E259E">
        <w:rPr>
          <w:rFonts w:ascii="BRH Tamil Tab Extra" w:hAnsi="BRH Tamil Tab Extra" w:cs="BRH Tamil Tab Extra"/>
          <w:b/>
          <w:bCs/>
          <w:sz w:val="28"/>
          <w:szCs w:val="28"/>
        </w:rPr>
        <w:t xml:space="preserve"> </w:t>
      </w:r>
      <w:r w:rsidR="00EC3AA0" w:rsidRPr="001E259E">
        <w:rPr>
          <w:rFonts w:cs="Arial"/>
          <w:sz w:val="28"/>
          <w:szCs w:val="28"/>
        </w:rPr>
        <w:t xml:space="preserve">which has </w:t>
      </w:r>
      <w:r w:rsidR="00EC3AA0" w:rsidRPr="001E259E">
        <w:rPr>
          <w:sz w:val="28"/>
          <w:szCs w:val="28"/>
        </w:rPr>
        <w:t>little more stress. Please note that both get used</w:t>
      </w:r>
      <w:r w:rsidR="00EC3AA0" w:rsidRPr="001E259E">
        <w:t xml:space="preserve"> </w:t>
      </w:r>
      <w:r w:rsidR="00EC3AA0" w:rsidRPr="001E259E">
        <w:rPr>
          <w:sz w:val="28"/>
          <w:szCs w:val="28"/>
        </w:rPr>
        <w:t xml:space="preserve">depending on how the word is represented in Tamil. A sentence/word can only begin </w:t>
      </w:r>
      <w:r w:rsidR="00EC3AA0" w:rsidRPr="001E259E">
        <w:t xml:space="preserve">with </w:t>
      </w:r>
      <w:r w:rsidR="00EC3AA0" w:rsidRPr="001E259E">
        <w:rPr>
          <w:rFonts w:ascii="BRH Tamil Tab Extra" w:hAnsi="BRH Tamil Tab Extra" w:cs="BRH Tamil Tab Extra"/>
          <w:b/>
          <w:bCs/>
          <w:sz w:val="40"/>
          <w:szCs w:val="40"/>
        </w:rPr>
        <w:t>ï</w:t>
      </w:r>
      <w:r w:rsidR="00415744" w:rsidRPr="001E259E">
        <w:rPr>
          <w:rFonts w:ascii="BRH Tamil Tab Extra" w:hAnsi="BRH Tamil Tab Extra" w:cs="BRH Tamil Tab Extra"/>
          <w:b/>
          <w:bCs/>
          <w:sz w:val="40"/>
          <w:szCs w:val="40"/>
        </w:rPr>
        <w:t xml:space="preserve"> </w:t>
      </w:r>
      <w:r w:rsidR="00415744" w:rsidRPr="001E259E">
        <w:rPr>
          <w:rFonts w:cs="Arial"/>
          <w:szCs w:val="24"/>
        </w:rPr>
        <w:t>(in Tamil).</w:t>
      </w:r>
      <w:r w:rsidR="00415744" w:rsidRPr="001E259E">
        <w:rPr>
          <w:rFonts w:ascii="BRH Tamil Tab Extra" w:hAnsi="BRH Tamil Tab Extra" w:cs="BRH Tamil Tab Extra"/>
          <w:b/>
          <w:bCs/>
          <w:sz w:val="40"/>
          <w:szCs w:val="40"/>
        </w:rPr>
        <w:t xml:space="preserve"> </w:t>
      </w:r>
      <w:r w:rsidR="00EC3AA0" w:rsidRPr="001E259E">
        <w:rPr>
          <w:sz w:val="28"/>
          <w:szCs w:val="28"/>
        </w:rPr>
        <w:t xml:space="preserve">We write </w:t>
      </w:r>
      <w:r w:rsidRPr="001E259E">
        <w:rPr>
          <w:sz w:val="28"/>
          <w:szCs w:val="28"/>
        </w:rPr>
        <w:t>“</w:t>
      </w:r>
      <w:r w:rsidR="00EC3AA0" w:rsidRPr="001E259E">
        <w:rPr>
          <w:sz w:val="28"/>
          <w:szCs w:val="28"/>
        </w:rPr>
        <w:t>Annam</w:t>
      </w:r>
      <w:r w:rsidRPr="001E259E">
        <w:rPr>
          <w:sz w:val="28"/>
          <w:szCs w:val="28"/>
        </w:rPr>
        <w:t>”</w:t>
      </w:r>
      <w:r w:rsidR="00EC3AA0" w:rsidRPr="001E259E">
        <w:rPr>
          <w:sz w:val="28"/>
          <w:szCs w:val="28"/>
        </w:rPr>
        <w:t xml:space="preserve"> and </w:t>
      </w:r>
      <w:r w:rsidRPr="001E259E">
        <w:rPr>
          <w:sz w:val="28"/>
          <w:szCs w:val="28"/>
        </w:rPr>
        <w:t>“</w:t>
      </w:r>
      <w:r w:rsidR="00EC3AA0" w:rsidRPr="001E259E">
        <w:rPr>
          <w:sz w:val="28"/>
          <w:szCs w:val="28"/>
        </w:rPr>
        <w:t>manam</w:t>
      </w:r>
      <w:r w:rsidRPr="001E259E">
        <w:rPr>
          <w:sz w:val="28"/>
          <w:szCs w:val="28"/>
        </w:rPr>
        <w:t>”</w:t>
      </w:r>
      <w:r w:rsidR="00EC3AA0" w:rsidRPr="001E259E">
        <w:rPr>
          <w:sz w:val="28"/>
          <w:szCs w:val="28"/>
        </w:rPr>
        <w:t xml:space="preserve"> in Tamil as</w:t>
      </w:r>
      <w:r w:rsidR="00EC3AA0" w:rsidRPr="001E259E">
        <w:t xml:space="preserve"> </w:t>
      </w:r>
      <w:r w:rsidR="0034573C" w:rsidRPr="001E259E">
        <w:rPr>
          <w:rFonts w:ascii="Latha" w:hAnsi="Latha" w:cs="Latha"/>
          <w:sz w:val="28"/>
          <w:szCs w:val="28"/>
          <w:cs/>
          <w:lang w:bidi="ta-IN"/>
        </w:rPr>
        <w:t>அ</w:t>
      </w:r>
      <w:r w:rsidR="002F063A" w:rsidRPr="001E259E">
        <w:rPr>
          <w:rFonts w:ascii="Latha" w:hAnsi="Latha" w:cs="Latha"/>
          <w:sz w:val="28"/>
          <w:szCs w:val="28"/>
          <w:cs/>
          <w:lang w:bidi="ta-IN"/>
        </w:rPr>
        <w:t>ன்னம்</w:t>
      </w:r>
      <w:r w:rsidR="008C0E35" w:rsidRPr="001E259E">
        <w:rPr>
          <w:rFonts w:ascii="BRH Tamil Tab Extra" w:hAnsi="BRH Tamil Tab Extra" w:cs="BRH Tamil Tab Extra"/>
          <w:sz w:val="32"/>
          <w:szCs w:val="32"/>
        </w:rPr>
        <w:t xml:space="preserve">, </w:t>
      </w:r>
      <w:r w:rsidR="002F063A" w:rsidRPr="001E259E">
        <w:rPr>
          <w:rFonts w:ascii="Latha" w:hAnsi="Latha" w:cs="Latha"/>
          <w:sz w:val="28"/>
          <w:szCs w:val="28"/>
          <w:cs/>
          <w:lang w:bidi="ta-IN"/>
        </w:rPr>
        <w:t>மனம்</w:t>
      </w:r>
      <w:r w:rsidR="008C0E35" w:rsidRPr="001E259E">
        <w:rPr>
          <w:rFonts w:ascii="BRH Tamil Tab Extra" w:hAnsi="BRH Tamil Tab Extra" w:cs="BRH Tamil Tab Extra"/>
          <w:sz w:val="32"/>
          <w:szCs w:val="32"/>
        </w:rPr>
        <w:t xml:space="preserve">. </w:t>
      </w:r>
    </w:p>
    <w:p w14:paraId="249603B2" w14:textId="77777777" w:rsidR="00415744" w:rsidRPr="00F739FC" w:rsidRDefault="008C0E35" w:rsidP="00F619B5">
      <w:pPr>
        <w:pStyle w:val="NoSpacing"/>
        <w:spacing w:line="180" w:lineRule="auto"/>
        <w:jc w:val="both"/>
        <w:rPr>
          <w:rFonts w:cs="Arial"/>
          <w:b/>
          <w:bCs/>
          <w:sz w:val="28"/>
          <w:szCs w:val="28"/>
        </w:rPr>
      </w:pPr>
      <w:r w:rsidRPr="00F739FC">
        <w:rPr>
          <w:rFonts w:cs="Arial"/>
          <w:b/>
          <w:bCs/>
          <w:sz w:val="28"/>
          <w:szCs w:val="28"/>
        </w:rPr>
        <w:t>While reading Sanskrit text</w:t>
      </w:r>
      <w:r w:rsidR="001D43C9" w:rsidRPr="00F739FC">
        <w:rPr>
          <w:rFonts w:cs="Arial"/>
          <w:b/>
          <w:bCs/>
          <w:sz w:val="28"/>
          <w:szCs w:val="28"/>
        </w:rPr>
        <w:t>s</w:t>
      </w:r>
      <w:r w:rsidRPr="00F739FC">
        <w:rPr>
          <w:rFonts w:cs="Arial"/>
          <w:b/>
          <w:bCs/>
          <w:sz w:val="28"/>
          <w:szCs w:val="28"/>
        </w:rPr>
        <w:t xml:space="preserve">  or Vedas, the ‘na’ must be pronounced in </w:t>
      </w:r>
      <w:r w:rsidR="001D43C9" w:rsidRPr="00F739FC">
        <w:rPr>
          <w:rFonts w:cs="Arial"/>
          <w:b/>
          <w:bCs/>
          <w:sz w:val="28"/>
          <w:szCs w:val="28"/>
        </w:rPr>
        <w:t xml:space="preserve">the </w:t>
      </w:r>
      <w:r w:rsidRPr="00F739FC">
        <w:rPr>
          <w:rFonts w:cs="Arial"/>
          <w:b/>
          <w:bCs/>
          <w:sz w:val="28"/>
          <w:szCs w:val="28"/>
        </w:rPr>
        <w:t>one way only</w:t>
      </w:r>
      <w:r w:rsidR="001D43C9" w:rsidRPr="00F739FC">
        <w:rPr>
          <w:rFonts w:cs="Arial"/>
          <w:b/>
          <w:bCs/>
          <w:sz w:val="28"/>
          <w:szCs w:val="28"/>
        </w:rPr>
        <w:t xml:space="preserve"> as </w:t>
      </w:r>
      <w:r w:rsidR="002F063A" w:rsidRPr="00F739FC">
        <w:rPr>
          <w:rFonts w:ascii="Latha" w:hAnsi="Latha" w:cs="Latha"/>
          <w:b/>
          <w:bCs/>
          <w:sz w:val="28"/>
          <w:szCs w:val="28"/>
          <w:cs/>
          <w:lang w:bidi="ta-IN"/>
        </w:rPr>
        <w:t>ந</w:t>
      </w:r>
      <w:r w:rsidR="001D43C9" w:rsidRPr="00F739FC">
        <w:rPr>
          <w:rFonts w:ascii="BRH Tamil Tab Extra" w:hAnsi="BRH Tamil Tab Extra" w:cs="BRH Tamil Tab Extra"/>
          <w:b/>
          <w:bCs/>
          <w:sz w:val="28"/>
          <w:szCs w:val="28"/>
        </w:rPr>
        <w:t>.</w:t>
      </w:r>
      <w:r w:rsidRPr="00F739FC">
        <w:rPr>
          <w:rFonts w:cs="Arial"/>
          <w:b/>
          <w:bCs/>
          <w:sz w:val="28"/>
          <w:szCs w:val="28"/>
        </w:rPr>
        <w:t xml:space="preserve"> </w:t>
      </w:r>
    </w:p>
    <w:p w14:paraId="2A189A5C" w14:textId="77777777" w:rsidR="00415744" w:rsidRPr="001E259E" w:rsidRDefault="00061732" w:rsidP="00927B79">
      <w:pPr>
        <w:pStyle w:val="Heading3"/>
      </w:pPr>
      <w:bookmarkStart w:id="18" w:name="_Toc39090947"/>
      <w:r w:rsidRPr="001E259E">
        <w:lastRenderedPageBreak/>
        <w:t>Labials:</w:t>
      </w:r>
      <w:r w:rsidR="009B6224" w:rsidRPr="001E259E">
        <w:rPr>
          <w:rFonts w:ascii="BRH Devanagari Extra" w:hAnsi="BRH Devanagari Extra" w:cs="BRH Devanagari Extra"/>
          <w:sz w:val="32"/>
          <w:szCs w:val="32"/>
        </w:rPr>
        <w:t xml:space="preserve"> </w:t>
      </w:r>
      <w:r w:rsidR="009B6224" w:rsidRPr="001E259E">
        <w:rPr>
          <w:rFonts w:ascii="BRH Devanagari Extra" w:hAnsi="BRH Devanagari Extra" w:cs="BRH Devanagari Extra"/>
          <w:sz w:val="36"/>
          <w:szCs w:val="36"/>
        </w:rPr>
        <w:t>(AÉå¸Éæ)</w:t>
      </w:r>
      <w:r w:rsidR="00957562" w:rsidRPr="001E259E">
        <w:rPr>
          <w:rFonts w:ascii="BRH Devanagari Extra" w:hAnsi="BRH Devanagari Extra" w:cs="BRH Devanagari Extra"/>
          <w:sz w:val="36"/>
          <w:szCs w:val="36"/>
          <w:lang w:val="en-US"/>
        </w:rPr>
        <w:t xml:space="preserve"> </w:t>
      </w:r>
      <w:r w:rsidR="00957562" w:rsidRPr="001E259E">
        <w:rPr>
          <w:rFonts w:cs="Arial"/>
          <w:szCs w:val="28"/>
          <w:lang w:val="en-US"/>
        </w:rPr>
        <w:t>(pa varga)</w:t>
      </w:r>
      <w:bookmarkEnd w:id="18"/>
    </w:p>
    <w:p w14:paraId="0CE674F8" w14:textId="77777777" w:rsidR="00415744" w:rsidRPr="001E259E" w:rsidRDefault="00415744" w:rsidP="00BA2FAD">
      <w:pPr>
        <w:tabs>
          <w:tab w:val="right" w:pos="9360"/>
        </w:tabs>
        <w:jc w:val="both"/>
        <w:rPr>
          <w:sz w:val="28"/>
          <w:szCs w:val="28"/>
        </w:rPr>
      </w:pPr>
      <w:r w:rsidRPr="001E259E">
        <w:rPr>
          <w:sz w:val="28"/>
          <w:szCs w:val="28"/>
        </w:rPr>
        <w:t>These Consonants are referred as Labials in English. The sound emanates by using the lips. The lips get in touch always.</w:t>
      </w:r>
      <w:r w:rsidR="008C4DF2" w:rsidRPr="001E259E">
        <w:rPr>
          <w:sz w:val="28"/>
          <w:szCs w:val="28"/>
        </w:rPr>
        <w:t xml:space="preserve"> In Sanskrit OshTa means lip. OshTau is dual, meaning lips.</w:t>
      </w:r>
    </w:p>
    <w:p w14:paraId="002214C1" w14:textId="77777777" w:rsidR="008D1615" w:rsidRPr="001E259E" w:rsidRDefault="00BC5E22" w:rsidP="00BA2FAD">
      <w:pPr>
        <w:pStyle w:val="NoSpacing"/>
        <w:jc w:val="both"/>
        <w:rPr>
          <w:sz w:val="28"/>
          <w:szCs w:val="28"/>
        </w:rPr>
      </w:pPr>
      <w:r w:rsidRPr="001E259E">
        <w:rPr>
          <w:rFonts w:cs="Arial"/>
          <w:sz w:val="28"/>
          <w:szCs w:val="28"/>
        </w:rPr>
        <w:t xml:space="preserve">PS </w:t>
      </w:r>
      <w:r w:rsidRPr="001E259E">
        <w:rPr>
          <w:rFonts w:cs="Arial"/>
          <w:b/>
          <w:bCs/>
          <w:sz w:val="28"/>
          <w:szCs w:val="28"/>
        </w:rPr>
        <w:t>-</w:t>
      </w:r>
      <w:r w:rsidRPr="001E259E">
        <w:rPr>
          <w:sz w:val="28"/>
          <w:szCs w:val="28"/>
        </w:rPr>
        <w:t xml:space="preserve"> In ‘pa’ series, with two lips </w:t>
      </w:r>
      <w:r w:rsidR="009509F3" w:rsidRPr="001E259E">
        <w:rPr>
          <w:sz w:val="28"/>
          <w:szCs w:val="28"/>
        </w:rPr>
        <w:t>(Rule 2.</w:t>
      </w:r>
      <w:r w:rsidRPr="001E259E">
        <w:rPr>
          <w:sz w:val="28"/>
          <w:szCs w:val="28"/>
        </w:rPr>
        <w:t>39</w:t>
      </w:r>
      <w:r w:rsidR="009509F3" w:rsidRPr="001E259E">
        <w:rPr>
          <w:sz w:val="28"/>
          <w:szCs w:val="28"/>
        </w:rPr>
        <w:t>)</w:t>
      </w:r>
    </w:p>
    <w:p w14:paraId="3682EE9B" w14:textId="77777777" w:rsidR="00BC5E22" w:rsidRPr="001E259E" w:rsidRDefault="00BC5E22" w:rsidP="00EC3AA0">
      <w:pPr>
        <w:pStyle w:val="NoSpacing"/>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6"/>
        <w:gridCol w:w="1619"/>
        <w:gridCol w:w="1625"/>
        <w:gridCol w:w="1612"/>
        <w:gridCol w:w="1620"/>
        <w:gridCol w:w="1628"/>
      </w:tblGrid>
      <w:tr w:rsidR="006E41E4" w:rsidRPr="001E259E" w14:paraId="181AEB87" w14:textId="77777777" w:rsidTr="008D1615">
        <w:tc>
          <w:tcPr>
            <w:tcW w:w="1965" w:type="dxa"/>
          </w:tcPr>
          <w:p w14:paraId="58087684" w14:textId="77777777" w:rsidR="006E41E4" w:rsidRPr="001E259E" w:rsidRDefault="008D1615" w:rsidP="00FE5675">
            <w:pPr>
              <w:widowControl w:val="0"/>
              <w:autoSpaceDE w:val="0"/>
              <w:autoSpaceDN w:val="0"/>
              <w:adjustRightInd w:val="0"/>
              <w:spacing w:line="240" w:lineRule="auto"/>
              <w:rPr>
                <w:rFonts w:cs="Arial"/>
                <w:b/>
                <w:bCs/>
                <w:szCs w:val="24"/>
              </w:rPr>
            </w:pPr>
            <w:r w:rsidRPr="001E259E">
              <w:rPr>
                <w:rFonts w:cs="Arial"/>
                <w:b/>
                <w:bCs/>
                <w:szCs w:val="24"/>
              </w:rPr>
              <w:br/>
            </w:r>
            <w:r w:rsidR="0087291B" w:rsidRPr="001E259E">
              <w:rPr>
                <w:rFonts w:cs="Arial"/>
                <w:b/>
                <w:bCs/>
                <w:szCs w:val="24"/>
              </w:rPr>
              <w:t>Group 5</w:t>
            </w:r>
          </w:p>
        </w:tc>
        <w:tc>
          <w:tcPr>
            <w:tcW w:w="1666" w:type="dxa"/>
          </w:tcPr>
          <w:p w14:paraId="57B795BF" w14:textId="77777777" w:rsidR="006E41E4" w:rsidRPr="001E259E" w:rsidRDefault="0087291B" w:rsidP="00FE5675">
            <w:pPr>
              <w:tabs>
                <w:tab w:val="right" w:pos="9360"/>
              </w:tabs>
              <w:rPr>
                <w:rFonts w:cs="Arial"/>
                <w:b/>
                <w:bCs/>
                <w:sz w:val="40"/>
                <w:szCs w:val="40"/>
              </w:rPr>
            </w:pPr>
            <w:r w:rsidRPr="001E259E">
              <w:rPr>
                <w:rFonts w:ascii="BRH Devanagari Extra" w:hAnsi="BRH Devanagari Extra" w:cs="BRH Devanagari Extra"/>
                <w:b/>
                <w:bCs/>
                <w:sz w:val="40"/>
                <w:szCs w:val="40"/>
              </w:rPr>
              <w:t>mÉ</w:t>
            </w:r>
            <w:r w:rsidR="0048034F" w:rsidRPr="001E259E">
              <w:rPr>
                <w:rFonts w:ascii="BRH Devanagari Extra" w:hAnsi="BRH Devanagari Extra" w:cs="BRH Devanagari Extra"/>
                <w:b/>
                <w:bCs/>
                <w:sz w:val="40"/>
                <w:szCs w:val="40"/>
              </w:rPr>
              <w:t>*</w:t>
            </w:r>
          </w:p>
        </w:tc>
        <w:tc>
          <w:tcPr>
            <w:tcW w:w="1667" w:type="dxa"/>
          </w:tcPr>
          <w:p w14:paraId="38F89A87" w14:textId="77777777" w:rsidR="006E41E4" w:rsidRPr="001E259E" w:rsidRDefault="0087291B" w:rsidP="00FE5675">
            <w:pPr>
              <w:tabs>
                <w:tab w:val="right" w:pos="9360"/>
              </w:tabs>
              <w:rPr>
                <w:rFonts w:cs="Arial"/>
                <w:b/>
                <w:bCs/>
                <w:szCs w:val="24"/>
              </w:rPr>
            </w:pPr>
            <w:r w:rsidRPr="001E259E">
              <w:rPr>
                <w:rFonts w:ascii="BRH Devanagari Extra" w:hAnsi="BRH Devanagari Extra" w:cs="BRH Devanagari Extra"/>
                <w:b/>
                <w:bCs/>
                <w:sz w:val="40"/>
                <w:szCs w:val="40"/>
              </w:rPr>
              <w:t>Tü</w:t>
            </w:r>
            <w:r w:rsidR="0048034F" w:rsidRPr="001E259E">
              <w:rPr>
                <w:rFonts w:ascii="BRH Devanagari Extra" w:hAnsi="BRH Devanagari Extra" w:cs="BRH Devanagari Extra"/>
                <w:b/>
                <w:bCs/>
                <w:sz w:val="40"/>
                <w:szCs w:val="40"/>
              </w:rPr>
              <w:t>*</w:t>
            </w:r>
          </w:p>
        </w:tc>
        <w:tc>
          <w:tcPr>
            <w:tcW w:w="1662" w:type="dxa"/>
          </w:tcPr>
          <w:p w14:paraId="344CF43A" w14:textId="77777777" w:rsidR="006E41E4" w:rsidRPr="001E259E" w:rsidRDefault="0087291B"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oÉ</w:t>
            </w:r>
          </w:p>
        </w:tc>
        <w:tc>
          <w:tcPr>
            <w:tcW w:w="1662" w:type="dxa"/>
          </w:tcPr>
          <w:p w14:paraId="07421DFB" w14:textId="77777777" w:rsidR="006E41E4" w:rsidRPr="001E259E" w:rsidRDefault="0087291B"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pÉ</w:t>
            </w:r>
          </w:p>
        </w:tc>
        <w:tc>
          <w:tcPr>
            <w:tcW w:w="1674" w:type="dxa"/>
          </w:tcPr>
          <w:p w14:paraId="0E84CF8C" w14:textId="77777777" w:rsidR="006E41E4" w:rsidRPr="001E259E" w:rsidRDefault="0087291B" w:rsidP="00670691">
            <w:pPr>
              <w:tabs>
                <w:tab w:val="right" w:pos="9360"/>
              </w:tabs>
              <w:rPr>
                <w:rFonts w:cs="Arial"/>
                <w:b/>
                <w:bCs/>
                <w:szCs w:val="24"/>
              </w:rPr>
            </w:pPr>
            <w:r w:rsidRPr="001E259E">
              <w:rPr>
                <w:rFonts w:ascii="BRH Devanagari Extra" w:hAnsi="BRH Devanagari Extra" w:cs="BRH Devanagari Extra"/>
                <w:b/>
                <w:bCs/>
                <w:sz w:val="40"/>
                <w:szCs w:val="40"/>
              </w:rPr>
              <w:t>qÉ</w:t>
            </w:r>
          </w:p>
        </w:tc>
      </w:tr>
      <w:tr w:rsidR="00415744" w:rsidRPr="001E259E" w14:paraId="71021100" w14:textId="77777777" w:rsidTr="008D1615">
        <w:tc>
          <w:tcPr>
            <w:tcW w:w="1965" w:type="dxa"/>
          </w:tcPr>
          <w:p w14:paraId="5BCA6053" w14:textId="77777777" w:rsidR="00415744" w:rsidRPr="001E259E" w:rsidRDefault="00415744" w:rsidP="00FE5675">
            <w:pPr>
              <w:widowControl w:val="0"/>
              <w:autoSpaceDE w:val="0"/>
              <w:autoSpaceDN w:val="0"/>
              <w:adjustRightInd w:val="0"/>
              <w:spacing w:line="240" w:lineRule="auto"/>
              <w:rPr>
                <w:rFonts w:cs="Arial"/>
                <w:b/>
                <w:bCs/>
                <w:szCs w:val="24"/>
              </w:rPr>
            </w:pPr>
            <w:r w:rsidRPr="001E259E">
              <w:rPr>
                <w:rFonts w:cs="Arial"/>
                <w:b/>
                <w:bCs/>
                <w:szCs w:val="24"/>
              </w:rPr>
              <w:t>English Representation</w:t>
            </w:r>
          </w:p>
        </w:tc>
        <w:tc>
          <w:tcPr>
            <w:tcW w:w="1666" w:type="dxa"/>
          </w:tcPr>
          <w:p w14:paraId="7DDE3886" w14:textId="77777777" w:rsidR="00415744" w:rsidRPr="001E259E" w:rsidRDefault="00415744" w:rsidP="00B90318">
            <w:pPr>
              <w:tabs>
                <w:tab w:val="right" w:pos="9360"/>
              </w:tabs>
              <w:rPr>
                <w:rFonts w:cs="Arial"/>
                <w:sz w:val="32"/>
                <w:szCs w:val="32"/>
              </w:rPr>
            </w:pPr>
            <w:r w:rsidRPr="001E259E">
              <w:rPr>
                <w:rFonts w:cs="Arial"/>
                <w:sz w:val="32"/>
                <w:szCs w:val="32"/>
              </w:rPr>
              <w:t>pa</w:t>
            </w:r>
          </w:p>
        </w:tc>
        <w:tc>
          <w:tcPr>
            <w:tcW w:w="1667" w:type="dxa"/>
          </w:tcPr>
          <w:p w14:paraId="512B6DDB" w14:textId="77777777" w:rsidR="00415744" w:rsidRPr="001E259E" w:rsidRDefault="00415744" w:rsidP="00FE5675">
            <w:pPr>
              <w:tabs>
                <w:tab w:val="right" w:pos="9360"/>
              </w:tabs>
              <w:rPr>
                <w:rFonts w:cs="Arial"/>
                <w:sz w:val="32"/>
                <w:szCs w:val="32"/>
              </w:rPr>
            </w:pPr>
            <w:r w:rsidRPr="001E259E">
              <w:rPr>
                <w:rFonts w:cs="Arial"/>
                <w:sz w:val="32"/>
                <w:szCs w:val="32"/>
              </w:rPr>
              <w:t>pha</w:t>
            </w:r>
          </w:p>
        </w:tc>
        <w:tc>
          <w:tcPr>
            <w:tcW w:w="1662" w:type="dxa"/>
          </w:tcPr>
          <w:p w14:paraId="0A224A19" w14:textId="77777777" w:rsidR="00415744" w:rsidRPr="001E259E" w:rsidRDefault="00415744" w:rsidP="00FE5675">
            <w:pPr>
              <w:tabs>
                <w:tab w:val="right" w:pos="9360"/>
              </w:tabs>
              <w:rPr>
                <w:rFonts w:cs="Arial"/>
                <w:sz w:val="32"/>
                <w:szCs w:val="32"/>
              </w:rPr>
            </w:pPr>
            <w:r w:rsidRPr="001E259E">
              <w:rPr>
                <w:rFonts w:cs="Arial"/>
                <w:sz w:val="32"/>
                <w:szCs w:val="32"/>
              </w:rPr>
              <w:t>ba</w:t>
            </w:r>
          </w:p>
        </w:tc>
        <w:tc>
          <w:tcPr>
            <w:tcW w:w="1662" w:type="dxa"/>
          </w:tcPr>
          <w:p w14:paraId="608144E5" w14:textId="77777777" w:rsidR="00415744" w:rsidRPr="001E259E" w:rsidRDefault="00415744" w:rsidP="00415744">
            <w:pPr>
              <w:tabs>
                <w:tab w:val="right" w:pos="9360"/>
              </w:tabs>
              <w:rPr>
                <w:rFonts w:cs="Arial"/>
                <w:sz w:val="32"/>
                <w:szCs w:val="32"/>
              </w:rPr>
            </w:pPr>
            <w:r w:rsidRPr="001E259E">
              <w:rPr>
                <w:rFonts w:cs="Arial"/>
                <w:sz w:val="32"/>
                <w:szCs w:val="32"/>
              </w:rPr>
              <w:t>bha</w:t>
            </w:r>
          </w:p>
        </w:tc>
        <w:tc>
          <w:tcPr>
            <w:tcW w:w="1674" w:type="dxa"/>
          </w:tcPr>
          <w:p w14:paraId="5A3CFEA6" w14:textId="77777777" w:rsidR="00415744" w:rsidRPr="001E259E" w:rsidRDefault="00415744" w:rsidP="00415744">
            <w:pPr>
              <w:tabs>
                <w:tab w:val="right" w:pos="9360"/>
              </w:tabs>
              <w:rPr>
                <w:rFonts w:cs="Arial"/>
                <w:sz w:val="32"/>
                <w:szCs w:val="32"/>
              </w:rPr>
            </w:pPr>
            <w:r w:rsidRPr="001E259E">
              <w:rPr>
                <w:rFonts w:cs="Arial"/>
                <w:sz w:val="32"/>
                <w:szCs w:val="32"/>
              </w:rPr>
              <w:t>ma</w:t>
            </w:r>
          </w:p>
        </w:tc>
      </w:tr>
      <w:tr w:rsidR="00982B94" w:rsidRPr="001E259E" w14:paraId="0473C86A" w14:textId="77777777" w:rsidTr="008D1615">
        <w:tc>
          <w:tcPr>
            <w:tcW w:w="1965" w:type="dxa"/>
          </w:tcPr>
          <w:p w14:paraId="77532003" w14:textId="77777777" w:rsidR="00982B94" w:rsidRPr="001E259E" w:rsidRDefault="00982B94" w:rsidP="00FE5675">
            <w:pPr>
              <w:widowControl w:val="0"/>
              <w:autoSpaceDE w:val="0"/>
              <w:autoSpaceDN w:val="0"/>
              <w:adjustRightInd w:val="0"/>
              <w:spacing w:line="240" w:lineRule="auto"/>
              <w:rPr>
                <w:rFonts w:cs="Arial"/>
                <w:b/>
                <w:bCs/>
                <w:szCs w:val="24"/>
              </w:rPr>
            </w:pPr>
            <w:r w:rsidRPr="001E259E">
              <w:rPr>
                <w:rFonts w:cs="Arial"/>
                <w:b/>
                <w:bCs/>
                <w:szCs w:val="24"/>
              </w:rPr>
              <w:t>Tamil</w:t>
            </w:r>
          </w:p>
        </w:tc>
        <w:tc>
          <w:tcPr>
            <w:tcW w:w="1666" w:type="dxa"/>
          </w:tcPr>
          <w:p w14:paraId="4B000C66" w14:textId="77777777" w:rsidR="00982B94" w:rsidRPr="001E259E" w:rsidRDefault="007E3D09"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ப</w:t>
            </w:r>
          </w:p>
        </w:tc>
        <w:tc>
          <w:tcPr>
            <w:tcW w:w="1667" w:type="dxa"/>
          </w:tcPr>
          <w:p w14:paraId="5BE881E4" w14:textId="77777777" w:rsidR="00982B94" w:rsidRPr="001E259E" w:rsidRDefault="00A95667" w:rsidP="007E3D09">
            <w:pPr>
              <w:tabs>
                <w:tab w:val="right" w:pos="9360"/>
              </w:tabs>
              <w:rPr>
                <w:rFonts w:ascii="BRH Devanagari Extra" w:hAnsi="BRH Devanagari Extra" w:cs="BRH Devanagari Extra"/>
                <w:b/>
                <w:bCs/>
                <w:sz w:val="40"/>
                <w:szCs w:val="40"/>
                <w:vertAlign w:val="subscript"/>
              </w:rPr>
            </w:pPr>
            <w:r w:rsidRPr="001E259E">
              <w:rPr>
                <w:rFonts w:ascii="Latha" w:hAnsi="Latha" w:cs="Latha"/>
                <w:sz w:val="28"/>
                <w:szCs w:val="28"/>
                <w:lang w:bidi="ta-IN"/>
              </w:rPr>
              <w:t>*</w:t>
            </w:r>
            <w:r w:rsidR="007E3D09" w:rsidRPr="001E259E">
              <w:rPr>
                <w:rFonts w:ascii="Latha" w:hAnsi="Latha" w:cs="Latha"/>
                <w:sz w:val="28"/>
                <w:szCs w:val="28"/>
                <w:cs/>
                <w:lang w:bidi="ta-IN"/>
              </w:rPr>
              <w:t>ப</w:t>
            </w:r>
            <w:r w:rsidR="007E3D09" w:rsidRPr="001E259E">
              <w:rPr>
                <w:rFonts w:cs="BRH Tamil Tab Extra"/>
                <w:b/>
                <w:bCs/>
                <w:position w:val="-14"/>
                <w:szCs w:val="24"/>
              </w:rPr>
              <w:t xml:space="preserve"> </w:t>
            </w:r>
            <w:r w:rsidR="00982B94" w:rsidRPr="001E259E">
              <w:rPr>
                <w:rFonts w:cs="BRH Tamil Tab Extra"/>
                <w:b/>
                <w:bCs/>
                <w:position w:val="-14"/>
                <w:szCs w:val="24"/>
              </w:rPr>
              <w:t>2</w:t>
            </w:r>
          </w:p>
        </w:tc>
        <w:tc>
          <w:tcPr>
            <w:tcW w:w="1662" w:type="dxa"/>
          </w:tcPr>
          <w:p w14:paraId="01CBE3B2" w14:textId="77777777" w:rsidR="00982B94" w:rsidRPr="001E259E" w:rsidRDefault="00A95667" w:rsidP="007E3D09">
            <w:pPr>
              <w:tabs>
                <w:tab w:val="right" w:pos="9360"/>
              </w:tabs>
              <w:rPr>
                <w:rFonts w:ascii="BRH Devanagari Extra" w:hAnsi="BRH Devanagari Extra" w:cs="BRH Devanagari Extra"/>
                <w:b/>
                <w:bCs/>
                <w:sz w:val="40"/>
                <w:szCs w:val="40"/>
              </w:rPr>
            </w:pPr>
            <w:r w:rsidRPr="001E259E">
              <w:rPr>
                <w:rFonts w:ascii="Latha" w:hAnsi="Latha" w:cs="Latha"/>
                <w:sz w:val="28"/>
                <w:szCs w:val="28"/>
                <w:lang w:bidi="ta-IN"/>
              </w:rPr>
              <w:t>*</w:t>
            </w:r>
            <w:r w:rsidR="007E3D09" w:rsidRPr="001E259E">
              <w:rPr>
                <w:rFonts w:ascii="Latha" w:hAnsi="Latha" w:cs="Latha"/>
                <w:sz w:val="28"/>
                <w:szCs w:val="28"/>
                <w:cs/>
                <w:lang w:bidi="ta-IN"/>
              </w:rPr>
              <w:t>ப</w:t>
            </w:r>
            <w:r w:rsidR="007E3D09" w:rsidRPr="001E259E">
              <w:rPr>
                <w:rFonts w:cs="BRH Tamil Tab Extra"/>
                <w:b/>
                <w:bCs/>
                <w:position w:val="-14"/>
                <w:szCs w:val="24"/>
              </w:rPr>
              <w:t xml:space="preserve"> </w:t>
            </w:r>
            <w:r w:rsidR="00982B94" w:rsidRPr="001E259E">
              <w:rPr>
                <w:rFonts w:cs="BRH Tamil Tab Extra"/>
                <w:b/>
                <w:bCs/>
                <w:position w:val="-14"/>
                <w:szCs w:val="24"/>
              </w:rPr>
              <w:t>3</w:t>
            </w:r>
          </w:p>
        </w:tc>
        <w:tc>
          <w:tcPr>
            <w:tcW w:w="1662" w:type="dxa"/>
          </w:tcPr>
          <w:p w14:paraId="05EACB4E" w14:textId="77777777" w:rsidR="00982B94" w:rsidRPr="001E259E" w:rsidRDefault="00A95667" w:rsidP="007E3D09">
            <w:pPr>
              <w:tabs>
                <w:tab w:val="right" w:pos="9360"/>
              </w:tabs>
              <w:rPr>
                <w:rFonts w:ascii="BRH Devanagari Extra" w:hAnsi="BRH Devanagari Extra" w:cs="BRH Devanagari Extra"/>
                <w:b/>
                <w:bCs/>
                <w:sz w:val="40"/>
                <w:szCs w:val="40"/>
              </w:rPr>
            </w:pPr>
            <w:r w:rsidRPr="001E259E">
              <w:rPr>
                <w:rFonts w:ascii="Latha" w:hAnsi="Latha" w:cs="Latha"/>
                <w:sz w:val="28"/>
                <w:szCs w:val="28"/>
                <w:lang w:bidi="ta-IN"/>
              </w:rPr>
              <w:t>*</w:t>
            </w:r>
            <w:r w:rsidR="007E3D09" w:rsidRPr="001E259E">
              <w:rPr>
                <w:rFonts w:ascii="Latha" w:hAnsi="Latha" w:cs="Latha"/>
                <w:sz w:val="28"/>
                <w:szCs w:val="28"/>
                <w:cs/>
                <w:lang w:bidi="ta-IN"/>
              </w:rPr>
              <w:t>ப</w:t>
            </w:r>
            <w:r w:rsidR="007E3D09" w:rsidRPr="001E259E">
              <w:rPr>
                <w:rFonts w:cs="BRH Tamil Tab Extra"/>
                <w:b/>
                <w:bCs/>
                <w:position w:val="-14"/>
                <w:szCs w:val="24"/>
              </w:rPr>
              <w:t xml:space="preserve"> </w:t>
            </w:r>
            <w:r w:rsidR="00982B94" w:rsidRPr="001E259E">
              <w:rPr>
                <w:rFonts w:cs="BRH Tamil Tab Extra"/>
                <w:b/>
                <w:bCs/>
                <w:position w:val="-14"/>
                <w:szCs w:val="24"/>
              </w:rPr>
              <w:t>4</w:t>
            </w:r>
          </w:p>
        </w:tc>
        <w:tc>
          <w:tcPr>
            <w:tcW w:w="1674" w:type="dxa"/>
          </w:tcPr>
          <w:p w14:paraId="1B862630" w14:textId="77777777" w:rsidR="00982B94" w:rsidRPr="001E259E" w:rsidRDefault="007E3D09" w:rsidP="00FE5675">
            <w:pPr>
              <w:widowControl w:val="0"/>
              <w:autoSpaceDE w:val="0"/>
              <w:autoSpaceDN w:val="0"/>
              <w:adjustRightInd w:val="0"/>
              <w:spacing w:line="240" w:lineRule="auto"/>
              <w:rPr>
                <w:rFonts w:ascii="BRH Devanagari Extra" w:hAnsi="BRH Devanagari Extra" w:cs="BRH Devanagari Extra"/>
                <w:sz w:val="32"/>
                <w:szCs w:val="32"/>
              </w:rPr>
            </w:pPr>
            <w:r w:rsidRPr="001E259E">
              <w:rPr>
                <w:rFonts w:ascii="Latha" w:hAnsi="Latha" w:cs="Latha"/>
                <w:sz w:val="28"/>
                <w:szCs w:val="28"/>
                <w:cs/>
                <w:lang w:bidi="ta-IN"/>
              </w:rPr>
              <w:t>ம</w:t>
            </w:r>
          </w:p>
        </w:tc>
      </w:tr>
      <w:tr w:rsidR="00982B94" w:rsidRPr="001E259E" w14:paraId="5A8DBB5C" w14:textId="77777777" w:rsidTr="008D1615">
        <w:tc>
          <w:tcPr>
            <w:tcW w:w="1965" w:type="dxa"/>
          </w:tcPr>
          <w:p w14:paraId="68DC2B96" w14:textId="77777777" w:rsidR="00982B94" w:rsidRPr="001E259E" w:rsidRDefault="00982B94" w:rsidP="00FE5675">
            <w:pPr>
              <w:widowControl w:val="0"/>
              <w:autoSpaceDE w:val="0"/>
              <w:autoSpaceDN w:val="0"/>
              <w:adjustRightInd w:val="0"/>
              <w:spacing w:line="240" w:lineRule="auto"/>
              <w:rPr>
                <w:rFonts w:cs="Arial"/>
                <w:b/>
                <w:bCs/>
                <w:szCs w:val="24"/>
              </w:rPr>
            </w:pPr>
            <w:r w:rsidRPr="001E259E">
              <w:rPr>
                <w:rFonts w:cs="Arial"/>
                <w:b/>
                <w:bCs/>
                <w:szCs w:val="24"/>
              </w:rPr>
              <w:t>Malayalam</w:t>
            </w:r>
          </w:p>
        </w:tc>
        <w:tc>
          <w:tcPr>
            <w:tcW w:w="1666" w:type="dxa"/>
          </w:tcPr>
          <w:p w14:paraId="61810DF7" w14:textId="77777777" w:rsidR="00982B94"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e</w:t>
            </w:r>
          </w:p>
        </w:tc>
        <w:tc>
          <w:tcPr>
            <w:tcW w:w="1667" w:type="dxa"/>
          </w:tcPr>
          <w:p w14:paraId="2F01B79D" w14:textId="77777777" w:rsidR="00982B94"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f</w:t>
            </w:r>
          </w:p>
        </w:tc>
        <w:tc>
          <w:tcPr>
            <w:tcW w:w="1662" w:type="dxa"/>
          </w:tcPr>
          <w:p w14:paraId="6FEDD7AD" w14:textId="77777777" w:rsidR="00982B94"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g</w:t>
            </w:r>
          </w:p>
        </w:tc>
        <w:tc>
          <w:tcPr>
            <w:tcW w:w="1662" w:type="dxa"/>
          </w:tcPr>
          <w:p w14:paraId="1277F94B" w14:textId="77777777" w:rsidR="00982B94"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h</w:t>
            </w:r>
          </w:p>
        </w:tc>
        <w:tc>
          <w:tcPr>
            <w:tcW w:w="1674" w:type="dxa"/>
          </w:tcPr>
          <w:p w14:paraId="1FA36606" w14:textId="77777777" w:rsidR="00982B94" w:rsidRPr="001E259E" w:rsidRDefault="00871AEB" w:rsidP="00FE5675">
            <w:pPr>
              <w:widowControl w:val="0"/>
              <w:autoSpaceDE w:val="0"/>
              <w:autoSpaceDN w:val="0"/>
              <w:adjustRightInd w:val="0"/>
              <w:spacing w:line="240" w:lineRule="auto"/>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i</w:t>
            </w:r>
          </w:p>
        </w:tc>
      </w:tr>
    </w:tbl>
    <w:p w14:paraId="0A59A7B2" w14:textId="77777777" w:rsidR="00982B94" w:rsidRPr="001E259E" w:rsidRDefault="00982B94" w:rsidP="00BA2FAD">
      <w:pPr>
        <w:jc w:val="both"/>
      </w:pPr>
    </w:p>
    <w:p w14:paraId="2C830107" w14:textId="77777777" w:rsidR="0048034F" w:rsidRPr="001E259E" w:rsidRDefault="0048034F" w:rsidP="00BA2FAD">
      <w:pPr>
        <w:jc w:val="both"/>
        <w:rPr>
          <w:b/>
          <w:bCs/>
          <w:sz w:val="28"/>
          <w:szCs w:val="28"/>
        </w:rPr>
      </w:pPr>
      <w:r w:rsidRPr="001E259E">
        <w:rPr>
          <w:b/>
          <w:bCs/>
          <w:sz w:val="28"/>
          <w:szCs w:val="28"/>
        </w:rPr>
        <w:t xml:space="preserve">The first two letters of ‘pa’ varga are called Hard Consonants. </w:t>
      </w:r>
      <w:r w:rsidRPr="001E259E">
        <w:rPr>
          <w:b/>
          <w:bCs/>
          <w:sz w:val="28"/>
          <w:szCs w:val="28"/>
        </w:rPr>
        <w:br/>
        <w:t xml:space="preserve">The rest three are </w:t>
      </w:r>
      <w:r w:rsidR="009509F3" w:rsidRPr="001E259E">
        <w:rPr>
          <w:b/>
          <w:bCs/>
          <w:sz w:val="28"/>
          <w:szCs w:val="28"/>
        </w:rPr>
        <w:t>S</w:t>
      </w:r>
      <w:r w:rsidRPr="001E259E">
        <w:rPr>
          <w:b/>
          <w:bCs/>
          <w:sz w:val="28"/>
          <w:szCs w:val="28"/>
        </w:rPr>
        <w:t xml:space="preserve">oft </w:t>
      </w:r>
      <w:r w:rsidR="009509F3" w:rsidRPr="001E259E">
        <w:rPr>
          <w:b/>
          <w:bCs/>
          <w:sz w:val="28"/>
          <w:szCs w:val="28"/>
        </w:rPr>
        <w:t>C</w:t>
      </w:r>
      <w:r w:rsidRPr="001E259E">
        <w:rPr>
          <w:b/>
          <w:bCs/>
          <w:sz w:val="28"/>
          <w:szCs w:val="28"/>
        </w:rPr>
        <w:t>onsonants.</w:t>
      </w:r>
    </w:p>
    <w:p w14:paraId="38CB2736" w14:textId="77777777" w:rsidR="00145BB3" w:rsidRPr="001E259E" w:rsidRDefault="00145BB3" w:rsidP="0048034F"/>
    <w:p w14:paraId="64AC08E6" w14:textId="77777777" w:rsidR="00D2740C" w:rsidRPr="001E259E" w:rsidRDefault="00D2740C" w:rsidP="0048034F">
      <w:pPr>
        <w:rPr>
          <w:sz w:val="28"/>
          <w:szCs w:val="28"/>
        </w:rPr>
      </w:pPr>
      <w:r w:rsidRPr="001E259E">
        <w:rPr>
          <w:sz w:val="28"/>
          <w:szCs w:val="28"/>
        </w:rPr>
        <w:t>The</w:t>
      </w:r>
      <w:r w:rsidRPr="001E259E">
        <w:rPr>
          <w:b/>
          <w:bCs/>
          <w:sz w:val="28"/>
          <w:szCs w:val="28"/>
        </w:rPr>
        <w:t xml:space="preserve"> fifth letter in each of the group </w:t>
      </w:r>
      <w:r w:rsidRPr="001E259E">
        <w:rPr>
          <w:sz w:val="28"/>
          <w:szCs w:val="28"/>
        </w:rPr>
        <w:t xml:space="preserve">is called </w:t>
      </w:r>
      <w:r w:rsidRPr="001E259E">
        <w:rPr>
          <w:b/>
          <w:bCs/>
          <w:sz w:val="28"/>
          <w:szCs w:val="28"/>
        </w:rPr>
        <w:t>Nasal letters</w:t>
      </w:r>
      <w:r w:rsidRPr="001E259E">
        <w:rPr>
          <w:sz w:val="28"/>
          <w:szCs w:val="28"/>
        </w:rPr>
        <w:t xml:space="preserve"> as they tend to have a nasal twang while pronouncing them.</w:t>
      </w:r>
    </w:p>
    <w:p w14:paraId="36DE47EE" w14:textId="77777777" w:rsidR="00875A5E" w:rsidRPr="001E259E" w:rsidRDefault="00875A5E" w:rsidP="00BA2FAD">
      <w:pPr>
        <w:spacing w:line="240" w:lineRule="auto"/>
        <w:ind w:left="360"/>
        <w:jc w:val="both"/>
        <w:rPr>
          <w:sz w:val="28"/>
          <w:szCs w:val="28"/>
        </w:rPr>
      </w:pPr>
    </w:p>
    <w:p w14:paraId="087A5047" w14:textId="77777777" w:rsidR="00875A5E" w:rsidRPr="001E259E" w:rsidRDefault="00875A5E" w:rsidP="00BA2FAD">
      <w:pPr>
        <w:spacing w:line="240" w:lineRule="auto"/>
        <w:ind w:left="360"/>
        <w:jc w:val="both"/>
        <w:rPr>
          <w:sz w:val="28"/>
          <w:szCs w:val="28"/>
        </w:rPr>
      </w:pPr>
      <w:r w:rsidRPr="001E259E">
        <w:rPr>
          <w:sz w:val="28"/>
          <w:szCs w:val="28"/>
        </w:rPr>
        <w:t xml:space="preserve">PS - Anusvaras and </w:t>
      </w:r>
      <w:r w:rsidR="002350C5" w:rsidRPr="001E259E">
        <w:rPr>
          <w:sz w:val="28"/>
          <w:szCs w:val="28"/>
        </w:rPr>
        <w:t>“</w:t>
      </w:r>
      <w:r w:rsidRPr="001E259E">
        <w:rPr>
          <w:sz w:val="28"/>
          <w:szCs w:val="28"/>
        </w:rPr>
        <w:t xml:space="preserve">last </w:t>
      </w:r>
      <w:r w:rsidR="002350C5" w:rsidRPr="001E259E">
        <w:rPr>
          <w:sz w:val="28"/>
          <w:szCs w:val="28"/>
        </w:rPr>
        <w:t>m</w:t>
      </w:r>
      <w:r w:rsidRPr="001E259E">
        <w:rPr>
          <w:sz w:val="28"/>
          <w:szCs w:val="28"/>
        </w:rPr>
        <w:t>utes</w:t>
      </w:r>
      <w:r w:rsidR="002350C5" w:rsidRPr="001E259E">
        <w:rPr>
          <w:sz w:val="28"/>
          <w:szCs w:val="28"/>
        </w:rPr>
        <w:t xml:space="preserve">” </w:t>
      </w:r>
      <w:r w:rsidR="003538EE" w:rsidRPr="001E259E">
        <w:rPr>
          <w:sz w:val="28"/>
          <w:szCs w:val="28"/>
        </w:rPr>
        <w:t>(</w:t>
      </w:r>
      <w:r w:rsidR="002350C5" w:rsidRPr="001E259E">
        <w:rPr>
          <w:sz w:val="28"/>
          <w:szCs w:val="28"/>
        </w:rPr>
        <w:t>ie 5</w:t>
      </w:r>
      <w:r w:rsidR="002350C5" w:rsidRPr="001E259E">
        <w:rPr>
          <w:sz w:val="28"/>
          <w:szCs w:val="28"/>
          <w:vertAlign w:val="superscript"/>
        </w:rPr>
        <w:t>th</w:t>
      </w:r>
      <w:r w:rsidR="002350C5" w:rsidRPr="001E259E">
        <w:rPr>
          <w:sz w:val="28"/>
          <w:szCs w:val="28"/>
        </w:rPr>
        <w:t xml:space="preserve"> letter</w:t>
      </w:r>
      <w:r w:rsidR="00F37DFB" w:rsidRPr="001E259E">
        <w:rPr>
          <w:sz w:val="28"/>
          <w:szCs w:val="28"/>
        </w:rPr>
        <w:t xml:space="preserve"> </w:t>
      </w:r>
      <w:r w:rsidR="003538EE" w:rsidRPr="001E259E">
        <w:rPr>
          <w:sz w:val="28"/>
          <w:szCs w:val="28"/>
        </w:rPr>
        <w:t xml:space="preserve">in </w:t>
      </w:r>
      <w:r w:rsidRPr="001E259E">
        <w:rPr>
          <w:sz w:val="28"/>
          <w:szCs w:val="28"/>
        </w:rPr>
        <w:t>consonant</w:t>
      </w:r>
      <w:r w:rsidR="00A36524" w:rsidRPr="001E259E">
        <w:rPr>
          <w:sz w:val="28"/>
          <w:szCs w:val="28"/>
        </w:rPr>
        <w:t xml:space="preserve"> varga</w:t>
      </w:r>
      <w:r w:rsidRPr="001E259E">
        <w:rPr>
          <w:sz w:val="28"/>
          <w:szCs w:val="28"/>
        </w:rPr>
        <w:t>) are nasal (</w:t>
      </w:r>
      <w:r w:rsidR="009509F3" w:rsidRPr="001E259E">
        <w:rPr>
          <w:sz w:val="28"/>
          <w:szCs w:val="28"/>
        </w:rPr>
        <w:t>Rule 2.</w:t>
      </w:r>
      <w:r w:rsidRPr="001E259E">
        <w:rPr>
          <w:sz w:val="28"/>
          <w:szCs w:val="28"/>
        </w:rPr>
        <w:t>30)</w:t>
      </w:r>
      <w:r w:rsidR="002350C5" w:rsidRPr="001E259E">
        <w:rPr>
          <w:sz w:val="28"/>
          <w:szCs w:val="28"/>
        </w:rPr>
        <w:t>.</w:t>
      </w:r>
    </w:p>
    <w:p w14:paraId="57666CF6" w14:textId="77777777" w:rsidR="00875A5E" w:rsidRPr="001E259E" w:rsidRDefault="00875A5E" w:rsidP="00725C8E">
      <w:pPr>
        <w:spacing w:line="240" w:lineRule="auto"/>
        <w:ind w:left="360"/>
        <w:rPr>
          <w:sz w:val="28"/>
          <w:szCs w:val="28"/>
        </w:rPr>
      </w:pPr>
      <w:r w:rsidRPr="001E259E">
        <w:rPr>
          <w:sz w:val="28"/>
          <w:szCs w:val="28"/>
        </w:rPr>
        <w:t>PS - Rule 49/50 Nasals have nose as the place of production or produced with mouth</w:t>
      </w:r>
      <w:r w:rsidR="00725C8E" w:rsidRPr="001E259E">
        <w:rPr>
          <w:sz w:val="28"/>
          <w:szCs w:val="28"/>
        </w:rPr>
        <w:t xml:space="preserve"> </w:t>
      </w:r>
      <w:r w:rsidRPr="001E259E">
        <w:rPr>
          <w:sz w:val="28"/>
          <w:szCs w:val="28"/>
        </w:rPr>
        <w:t xml:space="preserve">and nose. </w:t>
      </w:r>
      <w:r w:rsidRPr="001E259E">
        <w:rPr>
          <w:sz w:val="28"/>
          <w:szCs w:val="28"/>
        </w:rPr>
        <w:br/>
        <w:t>PA - Book1 Chapter 1 Rule 8 that which is pronounced by the nose along with the mouth is called Anunaasikam.</w:t>
      </w:r>
      <w:r w:rsidR="00F37DFB" w:rsidRPr="001E259E">
        <w:rPr>
          <w:sz w:val="28"/>
          <w:szCs w:val="28"/>
        </w:rPr>
        <w:t xml:space="preserve"> </w:t>
      </w:r>
      <w:r w:rsidRPr="001E259E">
        <w:rPr>
          <w:sz w:val="28"/>
          <w:szCs w:val="28"/>
        </w:rPr>
        <w:t>(Nasal)</w:t>
      </w:r>
    </w:p>
    <w:p w14:paraId="0F6F09EA" w14:textId="77777777" w:rsidR="00875A5E" w:rsidRPr="001E259E" w:rsidRDefault="009509F3" w:rsidP="00BA2FAD">
      <w:pPr>
        <w:spacing w:line="240" w:lineRule="auto"/>
        <w:ind w:left="360"/>
        <w:jc w:val="both"/>
        <w:rPr>
          <w:sz w:val="28"/>
          <w:szCs w:val="28"/>
        </w:rPr>
      </w:pPr>
      <w:r w:rsidRPr="001E259E">
        <w:rPr>
          <w:sz w:val="28"/>
          <w:szCs w:val="28"/>
        </w:rPr>
        <w:t xml:space="preserve">PS - </w:t>
      </w:r>
      <w:r w:rsidR="00875A5E" w:rsidRPr="001E259E">
        <w:rPr>
          <w:sz w:val="28"/>
          <w:szCs w:val="28"/>
        </w:rPr>
        <w:t xml:space="preserve">The organ of production of Nasal is same as in respective Consonant varga. </w:t>
      </w:r>
      <w:r w:rsidRPr="001E259E">
        <w:rPr>
          <w:sz w:val="28"/>
          <w:szCs w:val="28"/>
        </w:rPr>
        <w:t>(Rule 2.</w:t>
      </w:r>
      <w:r w:rsidR="00875A5E" w:rsidRPr="001E259E">
        <w:rPr>
          <w:sz w:val="28"/>
          <w:szCs w:val="28"/>
        </w:rPr>
        <w:t>51</w:t>
      </w:r>
      <w:r w:rsidRPr="001E259E">
        <w:rPr>
          <w:sz w:val="28"/>
          <w:szCs w:val="28"/>
        </w:rPr>
        <w:t>)</w:t>
      </w:r>
      <w:r w:rsidR="007D4262" w:rsidRPr="001E259E">
        <w:rPr>
          <w:sz w:val="28"/>
          <w:szCs w:val="28"/>
        </w:rPr>
        <w:t xml:space="preserve">. </w:t>
      </w:r>
      <w:r w:rsidR="00875A5E" w:rsidRPr="001E259E">
        <w:rPr>
          <w:sz w:val="28"/>
          <w:szCs w:val="28"/>
        </w:rPr>
        <w:t xml:space="preserve">Nasal quality is given by unclosing the nose </w:t>
      </w:r>
      <w:r w:rsidRPr="001E259E">
        <w:rPr>
          <w:sz w:val="28"/>
          <w:szCs w:val="28"/>
        </w:rPr>
        <w:t>(Rule 2.</w:t>
      </w:r>
      <w:r w:rsidR="00875A5E" w:rsidRPr="001E259E">
        <w:rPr>
          <w:sz w:val="28"/>
          <w:szCs w:val="28"/>
        </w:rPr>
        <w:t>52</w:t>
      </w:r>
      <w:r w:rsidRPr="001E259E">
        <w:rPr>
          <w:sz w:val="28"/>
          <w:szCs w:val="28"/>
        </w:rPr>
        <w:t>)</w:t>
      </w:r>
    </w:p>
    <w:p w14:paraId="31DC02BE" w14:textId="77777777" w:rsidR="00453785" w:rsidRDefault="00453785"/>
    <w:p w14:paraId="6061F75B" w14:textId="77777777" w:rsidR="00F739FC" w:rsidRDefault="00F739FC"/>
    <w:p w14:paraId="295B5113" w14:textId="77777777" w:rsidR="00F739FC" w:rsidRDefault="00F739FC"/>
    <w:p w14:paraId="2F4218C6" w14:textId="77777777" w:rsidR="00F739FC" w:rsidRDefault="00F739FC"/>
    <w:p w14:paraId="15BD39BA" w14:textId="77777777" w:rsidR="00F739FC" w:rsidRDefault="00F739FC"/>
    <w:p w14:paraId="175C473A" w14:textId="77777777" w:rsidR="00F739FC" w:rsidRPr="001E259E" w:rsidRDefault="00F739FC"/>
    <w:p w14:paraId="4A252774" w14:textId="77777777" w:rsidR="00982B94" w:rsidRPr="001E259E" w:rsidRDefault="00982B94" w:rsidP="00965885">
      <w:pPr>
        <w:pStyle w:val="Heading2"/>
      </w:pPr>
      <w:bookmarkStart w:id="19" w:name="_Toc39090948"/>
      <w:r w:rsidRPr="001E259E">
        <w:lastRenderedPageBreak/>
        <w:t>Other Consonants:</w:t>
      </w:r>
      <w:bookmarkEnd w:id="19"/>
    </w:p>
    <w:p w14:paraId="0E676D80" w14:textId="77777777" w:rsidR="00982B94" w:rsidRPr="001E259E" w:rsidRDefault="005C6D9A" w:rsidP="00982B94">
      <w:pPr>
        <w:rPr>
          <w:sz w:val="28"/>
          <w:szCs w:val="28"/>
        </w:rPr>
      </w:pPr>
      <w:r w:rsidRPr="001E259E">
        <w:rPr>
          <w:sz w:val="28"/>
          <w:szCs w:val="28"/>
        </w:rPr>
        <w:t>The other Consonants are grouped into three. They are given below:</w:t>
      </w:r>
    </w:p>
    <w:p w14:paraId="30E0919B" w14:textId="77777777" w:rsidR="00982B94" w:rsidRPr="001E259E" w:rsidRDefault="00982B94" w:rsidP="00927B79">
      <w:pPr>
        <w:pStyle w:val="Heading3"/>
      </w:pPr>
      <w:bookmarkStart w:id="20" w:name="_Toc39090949"/>
      <w:r w:rsidRPr="001E259E">
        <w:t>Semi-Vowels:</w:t>
      </w:r>
      <w:r w:rsidR="002A5C76" w:rsidRPr="001E259E">
        <w:rPr>
          <w:rFonts w:ascii="BRH Devanagari Extra" w:hAnsi="BRH Devanagari Extra" w:cs="BRH Devanagari Extra"/>
          <w:sz w:val="32"/>
          <w:szCs w:val="32"/>
        </w:rPr>
        <w:t xml:space="preserve"> </w:t>
      </w:r>
      <w:r w:rsidR="002A5C76" w:rsidRPr="001E259E">
        <w:rPr>
          <w:rFonts w:ascii="BRH Devanagari Extra" w:hAnsi="BRH Devanagari Extra" w:cs="BRH Devanagari Extra"/>
          <w:sz w:val="36"/>
          <w:szCs w:val="36"/>
        </w:rPr>
        <w:t>(AliÉxjÉÉ)</w:t>
      </w:r>
      <w:bookmarkEnd w:id="20"/>
    </w:p>
    <w:p w14:paraId="323EB370" w14:textId="77777777" w:rsidR="00982B94" w:rsidRPr="001E259E" w:rsidRDefault="003968BF" w:rsidP="00982B94">
      <w:pPr>
        <w:rPr>
          <w:sz w:val="28"/>
          <w:szCs w:val="28"/>
        </w:rPr>
      </w:pPr>
      <w:r w:rsidRPr="001E259E">
        <w:rPr>
          <w:sz w:val="28"/>
          <w:szCs w:val="28"/>
        </w:rPr>
        <w:t>The word antasthA means standing at end.</w:t>
      </w:r>
    </w:p>
    <w:p w14:paraId="2A769825" w14:textId="77777777" w:rsidR="008D1615" w:rsidRPr="001E259E" w:rsidRDefault="008D16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1628"/>
        <w:gridCol w:w="1629"/>
        <w:gridCol w:w="1624"/>
        <w:gridCol w:w="1624"/>
        <w:gridCol w:w="1600"/>
      </w:tblGrid>
      <w:tr w:rsidR="006E41E4" w:rsidRPr="001E259E" w14:paraId="3E8E7236" w14:textId="77777777" w:rsidTr="008D1615">
        <w:tc>
          <w:tcPr>
            <w:tcW w:w="1965" w:type="dxa"/>
          </w:tcPr>
          <w:p w14:paraId="22B78FB8" w14:textId="77777777" w:rsidR="006E41E4" w:rsidRPr="001E259E" w:rsidRDefault="008D1615" w:rsidP="00FE5675">
            <w:pPr>
              <w:tabs>
                <w:tab w:val="right" w:pos="9360"/>
              </w:tabs>
              <w:rPr>
                <w:rFonts w:cs="Arial"/>
                <w:b/>
                <w:bCs/>
                <w:szCs w:val="24"/>
              </w:rPr>
            </w:pPr>
            <w:r w:rsidRPr="001E259E">
              <w:rPr>
                <w:rFonts w:cs="Arial"/>
                <w:b/>
                <w:bCs/>
                <w:szCs w:val="24"/>
              </w:rPr>
              <w:br/>
            </w:r>
          </w:p>
        </w:tc>
        <w:tc>
          <w:tcPr>
            <w:tcW w:w="1666" w:type="dxa"/>
          </w:tcPr>
          <w:p w14:paraId="77115C3C" w14:textId="77777777" w:rsidR="006E41E4" w:rsidRPr="001E259E" w:rsidRDefault="0087291B" w:rsidP="00FE5675">
            <w:pPr>
              <w:tabs>
                <w:tab w:val="right" w:pos="9360"/>
              </w:tabs>
              <w:rPr>
                <w:rFonts w:cs="Arial"/>
                <w:b/>
                <w:bCs/>
                <w:sz w:val="40"/>
                <w:szCs w:val="40"/>
              </w:rPr>
            </w:pPr>
            <w:r w:rsidRPr="001E259E">
              <w:rPr>
                <w:rFonts w:ascii="BRH Devanagari Extra" w:hAnsi="BRH Devanagari Extra" w:cs="BRH Devanagari Extra"/>
                <w:b/>
                <w:bCs/>
                <w:sz w:val="40"/>
                <w:szCs w:val="40"/>
              </w:rPr>
              <w:t xml:space="preserve">rÉ </w:t>
            </w:r>
          </w:p>
        </w:tc>
        <w:tc>
          <w:tcPr>
            <w:tcW w:w="1667" w:type="dxa"/>
          </w:tcPr>
          <w:p w14:paraId="700C5431" w14:textId="77777777" w:rsidR="006E41E4" w:rsidRPr="001E259E" w:rsidRDefault="0087291B"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U</w:t>
            </w:r>
          </w:p>
        </w:tc>
        <w:tc>
          <w:tcPr>
            <w:tcW w:w="1662" w:type="dxa"/>
          </w:tcPr>
          <w:p w14:paraId="2406D94F" w14:textId="77777777" w:rsidR="006E41E4" w:rsidRPr="001E259E" w:rsidRDefault="0087291B"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sÉ</w:t>
            </w:r>
          </w:p>
        </w:tc>
        <w:tc>
          <w:tcPr>
            <w:tcW w:w="1662" w:type="dxa"/>
          </w:tcPr>
          <w:p w14:paraId="35CB68C4" w14:textId="77777777" w:rsidR="006E41E4" w:rsidRPr="001E259E" w:rsidRDefault="0087291B" w:rsidP="00FE5675">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uÉ</w:t>
            </w:r>
          </w:p>
        </w:tc>
        <w:tc>
          <w:tcPr>
            <w:tcW w:w="1674" w:type="dxa"/>
          </w:tcPr>
          <w:p w14:paraId="577F0277" w14:textId="77777777" w:rsidR="006E41E4" w:rsidRPr="001E259E" w:rsidRDefault="006E41E4" w:rsidP="00FE5675">
            <w:pPr>
              <w:tabs>
                <w:tab w:val="right" w:pos="9360"/>
              </w:tabs>
              <w:rPr>
                <w:rFonts w:cs="Arial"/>
                <w:b/>
                <w:bCs/>
                <w:szCs w:val="24"/>
              </w:rPr>
            </w:pPr>
          </w:p>
        </w:tc>
      </w:tr>
      <w:tr w:rsidR="00982B94" w:rsidRPr="001E259E" w14:paraId="2524B0E0" w14:textId="77777777" w:rsidTr="008D1615">
        <w:tc>
          <w:tcPr>
            <w:tcW w:w="1965" w:type="dxa"/>
          </w:tcPr>
          <w:p w14:paraId="79C0596E" w14:textId="77777777" w:rsidR="00982B94" w:rsidRPr="001E259E" w:rsidRDefault="00982B94" w:rsidP="00FE5675">
            <w:pPr>
              <w:tabs>
                <w:tab w:val="right" w:pos="9360"/>
              </w:tabs>
              <w:rPr>
                <w:rFonts w:cs="Arial"/>
                <w:b/>
                <w:bCs/>
                <w:szCs w:val="24"/>
              </w:rPr>
            </w:pPr>
            <w:r w:rsidRPr="001E259E">
              <w:rPr>
                <w:rFonts w:cs="Arial"/>
                <w:b/>
                <w:bCs/>
                <w:szCs w:val="24"/>
              </w:rPr>
              <w:t>English Representation</w:t>
            </w:r>
          </w:p>
        </w:tc>
        <w:tc>
          <w:tcPr>
            <w:tcW w:w="1666" w:type="dxa"/>
          </w:tcPr>
          <w:p w14:paraId="6333CCAA" w14:textId="77777777" w:rsidR="00982B94" w:rsidRPr="001E259E" w:rsidRDefault="00982B94" w:rsidP="00FE5675">
            <w:pPr>
              <w:tabs>
                <w:tab w:val="right" w:pos="9360"/>
              </w:tabs>
              <w:rPr>
                <w:rFonts w:cs="Arial"/>
                <w:sz w:val="32"/>
                <w:szCs w:val="32"/>
              </w:rPr>
            </w:pPr>
            <w:r w:rsidRPr="001E259E">
              <w:rPr>
                <w:rFonts w:cs="Arial"/>
                <w:sz w:val="32"/>
                <w:szCs w:val="32"/>
              </w:rPr>
              <w:t>ya</w:t>
            </w:r>
          </w:p>
        </w:tc>
        <w:tc>
          <w:tcPr>
            <w:tcW w:w="1667" w:type="dxa"/>
          </w:tcPr>
          <w:p w14:paraId="553F91C3" w14:textId="77777777" w:rsidR="00982B94" w:rsidRPr="001E259E" w:rsidRDefault="00982B94" w:rsidP="00FE5675">
            <w:pPr>
              <w:tabs>
                <w:tab w:val="right" w:pos="9360"/>
              </w:tabs>
              <w:rPr>
                <w:rFonts w:cs="Arial"/>
                <w:sz w:val="32"/>
                <w:szCs w:val="32"/>
              </w:rPr>
            </w:pPr>
            <w:r w:rsidRPr="001E259E">
              <w:rPr>
                <w:rFonts w:cs="Arial"/>
                <w:sz w:val="32"/>
                <w:szCs w:val="32"/>
              </w:rPr>
              <w:t>ra</w:t>
            </w:r>
          </w:p>
        </w:tc>
        <w:tc>
          <w:tcPr>
            <w:tcW w:w="1662" w:type="dxa"/>
          </w:tcPr>
          <w:p w14:paraId="02C7D749" w14:textId="77777777" w:rsidR="00982B94" w:rsidRPr="001E259E" w:rsidRDefault="00982B94" w:rsidP="00FE5675">
            <w:pPr>
              <w:tabs>
                <w:tab w:val="right" w:pos="9360"/>
              </w:tabs>
              <w:rPr>
                <w:rFonts w:cs="Arial"/>
                <w:sz w:val="32"/>
                <w:szCs w:val="32"/>
              </w:rPr>
            </w:pPr>
            <w:r w:rsidRPr="001E259E">
              <w:rPr>
                <w:rFonts w:cs="Arial"/>
                <w:sz w:val="32"/>
                <w:szCs w:val="32"/>
              </w:rPr>
              <w:t>la</w:t>
            </w:r>
          </w:p>
        </w:tc>
        <w:tc>
          <w:tcPr>
            <w:tcW w:w="1662" w:type="dxa"/>
          </w:tcPr>
          <w:p w14:paraId="479ABF25" w14:textId="77777777" w:rsidR="00982B94" w:rsidRPr="001E259E" w:rsidRDefault="00982B94" w:rsidP="00982B94">
            <w:pPr>
              <w:tabs>
                <w:tab w:val="right" w:pos="9360"/>
              </w:tabs>
              <w:rPr>
                <w:rFonts w:cs="Arial"/>
                <w:sz w:val="32"/>
                <w:szCs w:val="32"/>
              </w:rPr>
            </w:pPr>
            <w:r w:rsidRPr="001E259E">
              <w:rPr>
                <w:rFonts w:cs="Arial"/>
                <w:sz w:val="32"/>
                <w:szCs w:val="32"/>
              </w:rPr>
              <w:t>va</w:t>
            </w:r>
          </w:p>
        </w:tc>
        <w:tc>
          <w:tcPr>
            <w:tcW w:w="1674" w:type="dxa"/>
          </w:tcPr>
          <w:p w14:paraId="16A3CE0E" w14:textId="77777777" w:rsidR="00982B94" w:rsidRPr="001E259E" w:rsidRDefault="00982B94" w:rsidP="00FE5675">
            <w:pPr>
              <w:tabs>
                <w:tab w:val="right" w:pos="9360"/>
              </w:tabs>
              <w:rPr>
                <w:rFonts w:cs="Arial"/>
                <w:b/>
                <w:bCs/>
                <w:szCs w:val="24"/>
              </w:rPr>
            </w:pPr>
          </w:p>
        </w:tc>
      </w:tr>
      <w:tr w:rsidR="0028657B" w:rsidRPr="001E259E" w14:paraId="101A47BD" w14:textId="77777777" w:rsidTr="008D1615">
        <w:tc>
          <w:tcPr>
            <w:tcW w:w="1965" w:type="dxa"/>
          </w:tcPr>
          <w:p w14:paraId="0BA24749" w14:textId="77777777" w:rsidR="0028657B" w:rsidRPr="001E259E" w:rsidRDefault="0028657B" w:rsidP="00FE5675">
            <w:pPr>
              <w:tabs>
                <w:tab w:val="right" w:pos="9360"/>
              </w:tabs>
              <w:rPr>
                <w:rFonts w:cs="Arial"/>
                <w:b/>
                <w:bCs/>
                <w:szCs w:val="24"/>
              </w:rPr>
            </w:pPr>
            <w:r w:rsidRPr="001E259E">
              <w:rPr>
                <w:rFonts w:cs="Arial"/>
                <w:b/>
                <w:bCs/>
                <w:szCs w:val="24"/>
              </w:rPr>
              <w:t>Tamil</w:t>
            </w:r>
          </w:p>
        </w:tc>
        <w:tc>
          <w:tcPr>
            <w:tcW w:w="1666" w:type="dxa"/>
          </w:tcPr>
          <w:p w14:paraId="6B95810D" w14:textId="77777777" w:rsidR="0028657B" w:rsidRPr="001E259E" w:rsidRDefault="007E3D09"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ய</w:t>
            </w:r>
          </w:p>
        </w:tc>
        <w:tc>
          <w:tcPr>
            <w:tcW w:w="1667" w:type="dxa"/>
          </w:tcPr>
          <w:p w14:paraId="6184BF24" w14:textId="77777777" w:rsidR="0028657B" w:rsidRPr="001E259E" w:rsidRDefault="007E3D09" w:rsidP="00FE5675">
            <w:pPr>
              <w:tabs>
                <w:tab w:val="right" w:pos="9360"/>
              </w:tabs>
              <w:rPr>
                <w:rFonts w:ascii="BRH Tamil Tab Extra" w:hAnsi="BRH Tamil Tab Extra" w:cs="BRH Tamil Tab Extra"/>
                <w:b/>
                <w:bCs/>
                <w:sz w:val="40"/>
                <w:szCs w:val="40"/>
              </w:rPr>
            </w:pPr>
            <w:r w:rsidRPr="001E259E">
              <w:rPr>
                <w:rFonts w:ascii="Latha" w:hAnsi="Latha" w:cs="Latha"/>
                <w:sz w:val="28"/>
                <w:szCs w:val="28"/>
                <w:cs/>
                <w:lang w:bidi="ta-IN"/>
              </w:rPr>
              <w:t>ர</w:t>
            </w:r>
          </w:p>
        </w:tc>
        <w:tc>
          <w:tcPr>
            <w:tcW w:w="1662" w:type="dxa"/>
          </w:tcPr>
          <w:p w14:paraId="3CA5A5D0" w14:textId="77777777" w:rsidR="0028657B" w:rsidRPr="001E259E" w:rsidRDefault="007E3D09" w:rsidP="00FE5675">
            <w:pPr>
              <w:tabs>
                <w:tab w:val="right" w:pos="9360"/>
              </w:tabs>
              <w:rPr>
                <w:rFonts w:ascii="BRH Tamil Tab Extra" w:hAnsi="BRH Tamil Tab Extra" w:cs="BRH Tamil Tab Extra"/>
                <w:b/>
                <w:bCs/>
                <w:sz w:val="40"/>
                <w:szCs w:val="40"/>
              </w:rPr>
            </w:pPr>
            <w:r w:rsidRPr="001E259E">
              <w:rPr>
                <w:rFonts w:ascii="Latha" w:hAnsi="Latha" w:cs="Latha"/>
                <w:sz w:val="28"/>
                <w:szCs w:val="28"/>
                <w:cs/>
                <w:lang w:bidi="ta-IN"/>
              </w:rPr>
              <w:t>ல</w:t>
            </w:r>
          </w:p>
        </w:tc>
        <w:tc>
          <w:tcPr>
            <w:tcW w:w="1662" w:type="dxa"/>
          </w:tcPr>
          <w:p w14:paraId="39D6FF52" w14:textId="77777777" w:rsidR="0028657B" w:rsidRPr="001E259E" w:rsidRDefault="007E3D09" w:rsidP="00FE5675">
            <w:pPr>
              <w:tabs>
                <w:tab w:val="right" w:pos="9360"/>
              </w:tabs>
              <w:rPr>
                <w:rFonts w:ascii="BRH Tamil Tab Extra" w:hAnsi="BRH Tamil Tab Extra" w:cs="BRH Tamil Tab Extra"/>
                <w:b/>
                <w:bCs/>
                <w:sz w:val="40"/>
                <w:szCs w:val="40"/>
              </w:rPr>
            </w:pPr>
            <w:r w:rsidRPr="001E259E">
              <w:rPr>
                <w:rFonts w:ascii="Latha" w:hAnsi="Latha" w:cs="Latha"/>
                <w:sz w:val="28"/>
                <w:szCs w:val="28"/>
                <w:cs/>
                <w:lang w:bidi="ta-IN"/>
              </w:rPr>
              <w:t>வ</w:t>
            </w:r>
          </w:p>
        </w:tc>
        <w:tc>
          <w:tcPr>
            <w:tcW w:w="1674" w:type="dxa"/>
          </w:tcPr>
          <w:p w14:paraId="080DAFB4" w14:textId="77777777" w:rsidR="0028657B" w:rsidRPr="001E259E" w:rsidRDefault="0028657B" w:rsidP="00FE5675">
            <w:pPr>
              <w:tabs>
                <w:tab w:val="right" w:pos="9360"/>
              </w:tabs>
              <w:rPr>
                <w:rFonts w:cs="Arial"/>
                <w:b/>
                <w:bCs/>
                <w:szCs w:val="24"/>
              </w:rPr>
            </w:pPr>
          </w:p>
        </w:tc>
      </w:tr>
      <w:tr w:rsidR="0028657B" w:rsidRPr="001E259E" w14:paraId="0C3AD98C" w14:textId="77777777" w:rsidTr="008D1615">
        <w:tc>
          <w:tcPr>
            <w:tcW w:w="1965" w:type="dxa"/>
          </w:tcPr>
          <w:p w14:paraId="5B3ECBBD" w14:textId="77777777" w:rsidR="0028657B" w:rsidRPr="001E259E" w:rsidRDefault="0028657B" w:rsidP="0049696C">
            <w:pPr>
              <w:widowControl w:val="0"/>
              <w:autoSpaceDE w:val="0"/>
              <w:autoSpaceDN w:val="0"/>
              <w:adjustRightInd w:val="0"/>
              <w:spacing w:line="240" w:lineRule="auto"/>
              <w:rPr>
                <w:rFonts w:cs="Arial"/>
                <w:b/>
                <w:bCs/>
                <w:szCs w:val="24"/>
              </w:rPr>
            </w:pPr>
            <w:r w:rsidRPr="001E259E">
              <w:rPr>
                <w:rFonts w:cs="Arial"/>
                <w:b/>
                <w:bCs/>
                <w:szCs w:val="24"/>
              </w:rPr>
              <w:t>Malayalam</w:t>
            </w:r>
          </w:p>
        </w:tc>
        <w:tc>
          <w:tcPr>
            <w:tcW w:w="1666" w:type="dxa"/>
          </w:tcPr>
          <w:p w14:paraId="131B06B4" w14:textId="77777777" w:rsidR="0028657B"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j</w:t>
            </w:r>
          </w:p>
        </w:tc>
        <w:tc>
          <w:tcPr>
            <w:tcW w:w="1667" w:type="dxa"/>
          </w:tcPr>
          <w:p w14:paraId="0EDCD03B" w14:textId="77777777" w:rsidR="0028657B"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k</w:t>
            </w:r>
          </w:p>
        </w:tc>
        <w:tc>
          <w:tcPr>
            <w:tcW w:w="1662" w:type="dxa"/>
          </w:tcPr>
          <w:p w14:paraId="482D1AAF" w14:textId="77777777" w:rsidR="0028657B"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m</w:t>
            </w:r>
          </w:p>
        </w:tc>
        <w:tc>
          <w:tcPr>
            <w:tcW w:w="1662" w:type="dxa"/>
          </w:tcPr>
          <w:p w14:paraId="05658EB5" w14:textId="77777777" w:rsidR="0028657B" w:rsidRPr="001E259E" w:rsidRDefault="00871AEB" w:rsidP="00FE5675">
            <w:pPr>
              <w:tabs>
                <w:tab w:val="right" w:pos="9360"/>
              </w:tabs>
              <w:rPr>
                <w:rFonts w:cs="Arial"/>
                <w:b/>
                <w:bCs/>
                <w:szCs w:val="24"/>
              </w:rPr>
            </w:pPr>
            <w:r w:rsidRPr="001E259E">
              <w:rPr>
                <w:rFonts w:ascii="BRH Malayalam Extra" w:hAnsi="BRH Malayalam Extra" w:cs="BRH Malayalam Extra"/>
                <w:b/>
                <w:bCs/>
                <w:sz w:val="32"/>
                <w:szCs w:val="32"/>
              </w:rPr>
              <w:t>p</w:t>
            </w:r>
          </w:p>
        </w:tc>
        <w:tc>
          <w:tcPr>
            <w:tcW w:w="1674" w:type="dxa"/>
          </w:tcPr>
          <w:p w14:paraId="24207525" w14:textId="77777777" w:rsidR="0028657B" w:rsidRPr="001E259E" w:rsidRDefault="0028657B" w:rsidP="00FE5675">
            <w:pPr>
              <w:tabs>
                <w:tab w:val="right" w:pos="9360"/>
              </w:tabs>
              <w:rPr>
                <w:rFonts w:cs="Arial"/>
                <w:b/>
                <w:bCs/>
                <w:szCs w:val="24"/>
              </w:rPr>
            </w:pPr>
          </w:p>
        </w:tc>
      </w:tr>
      <w:tr w:rsidR="00A82E7B" w:rsidRPr="001E259E" w14:paraId="5B6C7462" w14:textId="77777777" w:rsidTr="007C0925">
        <w:tc>
          <w:tcPr>
            <w:tcW w:w="1965" w:type="dxa"/>
            <w:tcBorders>
              <w:top w:val="single" w:sz="4" w:space="0" w:color="000000"/>
              <w:left w:val="single" w:sz="4" w:space="0" w:color="000000"/>
              <w:bottom w:val="single" w:sz="4" w:space="0" w:color="000000"/>
              <w:right w:val="single" w:sz="4" w:space="0" w:color="000000"/>
            </w:tcBorders>
          </w:tcPr>
          <w:p w14:paraId="48B87FD0" w14:textId="77777777" w:rsidR="00A82E7B" w:rsidRPr="001E259E" w:rsidRDefault="00A82E7B" w:rsidP="00A82E7B">
            <w:pPr>
              <w:widowControl w:val="0"/>
              <w:autoSpaceDE w:val="0"/>
              <w:autoSpaceDN w:val="0"/>
              <w:adjustRightInd w:val="0"/>
              <w:spacing w:line="240" w:lineRule="auto"/>
              <w:rPr>
                <w:rFonts w:cs="Arial"/>
                <w:b/>
                <w:bCs/>
                <w:szCs w:val="24"/>
              </w:rPr>
            </w:pPr>
            <w:r w:rsidRPr="001E259E">
              <w:rPr>
                <w:rFonts w:cs="Arial"/>
                <w:b/>
                <w:bCs/>
                <w:szCs w:val="24"/>
              </w:rPr>
              <w:t>Place of production</w:t>
            </w:r>
          </w:p>
        </w:tc>
        <w:tc>
          <w:tcPr>
            <w:tcW w:w="1666" w:type="dxa"/>
            <w:tcBorders>
              <w:top w:val="single" w:sz="4" w:space="0" w:color="000000"/>
              <w:left w:val="single" w:sz="4" w:space="0" w:color="000000"/>
              <w:bottom w:val="single" w:sz="4" w:space="0" w:color="000000"/>
              <w:right w:val="single" w:sz="4" w:space="0" w:color="000000"/>
            </w:tcBorders>
          </w:tcPr>
          <w:p w14:paraId="690C31FD" w14:textId="77777777" w:rsidR="00A82E7B" w:rsidRPr="001E259E" w:rsidRDefault="00A82E7B" w:rsidP="00A82E7B">
            <w:pPr>
              <w:tabs>
                <w:tab w:val="right" w:pos="9360"/>
              </w:tabs>
              <w:rPr>
                <w:rFonts w:cs="Arial"/>
                <w:sz w:val="28"/>
                <w:szCs w:val="28"/>
              </w:rPr>
            </w:pPr>
            <w:r w:rsidRPr="001E259E">
              <w:rPr>
                <w:rFonts w:cs="Arial"/>
                <w:sz w:val="28"/>
                <w:szCs w:val="28"/>
              </w:rPr>
              <w:t>‘ca’ varga</w:t>
            </w:r>
          </w:p>
        </w:tc>
        <w:tc>
          <w:tcPr>
            <w:tcW w:w="1667" w:type="dxa"/>
            <w:tcBorders>
              <w:top w:val="single" w:sz="4" w:space="0" w:color="000000"/>
              <w:left w:val="single" w:sz="4" w:space="0" w:color="000000"/>
              <w:bottom w:val="single" w:sz="4" w:space="0" w:color="000000"/>
              <w:right w:val="single" w:sz="4" w:space="0" w:color="000000"/>
            </w:tcBorders>
          </w:tcPr>
          <w:p w14:paraId="13E6B88A" w14:textId="77777777" w:rsidR="00A82E7B" w:rsidRPr="001E259E" w:rsidRDefault="00A82E7B" w:rsidP="00A82E7B">
            <w:pPr>
              <w:tabs>
                <w:tab w:val="right" w:pos="9360"/>
              </w:tabs>
              <w:rPr>
                <w:rFonts w:ascii="BRH Malayalam Extra" w:hAnsi="BRH Malayalam Extra" w:cs="BRH Malayalam Extra"/>
                <w:sz w:val="32"/>
                <w:szCs w:val="32"/>
              </w:rPr>
            </w:pPr>
            <w:r w:rsidRPr="001E259E">
              <w:rPr>
                <w:rFonts w:cs="Arial"/>
                <w:sz w:val="28"/>
                <w:szCs w:val="28"/>
              </w:rPr>
              <w:t>‘Ta’ varga</w:t>
            </w:r>
          </w:p>
        </w:tc>
        <w:tc>
          <w:tcPr>
            <w:tcW w:w="1662" w:type="dxa"/>
            <w:tcBorders>
              <w:top w:val="single" w:sz="4" w:space="0" w:color="000000"/>
              <w:left w:val="single" w:sz="4" w:space="0" w:color="000000"/>
              <w:bottom w:val="single" w:sz="4" w:space="0" w:color="000000"/>
              <w:right w:val="single" w:sz="4" w:space="0" w:color="000000"/>
            </w:tcBorders>
          </w:tcPr>
          <w:p w14:paraId="154242C1" w14:textId="77777777" w:rsidR="00A82E7B" w:rsidRPr="001E259E" w:rsidRDefault="00A82E7B" w:rsidP="00A82E7B">
            <w:pPr>
              <w:tabs>
                <w:tab w:val="right" w:pos="9360"/>
              </w:tabs>
              <w:rPr>
                <w:rFonts w:ascii="BRH Malayalam Extra" w:hAnsi="BRH Malayalam Extra" w:cs="BRH Malayalam Extra"/>
                <w:sz w:val="32"/>
                <w:szCs w:val="32"/>
              </w:rPr>
            </w:pPr>
            <w:r w:rsidRPr="001E259E">
              <w:rPr>
                <w:rFonts w:cs="Arial"/>
                <w:sz w:val="28"/>
                <w:szCs w:val="28"/>
              </w:rPr>
              <w:t>‘ta’ varga</w:t>
            </w:r>
          </w:p>
        </w:tc>
        <w:tc>
          <w:tcPr>
            <w:tcW w:w="1662" w:type="dxa"/>
            <w:tcBorders>
              <w:top w:val="single" w:sz="4" w:space="0" w:color="000000"/>
              <w:left w:val="single" w:sz="4" w:space="0" w:color="000000"/>
              <w:bottom w:val="single" w:sz="4" w:space="0" w:color="000000"/>
              <w:right w:val="single" w:sz="4" w:space="0" w:color="000000"/>
            </w:tcBorders>
          </w:tcPr>
          <w:p w14:paraId="2A079791" w14:textId="77777777" w:rsidR="00A82E7B" w:rsidRPr="001E259E" w:rsidRDefault="00A82E7B" w:rsidP="00A82E7B">
            <w:pPr>
              <w:tabs>
                <w:tab w:val="right" w:pos="9360"/>
              </w:tabs>
              <w:rPr>
                <w:rFonts w:ascii="BRH Malayalam Extra" w:hAnsi="BRH Malayalam Extra" w:cs="BRH Malayalam Extra"/>
                <w:sz w:val="32"/>
                <w:szCs w:val="32"/>
              </w:rPr>
            </w:pPr>
            <w:r w:rsidRPr="001E259E">
              <w:rPr>
                <w:rFonts w:cs="Arial"/>
                <w:sz w:val="28"/>
                <w:szCs w:val="28"/>
              </w:rPr>
              <w:t>‘pa’ varga</w:t>
            </w:r>
          </w:p>
        </w:tc>
        <w:tc>
          <w:tcPr>
            <w:tcW w:w="1674" w:type="dxa"/>
            <w:tcBorders>
              <w:top w:val="single" w:sz="4" w:space="0" w:color="000000"/>
              <w:left w:val="single" w:sz="4" w:space="0" w:color="000000"/>
              <w:bottom w:val="single" w:sz="4" w:space="0" w:color="000000"/>
              <w:right w:val="single" w:sz="4" w:space="0" w:color="000000"/>
            </w:tcBorders>
          </w:tcPr>
          <w:p w14:paraId="004E6B06" w14:textId="77777777" w:rsidR="00A82E7B" w:rsidRPr="001E259E" w:rsidRDefault="00A82E7B" w:rsidP="00A82E7B">
            <w:pPr>
              <w:tabs>
                <w:tab w:val="right" w:pos="9360"/>
              </w:tabs>
              <w:rPr>
                <w:rFonts w:cs="Arial"/>
                <w:b/>
                <w:bCs/>
                <w:szCs w:val="24"/>
              </w:rPr>
            </w:pPr>
          </w:p>
        </w:tc>
      </w:tr>
    </w:tbl>
    <w:p w14:paraId="6AB9BE13" w14:textId="77777777" w:rsidR="00C751F8" w:rsidRPr="001E259E" w:rsidRDefault="00C751F8" w:rsidP="00725C8E">
      <w:pPr>
        <w:jc w:val="both"/>
      </w:pPr>
    </w:p>
    <w:p w14:paraId="72BDCB65" w14:textId="77777777" w:rsidR="004C09DA" w:rsidRPr="001E259E" w:rsidRDefault="004C09DA" w:rsidP="00725C8E">
      <w:pPr>
        <w:jc w:val="both"/>
        <w:rPr>
          <w:sz w:val="28"/>
          <w:szCs w:val="28"/>
        </w:rPr>
      </w:pPr>
      <w:r w:rsidRPr="001E259E">
        <w:rPr>
          <w:sz w:val="28"/>
          <w:szCs w:val="28"/>
        </w:rPr>
        <w:t xml:space="preserve">All the above four letters are </w:t>
      </w:r>
      <w:r w:rsidRPr="001E259E">
        <w:rPr>
          <w:b/>
          <w:bCs/>
          <w:sz w:val="28"/>
          <w:szCs w:val="28"/>
        </w:rPr>
        <w:t xml:space="preserve">Soft </w:t>
      </w:r>
      <w:r w:rsidRPr="001E259E">
        <w:rPr>
          <w:sz w:val="28"/>
          <w:szCs w:val="28"/>
        </w:rPr>
        <w:t>Consonants.</w:t>
      </w:r>
    </w:p>
    <w:p w14:paraId="7630E27D" w14:textId="77777777" w:rsidR="00061732" w:rsidRPr="001E259E" w:rsidRDefault="00772724" w:rsidP="00725C8E">
      <w:pPr>
        <w:jc w:val="both"/>
        <w:rPr>
          <w:rFonts w:cs="Latha"/>
          <w:sz w:val="28"/>
          <w:szCs w:val="28"/>
          <w:lang w:bidi="ta-IN"/>
        </w:rPr>
      </w:pPr>
      <w:r w:rsidRPr="001E259E">
        <w:rPr>
          <w:sz w:val="28"/>
          <w:szCs w:val="28"/>
        </w:rPr>
        <w:t xml:space="preserve">Note: Tamil has an additional </w:t>
      </w:r>
      <w:r w:rsidRPr="001E259E">
        <w:rPr>
          <w:rFonts w:cs="Latha"/>
          <w:sz w:val="28"/>
          <w:szCs w:val="28"/>
          <w:cs/>
          <w:lang w:bidi="ta-IN"/>
        </w:rPr>
        <w:t>ற</w:t>
      </w:r>
      <w:r w:rsidRPr="001E259E">
        <w:rPr>
          <w:rFonts w:cs="Latha"/>
          <w:sz w:val="28"/>
          <w:szCs w:val="28"/>
          <w:lang w:bidi="ta-IN"/>
        </w:rPr>
        <w:t xml:space="preserve"> which has a stress. This </w:t>
      </w:r>
      <w:r w:rsidRPr="001E259E">
        <w:rPr>
          <w:rFonts w:cs="Latha"/>
          <w:sz w:val="28"/>
          <w:szCs w:val="28"/>
          <w:cs/>
          <w:lang w:bidi="ta-IN"/>
        </w:rPr>
        <w:t>ற</w:t>
      </w:r>
      <w:r w:rsidRPr="001E259E">
        <w:rPr>
          <w:rFonts w:cs="Latha"/>
          <w:sz w:val="28"/>
          <w:szCs w:val="28"/>
          <w:lang w:bidi="ta-IN"/>
        </w:rPr>
        <w:t xml:space="preserve"> is not used/available anywhere in Sanskrit. But ‘tra’ sound comes from usage of the four variants of ‘Ta’.</w:t>
      </w:r>
    </w:p>
    <w:p w14:paraId="4C6DDEE7" w14:textId="77777777" w:rsidR="00BC5E22" w:rsidRPr="001E259E" w:rsidRDefault="00BC5E22" w:rsidP="00061732">
      <w:pPr>
        <w:rPr>
          <w:rFonts w:cs="Latha"/>
          <w:szCs w:val="24"/>
          <w:lang w:bidi="ta-IN"/>
        </w:rPr>
      </w:pPr>
    </w:p>
    <w:p w14:paraId="2E0D29BF" w14:textId="77777777" w:rsidR="00BC5E22" w:rsidRPr="001E259E" w:rsidRDefault="00BC5E22" w:rsidP="00061732">
      <w:pPr>
        <w:rPr>
          <w:rFonts w:cs="Latha"/>
          <w:b/>
          <w:bCs/>
          <w:sz w:val="28"/>
          <w:szCs w:val="28"/>
          <w:u w:val="single"/>
          <w:lang w:bidi="ta-IN"/>
        </w:rPr>
      </w:pPr>
      <w:r w:rsidRPr="001E259E">
        <w:rPr>
          <w:rFonts w:cs="Latha"/>
          <w:b/>
          <w:bCs/>
          <w:sz w:val="28"/>
          <w:szCs w:val="28"/>
          <w:u w:val="single"/>
          <w:lang w:bidi="ta-IN"/>
        </w:rPr>
        <w:t>Rules from PS</w:t>
      </w:r>
    </w:p>
    <w:p w14:paraId="4A075875" w14:textId="77777777" w:rsidR="00BC5E22" w:rsidRPr="001E259E" w:rsidRDefault="00BC5E22" w:rsidP="00725C8E">
      <w:pPr>
        <w:numPr>
          <w:ilvl w:val="0"/>
          <w:numId w:val="26"/>
        </w:numPr>
        <w:spacing w:line="240" w:lineRule="auto"/>
        <w:jc w:val="both"/>
        <w:rPr>
          <w:sz w:val="28"/>
          <w:szCs w:val="28"/>
        </w:rPr>
      </w:pPr>
      <w:r w:rsidRPr="001E259E">
        <w:rPr>
          <w:rFonts w:cs="Latha"/>
          <w:szCs w:val="24"/>
          <w:lang w:bidi="ta-IN"/>
        </w:rPr>
        <w:t xml:space="preserve">- </w:t>
      </w:r>
      <w:r w:rsidRPr="001E259E">
        <w:rPr>
          <w:sz w:val="28"/>
          <w:szCs w:val="28"/>
        </w:rPr>
        <w:t xml:space="preserve">In ‘ya’, the two edges of the middle tongue upon the palate </w:t>
      </w:r>
      <w:r w:rsidR="009509F3" w:rsidRPr="001E259E">
        <w:rPr>
          <w:sz w:val="28"/>
          <w:szCs w:val="28"/>
        </w:rPr>
        <w:t>(Rule 2.</w:t>
      </w:r>
      <w:r w:rsidRPr="001E259E">
        <w:rPr>
          <w:sz w:val="28"/>
          <w:szCs w:val="28"/>
        </w:rPr>
        <w:t>40</w:t>
      </w:r>
      <w:r w:rsidR="009509F3" w:rsidRPr="001E259E">
        <w:rPr>
          <w:sz w:val="28"/>
          <w:szCs w:val="28"/>
        </w:rPr>
        <w:t>)</w:t>
      </w:r>
    </w:p>
    <w:p w14:paraId="16D952B4" w14:textId="77777777" w:rsidR="00BC5E22" w:rsidRPr="001E259E" w:rsidRDefault="00BC5E22" w:rsidP="00725C8E">
      <w:pPr>
        <w:numPr>
          <w:ilvl w:val="0"/>
          <w:numId w:val="26"/>
        </w:numPr>
        <w:spacing w:line="240" w:lineRule="auto"/>
        <w:jc w:val="both"/>
        <w:rPr>
          <w:sz w:val="28"/>
          <w:szCs w:val="28"/>
        </w:rPr>
      </w:pPr>
      <w:r w:rsidRPr="001E259E">
        <w:rPr>
          <w:sz w:val="28"/>
          <w:szCs w:val="28"/>
        </w:rPr>
        <w:t xml:space="preserve">In </w:t>
      </w:r>
      <w:r w:rsidR="009509F3" w:rsidRPr="001E259E">
        <w:rPr>
          <w:sz w:val="28"/>
          <w:szCs w:val="28"/>
        </w:rPr>
        <w:t>‘</w:t>
      </w:r>
      <w:r w:rsidRPr="001E259E">
        <w:rPr>
          <w:sz w:val="28"/>
          <w:szCs w:val="28"/>
        </w:rPr>
        <w:t>ra</w:t>
      </w:r>
      <w:r w:rsidR="009509F3" w:rsidRPr="001E259E">
        <w:rPr>
          <w:sz w:val="28"/>
          <w:szCs w:val="28"/>
        </w:rPr>
        <w:t>’</w:t>
      </w:r>
      <w:r w:rsidRPr="001E259E">
        <w:rPr>
          <w:sz w:val="28"/>
          <w:szCs w:val="28"/>
        </w:rPr>
        <w:t xml:space="preserve"> with the middle tip of the tongue at the back of the root of the teeth </w:t>
      </w:r>
      <w:r w:rsidR="009509F3" w:rsidRPr="001E259E">
        <w:rPr>
          <w:sz w:val="28"/>
          <w:szCs w:val="28"/>
        </w:rPr>
        <w:t>(Rule 2.</w:t>
      </w:r>
      <w:r w:rsidRPr="001E259E">
        <w:rPr>
          <w:sz w:val="28"/>
          <w:szCs w:val="28"/>
        </w:rPr>
        <w:t>41</w:t>
      </w:r>
      <w:r w:rsidR="009509F3" w:rsidRPr="001E259E">
        <w:rPr>
          <w:sz w:val="28"/>
          <w:szCs w:val="28"/>
        </w:rPr>
        <w:t>)</w:t>
      </w:r>
    </w:p>
    <w:p w14:paraId="2A4680D5" w14:textId="77777777" w:rsidR="00BC5E22" w:rsidRPr="001E259E" w:rsidRDefault="00BC5E22" w:rsidP="00725C8E">
      <w:pPr>
        <w:numPr>
          <w:ilvl w:val="0"/>
          <w:numId w:val="26"/>
        </w:numPr>
        <w:spacing w:line="240" w:lineRule="auto"/>
        <w:jc w:val="both"/>
        <w:rPr>
          <w:sz w:val="28"/>
          <w:szCs w:val="28"/>
        </w:rPr>
      </w:pPr>
      <w:r w:rsidRPr="001E259E">
        <w:rPr>
          <w:sz w:val="28"/>
          <w:szCs w:val="28"/>
        </w:rPr>
        <w:t xml:space="preserve">Also in </w:t>
      </w:r>
      <w:r w:rsidR="009509F3" w:rsidRPr="001E259E">
        <w:rPr>
          <w:sz w:val="28"/>
          <w:szCs w:val="28"/>
        </w:rPr>
        <w:t>‘</w:t>
      </w:r>
      <w:r w:rsidRPr="001E259E">
        <w:rPr>
          <w:sz w:val="28"/>
          <w:szCs w:val="28"/>
        </w:rPr>
        <w:t>la</w:t>
      </w:r>
      <w:r w:rsidR="009509F3" w:rsidRPr="001E259E">
        <w:rPr>
          <w:sz w:val="28"/>
          <w:szCs w:val="28"/>
        </w:rPr>
        <w:t>’</w:t>
      </w:r>
      <w:r w:rsidRPr="001E259E">
        <w:rPr>
          <w:sz w:val="28"/>
          <w:szCs w:val="28"/>
        </w:rPr>
        <w:t xml:space="preserve"> at the roots of the teeth </w:t>
      </w:r>
      <w:r w:rsidR="009509F3" w:rsidRPr="001E259E">
        <w:rPr>
          <w:sz w:val="28"/>
          <w:szCs w:val="28"/>
        </w:rPr>
        <w:t>(Rule 2.</w:t>
      </w:r>
      <w:r w:rsidRPr="001E259E">
        <w:rPr>
          <w:sz w:val="28"/>
          <w:szCs w:val="28"/>
        </w:rPr>
        <w:t>42</w:t>
      </w:r>
      <w:r w:rsidR="009509F3" w:rsidRPr="001E259E">
        <w:rPr>
          <w:sz w:val="28"/>
          <w:szCs w:val="28"/>
        </w:rPr>
        <w:t>)</w:t>
      </w:r>
    </w:p>
    <w:p w14:paraId="6DC9431E" w14:textId="77777777" w:rsidR="00BC5E22" w:rsidRPr="001E259E" w:rsidRDefault="00BC5E22" w:rsidP="00725C8E">
      <w:pPr>
        <w:numPr>
          <w:ilvl w:val="0"/>
          <w:numId w:val="26"/>
        </w:numPr>
        <w:spacing w:line="240" w:lineRule="auto"/>
        <w:jc w:val="both"/>
        <w:rPr>
          <w:sz w:val="28"/>
          <w:szCs w:val="28"/>
        </w:rPr>
      </w:pPr>
      <w:r w:rsidRPr="001E259E">
        <w:rPr>
          <w:sz w:val="28"/>
          <w:szCs w:val="28"/>
        </w:rPr>
        <w:t xml:space="preserve">In </w:t>
      </w:r>
      <w:r w:rsidR="009509F3" w:rsidRPr="001E259E">
        <w:rPr>
          <w:sz w:val="28"/>
          <w:szCs w:val="28"/>
        </w:rPr>
        <w:t>‘</w:t>
      </w:r>
      <w:r w:rsidRPr="001E259E">
        <w:rPr>
          <w:sz w:val="28"/>
          <w:szCs w:val="28"/>
        </w:rPr>
        <w:t>va</w:t>
      </w:r>
      <w:r w:rsidR="009509F3" w:rsidRPr="001E259E">
        <w:rPr>
          <w:sz w:val="28"/>
          <w:szCs w:val="28"/>
        </w:rPr>
        <w:t>’</w:t>
      </w:r>
      <w:r w:rsidRPr="001E259E">
        <w:rPr>
          <w:sz w:val="28"/>
          <w:szCs w:val="28"/>
        </w:rPr>
        <w:t xml:space="preserve">, with the edges of  the lips along with the teeth </w:t>
      </w:r>
      <w:r w:rsidR="009509F3" w:rsidRPr="001E259E">
        <w:rPr>
          <w:sz w:val="28"/>
          <w:szCs w:val="28"/>
        </w:rPr>
        <w:t>(Rule 2.</w:t>
      </w:r>
      <w:r w:rsidRPr="001E259E">
        <w:rPr>
          <w:sz w:val="28"/>
          <w:szCs w:val="28"/>
        </w:rPr>
        <w:t>43</w:t>
      </w:r>
      <w:r w:rsidR="009509F3" w:rsidRPr="001E259E">
        <w:rPr>
          <w:sz w:val="28"/>
          <w:szCs w:val="28"/>
        </w:rPr>
        <w:t>)</w:t>
      </w:r>
    </w:p>
    <w:p w14:paraId="5D20CAA3" w14:textId="77777777" w:rsidR="00BF2726" w:rsidRPr="001E259E" w:rsidRDefault="00BF2726" w:rsidP="00BF2726">
      <w:pPr>
        <w:spacing w:line="240" w:lineRule="auto"/>
        <w:jc w:val="both"/>
        <w:rPr>
          <w:sz w:val="28"/>
          <w:szCs w:val="28"/>
        </w:rPr>
      </w:pPr>
    </w:p>
    <w:p w14:paraId="4E0AA90E" w14:textId="77777777" w:rsidR="004200E8" w:rsidRPr="001E259E" w:rsidRDefault="004200E8" w:rsidP="00BF2726">
      <w:pPr>
        <w:spacing w:line="240" w:lineRule="auto"/>
        <w:jc w:val="both"/>
        <w:rPr>
          <w:sz w:val="28"/>
          <w:szCs w:val="28"/>
        </w:rPr>
      </w:pPr>
    </w:p>
    <w:p w14:paraId="0A044FC3" w14:textId="77777777" w:rsidR="004200E8" w:rsidRPr="001E259E" w:rsidRDefault="004200E8" w:rsidP="00BF2726">
      <w:pPr>
        <w:spacing w:line="240" w:lineRule="auto"/>
        <w:jc w:val="both"/>
        <w:rPr>
          <w:sz w:val="28"/>
          <w:szCs w:val="28"/>
        </w:rPr>
      </w:pPr>
    </w:p>
    <w:p w14:paraId="62749EDD" w14:textId="77777777" w:rsidR="004200E8" w:rsidRPr="001E259E" w:rsidRDefault="004200E8" w:rsidP="00BF2726">
      <w:pPr>
        <w:spacing w:line="240" w:lineRule="auto"/>
        <w:jc w:val="both"/>
        <w:rPr>
          <w:sz w:val="28"/>
          <w:szCs w:val="28"/>
        </w:rPr>
      </w:pPr>
    </w:p>
    <w:p w14:paraId="2EFF78E0" w14:textId="77777777" w:rsidR="004200E8" w:rsidRPr="001E259E" w:rsidRDefault="004200E8" w:rsidP="00BF2726">
      <w:pPr>
        <w:spacing w:line="240" w:lineRule="auto"/>
        <w:jc w:val="both"/>
        <w:rPr>
          <w:sz w:val="28"/>
          <w:szCs w:val="28"/>
        </w:rPr>
      </w:pPr>
    </w:p>
    <w:p w14:paraId="19CCF521" w14:textId="77777777" w:rsidR="004200E8" w:rsidRPr="001E259E" w:rsidRDefault="004200E8" w:rsidP="00BF2726">
      <w:pPr>
        <w:spacing w:line="240" w:lineRule="auto"/>
        <w:jc w:val="both"/>
        <w:rPr>
          <w:sz w:val="28"/>
          <w:szCs w:val="28"/>
        </w:rPr>
      </w:pPr>
    </w:p>
    <w:p w14:paraId="66E4BEF7" w14:textId="77777777" w:rsidR="00C751F8" w:rsidRPr="001E259E" w:rsidRDefault="00C751F8" w:rsidP="00927B79">
      <w:pPr>
        <w:pStyle w:val="Heading3"/>
        <w:rPr>
          <w:sz w:val="36"/>
          <w:szCs w:val="36"/>
        </w:rPr>
      </w:pPr>
      <w:bookmarkStart w:id="21" w:name="_Toc39090950"/>
      <w:r w:rsidRPr="001E259E">
        <w:lastRenderedPageBreak/>
        <w:t>Sibilants:</w:t>
      </w:r>
      <w:r w:rsidR="0042172A" w:rsidRPr="001E259E">
        <w:rPr>
          <w:sz w:val="32"/>
          <w:szCs w:val="32"/>
        </w:rPr>
        <w:t xml:space="preserve"> </w:t>
      </w:r>
      <w:r w:rsidR="0042172A" w:rsidRPr="001E259E">
        <w:rPr>
          <w:sz w:val="36"/>
          <w:szCs w:val="36"/>
        </w:rPr>
        <w:t>(</w:t>
      </w:r>
      <w:r w:rsidR="002350C5" w:rsidRPr="001E259E">
        <w:rPr>
          <w:rFonts w:ascii="BRH Devanagari" w:hAnsi="BRH Devanagari" w:cs="BRH Devanagari"/>
          <w:sz w:val="40"/>
          <w:szCs w:val="40"/>
        </w:rPr>
        <w:t>FwqÉlÉç</w:t>
      </w:r>
      <w:r w:rsidR="0042172A" w:rsidRPr="001E259E">
        <w:rPr>
          <w:sz w:val="36"/>
          <w:szCs w:val="36"/>
        </w:rPr>
        <w:t>)</w:t>
      </w:r>
      <w:bookmarkEnd w:id="21"/>
    </w:p>
    <w:p w14:paraId="707EEA9C" w14:textId="77777777" w:rsidR="008D1615" w:rsidRPr="001E259E" w:rsidRDefault="003968BF" w:rsidP="00725C8E">
      <w:pPr>
        <w:jc w:val="both"/>
        <w:rPr>
          <w:sz w:val="28"/>
          <w:szCs w:val="28"/>
        </w:rPr>
      </w:pPr>
      <w:r w:rsidRPr="001E259E">
        <w:rPr>
          <w:sz w:val="28"/>
          <w:szCs w:val="28"/>
        </w:rPr>
        <w:t>The word Ushman means Sibilant in linguistic context.</w:t>
      </w:r>
      <w:r w:rsidR="00805592" w:rsidRPr="001E259E">
        <w:rPr>
          <w:sz w:val="28"/>
          <w:szCs w:val="28"/>
        </w:rPr>
        <w:t xml:space="preserve"> They produce a ‘ssh’ sound of air going out of the mouth.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1633"/>
        <w:gridCol w:w="1634"/>
        <w:gridCol w:w="1629"/>
        <w:gridCol w:w="1599"/>
        <w:gridCol w:w="1610"/>
      </w:tblGrid>
      <w:tr w:rsidR="0028657B" w:rsidRPr="001E259E" w14:paraId="7DED058E" w14:textId="77777777" w:rsidTr="008D1615">
        <w:tc>
          <w:tcPr>
            <w:tcW w:w="1965" w:type="dxa"/>
          </w:tcPr>
          <w:p w14:paraId="4FFB5D8E" w14:textId="77777777" w:rsidR="0028657B" w:rsidRPr="001E259E" w:rsidRDefault="0028657B" w:rsidP="00FE5675">
            <w:pPr>
              <w:tabs>
                <w:tab w:val="right" w:pos="9360"/>
              </w:tabs>
              <w:rPr>
                <w:rFonts w:cs="Arial"/>
                <w:b/>
                <w:bCs/>
                <w:sz w:val="40"/>
                <w:szCs w:val="40"/>
              </w:rPr>
            </w:pPr>
          </w:p>
        </w:tc>
        <w:tc>
          <w:tcPr>
            <w:tcW w:w="1666" w:type="dxa"/>
          </w:tcPr>
          <w:p w14:paraId="7940E63A" w14:textId="77777777" w:rsidR="0028657B" w:rsidRPr="001E259E" w:rsidRDefault="0028657B" w:rsidP="00FE5675">
            <w:pPr>
              <w:tabs>
                <w:tab w:val="right" w:pos="9360"/>
              </w:tabs>
              <w:rPr>
                <w:rFonts w:cs="Arial"/>
                <w:b/>
                <w:bCs/>
                <w:sz w:val="40"/>
                <w:szCs w:val="40"/>
              </w:rPr>
            </w:pPr>
            <w:r w:rsidRPr="001E259E">
              <w:rPr>
                <w:rFonts w:ascii="BRH Devanagari Extra" w:hAnsi="BRH Devanagari Extra" w:cs="BRH Devanagari Extra"/>
                <w:b/>
                <w:bCs/>
                <w:sz w:val="40"/>
                <w:szCs w:val="40"/>
              </w:rPr>
              <w:t xml:space="preserve">zÉ </w:t>
            </w:r>
          </w:p>
        </w:tc>
        <w:tc>
          <w:tcPr>
            <w:tcW w:w="1667" w:type="dxa"/>
          </w:tcPr>
          <w:p w14:paraId="49CD3083" w14:textId="77777777" w:rsidR="0028657B" w:rsidRPr="001E259E" w:rsidRDefault="0028657B" w:rsidP="00FE5675">
            <w:pPr>
              <w:tabs>
                <w:tab w:val="right" w:pos="9360"/>
              </w:tabs>
              <w:rPr>
                <w:rFonts w:cs="Arial"/>
                <w:b/>
                <w:bCs/>
                <w:sz w:val="40"/>
                <w:szCs w:val="40"/>
              </w:rPr>
            </w:pPr>
            <w:r w:rsidRPr="001E259E">
              <w:rPr>
                <w:rFonts w:ascii="BRH Devanagari Extra" w:hAnsi="BRH Devanagari Extra" w:cs="BRH Devanagari Extra"/>
                <w:b/>
                <w:bCs/>
                <w:sz w:val="40"/>
                <w:szCs w:val="40"/>
              </w:rPr>
              <w:t>wÉ</w:t>
            </w:r>
          </w:p>
        </w:tc>
        <w:tc>
          <w:tcPr>
            <w:tcW w:w="1662" w:type="dxa"/>
          </w:tcPr>
          <w:p w14:paraId="5FCAEBBA" w14:textId="77777777" w:rsidR="0028657B" w:rsidRPr="001E259E" w:rsidRDefault="0028657B" w:rsidP="00FE5675">
            <w:pPr>
              <w:tabs>
                <w:tab w:val="right" w:pos="9360"/>
              </w:tabs>
              <w:rPr>
                <w:rFonts w:cs="Arial"/>
                <w:b/>
                <w:bCs/>
                <w:sz w:val="40"/>
                <w:szCs w:val="40"/>
              </w:rPr>
            </w:pPr>
            <w:r w:rsidRPr="001E259E">
              <w:rPr>
                <w:rFonts w:ascii="BRH Devanagari Extra" w:hAnsi="BRH Devanagari Extra" w:cs="BRH Devanagari Extra"/>
                <w:b/>
                <w:bCs/>
                <w:sz w:val="40"/>
                <w:szCs w:val="40"/>
              </w:rPr>
              <w:t>xÉ</w:t>
            </w:r>
          </w:p>
        </w:tc>
        <w:tc>
          <w:tcPr>
            <w:tcW w:w="1662" w:type="dxa"/>
          </w:tcPr>
          <w:p w14:paraId="06C22C1F" w14:textId="77777777" w:rsidR="0028657B" w:rsidRPr="001E259E" w:rsidRDefault="0028657B" w:rsidP="00FE5675">
            <w:pPr>
              <w:tabs>
                <w:tab w:val="right" w:pos="9360"/>
              </w:tabs>
              <w:rPr>
                <w:rFonts w:cs="Arial"/>
                <w:b/>
                <w:bCs/>
                <w:sz w:val="40"/>
                <w:szCs w:val="40"/>
              </w:rPr>
            </w:pPr>
          </w:p>
        </w:tc>
        <w:tc>
          <w:tcPr>
            <w:tcW w:w="1674" w:type="dxa"/>
          </w:tcPr>
          <w:p w14:paraId="622343CD" w14:textId="77777777" w:rsidR="0028657B" w:rsidRPr="001E259E" w:rsidRDefault="0028657B" w:rsidP="00FE5675">
            <w:pPr>
              <w:tabs>
                <w:tab w:val="right" w:pos="9360"/>
              </w:tabs>
              <w:rPr>
                <w:rFonts w:cs="Arial"/>
                <w:b/>
                <w:bCs/>
                <w:sz w:val="40"/>
                <w:szCs w:val="40"/>
              </w:rPr>
            </w:pPr>
          </w:p>
        </w:tc>
      </w:tr>
      <w:tr w:rsidR="00C751F8" w:rsidRPr="001E259E" w14:paraId="14DAEBF6" w14:textId="77777777" w:rsidTr="008D1615">
        <w:tc>
          <w:tcPr>
            <w:tcW w:w="1965" w:type="dxa"/>
          </w:tcPr>
          <w:p w14:paraId="08FB22FB" w14:textId="77777777" w:rsidR="00C751F8" w:rsidRPr="001E259E" w:rsidRDefault="00C751F8" w:rsidP="00FE5675">
            <w:pPr>
              <w:tabs>
                <w:tab w:val="right" w:pos="9360"/>
              </w:tabs>
              <w:rPr>
                <w:rFonts w:cs="Arial"/>
                <w:b/>
                <w:bCs/>
                <w:sz w:val="40"/>
                <w:szCs w:val="40"/>
              </w:rPr>
            </w:pPr>
            <w:r w:rsidRPr="001E259E">
              <w:rPr>
                <w:rFonts w:cs="Arial"/>
                <w:b/>
                <w:bCs/>
                <w:szCs w:val="24"/>
              </w:rPr>
              <w:t>English Representation</w:t>
            </w:r>
          </w:p>
        </w:tc>
        <w:tc>
          <w:tcPr>
            <w:tcW w:w="1666" w:type="dxa"/>
          </w:tcPr>
          <w:p w14:paraId="2579BD8B" w14:textId="77777777" w:rsidR="00C751F8" w:rsidRPr="001E259E" w:rsidRDefault="00C751F8" w:rsidP="00FE5675">
            <w:pPr>
              <w:tabs>
                <w:tab w:val="right" w:pos="9360"/>
              </w:tabs>
              <w:rPr>
                <w:rFonts w:cs="Arial"/>
                <w:b/>
                <w:bCs/>
                <w:sz w:val="32"/>
                <w:szCs w:val="32"/>
              </w:rPr>
            </w:pPr>
            <w:r w:rsidRPr="001E259E">
              <w:rPr>
                <w:rFonts w:cs="Arial"/>
                <w:b/>
                <w:bCs/>
                <w:sz w:val="32"/>
                <w:szCs w:val="32"/>
              </w:rPr>
              <w:t>Sa</w:t>
            </w:r>
          </w:p>
        </w:tc>
        <w:tc>
          <w:tcPr>
            <w:tcW w:w="1667" w:type="dxa"/>
          </w:tcPr>
          <w:p w14:paraId="4A69467A" w14:textId="77777777" w:rsidR="00C751F8" w:rsidRPr="001E259E" w:rsidRDefault="00C751F8" w:rsidP="00FE5675">
            <w:pPr>
              <w:tabs>
                <w:tab w:val="right" w:pos="9360"/>
              </w:tabs>
              <w:rPr>
                <w:rFonts w:cs="Arial"/>
                <w:b/>
                <w:bCs/>
                <w:sz w:val="32"/>
                <w:szCs w:val="32"/>
              </w:rPr>
            </w:pPr>
            <w:r w:rsidRPr="001E259E">
              <w:rPr>
                <w:rFonts w:cs="Arial"/>
                <w:b/>
                <w:bCs/>
                <w:sz w:val="32"/>
                <w:szCs w:val="32"/>
              </w:rPr>
              <w:t>sha</w:t>
            </w:r>
          </w:p>
        </w:tc>
        <w:tc>
          <w:tcPr>
            <w:tcW w:w="1662" w:type="dxa"/>
          </w:tcPr>
          <w:p w14:paraId="43C18D03" w14:textId="77777777" w:rsidR="00C751F8" w:rsidRPr="001E259E" w:rsidRDefault="00C751F8" w:rsidP="00FE5675">
            <w:pPr>
              <w:tabs>
                <w:tab w:val="right" w:pos="9360"/>
              </w:tabs>
              <w:rPr>
                <w:rFonts w:cs="Arial"/>
                <w:b/>
                <w:bCs/>
                <w:sz w:val="32"/>
                <w:szCs w:val="32"/>
              </w:rPr>
            </w:pPr>
            <w:r w:rsidRPr="001E259E">
              <w:rPr>
                <w:rFonts w:cs="Arial"/>
                <w:b/>
                <w:bCs/>
                <w:sz w:val="32"/>
                <w:szCs w:val="32"/>
              </w:rPr>
              <w:t>sa</w:t>
            </w:r>
          </w:p>
        </w:tc>
        <w:tc>
          <w:tcPr>
            <w:tcW w:w="1662" w:type="dxa"/>
          </w:tcPr>
          <w:p w14:paraId="734B8BFF" w14:textId="77777777" w:rsidR="00C751F8" w:rsidRPr="001E259E" w:rsidRDefault="00C751F8" w:rsidP="00FE5675">
            <w:pPr>
              <w:tabs>
                <w:tab w:val="right" w:pos="9360"/>
              </w:tabs>
              <w:rPr>
                <w:rFonts w:cs="Arial"/>
                <w:b/>
                <w:bCs/>
                <w:sz w:val="40"/>
                <w:szCs w:val="40"/>
              </w:rPr>
            </w:pPr>
          </w:p>
        </w:tc>
        <w:tc>
          <w:tcPr>
            <w:tcW w:w="1674" w:type="dxa"/>
          </w:tcPr>
          <w:p w14:paraId="3446A2A9" w14:textId="77777777" w:rsidR="00C751F8" w:rsidRPr="001E259E" w:rsidRDefault="00C751F8" w:rsidP="00FE5675">
            <w:pPr>
              <w:tabs>
                <w:tab w:val="right" w:pos="9360"/>
              </w:tabs>
              <w:rPr>
                <w:rFonts w:cs="Arial"/>
                <w:b/>
                <w:bCs/>
                <w:sz w:val="40"/>
                <w:szCs w:val="40"/>
              </w:rPr>
            </w:pPr>
          </w:p>
        </w:tc>
      </w:tr>
      <w:tr w:rsidR="0028657B" w:rsidRPr="001E259E" w14:paraId="1522B315" w14:textId="77777777" w:rsidTr="008D1615">
        <w:tc>
          <w:tcPr>
            <w:tcW w:w="1965" w:type="dxa"/>
          </w:tcPr>
          <w:p w14:paraId="2D9B098B" w14:textId="77777777" w:rsidR="0028657B" w:rsidRPr="001E259E" w:rsidRDefault="0028657B" w:rsidP="00FE5675">
            <w:pPr>
              <w:tabs>
                <w:tab w:val="right" w:pos="9360"/>
              </w:tabs>
              <w:rPr>
                <w:rFonts w:cs="Arial"/>
                <w:b/>
                <w:bCs/>
                <w:szCs w:val="24"/>
              </w:rPr>
            </w:pPr>
            <w:r w:rsidRPr="001E259E">
              <w:rPr>
                <w:rFonts w:cs="Arial"/>
                <w:b/>
                <w:bCs/>
                <w:szCs w:val="24"/>
              </w:rPr>
              <w:t>Tamil</w:t>
            </w:r>
          </w:p>
        </w:tc>
        <w:tc>
          <w:tcPr>
            <w:tcW w:w="1666" w:type="dxa"/>
          </w:tcPr>
          <w:p w14:paraId="2FC9F6C8" w14:textId="77777777" w:rsidR="0028657B" w:rsidRPr="001E259E" w:rsidRDefault="00F96799" w:rsidP="00FE5675">
            <w:pPr>
              <w:tabs>
                <w:tab w:val="right" w:pos="9360"/>
              </w:tabs>
              <w:rPr>
                <w:rFonts w:ascii="BRH Devanagari Extra" w:hAnsi="BRH Devanagari Extra" w:cs="BRH Devanagari Extra"/>
                <w:b/>
                <w:bCs/>
                <w:sz w:val="40"/>
                <w:szCs w:val="40"/>
              </w:rPr>
            </w:pPr>
            <w:r w:rsidRPr="001E259E">
              <w:rPr>
                <w:rFonts w:ascii="BRH Tamil Tab Extra" w:hAnsi="BRH Tamil Tab Extra" w:cs="BRH Tamil Tab Extra"/>
                <w:b/>
                <w:bCs/>
                <w:sz w:val="40"/>
                <w:szCs w:val="40"/>
              </w:rPr>
              <w:t>*</w:t>
            </w:r>
            <w:r w:rsidR="00703F43" w:rsidRPr="001E259E">
              <w:rPr>
                <w:rFonts w:ascii="Latha" w:hAnsi="Latha" w:cs="Latha"/>
                <w:sz w:val="28"/>
                <w:szCs w:val="28"/>
                <w:cs/>
                <w:lang w:bidi="ta-IN"/>
              </w:rPr>
              <w:t>ஶ</w:t>
            </w:r>
          </w:p>
        </w:tc>
        <w:tc>
          <w:tcPr>
            <w:tcW w:w="1667" w:type="dxa"/>
          </w:tcPr>
          <w:p w14:paraId="720D35F6" w14:textId="77777777" w:rsidR="0028657B" w:rsidRPr="001E259E" w:rsidRDefault="00A95667" w:rsidP="00FE5675">
            <w:pPr>
              <w:tabs>
                <w:tab w:val="right" w:pos="9360"/>
              </w:tabs>
              <w:rPr>
                <w:rFonts w:ascii="BRH Devanagari Extra" w:hAnsi="BRH Devanagari Extra" w:cs="BRH Devanagari Extra"/>
                <w:b/>
                <w:bCs/>
                <w:sz w:val="40"/>
                <w:szCs w:val="40"/>
              </w:rPr>
            </w:pPr>
            <w:r w:rsidRPr="001E259E">
              <w:rPr>
                <w:rFonts w:ascii="BRH Tamil Tab Extra" w:hAnsi="BRH Tamil Tab Extra" w:cs="BRH Tamil Tab Extra"/>
                <w:b/>
                <w:bCs/>
                <w:sz w:val="40"/>
                <w:szCs w:val="40"/>
              </w:rPr>
              <w:t>*</w:t>
            </w:r>
            <w:r w:rsidR="00703F43" w:rsidRPr="001E259E">
              <w:rPr>
                <w:rFonts w:ascii="Latha" w:hAnsi="Latha" w:cs="Latha"/>
                <w:sz w:val="28"/>
                <w:szCs w:val="28"/>
                <w:cs/>
                <w:lang w:bidi="ta-IN"/>
              </w:rPr>
              <w:t>ஷ</w:t>
            </w:r>
          </w:p>
        </w:tc>
        <w:tc>
          <w:tcPr>
            <w:tcW w:w="1662" w:type="dxa"/>
          </w:tcPr>
          <w:p w14:paraId="7FDC205D" w14:textId="77777777" w:rsidR="0028657B" w:rsidRPr="001E259E" w:rsidRDefault="00A95667" w:rsidP="00FE5675">
            <w:pPr>
              <w:tabs>
                <w:tab w:val="right" w:pos="9360"/>
              </w:tabs>
              <w:rPr>
                <w:rFonts w:ascii="BRH Devanagari Extra" w:hAnsi="BRH Devanagari Extra" w:cs="BRH Devanagari Extra"/>
                <w:b/>
                <w:bCs/>
                <w:sz w:val="40"/>
                <w:szCs w:val="40"/>
              </w:rPr>
            </w:pPr>
            <w:r w:rsidRPr="001E259E">
              <w:rPr>
                <w:rFonts w:ascii="BRH Tamil Tab Extra" w:hAnsi="BRH Tamil Tab Extra" w:cs="BRH Tamil Tab Extra"/>
                <w:b/>
                <w:bCs/>
                <w:sz w:val="40"/>
                <w:szCs w:val="40"/>
              </w:rPr>
              <w:t>*</w:t>
            </w:r>
            <w:r w:rsidR="00703F43" w:rsidRPr="001E259E">
              <w:rPr>
                <w:rFonts w:ascii="Latha" w:hAnsi="Latha" w:cs="Latha"/>
                <w:sz w:val="28"/>
                <w:szCs w:val="28"/>
                <w:cs/>
                <w:lang w:bidi="ta-IN"/>
              </w:rPr>
              <w:t>ஸ</w:t>
            </w:r>
          </w:p>
        </w:tc>
        <w:tc>
          <w:tcPr>
            <w:tcW w:w="1662" w:type="dxa"/>
          </w:tcPr>
          <w:p w14:paraId="3AD295AF" w14:textId="77777777" w:rsidR="0028657B" w:rsidRPr="001E259E" w:rsidRDefault="0028657B" w:rsidP="00FE5675">
            <w:pPr>
              <w:tabs>
                <w:tab w:val="right" w:pos="9360"/>
              </w:tabs>
              <w:rPr>
                <w:rFonts w:cs="Arial"/>
                <w:b/>
                <w:bCs/>
                <w:szCs w:val="24"/>
              </w:rPr>
            </w:pPr>
          </w:p>
        </w:tc>
        <w:tc>
          <w:tcPr>
            <w:tcW w:w="1674" w:type="dxa"/>
          </w:tcPr>
          <w:p w14:paraId="3BC524D4" w14:textId="77777777" w:rsidR="0028657B" w:rsidRPr="001E259E" w:rsidRDefault="0028657B" w:rsidP="00FE5675">
            <w:pPr>
              <w:tabs>
                <w:tab w:val="right" w:pos="9360"/>
              </w:tabs>
              <w:rPr>
                <w:rFonts w:cs="Arial"/>
                <w:b/>
                <w:bCs/>
                <w:szCs w:val="24"/>
              </w:rPr>
            </w:pPr>
          </w:p>
        </w:tc>
      </w:tr>
      <w:tr w:rsidR="0028657B" w:rsidRPr="001E259E" w14:paraId="2CA97524" w14:textId="77777777" w:rsidTr="008D1615">
        <w:tc>
          <w:tcPr>
            <w:tcW w:w="1965" w:type="dxa"/>
          </w:tcPr>
          <w:p w14:paraId="6F3CECD7" w14:textId="77777777" w:rsidR="0028657B" w:rsidRPr="001E259E" w:rsidRDefault="0028657B" w:rsidP="0049696C">
            <w:pPr>
              <w:widowControl w:val="0"/>
              <w:autoSpaceDE w:val="0"/>
              <w:autoSpaceDN w:val="0"/>
              <w:adjustRightInd w:val="0"/>
              <w:spacing w:line="240" w:lineRule="auto"/>
              <w:rPr>
                <w:rFonts w:cs="Arial"/>
                <w:b/>
                <w:bCs/>
                <w:szCs w:val="24"/>
              </w:rPr>
            </w:pPr>
            <w:r w:rsidRPr="001E259E">
              <w:rPr>
                <w:rFonts w:cs="Arial"/>
                <w:b/>
                <w:bCs/>
                <w:szCs w:val="24"/>
              </w:rPr>
              <w:t>Malayalam</w:t>
            </w:r>
          </w:p>
        </w:tc>
        <w:tc>
          <w:tcPr>
            <w:tcW w:w="1666" w:type="dxa"/>
          </w:tcPr>
          <w:p w14:paraId="0F56E780" w14:textId="77777777" w:rsidR="0028657B" w:rsidRPr="001E259E" w:rsidRDefault="00871AEB" w:rsidP="00FE5675">
            <w:pPr>
              <w:tabs>
                <w:tab w:val="right" w:pos="9360"/>
              </w:tabs>
              <w:rPr>
                <w:rFonts w:ascii="BRH Devanagari Extra" w:hAnsi="BRH Devanagari Extra" w:cs="BRH Devanagari Extra"/>
                <w:b/>
                <w:bCs/>
                <w:sz w:val="36"/>
                <w:szCs w:val="36"/>
              </w:rPr>
            </w:pPr>
            <w:r w:rsidRPr="001E259E">
              <w:rPr>
                <w:rFonts w:ascii="BRH Malayalam Extra" w:hAnsi="BRH Malayalam Extra" w:cs="BRH Malayalam Extra"/>
                <w:b/>
                <w:bCs/>
                <w:sz w:val="36"/>
                <w:szCs w:val="36"/>
              </w:rPr>
              <w:t>q</w:t>
            </w:r>
          </w:p>
        </w:tc>
        <w:tc>
          <w:tcPr>
            <w:tcW w:w="1667" w:type="dxa"/>
          </w:tcPr>
          <w:p w14:paraId="13FBC27D" w14:textId="77777777" w:rsidR="0028657B" w:rsidRPr="001E259E" w:rsidRDefault="00871AEB" w:rsidP="00FE5675">
            <w:pPr>
              <w:tabs>
                <w:tab w:val="right" w:pos="9360"/>
              </w:tabs>
              <w:rPr>
                <w:rFonts w:ascii="BRH Devanagari Extra" w:hAnsi="BRH Devanagari Extra" w:cs="BRH Devanagari Extra"/>
                <w:b/>
                <w:bCs/>
                <w:sz w:val="36"/>
                <w:szCs w:val="36"/>
              </w:rPr>
            </w:pPr>
            <w:r w:rsidRPr="001E259E">
              <w:rPr>
                <w:rFonts w:ascii="BRH Malayalam Extra" w:hAnsi="BRH Malayalam Extra" w:cs="BRH Malayalam Extra"/>
                <w:b/>
                <w:bCs/>
                <w:sz w:val="36"/>
                <w:szCs w:val="36"/>
              </w:rPr>
              <w:t>r</w:t>
            </w:r>
          </w:p>
        </w:tc>
        <w:tc>
          <w:tcPr>
            <w:tcW w:w="1662" w:type="dxa"/>
          </w:tcPr>
          <w:p w14:paraId="3C60F699" w14:textId="77777777" w:rsidR="0028657B" w:rsidRPr="001E259E" w:rsidRDefault="00871AEB" w:rsidP="00FE5675">
            <w:pPr>
              <w:tabs>
                <w:tab w:val="right" w:pos="9360"/>
              </w:tabs>
              <w:rPr>
                <w:rFonts w:ascii="BRH Devanagari Extra" w:hAnsi="BRH Devanagari Extra" w:cs="BRH Devanagari Extra"/>
                <w:b/>
                <w:bCs/>
                <w:sz w:val="36"/>
                <w:szCs w:val="36"/>
              </w:rPr>
            </w:pPr>
            <w:r w:rsidRPr="001E259E">
              <w:rPr>
                <w:rFonts w:ascii="BRH Malayalam Extra" w:hAnsi="BRH Malayalam Extra" w:cs="BRH Malayalam Extra"/>
                <w:b/>
                <w:bCs/>
                <w:sz w:val="36"/>
                <w:szCs w:val="36"/>
              </w:rPr>
              <w:t>s</w:t>
            </w:r>
          </w:p>
        </w:tc>
        <w:tc>
          <w:tcPr>
            <w:tcW w:w="1662" w:type="dxa"/>
          </w:tcPr>
          <w:p w14:paraId="6EE12678" w14:textId="77777777" w:rsidR="0028657B" w:rsidRPr="001E259E" w:rsidRDefault="0028657B" w:rsidP="00FE5675">
            <w:pPr>
              <w:tabs>
                <w:tab w:val="right" w:pos="9360"/>
              </w:tabs>
              <w:rPr>
                <w:rFonts w:cs="Arial"/>
                <w:b/>
                <w:bCs/>
                <w:szCs w:val="24"/>
              </w:rPr>
            </w:pPr>
          </w:p>
        </w:tc>
        <w:tc>
          <w:tcPr>
            <w:tcW w:w="1674" w:type="dxa"/>
          </w:tcPr>
          <w:p w14:paraId="4E8DB018" w14:textId="77777777" w:rsidR="0028657B" w:rsidRPr="001E259E" w:rsidRDefault="0028657B" w:rsidP="00FE5675">
            <w:pPr>
              <w:tabs>
                <w:tab w:val="right" w:pos="9360"/>
              </w:tabs>
              <w:rPr>
                <w:rFonts w:cs="Arial"/>
                <w:b/>
                <w:bCs/>
                <w:szCs w:val="24"/>
              </w:rPr>
            </w:pPr>
          </w:p>
        </w:tc>
      </w:tr>
      <w:tr w:rsidR="006F22A0" w:rsidRPr="001E259E" w14:paraId="358FC096" w14:textId="77777777" w:rsidTr="008D1615">
        <w:tc>
          <w:tcPr>
            <w:tcW w:w="1965" w:type="dxa"/>
          </w:tcPr>
          <w:p w14:paraId="7BFFB98B" w14:textId="77777777" w:rsidR="006F22A0" w:rsidRPr="001E259E" w:rsidRDefault="006F22A0" w:rsidP="0049696C">
            <w:pPr>
              <w:widowControl w:val="0"/>
              <w:autoSpaceDE w:val="0"/>
              <w:autoSpaceDN w:val="0"/>
              <w:adjustRightInd w:val="0"/>
              <w:spacing w:line="240" w:lineRule="auto"/>
              <w:rPr>
                <w:rFonts w:cs="Arial"/>
                <w:b/>
                <w:bCs/>
                <w:szCs w:val="24"/>
              </w:rPr>
            </w:pPr>
            <w:r w:rsidRPr="001E259E">
              <w:rPr>
                <w:rFonts w:cs="Arial"/>
                <w:b/>
                <w:bCs/>
                <w:szCs w:val="24"/>
              </w:rPr>
              <w:t>Place of Production</w:t>
            </w:r>
          </w:p>
        </w:tc>
        <w:tc>
          <w:tcPr>
            <w:tcW w:w="1666" w:type="dxa"/>
          </w:tcPr>
          <w:p w14:paraId="1C7E170A" w14:textId="77777777" w:rsidR="006F22A0" w:rsidRPr="001E259E" w:rsidRDefault="006F22A0" w:rsidP="00FE5675">
            <w:pPr>
              <w:tabs>
                <w:tab w:val="right" w:pos="9360"/>
              </w:tabs>
              <w:rPr>
                <w:rFonts w:cs="Arial"/>
                <w:sz w:val="28"/>
                <w:szCs w:val="28"/>
              </w:rPr>
            </w:pPr>
            <w:r w:rsidRPr="001E259E">
              <w:rPr>
                <w:rFonts w:cs="Arial"/>
                <w:sz w:val="28"/>
                <w:szCs w:val="28"/>
              </w:rPr>
              <w:t>‘ca’ varga</w:t>
            </w:r>
          </w:p>
        </w:tc>
        <w:tc>
          <w:tcPr>
            <w:tcW w:w="1667" w:type="dxa"/>
          </w:tcPr>
          <w:p w14:paraId="2C4692C1" w14:textId="77777777" w:rsidR="006F22A0" w:rsidRPr="001E259E" w:rsidRDefault="006F22A0" w:rsidP="00FE5675">
            <w:pPr>
              <w:tabs>
                <w:tab w:val="right" w:pos="9360"/>
              </w:tabs>
              <w:rPr>
                <w:rFonts w:cs="Arial"/>
                <w:sz w:val="28"/>
                <w:szCs w:val="28"/>
              </w:rPr>
            </w:pPr>
            <w:r w:rsidRPr="001E259E">
              <w:rPr>
                <w:rFonts w:cs="Arial"/>
                <w:sz w:val="28"/>
                <w:szCs w:val="28"/>
              </w:rPr>
              <w:t>‘Ta’ varga</w:t>
            </w:r>
          </w:p>
        </w:tc>
        <w:tc>
          <w:tcPr>
            <w:tcW w:w="1662" w:type="dxa"/>
          </w:tcPr>
          <w:p w14:paraId="2A78D1D4" w14:textId="77777777" w:rsidR="006F22A0" w:rsidRPr="001E259E" w:rsidRDefault="006F22A0" w:rsidP="00FE5675">
            <w:pPr>
              <w:tabs>
                <w:tab w:val="right" w:pos="9360"/>
              </w:tabs>
              <w:rPr>
                <w:rFonts w:cs="Arial"/>
                <w:sz w:val="28"/>
                <w:szCs w:val="28"/>
              </w:rPr>
            </w:pPr>
            <w:r w:rsidRPr="001E259E">
              <w:rPr>
                <w:rFonts w:cs="Arial"/>
                <w:sz w:val="28"/>
                <w:szCs w:val="28"/>
              </w:rPr>
              <w:t>‘ta’ varga</w:t>
            </w:r>
          </w:p>
        </w:tc>
        <w:tc>
          <w:tcPr>
            <w:tcW w:w="1662" w:type="dxa"/>
          </w:tcPr>
          <w:p w14:paraId="78167214" w14:textId="77777777" w:rsidR="006F22A0" w:rsidRPr="001E259E" w:rsidRDefault="006F22A0" w:rsidP="00FE5675">
            <w:pPr>
              <w:tabs>
                <w:tab w:val="right" w:pos="9360"/>
              </w:tabs>
              <w:rPr>
                <w:rFonts w:cs="Arial"/>
                <w:b/>
                <w:bCs/>
                <w:szCs w:val="24"/>
              </w:rPr>
            </w:pPr>
          </w:p>
        </w:tc>
        <w:tc>
          <w:tcPr>
            <w:tcW w:w="1674" w:type="dxa"/>
          </w:tcPr>
          <w:p w14:paraId="10234EB9" w14:textId="77777777" w:rsidR="006F22A0" w:rsidRPr="001E259E" w:rsidRDefault="006F22A0" w:rsidP="00FE5675">
            <w:pPr>
              <w:tabs>
                <w:tab w:val="right" w:pos="9360"/>
              </w:tabs>
              <w:rPr>
                <w:rFonts w:cs="Arial"/>
                <w:b/>
                <w:bCs/>
                <w:szCs w:val="24"/>
              </w:rPr>
            </w:pPr>
          </w:p>
        </w:tc>
      </w:tr>
    </w:tbl>
    <w:p w14:paraId="66DC08DD" w14:textId="77777777" w:rsidR="00C751F8" w:rsidRPr="001E259E" w:rsidRDefault="00C751F8" w:rsidP="007E2F54"/>
    <w:p w14:paraId="224D0657" w14:textId="77777777" w:rsidR="004C09DA" w:rsidRPr="001E259E" w:rsidRDefault="004C09DA" w:rsidP="002436ED">
      <w:pPr>
        <w:rPr>
          <w:b/>
          <w:bCs/>
        </w:rPr>
      </w:pPr>
      <w:r w:rsidRPr="001E259E">
        <w:rPr>
          <w:b/>
          <w:bCs/>
        </w:rPr>
        <w:t>All these three are Hard Consonants.</w:t>
      </w:r>
    </w:p>
    <w:p w14:paraId="7FF8FB56" w14:textId="77777777" w:rsidR="007D4262" w:rsidRPr="001E259E" w:rsidRDefault="007D4262" w:rsidP="00725C8E">
      <w:pPr>
        <w:spacing w:line="240" w:lineRule="auto"/>
        <w:ind w:left="360"/>
        <w:jc w:val="both"/>
        <w:rPr>
          <w:sz w:val="28"/>
          <w:szCs w:val="28"/>
        </w:rPr>
      </w:pPr>
    </w:p>
    <w:p w14:paraId="0DCF1A3E" w14:textId="77777777" w:rsidR="006F22A0" w:rsidRPr="001E259E" w:rsidRDefault="006F22A0" w:rsidP="00725C8E">
      <w:pPr>
        <w:spacing w:line="240" w:lineRule="auto"/>
        <w:jc w:val="both"/>
        <w:rPr>
          <w:sz w:val="28"/>
          <w:szCs w:val="28"/>
        </w:rPr>
      </w:pPr>
      <w:r w:rsidRPr="001E259E">
        <w:rPr>
          <w:sz w:val="28"/>
          <w:szCs w:val="28"/>
        </w:rPr>
        <w:t>PS - The spirants are in order produced in the places of the mutes.44 but the middle of the producing organ is unclosed 45</w:t>
      </w:r>
      <w:r w:rsidR="00957562" w:rsidRPr="001E259E">
        <w:rPr>
          <w:sz w:val="28"/>
          <w:szCs w:val="28"/>
        </w:rPr>
        <w:t xml:space="preserve"> (see table above 1.3.2)</w:t>
      </w:r>
    </w:p>
    <w:p w14:paraId="5D2E63B6" w14:textId="77777777" w:rsidR="006F22A0" w:rsidRPr="001E259E" w:rsidRDefault="006F22A0" w:rsidP="00725C8E">
      <w:pPr>
        <w:jc w:val="both"/>
      </w:pPr>
    </w:p>
    <w:p w14:paraId="57B416E1" w14:textId="77777777" w:rsidR="00EE6A9E" w:rsidRPr="001E259E" w:rsidRDefault="00C751F8" w:rsidP="00725C8E">
      <w:pPr>
        <w:rPr>
          <w:rFonts w:cs="Arial"/>
          <w:sz w:val="28"/>
          <w:szCs w:val="28"/>
        </w:rPr>
      </w:pPr>
      <w:r w:rsidRPr="001E259E">
        <w:rPr>
          <w:sz w:val="28"/>
          <w:szCs w:val="28"/>
        </w:rPr>
        <w:t>Note: There is</w:t>
      </w:r>
      <w:r w:rsidR="00965885" w:rsidRPr="001E259E">
        <w:rPr>
          <w:sz w:val="28"/>
          <w:szCs w:val="28"/>
        </w:rPr>
        <w:t xml:space="preserve"> no</w:t>
      </w:r>
      <w:r w:rsidRPr="001E259E">
        <w:rPr>
          <w:sz w:val="28"/>
          <w:szCs w:val="28"/>
        </w:rPr>
        <w:t xml:space="preserve"> “Sa”</w:t>
      </w:r>
      <w:r w:rsidR="009C7160" w:rsidRPr="001E259E">
        <w:rPr>
          <w:rFonts w:ascii="BRH Tamil Tab Extra" w:hAnsi="BRH Tamil Tab Extra" w:cs="BRH Tamil Tab Extra"/>
          <w:b/>
          <w:bCs/>
          <w:sz w:val="28"/>
          <w:szCs w:val="28"/>
        </w:rPr>
        <w:t xml:space="preserve"> </w:t>
      </w:r>
      <w:r w:rsidR="009C7160" w:rsidRPr="001E259E">
        <w:rPr>
          <w:rFonts w:ascii="BRH Tamil Tab Extra" w:hAnsi="BRH Tamil Tab Extra" w:cs="BRH Tamil Tab Extra"/>
          <w:b/>
          <w:bCs/>
          <w:sz w:val="36"/>
          <w:szCs w:val="36"/>
        </w:rPr>
        <w:t>(</w:t>
      </w:r>
      <w:r w:rsidR="0034573C" w:rsidRPr="001E259E">
        <w:rPr>
          <w:rFonts w:ascii="Latha" w:hAnsi="Latha" w:cs="Latha"/>
          <w:sz w:val="28"/>
          <w:szCs w:val="28"/>
          <w:cs/>
          <w:lang w:bidi="ta-IN"/>
        </w:rPr>
        <w:t>ஶ</w:t>
      </w:r>
      <w:r w:rsidR="009C7160" w:rsidRPr="001E259E">
        <w:rPr>
          <w:rFonts w:ascii="BRH Tamil Tab Extra" w:hAnsi="BRH Tamil Tab Extra" w:cs="BRH Tamil Tab Extra"/>
          <w:b/>
          <w:bCs/>
          <w:sz w:val="36"/>
          <w:szCs w:val="36"/>
        </w:rPr>
        <w:t>)</w:t>
      </w:r>
      <w:r w:rsidR="009C7160" w:rsidRPr="001E259E">
        <w:rPr>
          <w:rFonts w:ascii="BRH Tamil Tab Extra" w:hAnsi="BRH Tamil Tab Extra" w:cs="BRH Tamil Tab Extra"/>
          <w:b/>
          <w:bCs/>
          <w:sz w:val="28"/>
          <w:szCs w:val="28"/>
        </w:rPr>
        <w:t xml:space="preserve"> </w:t>
      </w:r>
      <w:r w:rsidRPr="001E259E">
        <w:rPr>
          <w:sz w:val="28"/>
          <w:szCs w:val="28"/>
        </w:rPr>
        <w:t xml:space="preserve"> in Tamil language.  </w:t>
      </w:r>
      <w:r w:rsidR="00445910" w:rsidRPr="001E259E">
        <w:rPr>
          <w:sz w:val="28"/>
          <w:szCs w:val="28"/>
        </w:rPr>
        <w:t xml:space="preserve">The above letter is used specifically for representing </w:t>
      </w:r>
      <w:r w:rsidR="00FC65E5" w:rsidRPr="001E259E">
        <w:rPr>
          <w:sz w:val="28"/>
          <w:szCs w:val="28"/>
        </w:rPr>
        <w:t>“</w:t>
      </w:r>
      <w:r w:rsidR="00445910" w:rsidRPr="001E259E">
        <w:rPr>
          <w:sz w:val="28"/>
          <w:szCs w:val="28"/>
        </w:rPr>
        <w:t>Sa</w:t>
      </w:r>
      <w:r w:rsidR="00FC65E5" w:rsidRPr="001E259E">
        <w:rPr>
          <w:sz w:val="28"/>
          <w:szCs w:val="28"/>
        </w:rPr>
        <w:t>”</w:t>
      </w:r>
      <w:r w:rsidR="00445910" w:rsidRPr="001E259E">
        <w:rPr>
          <w:sz w:val="28"/>
          <w:szCs w:val="28"/>
        </w:rPr>
        <w:t xml:space="preserve"> in Tamil</w:t>
      </w:r>
      <w:r w:rsidR="00A95667" w:rsidRPr="001E259E">
        <w:rPr>
          <w:sz w:val="28"/>
          <w:szCs w:val="28"/>
        </w:rPr>
        <w:t xml:space="preserve"> Veda and Sloka books which is in original Sanskrit</w:t>
      </w:r>
      <w:r w:rsidR="00445910" w:rsidRPr="001E259E">
        <w:rPr>
          <w:sz w:val="28"/>
          <w:szCs w:val="28"/>
        </w:rPr>
        <w:t xml:space="preserve">. </w:t>
      </w:r>
      <w:r w:rsidR="00A95667" w:rsidRPr="001E259E">
        <w:rPr>
          <w:sz w:val="28"/>
          <w:szCs w:val="28"/>
        </w:rPr>
        <w:br/>
      </w:r>
      <w:r w:rsidR="002436ED" w:rsidRPr="001E259E">
        <w:rPr>
          <w:sz w:val="28"/>
          <w:szCs w:val="28"/>
        </w:rPr>
        <w:t xml:space="preserve">In Traditional Tamil </w:t>
      </w:r>
      <w:r w:rsidR="0034573C" w:rsidRPr="001E259E">
        <w:rPr>
          <w:rFonts w:ascii="Latha" w:hAnsi="Latha" w:cs="Latha"/>
          <w:sz w:val="28"/>
          <w:szCs w:val="28"/>
          <w:cs/>
          <w:lang w:bidi="ta-IN"/>
        </w:rPr>
        <w:t>ஸ</w:t>
      </w:r>
      <w:r w:rsidR="00767E4A" w:rsidRPr="001E259E">
        <w:rPr>
          <w:rFonts w:ascii="BRH Tamil Tab Extra" w:hAnsi="BRH Tamil Tab Extra" w:cs="BRH Tamil Tab Extra"/>
          <w:b/>
          <w:bCs/>
          <w:sz w:val="36"/>
          <w:szCs w:val="36"/>
        </w:rPr>
        <w:t>,</w:t>
      </w:r>
      <w:r w:rsidR="0034573C" w:rsidRPr="001E259E">
        <w:rPr>
          <w:rFonts w:ascii="Latha" w:hAnsi="Latha" w:cs="Latha"/>
          <w:sz w:val="28"/>
          <w:szCs w:val="28"/>
          <w:cs/>
          <w:lang w:bidi="ta-IN"/>
        </w:rPr>
        <w:t>ஷ</w:t>
      </w:r>
      <w:r w:rsidR="00767E4A" w:rsidRPr="001E259E">
        <w:rPr>
          <w:rFonts w:ascii="BRH Tamil Tab Extra" w:hAnsi="BRH Tamil Tab Extra" w:cs="BRH Tamil Tab Extra"/>
          <w:b/>
          <w:bCs/>
          <w:sz w:val="36"/>
          <w:szCs w:val="36"/>
        </w:rPr>
        <w:t>,</w:t>
      </w:r>
      <w:r w:rsidR="0034573C" w:rsidRPr="001E259E">
        <w:rPr>
          <w:rFonts w:ascii="Latha" w:hAnsi="Latha" w:cs="Latha"/>
          <w:sz w:val="28"/>
          <w:szCs w:val="28"/>
          <w:cs/>
          <w:lang w:bidi="ta-IN"/>
        </w:rPr>
        <w:t>ஜ</w:t>
      </w:r>
      <w:r w:rsidR="002436ED" w:rsidRPr="001E259E">
        <w:rPr>
          <w:rFonts w:ascii="BRH Tamil Tab Extra" w:hAnsi="BRH Tamil Tab Extra" w:cs="BRH Tamil Tab Extra"/>
          <w:b/>
          <w:bCs/>
          <w:sz w:val="28"/>
          <w:szCs w:val="28"/>
        </w:rPr>
        <w:t xml:space="preserve"> </w:t>
      </w:r>
      <w:r w:rsidR="002436ED" w:rsidRPr="001E259E">
        <w:rPr>
          <w:rFonts w:cs="Arial"/>
          <w:sz w:val="28"/>
          <w:szCs w:val="28"/>
        </w:rPr>
        <w:t xml:space="preserve">are </w:t>
      </w:r>
      <w:r w:rsidR="00767E4A" w:rsidRPr="001E259E">
        <w:rPr>
          <w:rFonts w:cs="Arial"/>
          <w:sz w:val="28"/>
          <w:szCs w:val="28"/>
        </w:rPr>
        <w:t xml:space="preserve">also </w:t>
      </w:r>
      <w:r w:rsidR="002436ED" w:rsidRPr="001E259E">
        <w:rPr>
          <w:rFonts w:cs="Arial"/>
          <w:sz w:val="28"/>
          <w:szCs w:val="28"/>
        </w:rPr>
        <w:t xml:space="preserve">not there. These have come in to represent sounds that are taken from other languages, especially Sanskrit. </w:t>
      </w:r>
      <w:r w:rsidR="00EE6A9E" w:rsidRPr="001E259E">
        <w:rPr>
          <w:rFonts w:cs="Arial"/>
          <w:sz w:val="28"/>
          <w:szCs w:val="28"/>
        </w:rPr>
        <w:br/>
      </w:r>
    </w:p>
    <w:p w14:paraId="32DEA6CE" w14:textId="77777777" w:rsidR="00C751F8" w:rsidRPr="001E259E" w:rsidRDefault="002436ED" w:rsidP="00725C8E">
      <w:pPr>
        <w:jc w:val="both"/>
        <w:rPr>
          <w:rFonts w:cs="Arial"/>
          <w:sz w:val="28"/>
          <w:szCs w:val="28"/>
        </w:rPr>
      </w:pPr>
      <w:r w:rsidRPr="001E259E">
        <w:rPr>
          <w:rFonts w:cs="Arial"/>
          <w:sz w:val="28"/>
          <w:szCs w:val="28"/>
        </w:rPr>
        <w:t>There is a separate Grantha Li</w:t>
      </w:r>
      <w:r w:rsidR="00767E4A" w:rsidRPr="001E259E">
        <w:rPr>
          <w:rFonts w:cs="Arial"/>
          <w:sz w:val="28"/>
          <w:szCs w:val="28"/>
        </w:rPr>
        <w:t>p</w:t>
      </w:r>
      <w:r w:rsidRPr="001E259E">
        <w:rPr>
          <w:rFonts w:cs="Arial"/>
          <w:sz w:val="28"/>
          <w:szCs w:val="28"/>
        </w:rPr>
        <w:t>i that was evolved to represent and publish Vedic Texts. Many Paatashalaas teach Tamil Vedic students through Grantha Li</w:t>
      </w:r>
      <w:r w:rsidR="00767E4A" w:rsidRPr="001E259E">
        <w:rPr>
          <w:rFonts w:cs="Arial"/>
          <w:sz w:val="28"/>
          <w:szCs w:val="28"/>
        </w:rPr>
        <w:t>p</w:t>
      </w:r>
      <w:r w:rsidRPr="001E259E">
        <w:rPr>
          <w:rFonts w:cs="Arial"/>
          <w:sz w:val="28"/>
          <w:szCs w:val="28"/>
        </w:rPr>
        <w:t>i.</w:t>
      </w:r>
      <w:r w:rsidR="00767E4A" w:rsidRPr="001E259E">
        <w:rPr>
          <w:rFonts w:cs="Arial"/>
          <w:sz w:val="28"/>
          <w:szCs w:val="28"/>
        </w:rPr>
        <w:t xml:space="preserve"> </w:t>
      </w:r>
      <w:r w:rsidR="0034573C" w:rsidRPr="001E259E">
        <w:rPr>
          <w:rFonts w:cs="Arial"/>
          <w:sz w:val="28"/>
          <w:szCs w:val="28"/>
        </w:rPr>
        <w:br/>
      </w:r>
      <w:r w:rsidR="00767E4A" w:rsidRPr="001E259E">
        <w:rPr>
          <w:rFonts w:cs="Arial"/>
          <w:sz w:val="28"/>
          <w:szCs w:val="28"/>
        </w:rPr>
        <w:t>It is also used in some part</w:t>
      </w:r>
      <w:r w:rsidR="009C7160" w:rsidRPr="001E259E">
        <w:rPr>
          <w:rFonts w:cs="Arial"/>
          <w:sz w:val="28"/>
          <w:szCs w:val="28"/>
        </w:rPr>
        <w:t>s</w:t>
      </w:r>
      <w:r w:rsidR="00767E4A" w:rsidRPr="001E259E">
        <w:rPr>
          <w:rFonts w:cs="Arial"/>
          <w:sz w:val="28"/>
          <w:szCs w:val="28"/>
        </w:rPr>
        <w:t xml:space="preserve"> of Kerala.</w:t>
      </w:r>
      <w:r w:rsidR="00477685" w:rsidRPr="001E259E">
        <w:rPr>
          <w:rFonts w:cs="Arial"/>
          <w:sz w:val="28"/>
          <w:szCs w:val="28"/>
        </w:rPr>
        <w:t xml:space="preserve"> Grantha Lipi has mixed characteristics of Tamil and Malayalam. Some letters have distinct shape or representation.</w:t>
      </w:r>
    </w:p>
    <w:p w14:paraId="22B20A59" w14:textId="77777777" w:rsidR="004200E8" w:rsidRPr="001E259E" w:rsidRDefault="004200E8" w:rsidP="00725C8E">
      <w:pPr>
        <w:jc w:val="both"/>
        <w:rPr>
          <w:rFonts w:cs="Arial"/>
          <w:sz w:val="28"/>
          <w:szCs w:val="28"/>
        </w:rPr>
      </w:pPr>
    </w:p>
    <w:p w14:paraId="2343C62F" w14:textId="77777777" w:rsidR="004200E8" w:rsidRPr="001E259E" w:rsidRDefault="004200E8" w:rsidP="00725C8E">
      <w:pPr>
        <w:jc w:val="both"/>
        <w:rPr>
          <w:rFonts w:cs="Arial"/>
          <w:sz w:val="28"/>
          <w:szCs w:val="28"/>
        </w:rPr>
      </w:pPr>
    </w:p>
    <w:p w14:paraId="7A16C858" w14:textId="77777777" w:rsidR="00C751F8" w:rsidRPr="001E259E" w:rsidRDefault="00C751F8" w:rsidP="00927B79">
      <w:pPr>
        <w:pStyle w:val="Heading3"/>
      </w:pPr>
      <w:bookmarkStart w:id="22" w:name="_Toc39090951"/>
      <w:r w:rsidRPr="001E259E">
        <w:lastRenderedPageBreak/>
        <w:t>Aspirate:</w:t>
      </w:r>
      <w:r w:rsidR="00AD17B9" w:rsidRPr="001E259E">
        <w:t xml:space="preserve"> </w:t>
      </w:r>
      <w:r w:rsidR="00AD17B9" w:rsidRPr="001E259E">
        <w:rPr>
          <w:rFonts w:ascii="BRH Devanagari Extra" w:hAnsi="BRH Devanagari Extra"/>
          <w:sz w:val="32"/>
          <w:szCs w:val="32"/>
        </w:rPr>
        <w:t>(</w:t>
      </w:r>
      <w:r w:rsidR="00AD17B9" w:rsidRPr="001E259E">
        <w:rPr>
          <w:rFonts w:ascii="BRH Devanagari Extra" w:hAnsi="BRH Devanagari Extra"/>
          <w:sz w:val="32"/>
          <w:szCs w:val="32"/>
          <w:cs/>
        </w:rPr>
        <w:t>सोष्मता</w:t>
      </w:r>
      <w:r w:rsidR="00AD17B9" w:rsidRPr="001E259E">
        <w:rPr>
          <w:rFonts w:ascii="BRH Devanagari Extra" w:hAnsi="BRH Devanagari Extra"/>
          <w:sz w:val="32"/>
          <w:szCs w:val="32"/>
        </w:rPr>
        <w:t>)</w:t>
      </w:r>
      <w:bookmarkEnd w:id="22"/>
    </w:p>
    <w:p w14:paraId="5710DEEA" w14:textId="77777777" w:rsidR="008D1615" w:rsidRPr="001E259E" w:rsidRDefault="003968BF" w:rsidP="00FC65E5">
      <w:pPr>
        <w:rPr>
          <w:sz w:val="28"/>
          <w:szCs w:val="28"/>
        </w:rPr>
      </w:pPr>
      <w:r w:rsidRPr="001E259E">
        <w:rPr>
          <w:sz w:val="28"/>
          <w:szCs w:val="28"/>
        </w:rPr>
        <w:t>The words</w:t>
      </w:r>
      <w:r w:rsidR="00FC65E5" w:rsidRPr="001E259E">
        <w:rPr>
          <w:sz w:val="28"/>
          <w:szCs w:val="28"/>
        </w:rPr>
        <w:t xml:space="preserve"> </w:t>
      </w:r>
      <w:r w:rsidR="0034573C" w:rsidRPr="001E259E">
        <w:rPr>
          <w:sz w:val="28"/>
          <w:szCs w:val="28"/>
        </w:rPr>
        <w:t>s</w:t>
      </w:r>
      <w:r w:rsidRPr="001E259E">
        <w:rPr>
          <w:sz w:val="28"/>
          <w:szCs w:val="28"/>
        </w:rPr>
        <w:t xml:space="preserve">Oshmataa means aspiration,heat and warmth.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1634"/>
        <w:gridCol w:w="1618"/>
        <w:gridCol w:w="1614"/>
        <w:gridCol w:w="1614"/>
        <w:gridCol w:w="1625"/>
      </w:tblGrid>
      <w:tr w:rsidR="0028657B" w:rsidRPr="001E259E" w14:paraId="319F0840" w14:textId="77777777" w:rsidTr="008D1615">
        <w:tc>
          <w:tcPr>
            <w:tcW w:w="1965" w:type="dxa"/>
          </w:tcPr>
          <w:p w14:paraId="3D449618" w14:textId="77777777" w:rsidR="0028657B" w:rsidRPr="001E259E" w:rsidRDefault="0028657B" w:rsidP="00FE5675">
            <w:pPr>
              <w:tabs>
                <w:tab w:val="right" w:pos="9360"/>
              </w:tabs>
              <w:rPr>
                <w:rFonts w:cs="Arial"/>
                <w:b/>
                <w:bCs/>
                <w:szCs w:val="24"/>
              </w:rPr>
            </w:pPr>
          </w:p>
        </w:tc>
        <w:tc>
          <w:tcPr>
            <w:tcW w:w="1666" w:type="dxa"/>
          </w:tcPr>
          <w:p w14:paraId="0B3EDD74" w14:textId="77777777" w:rsidR="0028657B" w:rsidRPr="001E259E" w:rsidRDefault="0028657B" w:rsidP="00FE5675">
            <w:pPr>
              <w:tabs>
                <w:tab w:val="right" w:pos="9360"/>
              </w:tabs>
              <w:rPr>
                <w:rFonts w:cs="Arial"/>
                <w:b/>
                <w:bCs/>
                <w:sz w:val="40"/>
                <w:szCs w:val="40"/>
              </w:rPr>
            </w:pPr>
            <w:r w:rsidRPr="001E259E">
              <w:rPr>
                <w:rFonts w:ascii="BRH Devanagari Extra" w:hAnsi="BRH Devanagari Extra" w:cs="BRH Devanagari Extra"/>
                <w:b/>
                <w:bCs/>
                <w:sz w:val="40"/>
                <w:szCs w:val="40"/>
              </w:rPr>
              <w:t>W</w:t>
            </w:r>
          </w:p>
        </w:tc>
        <w:tc>
          <w:tcPr>
            <w:tcW w:w="1667" w:type="dxa"/>
          </w:tcPr>
          <w:p w14:paraId="05C2709A" w14:textId="77777777" w:rsidR="0028657B" w:rsidRPr="001E259E" w:rsidRDefault="0028657B" w:rsidP="00FE5675">
            <w:pPr>
              <w:tabs>
                <w:tab w:val="right" w:pos="9360"/>
              </w:tabs>
              <w:rPr>
                <w:rFonts w:cs="Arial"/>
                <w:b/>
                <w:bCs/>
                <w:szCs w:val="24"/>
              </w:rPr>
            </w:pPr>
          </w:p>
        </w:tc>
        <w:tc>
          <w:tcPr>
            <w:tcW w:w="1662" w:type="dxa"/>
          </w:tcPr>
          <w:p w14:paraId="0F668609" w14:textId="77777777" w:rsidR="0028657B" w:rsidRPr="001E259E" w:rsidRDefault="0028657B" w:rsidP="00FE5675">
            <w:pPr>
              <w:tabs>
                <w:tab w:val="right" w:pos="9360"/>
              </w:tabs>
              <w:rPr>
                <w:rFonts w:cs="Arial"/>
                <w:b/>
                <w:bCs/>
                <w:szCs w:val="24"/>
              </w:rPr>
            </w:pPr>
          </w:p>
        </w:tc>
        <w:tc>
          <w:tcPr>
            <w:tcW w:w="1662" w:type="dxa"/>
          </w:tcPr>
          <w:p w14:paraId="6B30C2AF" w14:textId="77777777" w:rsidR="0028657B" w:rsidRPr="001E259E" w:rsidRDefault="0028657B" w:rsidP="00FE5675">
            <w:pPr>
              <w:tabs>
                <w:tab w:val="right" w:pos="9360"/>
              </w:tabs>
              <w:rPr>
                <w:rFonts w:cs="Arial"/>
                <w:b/>
                <w:bCs/>
                <w:szCs w:val="24"/>
              </w:rPr>
            </w:pPr>
          </w:p>
        </w:tc>
        <w:tc>
          <w:tcPr>
            <w:tcW w:w="1674" w:type="dxa"/>
          </w:tcPr>
          <w:p w14:paraId="48A9B55A" w14:textId="77777777" w:rsidR="0028657B" w:rsidRPr="001E259E" w:rsidRDefault="0028657B" w:rsidP="00FE5675">
            <w:pPr>
              <w:tabs>
                <w:tab w:val="right" w:pos="9360"/>
              </w:tabs>
              <w:rPr>
                <w:rFonts w:cs="Arial"/>
                <w:b/>
                <w:bCs/>
                <w:szCs w:val="24"/>
              </w:rPr>
            </w:pPr>
          </w:p>
        </w:tc>
      </w:tr>
      <w:tr w:rsidR="00C751F8" w:rsidRPr="001E259E" w14:paraId="69485612" w14:textId="77777777" w:rsidTr="008D1615">
        <w:tc>
          <w:tcPr>
            <w:tcW w:w="1965" w:type="dxa"/>
          </w:tcPr>
          <w:p w14:paraId="3D0C4ED3" w14:textId="77777777" w:rsidR="00C751F8" w:rsidRPr="001E259E" w:rsidRDefault="00C751F8" w:rsidP="00C751F8">
            <w:pPr>
              <w:rPr>
                <w:rFonts w:cs="Arial"/>
                <w:szCs w:val="24"/>
              </w:rPr>
            </w:pPr>
            <w:r w:rsidRPr="001E259E">
              <w:rPr>
                <w:rFonts w:cs="Arial"/>
                <w:b/>
                <w:bCs/>
                <w:szCs w:val="24"/>
              </w:rPr>
              <w:t>English Representation</w:t>
            </w:r>
          </w:p>
        </w:tc>
        <w:tc>
          <w:tcPr>
            <w:tcW w:w="1666" w:type="dxa"/>
          </w:tcPr>
          <w:p w14:paraId="1C38CABF" w14:textId="77777777" w:rsidR="00C751F8" w:rsidRPr="001E259E" w:rsidRDefault="00C751F8" w:rsidP="00FE5675">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ha</w:t>
            </w:r>
          </w:p>
        </w:tc>
        <w:tc>
          <w:tcPr>
            <w:tcW w:w="1667" w:type="dxa"/>
          </w:tcPr>
          <w:p w14:paraId="49C6CFE9" w14:textId="77777777" w:rsidR="00C751F8" w:rsidRPr="001E259E" w:rsidRDefault="00C751F8" w:rsidP="00FE5675">
            <w:pPr>
              <w:tabs>
                <w:tab w:val="right" w:pos="9360"/>
              </w:tabs>
              <w:rPr>
                <w:rFonts w:cs="Arial"/>
                <w:b/>
                <w:bCs/>
                <w:szCs w:val="24"/>
              </w:rPr>
            </w:pPr>
          </w:p>
        </w:tc>
        <w:tc>
          <w:tcPr>
            <w:tcW w:w="1662" w:type="dxa"/>
          </w:tcPr>
          <w:p w14:paraId="6B230545" w14:textId="77777777" w:rsidR="00C751F8" w:rsidRPr="001E259E" w:rsidRDefault="00C751F8" w:rsidP="00FE5675">
            <w:pPr>
              <w:tabs>
                <w:tab w:val="right" w:pos="9360"/>
              </w:tabs>
              <w:rPr>
                <w:rFonts w:cs="Arial"/>
                <w:b/>
                <w:bCs/>
                <w:szCs w:val="24"/>
              </w:rPr>
            </w:pPr>
          </w:p>
        </w:tc>
        <w:tc>
          <w:tcPr>
            <w:tcW w:w="1662" w:type="dxa"/>
          </w:tcPr>
          <w:p w14:paraId="398E09EC" w14:textId="77777777" w:rsidR="00C751F8" w:rsidRPr="001E259E" w:rsidRDefault="00C751F8" w:rsidP="00FE5675">
            <w:pPr>
              <w:tabs>
                <w:tab w:val="right" w:pos="9360"/>
              </w:tabs>
              <w:rPr>
                <w:rFonts w:cs="Arial"/>
                <w:b/>
                <w:bCs/>
                <w:szCs w:val="24"/>
              </w:rPr>
            </w:pPr>
          </w:p>
        </w:tc>
        <w:tc>
          <w:tcPr>
            <w:tcW w:w="1674" w:type="dxa"/>
          </w:tcPr>
          <w:p w14:paraId="191F8545" w14:textId="77777777" w:rsidR="00C751F8" w:rsidRPr="001E259E" w:rsidRDefault="00C751F8" w:rsidP="00FE5675">
            <w:pPr>
              <w:tabs>
                <w:tab w:val="right" w:pos="9360"/>
              </w:tabs>
              <w:rPr>
                <w:rFonts w:cs="Arial"/>
                <w:b/>
                <w:bCs/>
                <w:szCs w:val="24"/>
              </w:rPr>
            </w:pPr>
          </w:p>
        </w:tc>
      </w:tr>
      <w:tr w:rsidR="00C145B6" w:rsidRPr="001E259E" w14:paraId="63B9FF83" w14:textId="77777777" w:rsidTr="008D1615">
        <w:tc>
          <w:tcPr>
            <w:tcW w:w="1965" w:type="dxa"/>
          </w:tcPr>
          <w:p w14:paraId="171ADE9D" w14:textId="77777777" w:rsidR="00C145B6" w:rsidRPr="001E259E" w:rsidRDefault="00C145B6" w:rsidP="00C751F8">
            <w:pPr>
              <w:tabs>
                <w:tab w:val="right" w:pos="1749"/>
              </w:tabs>
              <w:rPr>
                <w:rFonts w:cs="Arial"/>
                <w:b/>
                <w:bCs/>
                <w:szCs w:val="24"/>
              </w:rPr>
            </w:pPr>
            <w:r w:rsidRPr="001E259E">
              <w:rPr>
                <w:rFonts w:cs="Arial"/>
                <w:b/>
                <w:bCs/>
                <w:szCs w:val="24"/>
              </w:rPr>
              <w:t>Tamil</w:t>
            </w:r>
            <w:r w:rsidR="00C751F8" w:rsidRPr="001E259E">
              <w:rPr>
                <w:rFonts w:cs="Arial"/>
                <w:b/>
                <w:bCs/>
                <w:szCs w:val="24"/>
              </w:rPr>
              <w:tab/>
            </w:r>
          </w:p>
        </w:tc>
        <w:tc>
          <w:tcPr>
            <w:tcW w:w="1666" w:type="dxa"/>
          </w:tcPr>
          <w:p w14:paraId="7CDAD9FD" w14:textId="77777777" w:rsidR="00C145B6" w:rsidRPr="001E259E" w:rsidRDefault="004713AF" w:rsidP="00FE5675">
            <w:pPr>
              <w:tabs>
                <w:tab w:val="right" w:pos="9360"/>
              </w:tabs>
              <w:rPr>
                <w:rFonts w:ascii="BRH Devanagari Extra" w:hAnsi="BRH Devanagari Extra" w:cs="BRH Devanagari Extra"/>
                <w:b/>
                <w:bCs/>
                <w:sz w:val="40"/>
                <w:szCs w:val="40"/>
              </w:rPr>
            </w:pPr>
            <w:r w:rsidRPr="001E259E">
              <w:rPr>
                <w:rFonts w:ascii="Latha" w:hAnsi="Latha" w:cs="Latha"/>
                <w:sz w:val="28"/>
                <w:szCs w:val="28"/>
                <w:cs/>
                <w:lang w:bidi="ta-IN"/>
              </w:rPr>
              <w:t>ஹ</w:t>
            </w:r>
          </w:p>
        </w:tc>
        <w:tc>
          <w:tcPr>
            <w:tcW w:w="1667" w:type="dxa"/>
          </w:tcPr>
          <w:p w14:paraId="72E9BE83" w14:textId="77777777" w:rsidR="00C145B6" w:rsidRPr="001E259E" w:rsidRDefault="00C145B6" w:rsidP="00FE5675">
            <w:pPr>
              <w:tabs>
                <w:tab w:val="right" w:pos="9360"/>
              </w:tabs>
              <w:rPr>
                <w:rFonts w:cs="Arial"/>
                <w:b/>
                <w:bCs/>
                <w:szCs w:val="24"/>
              </w:rPr>
            </w:pPr>
          </w:p>
        </w:tc>
        <w:tc>
          <w:tcPr>
            <w:tcW w:w="1662" w:type="dxa"/>
          </w:tcPr>
          <w:p w14:paraId="0C3E8E52" w14:textId="77777777" w:rsidR="00C145B6" w:rsidRPr="001E259E" w:rsidRDefault="00C145B6" w:rsidP="00FE5675">
            <w:pPr>
              <w:tabs>
                <w:tab w:val="right" w:pos="9360"/>
              </w:tabs>
              <w:rPr>
                <w:rFonts w:cs="Arial"/>
                <w:b/>
                <w:bCs/>
                <w:szCs w:val="24"/>
              </w:rPr>
            </w:pPr>
          </w:p>
        </w:tc>
        <w:tc>
          <w:tcPr>
            <w:tcW w:w="1662" w:type="dxa"/>
          </w:tcPr>
          <w:p w14:paraId="56E69476" w14:textId="77777777" w:rsidR="00C145B6" w:rsidRPr="001E259E" w:rsidRDefault="00C145B6" w:rsidP="00FE5675">
            <w:pPr>
              <w:tabs>
                <w:tab w:val="right" w:pos="9360"/>
              </w:tabs>
              <w:rPr>
                <w:rFonts w:cs="Arial"/>
                <w:b/>
                <w:bCs/>
                <w:szCs w:val="24"/>
              </w:rPr>
            </w:pPr>
          </w:p>
        </w:tc>
        <w:tc>
          <w:tcPr>
            <w:tcW w:w="1674" w:type="dxa"/>
          </w:tcPr>
          <w:p w14:paraId="66DA674E" w14:textId="77777777" w:rsidR="00C145B6" w:rsidRPr="001E259E" w:rsidRDefault="00C145B6" w:rsidP="00FE5675">
            <w:pPr>
              <w:tabs>
                <w:tab w:val="right" w:pos="9360"/>
              </w:tabs>
              <w:rPr>
                <w:rFonts w:cs="Arial"/>
                <w:b/>
                <w:bCs/>
                <w:szCs w:val="24"/>
              </w:rPr>
            </w:pPr>
          </w:p>
        </w:tc>
      </w:tr>
      <w:tr w:rsidR="00C145B6" w:rsidRPr="001E259E" w14:paraId="336E3BDB" w14:textId="77777777" w:rsidTr="008D1615">
        <w:tc>
          <w:tcPr>
            <w:tcW w:w="1965" w:type="dxa"/>
          </w:tcPr>
          <w:p w14:paraId="718C3F2B" w14:textId="77777777" w:rsidR="00C145B6" w:rsidRPr="001E259E" w:rsidRDefault="00C145B6" w:rsidP="00FE5675">
            <w:pPr>
              <w:tabs>
                <w:tab w:val="right" w:pos="9360"/>
              </w:tabs>
              <w:rPr>
                <w:rFonts w:cs="Arial"/>
                <w:b/>
                <w:bCs/>
                <w:szCs w:val="24"/>
              </w:rPr>
            </w:pPr>
            <w:r w:rsidRPr="001E259E">
              <w:rPr>
                <w:rFonts w:cs="Arial"/>
                <w:b/>
                <w:bCs/>
                <w:szCs w:val="24"/>
              </w:rPr>
              <w:t>Malayalam</w:t>
            </w:r>
          </w:p>
        </w:tc>
        <w:tc>
          <w:tcPr>
            <w:tcW w:w="1666" w:type="dxa"/>
          </w:tcPr>
          <w:p w14:paraId="2C605B1E" w14:textId="77777777" w:rsidR="00C145B6" w:rsidRPr="001E259E" w:rsidRDefault="00871AEB" w:rsidP="00FE5675">
            <w:pPr>
              <w:tabs>
                <w:tab w:val="right" w:pos="9360"/>
              </w:tabs>
              <w:rPr>
                <w:rFonts w:ascii="BRH Devanagari Extra" w:hAnsi="BRH Devanagari Extra" w:cs="BRH Devanagari Extra"/>
                <w:b/>
                <w:bCs/>
                <w:sz w:val="32"/>
                <w:szCs w:val="32"/>
              </w:rPr>
            </w:pPr>
            <w:r w:rsidRPr="001E259E">
              <w:rPr>
                <w:rFonts w:ascii="BRH Malayalam Extra" w:hAnsi="BRH Malayalam Extra" w:cs="BRH Malayalam Extra"/>
                <w:b/>
                <w:bCs/>
                <w:sz w:val="32"/>
                <w:szCs w:val="32"/>
              </w:rPr>
              <w:t>t</w:t>
            </w:r>
          </w:p>
        </w:tc>
        <w:tc>
          <w:tcPr>
            <w:tcW w:w="1667" w:type="dxa"/>
          </w:tcPr>
          <w:p w14:paraId="0794698A" w14:textId="77777777" w:rsidR="00C145B6" w:rsidRPr="001E259E" w:rsidRDefault="00C145B6" w:rsidP="00FE5675">
            <w:pPr>
              <w:tabs>
                <w:tab w:val="right" w:pos="9360"/>
              </w:tabs>
              <w:rPr>
                <w:rFonts w:cs="Arial"/>
                <w:b/>
                <w:bCs/>
                <w:szCs w:val="24"/>
              </w:rPr>
            </w:pPr>
          </w:p>
        </w:tc>
        <w:tc>
          <w:tcPr>
            <w:tcW w:w="1662" w:type="dxa"/>
          </w:tcPr>
          <w:p w14:paraId="63A18C3A" w14:textId="77777777" w:rsidR="00C145B6" w:rsidRPr="001E259E" w:rsidRDefault="00C145B6" w:rsidP="00FE5675">
            <w:pPr>
              <w:tabs>
                <w:tab w:val="right" w:pos="9360"/>
              </w:tabs>
              <w:rPr>
                <w:rFonts w:cs="Arial"/>
                <w:b/>
                <w:bCs/>
                <w:szCs w:val="24"/>
              </w:rPr>
            </w:pPr>
          </w:p>
        </w:tc>
        <w:tc>
          <w:tcPr>
            <w:tcW w:w="1662" w:type="dxa"/>
          </w:tcPr>
          <w:p w14:paraId="478D76A5" w14:textId="77777777" w:rsidR="00C145B6" w:rsidRPr="001E259E" w:rsidRDefault="00C145B6" w:rsidP="00FE5675">
            <w:pPr>
              <w:tabs>
                <w:tab w:val="right" w:pos="9360"/>
              </w:tabs>
              <w:rPr>
                <w:rFonts w:cs="Arial"/>
                <w:b/>
                <w:bCs/>
                <w:szCs w:val="24"/>
              </w:rPr>
            </w:pPr>
          </w:p>
        </w:tc>
        <w:tc>
          <w:tcPr>
            <w:tcW w:w="1674" w:type="dxa"/>
          </w:tcPr>
          <w:p w14:paraId="190D6F29" w14:textId="77777777" w:rsidR="00C145B6" w:rsidRPr="001E259E" w:rsidRDefault="00C145B6" w:rsidP="00FE5675">
            <w:pPr>
              <w:tabs>
                <w:tab w:val="right" w:pos="9360"/>
              </w:tabs>
              <w:rPr>
                <w:rFonts w:cs="Arial"/>
                <w:b/>
                <w:bCs/>
                <w:szCs w:val="24"/>
              </w:rPr>
            </w:pPr>
          </w:p>
        </w:tc>
      </w:tr>
    </w:tbl>
    <w:p w14:paraId="26FB10BC" w14:textId="77777777" w:rsidR="009C7160" w:rsidRPr="001E259E" w:rsidRDefault="009C7160" w:rsidP="00CD0393">
      <w:pPr>
        <w:tabs>
          <w:tab w:val="right" w:pos="9360"/>
        </w:tabs>
        <w:rPr>
          <w:rFonts w:cs="Arial"/>
          <w:szCs w:val="24"/>
        </w:rPr>
      </w:pPr>
    </w:p>
    <w:p w14:paraId="08BDBD6A" w14:textId="77777777" w:rsidR="004C09DA" w:rsidRPr="001E259E" w:rsidRDefault="004C09DA" w:rsidP="00725C8E">
      <w:pPr>
        <w:tabs>
          <w:tab w:val="right" w:pos="9360"/>
        </w:tabs>
        <w:jc w:val="both"/>
        <w:rPr>
          <w:rFonts w:cs="Arial"/>
          <w:b/>
          <w:bCs/>
          <w:sz w:val="28"/>
          <w:szCs w:val="28"/>
        </w:rPr>
      </w:pPr>
      <w:r w:rsidRPr="001E259E">
        <w:rPr>
          <w:rFonts w:cs="Arial"/>
          <w:b/>
          <w:bCs/>
          <w:sz w:val="28"/>
          <w:szCs w:val="28"/>
        </w:rPr>
        <w:t>This is a soft consonant.</w:t>
      </w:r>
      <w:r w:rsidR="00F739FC">
        <w:rPr>
          <w:rFonts w:cs="Arial"/>
          <w:b/>
          <w:bCs/>
          <w:sz w:val="28"/>
          <w:szCs w:val="28"/>
        </w:rPr>
        <w:t xml:space="preserve"> </w:t>
      </w:r>
    </w:p>
    <w:p w14:paraId="72183910" w14:textId="77777777" w:rsidR="006F22A0" w:rsidRPr="001E259E" w:rsidRDefault="006F22A0" w:rsidP="00725C8E">
      <w:pPr>
        <w:tabs>
          <w:tab w:val="right" w:pos="9360"/>
        </w:tabs>
        <w:jc w:val="both"/>
        <w:rPr>
          <w:rFonts w:cs="Arial"/>
          <w:szCs w:val="24"/>
        </w:rPr>
      </w:pPr>
      <w:r w:rsidRPr="001E259E">
        <w:rPr>
          <w:rFonts w:cs="Arial"/>
          <w:szCs w:val="24"/>
        </w:rPr>
        <w:t xml:space="preserve">PS - </w:t>
      </w:r>
      <w:r w:rsidRPr="001E259E">
        <w:rPr>
          <w:sz w:val="28"/>
          <w:szCs w:val="28"/>
        </w:rPr>
        <w:t xml:space="preserve">Throat is the place of production of visarjanIya (Visargam) and </w:t>
      </w:r>
      <w:r w:rsidR="00477685" w:rsidRPr="001E259E">
        <w:rPr>
          <w:sz w:val="28"/>
          <w:szCs w:val="28"/>
        </w:rPr>
        <w:t>‘</w:t>
      </w:r>
      <w:r w:rsidRPr="001E259E">
        <w:rPr>
          <w:sz w:val="28"/>
          <w:szCs w:val="28"/>
        </w:rPr>
        <w:t>ha</w:t>
      </w:r>
      <w:r w:rsidR="00477685" w:rsidRPr="001E259E">
        <w:rPr>
          <w:sz w:val="28"/>
          <w:szCs w:val="28"/>
        </w:rPr>
        <w:t>’</w:t>
      </w:r>
      <w:r w:rsidRPr="001E259E">
        <w:rPr>
          <w:sz w:val="28"/>
          <w:szCs w:val="28"/>
        </w:rPr>
        <w:t xml:space="preserve"> </w:t>
      </w:r>
      <w:r w:rsidR="00957562" w:rsidRPr="001E259E">
        <w:rPr>
          <w:sz w:val="28"/>
          <w:szCs w:val="28"/>
        </w:rPr>
        <w:t>.</w:t>
      </w:r>
      <w:r w:rsidR="00957562" w:rsidRPr="001E259E">
        <w:rPr>
          <w:sz w:val="28"/>
          <w:szCs w:val="28"/>
        </w:rPr>
        <w:br/>
        <w:t>S</w:t>
      </w:r>
      <w:r w:rsidRPr="001E259E">
        <w:rPr>
          <w:sz w:val="28"/>
          <w:szCs w:val="28"/>
        </w:rPr>
        <w:t>ome author</w:t>
      </w:r>
      <w:r w:rsidR="00C06D1B" w:rsidRPr="001E259E">
        <w:rPr>
          <w:sz w:val="28"/>
          <w:szCs w:val="28"/>
        </w:rPr>
        <w:t>s</w:t>
      </w:r>
      <w:r w:rsidRPr="001E259E">
        <w:rPr>
          <w:sz w:val="28"/>
          <w:szCs w:val="28"/>
        </w:rPr>
        <w:t xml:space="preserve"> say same as vowels</w:t>
      </w:r>
      <w:r w:rsidR="00A73A23" w:rsidRPr="001E259E">
        <w:rPr>
          <w:sz w:val="28"/>
          <w:szCs w:val="28"/>
        </w:rPr>
        <w:t xml:space="preserve"> 46/47</w:t>
      </w:r>
    </w:p>
    <w:p w14:paraId="26520570" w14:textId="77777777" w:rsidR="009F7524" w:rsidRPr="001E259E" w:rsidRDefault="00CD0393" w:rsidP="00725C8E">
      <w:pPr>
        <w:tabs>
          <w:tab w:val="right" w:pos="9360"/>
        </w:tabs>
        <w:jc w:val="both"/>
        <w:rPr>
          <w:rFonts w:cs="Arial"/>
          <w:sz w:val="28"/>
          <w:szCs w:val="28"/>
        </w:rPr>
      </w:pPr>
      <w:r w:rsidRPr="001E259E">
        <w:rPr>
          <w:rFonts w:cs="Arial"/>
          <w:b/>
          <w:bCs/>
          <w:szCs w:val="24"/>
        </w:rPr>
        <w:t>Note:</w:t>
      </w:r>
      <w:r w:rsidRPr="001E259E">
        <w:rPr>
          <w:rFonts w:cs="Arial"/>
          <w:sz w:val="28"/>
          <w:szCs w:val="28"/>
        </w:rPr>
        <w:t xml:space="preserve"> There is no</w:t>
      </w:r>
      <w:r w:rsidRPr="001E259E">
        <w:rPr>
          <w:rFonts w:cs="Arial"/>
          <w:b/>
          <w:bCs/>
          <w:szCs w:val="24"/>
        </w:rPr>
        <w:t xml:space="preserve"> </w:t>
      </w:r>
      <w:r w:rsidR="004713AF" w:rsidRPr="001E259E">
        <w:rPr>
          <w:rFonts w:ascii="Latha" w:hAnsi="Latha" w:cs="Latha"/>
          <w:sz w:val="28"/>
          <w:szCs w:val="28"/>
          <w:cs/>
          <w:lang w:bidi="ta-IN"/>
        </w:rPr>
        <w:t>ழ</w:t>
      </w:r>
      <w:r w:rsidR="00C92964" w:rsidRPr="001E259E">
        <w:rPr>
          <w:rFonts w:ascii="BRH Tamil Tab Extra" w:hAnsi="BRH Tamil Tab Extra" w:cs="BRH Tamil Tab Extra"/>
          <w:b/>
          <w:bCs/>
          <w:sz w:val="40"/>
          <w:szCs w:val="40"/>
        </w:rPr>
        <w:t>,</w:t>
      </w:r>
      <w:r w:rsidR="00C92964" w:rsidRPr="001E259E">
        <w:rPr>
          <w:rFonts w:ascii="BRH Malayalam Extra" w:hAnsi="BRH Malayalam Extra" w:cs="BRH Malayalam Extra"/>
          <w:sz w:val="40"/>
          <w:szCs w:val="40"/>
        </w:rPr>
        <w:t xml:space="preserve"> </w:t>
      </w:r>
      <w:r w:rsidR="00C92964" w:rsidRPr="001E259E">
        <w:rPr>
          <w:rFonts w:ascii="BRH Malayalam Extra" w:hAnsi="BRH Malayalam Extra" w:cs="BRH Malayalam Extra"/>
          <w:b/>
          <w:bCs/>
          <w:sz w:val="44"/>
          <w:szCs w:val="44"/>
        </w:rPr>
        <w:t>o</w:t>
      </w:r>
      <w:r w:rsidR="00C92964" w:rsidRPr="001E259E">
        <w:rPr>
          <w:rFonts w:ascii="BRH Malayalam Extra" w:hAnsi="BRH Malayalam Extra" w:cs="BRH Malayalam Extra"/>
          <w:sz w:val="40"/>
          <w:szCs w:val="40"/>
        </w:rPr>
        <w:t>*</w:t>
      </w:r>
      <w:r w:rsidRPr="001E259E">
        <w:rPr>
          <w:rFonts w:cs="Arial"/>
          <w:sz w:val="28"/>
          <w:szCs w:val="28"/>
        </w:rPr>
        <w:t xml:space="preserve"> in Sanskrit.</w:t>
      </w:r>
      <w:r w:rsidR="0013273C" w:rsidRPr="001E259E">
        <w:rPr>
          <w:rFonts w:ascii="BRH Tamil Tab Extra" w:hAnsi="BRH Tamil Tab Extra" w:cs="BRH Tamil Tab Extra"/>
          <w:sz w:val="32"/>
          <w:szCs w:val="32"/>
        </w:rPr>
        <w:t xml:space="preserve"> </w:t>
      </w:r>
      <w:r w:rsidR="004713AF" w:rsidRPr="001E259E">
        <w:rPr>
          <w:rFonts w:ascii="Latha" w:hAnsi="Latha" w:cs="Latha"/>
          <w:sz w:val="28"/>
          <w:szCs w:val="28"/>
          <w:cs/>
          <w:lang w:bidi="ta-IN"/>
        </w:rPr>
        <w:t>ழ</w:t>
      </w:r>
      <w:r w:rsidR="00C92964" w:rsidRPr="001E259E">
        <w:rPr>
          <w:rFonts w:ascii="BRH Tamil Tab Extra" w:hAnsi="BRH Tamil Tab Extra" w:cs="BRH Tamil Tab Extra"/>
          <w:sz w:val="32"/>
          <w:szCs w:val="32"/>
        </w:rPr>
        <w:t>,</w:t>
      </w:r>
      <w:r w:rsidR="00C92964" w:rsidRPr="001E259E">
        <w:rPr>
          <w:rFonts w:ascii="BRH Malayalam Extra" w:hAnsi="BRH Malayalam Extra" w:cs="BRH Malayalam Extra"/>
          <w:sz w:val="40"/>
          <w:szCs w:val="40"/>
        </w:rPr>
        <w:t xml:space="preserve"> </w:t>
      </w:r>
      <w:r w:rsidR="00C92964" w:rsidRPr="001E259E">
        <w:rPr>
          <w:rFonts w:ascii="BRH Malayalam Extra" w:hAnsi="BRH Malayalam Extra" w:cs="BRH Malayalam Extra"/>
          <w:b/>
          <w:bCs/>
          <w:sz w:val="44"/>
          <w:szCs w:val="44"/>
        </w:rPr>
        <w:t>o</w:t>
      </w:r>
      <w:r w:rsidR="00C92964" w:rsidRPr="001E259E">
        <w:rPr>
          <w:rFonts w:ascii="BRH Malayalam Extra" w:hAnsi="BRH Malayalam Extra" w:cs="BRH Malayalam Extra"/>
          <w:sz w:val="40"/>
          <w:szCs w:val="40"/>
        </w:rPr>
        <w:t>*</w:t>
      </w:r>
      <w:r w:rsidR="0013273C" w:rsidRPr="001E259E">
        <w:rPr>
          <w:rFonts w:ascii="BRH Tamil Tab Extra" w:hAnsi="BRH Tamil Tab Extra" w:cs="BRH Tamil Tab Extra"/>
          <w:sz w:val="32"/>
          <w:szCs w:val="32"/>
        </w:rPr>
        <w:t xml:space="preserve"> </w:t>
      </w:r>
      <w:r w:rsidR="0013273C" w:rsidRPr="001E259E">
        <w:rPr>
          <w:rFonts w:cs="Arial"/>
          <w:sz w:val="28"/>
          <w:szCs w:val="28"/>
        </w:rPr>
        <w:t>is used in Tamil and Malayalam only.</w:t>
      </w:r>
      <w:r w:rsidR="00725C8E" w:rsidRPr="001E259E">
        <w:rPr>
          <w:rFonts w:cs="Arial"/>
          <w:sz w:val="28"/>
          <w:szCs w:val="28"/>
        </w:rPr>
        <w:t xml:space="preserve"> </w:t>
      </w:r>
      <w:r w:rsidR="0013273C" w:rsidRPr="001E259E">
        <w:rPr>
          <w:rFonts w:cs="Arial"/>
          <w:sz w:val="28"/>
          <w:szCs w:val="28"/>
        </w:rPr>
        <w:t>Malayalam as a language has got four variants of consonant letters and</w:t>
      </w:r>
      <w:r w:rsidR="0013273C" w:rsidRPr="001E259E">
        <w:rPr>
          <w:rFonts w:cs="Arial"/>
          <w:b/>
          <w:bCs/>
          <w:sz w:val="36"/>
          <w:szCs w:val="36"/>
        </w:rPr>
        <w:t xml:space="preserve"> </w:t>
      </w:r>
      <w:r w:rsidR="004713AF" w:rsidRPr="001E259E">
        <w:rPr>
          <w:rFonts w:ascii="Latha" w:hAnsi="Latha" w:cs="Latha"/>
          <w:sz w:val="28"/>
          <w:szCs w:val="28"/>
          <w:cs/>
          <w:lang w:bidi="ta-IN"/>
        </w:rPr>
        <w:t>ழ</w:t>
      </w:r>
      <w:r w:rsidR="0013273C" w:rsidRPr="001E259E">
        <w:rPr>
          <w:rFonts w:cs="Arial"/>
          <w:b/>
          <w:bCs/>
          <w:sz w:val="36"/>
          <w:szCs w:val="36"/>
        </w:rPr>
        <w:t xml:space="preserve">, </w:t>
      </w:r>
      <w:r w:rsidR="00C92964" w:rsidRPr="001E259E">
        <w:rPr>
          <w:rFonts w:ascii="BRH Malayalam Extra" w:hAnsi="BRH Malayalam Extra" w:cs="BRH Malayalam Extra"/>
          <w:b/>
          <w:bCs/>
          <w:sz w:val="36"/>
          <w:szCs w:val="36"/>
        </w:rPr>
        <w:t>o*</w:t>
      </w:r>
      <w:r w:rsidR="00725C8E" w:rsidRPr="001E259E">
        <w:rPr>
          <w:rFonts w:ascii="BRH Malayalam Extra" w:hAnsi="BRH Malayalam Extra" w:cs="BRH Malayalam Extra"/>
          <w:sz w:val="28"/>
          <w:szCs w:val="28"/>
        </w:rPr>
        <w:t xml:space="preserve"> </w:t>
      </w:r>
      <w:r w:rsidR="0013273C" w:rsidRPr="001E259E">
        <w:rPr>
          <w:rFonts w:cs="Arial"/>
          <w:sz w:val="28"/>
          <w:szCs w:val="28"/>
        </w:rPr>
        <w:t xml:space="preserve">so it is completely friendly to learn both Devanagari and Dravidian languages </w:t>
      </w:r>
      <w:r w:rsidR="0013273C" w:rsidRPr="001E259E">
        <w:rPr>
          <w:rFonts w:cs="Arial"/>
          <w:sz w:val="28"/>
          <w:szCs w:val="28"/>
        </w:rPr>
        <w:br/>
        <w:t>as per some Scholars.</w:t>
      </w:r>
    </w:p>
    <w:p w14:paraId="33A75F72" w14:textId="77777777" w:rsidR="00B43D34" w:rsidRPr="001E259E" w:rsidRDefault="00B43D34" w:rsidP="00CD0393">
      <w:pPr>
        <w:tabs>
          <w:tab w:val="right" w:pos="9360"/>
        </w:tabs>
        <w:rPr>
          <w:rFonts w:cs="Arial"/>
          <w:szCs w:val="24"/>
        </w:rPr>
      </w:pPr>
    </w:p>
    <w:p w14:paraId="37057660" w14:textId="77777777" w:rsidR="00B43D34" w:rsidRPr="001E259E" w:rsidRDefault="00B43D34" w:rsidP="00725C8E">
      <w:pPr>
        <w:tabs>
          <w:tab w:val="right" w:pos="9360"/>
        </w:tabs>
        <w:jc w:val="both"/>
        <w:rPr>
          <w:rFonts w:cs="Arial"/>
          <w:b/>
          <w:bCs/>
          <w:sz w:val="28"/>
          <w:szCs w:val="28"/>
        </w:rPr>
      </w:pPr>
      <w:r w:rsidRPr="001E259E">
        <w:rPr>
          <w:rFonts w:cs="Arial"/>
          <w:b/>
          <w:bCs/>
          <w:sz w:val="28"/>
          <w:szCs w:val="28"/>
        </w:rPr>
        <w:t xml:space="preserve">Notes from PA </w:t>
      </w:r>
    </w:p>
    <w:p w14:paraId="679B122C" w14:textId="77777777" w:rsidR="00B43D34" w:rsidRPr="001E259E" w:rsidRDefault="00B43D34" w:rsidP="00725C8E">
      <w:pPr>
        <w:numPr>
          <w:ilvl w:val="0"/>
          <w:numId w:val="21"/>
        </w:numPr>
        <w:spacing w:line="240" w:lineRule="auto"/>
        <w:jc w:val="both"/>
        <w:rPr>
          <w:sz w:val="28"/>
          <w:szCs w:val="28"/>
        </w:rPr>
      </w:pPr>
      <w:r w:rsidRPr="001E259E">
        <w:rPr>
          <w:sz w:val="28"/>
          <w:szCs w:val="28"/>
        </w:rPr>
        <w:t>Letters who</w:t>
      </w:r>
      <w:r w:rsidR="008A7829" w:rsidRPr="001E259E">
        <w:rPr>
          <w:sz w:val="28"/>
          <w:szCs w:val="28"/>
        </w:rPr>
        <w:t>se</w:t>
      </w:r>
      <w:r w:rsidRPr="001E259E">
        <w:rPr>
          <w:sz w:val="28"/>
          <w:szCs w:val="28"/>
        </w:rPr>
        <w:t xml:space="preserve"> place of utterance and effort are equal are called </w:t>
      </w:r>
      <w:r w:rsidR="0034573C" w:rsidRPr="001E259E">
        <w:rPr>
          <w:sz w:val="28"/>
          <w:szCs w:val="28"/>
        </w:rPr>
        <w:br/>
      </w:r>
      <w:r w:rsidRPr="001E259E">
        <w:rPr>
          <w:sz w:val="28"/>
          <w:szCs w:val="28"/>
        </w:rPr>
        <w:t>Savarna or homogeneous letters.</w:t>
      </w:r>
    </w:p>
    <w:p w14:paraId="4314FEE5" w14:textId="77777777" w:rsidR="00B43D34" w:rsidRPr="001E259E" w:rsidRDefault="00B43D34" w:rsidP="00725C8E">
      <w:pPr>
        <w:numPr>
          <w:ilvl w:val="0"/>
          <w:numId w:val="21"/>
        </w:numPr>
        <w:spacing w:line="240" w:lineRule="auto"/>
        <w:jc w:val="both"/>
        <w:rPr>
          <w:sz w:val="28"/>
          <w:szCs w:val="28"/>
        </w:rPr>
      </w:pPr>
      <w:r w:rsidRPr="001E259E">
        <w:rPr>
          <w:sz w:val="28"/>
          <w:szCs w:val="28"/>
        </w:rPr>
        <w:t>The quality of effort (prayatna) is classified as internal and external</w:t>
      </w:r>
    </w:p>
    <w:p w14:paraId="17837A06" w14:textId="77777777" w:rsidR="00B43D34" w:rsidRPr="001E259E" w:rsidRDefault="00B43D34" w:rsidP="00725C8E">
      <w:pPr>
        <w:numPr>
          <w:ilvl w:val="0"/>
          <w:numId w:val="21"/>
        </w:numPr>
        <w:spacing w:line="240" w:lineRule="auto"/>
        <w:jc w:val="both"/>
        <w:rPr>
          <w:sz w:val="28"/>
          <w:szCs w:val="28"/>
        </w:rPr>
      </w:pPr>
      <w:r w:rsidRPr="001E259E">
        <w:rPr>
          <w:sz w:val="28"/>
          <w:szCs w:val="28"/>
        </w:rPr>
        <w:t>This internal effort is sub-divided into five class of efforts</w:t>
      </w:r>
    </w:p>
    <w:p w14:paraId="29ED0210" w14:textId="77777777" w:rsidR="00B43D34" w:rsidRPr="001E259E" w:rsidRDefault="00B43D34" w:rsidP="00725C8E">
      <w:pPr>
        <w:numPr>
          <w:ilvl w:val="1"/>
          <w:numId w:val="21"/>
        </w:numPr>
        <w:spacing w:line="240" w:lineRule="auto"/>
        <w:jc w:val="both"/>
        <w:rPr>
          <w:sz w:val="28"/>
          <w:szCs w:val="28"/>
        </w:rPr>
      </w:pPr>
      <w:r w:rsidRPr="001E259E">
        <w:rPr>
          <w:sz w:val="28"/>
          <w:szCs w:val="28"/>
        </w:rPr>
        <w:t>spRuShtam or complete contact of the organs: All consonants fall under this category. There is complete contact of the tongue with throat, palate, dome of the palate, teeth and lips</w:t>
      </w:r>
    </w:p>
    <w:p w14:paraId="0474D70A" w14:textId="77777777" w:rsidR="00B43D34" w:rsidRPr="001E259E" w:rsidRDefault="00B43D34" w:rsidP="00725C8E">
      <w:pPr>
        <w:numPr>
          <w:ilvl w:val="1"/>
          <w:numId w:val="21"/>
        </w:numPr>
        <w:spacing w:line="240" w:lineRule="auto"/>
        <w:jc w:val="both"/>
        <w:rPr>
          <w:sz w:val="28"/>
          <w:szCs w:val="28"/>
        </w:rPr>
      </w:pPr>
      <w:r w:rsidRPr="001E259E">
        <w:rPr>
          <w:sz w:val="28"/>
          <w:szCs w:val="28"/>
        </w:rPr>
        <w:t xml:space="preserve">IShtya spRuShtam or slight contact – ya,ra,la va </w:t>
      </w:r>
    </w:p>
    <w:p w14:paraId="116A4917" w14:textId="77777777" w:rsidR="00B43D34" w:rsidRPr="001E259E" w:rsidRDefault="00B43D34" w:rsidP="00725C8E">
      <w:pPr>
        <w:numPr>
          <w:ilvl w:val="1"/>
          <w:numId w:val="21"/>
        </w:numPr>
        <w:spacing w:line="240" w:lineRule="auto"/>
        <w:jc w:val="both"/>
        <w:rPr>
          <w:sz w:val="28"/>
          <w:szCs w:val="28"/>
        </w:rPr>
      </w:pPr>
      <w:r w:rsidRPr="001E259E">
        <w:rPr>
          <w:sz w:val="28"/>
          <w:szCs w:val="28"/>
        </w:rPr>
        <w:t>vivRutam or complete opening – vowels</w:t>
      </w:r>
    </w:p>
    <w:p w14:paraId="3582C282" w14:textId="77777777" w:rsidR="00B43D34" w:rsidRPr="001E259E" w:rsidRDefault="00B43D34" w:rsidP="00725C8E">
      <w:pPr>
        <w:numPr>
          <w:ilvl w:val="1"/>
          <w:numId w:val="21"/>
        </w:numPr>
        <w:spacing w:line="240" w:lineRule="auto"/>
        <w:jc w:val="both"/>
        <w:rPr>
          <w:sz w:val="28"/>
          <w:szCs w:val="28"/>
        </w:rPr>
      </w:pPr>
      <w:r w:rsidRPr="001E259E">
        <w:rPr>
          <w:sz w:val="28"/>
          <w:szCs w:val="28"/>
        </w:rPr>
        <w:t>IShad vivRutam – slight opening sa,Sa,Sha</w:t>
      </w:r>
    </w:p>
    <w:p w14:paraId="746CD62E" w14:textId="77777777" w:rsidR="00B43D34" w:rsidRPr="001E259E" w:rsidRDefault="00B43D34" w:rsidP="00725C8E">
      <w:pPr>
        <w:numPr>
          <w:ilvl w:val="1"/>
          <w:numId w:val="21"/>
        </w:numPr>
        <w:spacing w:line="240" w:lineRule="auto"/>
        <w:jc w:val="both"/>
        <w:rPr>
          <w:sz w:val="28"/>
          <w:szCs w:val="28"/>
        </w:rPr>
      </w:pPr>
      <w:r w:rsidRPr="001E259E">
        <w:rPr>
          <w:sz w:val="28"/>
          <w:szCs w:val="28"/>
        </w:rPr>
        <w:t>saMvivRutam – contracted</w:t>
      </w:r>
      <w:r w:rsidR="000C47A9" w:rsidRPr="001E259E">
        <w:rPr>
          <w:sz w:val="28"/>
          <w:szCs w:val="28"/>
        </w:rPr>
        <w:t xml:space="preserve"> </w:t>
      </w:r>
    </w:p>
    <w:p w14:paraId="0E61A491" w14:textId="77777777" w:rsidR="000A13F4" w:rsidRPr="001E259E" w:rsidRDefault="000A13F4" w:rsidP="00725C8E">
      <w:pPr>
        <w:tabs>
          <w:tab w:val="right" w:pos="9360"/>
        </w:tabs>
        <w:jc w:val="both"/>
        <w:rPr>
          <w:rFonts w:cs="Arial"/>
          <w:sz w:val="28"/>
          <w:szCs w:val="28"/>
        </w:rPr>
      </w:pPr>
    </w:p>
    <w:p w14:paraId="52F2F9E9" w14:textId="77777777" w:rsidR="00477685" w:rsidRPr="001E259E" w:rsidRDefault="00B43D34" w:rsidP="00725C8E">
      <w:pPr>
        <w:tabs>
          <w:tab w:val="right" w:pos="9360"/>
        </w:tabs>
        <w:jc w:val="both"/>
        <w:rPr>
          <w:sz w:val="28"/>
          <w:szCs w:val="28"/>
        </w:rPr>
      </w:pPr>
      <w:r w:rsidRPr="001E259E">
        <w:rPr>
          <w:rFonts w:cs="Arial"/>
          <w:sz w:val="28"/>
          <w:szCs w:val="28"/>
        </w:rPr>
        <w:lastRenderedPageBreak/>
        <w:t xml:space="preserve">External classification is given above already as </w:t>
      </w:r>
      <w:r w:rsidRPr="001E259E">
        <w:rPr>
          <w:sz w:val="28"/>
          <w:szCs w:val="28"/>
        </w:rPr>
        <w:t>AByantra prayatna and bAhya prayatna.</w:t>
      </w:r>
    </w:p>
    <w:p w14:paraId="4E6A3211" w14:textId="77777777" w:rsidR="000C47A9" w:rsidRPr="001E259E" w:rsidRDefault="000C47A9" w:rsidP="00CD0393">
      <w:pPr>
        <w:tabs>
          <w:tab w:val="right" w:pos="9360"/>
        </w:tabs>
        <w:rPr>
          <w:rFonts w:cs="Arial"/>
          <w:szCs w:val="24"/>
        </w:rPr>
      </w:pPr>
    </w:p>
    <w:p w14:paraId="5B0F8885" w14:textId="77777777" w:rsidR="008A2216" w:rsidRPr="001E259E" w:rsidRDefault="008A2216" w:rsidP="00927B79">
      <w:pPr>
        <w:pStyle w:val="Heading3"/>
      </w:pPr>
      <w:bookmarkStart w:id="23" w:name="_Toc39090952"/>
      <w:r w:rsidRPr="001E259E">
        <w:t>Classification of Vowels into Groups:</w:t>
      </w:r>
      <w:bookmarkEnd w:id="23"/>
    </w:p>
    <w:p w14:paraId="7DF5480E" w14:textId="77777777" w:rsidR="00000E7D" w:rsidRPr="001E259E" w:rsidRDefault="00000E7D" w:rsidP="00000E7D">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2880"/>
      </w:tblGrid>
      <w:tr w:rsidR="00D10A4C" w:rsidRPr="001E259E" w14:paraId="06A93CF0" w14:textId="77777777" w:rsidTr="00773B1E">
        <w:tc>
          <w:tcPr>
            <w:tcW w:w="4428" w:type="dxa"/>
          </w:tcPr>
          <w:p w14:paraId="45DA36F3" w14:textId="77777777" w:rsidR="00D10A4C" w:rsidRPr="001E259E" w:rsidRDefault="00D10A4C" w:rsidP="00773B1E">
            <w:pPr>
              <w:jc w:val="center"/>
              <w:rPr>
                <w:b/>
                <w:bCs/>
                <w:lang w:eastAsia="x-none"/>
              </w:rPr>
            </w:pPr>
            <w:r w:rsidRPr="001E259E">
              <w:rPr>
                <w:b/>
                <w:bCs/>
                <w:lang w:eastAsia="x-none"/>
              </w:rPr>
              <w:t>Vowel Letter</w:t>
            </w:r>
          </w:p>
        </w:tc>
        <w:tc>
          <w:tcPr>
            <w:tcW w:w="2880" w:type="dxa"/>
          </w:tcPr>
          <w:p w14:paraId="5F7AD77A" w14:textId="77777777" w:rsidR="00D10A4C" w:rsidRPr="001E259E" w:rsidRDefault="00D10A4C" w:rsidP="00773B1E">
            <w:pPr>
              <w:jc w:val="center"/>
              <w:rPr>
                <w:b/>
                <w:bCs/>
                <w:lang w:eastAsia="x-none"/>
              </w:rPr>
            </w:pPr>
            <w:r w:rsidRPr="001E259E">
              <w:rPr>
                <w:b/>
                <w:bCs/>
                <w:lang w:eastAsia="x-none"/>
              </w:rPr>
              <w:t>Classification into Group</w:t>
            </w:r>
          </w:p>
        </w:tc>
      </w:tr>
      <w:tr w:rsidR="00D10A4C" w:rsidRPr="001E259E" w14:paraId="7A2984CA" w14:textId="77777777" w:rsidTr="00773B1E">
        <w:tc>
          <w:tcPr>
            <w:tcW w:w="4428" w:type="dxa"/>
          </w:tcPr>
          <w:p w14:paraId="25937FF5" w14:textId="77777777" w:rsidR="00D10A4C" w:rsidRPr="001E259E" w:rsidRDefault="00D10A4C" w:rsidP="00172EDA">
            <w:pPr>
              <w:rPr>
                <w:lang w:eastAsia="x-none"/>
              </w:rPr>
            </w:pPr>
            <w:r w:rsidRPr="001E259E">
              <w:rPr>
                <w:rFonts w:ascii="BRH Devanagari Extra" w:hAnsi="BRH Devanagari Extra" w:cs="BRH Devanagari Extra"/>
                <w:sz w:val="40"/>
                <w:szCs w:val="40"/>
              </w:rPr>
              <w:t xml:space="preserve">A AÉ </w:t>
            </w:r>
            <w:r w:rsidR="004713AF" w:rsidRPr="001E259E">
              <w:rPr>
                <w:rFonts w:ascii="Latha" w:hAnsi="Latha" w:cs="Latha"/>
                <w:sz w:val="28"/>
                <w:szCs w:val="28"/>
                <w:cs/>
                <w:lang w:bidi="ta-IN"/>
              </w:rPr>
              <w:t>அ ஆ</w:t>
            </w:r>
            <w:r w:rsidRPr="001E259E">
              <w:rPr>
                <w:rFonts w:ascii="BRH Tamil Tab Extra" w:hAnsi="BRH Tamil Tab Extra" w:cs="BRH Tamil Tab Extra"/>
                <w:sz w:val="40"/>
                <w:szCs w:val="40"/>
              </w:rPr>
              <w:t xml:space="preserve"> </w:t>
            </w:r>
            <w:r w:rsidRPr="001E259E">
              <w:rPr>
                <w:rFonts w:ascii="BRH Malayalam Extra" w:hAnsi="BRH Malayalam Extra" w:cs="BRH Malayalam Extra"/>
                <w:sz w:val="40"/>
                <w:szCs w:val="40"/>
              </w:rPr>
              <w:t>A B</w:t>
            </w:r>
          </w:p>
        </w:tc>
        <w:tc>
          <w:tcPr>
            <w:tcW w:w="2880" w:type="dxa"/>
          </w:tcPr>
          <w:p w14:paraId="26A09965" w14:textId="77777777" w:rsidR="00D10A4C" w:rsidRPr="001E259E" w:rsidRDefault="00D10A4C" w:rsidP="008A2216">
            <w:pPr>
              <w:rPr>
                <w:b/>
                <w:bCs/>
                <w:sz w:val="28"/>
                <w:szCs w:val="28"/>
                <w:lang w:eastAsia="x-none"/>
              </w:rPr>
            </w:pPr>
            <w:r w:rsidRPr="001E259E">
              <w:rPr>
                <w:b/>
                <w:bCs/>
                <w:sz w:val="28"/>
                <w:szCs w:val="28"/>
                <w:lang w:eastAsia="x-none"/>
              </w:rPr>
              <w:t>Guttaral -KanTya</w:t>
            </w:r>
          </w:p>
        </w:tc>
      </w:tr>
      <w:tr w:rsidR="00D10A4C" w:rsidRPr="001E259E" w14:paraId="551A10C9" w14:textId="77777777" w:rsidTr="00773B1E">
        <w:tc>
          <w:tcPr>
            <w:tcW w:w="4428" w:type="dxa"/>
          </w:tcPr>
          <w:p w14:paraId="25D83611" w14:textId="77777777" w:rsidR="00D10A4C" w:rsidRPr="001E259E" w:rsidRDefault="00D10A4C" w:rsidP="00B077F9">
            <w:pPr>
              <w:rPr>
                <w:lang w:eastAsia="x-none"/>
              </w:rPr>
            </w:pPr>
            <w:r w:rsidRPr="001E259E">
              <w:rPr>
                <w:rFonts w:ascii="BRH Devanagari Extra" w:hAnsi="BRH Devanagari Extra" w:cs="BRH Devanagari Extra"/>
                <w:sz w:val="40"/>
                <w:szCs w:val="40"/>
              </w:rPr>
              <w:t>C D</w:t>
            </w:r>
            <w:r w:rsidR="004713AF" w:rsidRPr="001E259E">
              <w:rPr>
                <w:rFonts w:ascii="Latha" w:hAnsi="Latha" w:cs="Latha"/>
                <w:sz w:val="28"/>
                <w:szCs w:val="28"/>
                <w:cs/>
                <w:lang w:bidi="ta-IN"/>
              </w:rPr>
              <w:t xml:space="preserve"> இ ஈ</w:t>
            </w:r>
            <w:r w:rsidRPr="001E259E">
              <w:rPr>
                <w:rFonts w:ascii="BRH Tamil Tab Extra" w:hAnsi="BRH Tamil Tab Extra" w:cs="BRH Tamil Tab Extra"/>
                <w:sz w:val="40"/>
                <w:szCs w:val="40"/>
              </w:rPr>
              <w:t xml:space="preserve"> </w:t>
            </w:r>
            <w:r w:rsidRPr="001E259E">
              <w:rPr>
                <w:rFonts w:ascii="BRH Malayalam Extra" w:hAnsi="BRH Malayalam Extra" w:cs="BRH Malayalam Extra"/>
                <w:sz w:val="40"/>
                <w:szCs w:val="40"/>
              </w:rPr>
              <w:t xml:space="preserve">C C¦ </w:t>
            </w:r>
          </w:p>
        </w:tc>
        <w:tc>
          <w:tcPr>
            <w:tcW w:w="2880" w:type="dxa"/>
          </w:tcPr>
          <w:p w14:paraId="729EE73D" w14:textId="77777777" w:rsidR="00D10A4C" w:rsidRPr="001E259E" w:rsidRDefault="00D10A4C" w:rsidP="008A2216">
            <w:pPr>
              <w:rPr>
                <w:b/>
                <w:bCs/>
                <w:sz w:val="28"/>
                <w:szCs w:val="28"/>
                <w:lang w:eastAsia="x-none"/>
              </w:rPr>
            </w:pPr>
            <w:r w:rsidRPr="001E259E">
              <w:rPr>
                <w:b/>
                <w:bCs/>
                <w:sz w:val="28"/>
                <w:szCs w:val="28"/>
                <w:lang w:eastAsia="x-none"/>
              </w:rPr>
              <w:t>Palatals - Taalu</w:t>
            </w:r>
          </w:p>
        </w:tc>
      </w:tr>
      <w:tr w:rsidR="00D10A4C" w:rsidRPr="001E259E" w14:paraId="7C8DF80C" w14:textId="77777777" w:rsidTr="00773B1E">
        <w:tc>
          <w:tcPr>
            <w:tcW w:w="4428" w:type="dxa"/>
          </w:tcPr>
          <w:p w14:paraId="6402D226" w14:textId="77777777" w:rsidR="00D10A4C" w:rsidRPr="001E259E" w:rsidRDefault="00D10A4C" w:rsidP="008A2216">
            <w:pPr>
              <w:rPr>
                <w:lang w:eastAsia="x-none"/>
              </w:rPr>
            </w:pPr>
            <w:r w:rsidRPr="001E259E">
              <w:rPr>
                <w:rFonts w:ascii="BRH Devanagari Extra" w:hAnsi="BRH Devanagari Extra" w:cs="BRH Devanagari Extra"/>
                <w:sz w:val="40"/>
                <w:szCs w:val="40"/>
              </w:rPr>
              <w:t>E F</w:t>
            </w:r>
            <w:r w:rsidRPr="001E259E">
              <w:rPr>
                <w:rFonts w:ascii="BRH Tamil Tab Extra" w:hAnsi="BRH Tamil Tab Extra" w:cs="BRH Tamil Tab Extra"/>
                <w:sz w:val="40"/>
                <w:szCs w:val="40"/>
              </w:rPr>
              <w:t xml:space="preserve"> </w:t>
            </w:r>
            <w:r w:rsidR="004713AF" w:rsidRPr="001E259E">
              <w:rPr>
                <w:rFonts w:ascii="Latha" w:hAnsi="Latha" w:cs="Latha"/>
                <w:sz w:val="28"/>
                <w:szCs w:val="28"/>
                <w:cs/>
                <w:lang w:bidi="ta-IN"/>
              </w:rPr>
              <w:t>உ ஊ</w:t>
            </w:r>
            <w:r w:rsidRPr="001E259E">
              <w:rPr>
                <w:rFonts w:ascii="BRH Malayalam Extra" w:hAnsi="BRH Malayalam Extra" w:cs="BRH Malayalam Extra"/>
                <w:sz w:val="40"/>
                <w:szCs w:val="40"/>
              </w:rPr>
              <w:t xml:space="preserve"> D D¦</w:t>
            </w:r>
          </w:p>
        </w:tc>
        <w:tc>
          <w:tcPr>
            <w:tcW w:w="2880" w:type="dxa"/>
          </w:tcPr>
          <w:p w14:paraId="5B44E18E" w14:textId="77777777" w:rsidR="00D10A4C" w:rsidRPr="001E259E" w:rsidRDefault="00D10A4C" w:rsidP="008A2216">
            <w:pPr>
              <w:rPr>
                <w:b/>
                <w:bCs/>
                <w:sz w:val="28"/>
                <w:szCs w:val="28"/>
                <w:lang w:eastAsia="x-none"/>
              </w:rPr>
            </w:pPr>
            <w:r w:rsidRPr="001E259E">
              <w:rPr>
                <w:b/>
                <w:bCs/>
                <w:sz w:val="28"/>
                <w:szCs w:val="28"/>
                <w:lang w:eastAsia="x-none"/>
              </w:rPr>
              <w:t>Labial - Osthau</w:t>
            </w:r>
          </w:p>
        </w:tc>
      </w:tr>
      <w:tr w:rsidR="00D10A4C" w:rsidRPr="001E259E" w14:paraId="7281E126" w14:textId="77777777" w:rsidTr="00773B1E">
        <w:tc>
          <w:tcPr>
            <w:tcW w:w="4428" w:type="dxa"/>
          </w:tcPr>
          <w:p w14:paraId="6D71E10A" w14:textId="77777777" w:rsidR="00D10A4C" w:rsidRPr="001E259E" w:rsidRDefault="00D10A4C" w:rsidP="008A2216">
            <w:pPr>
              <w:rPr>
                <w:lang w:eastAsia="x-none"/>
              </w:rPr>
            </w:pPr>
            <w:r w:rsidRPr="001E259E">
              <w:rPr>
                <w:rFonts w:ascii="BRH Devanagari Extra" w:hAnsi="BRH Devanagari Extra" w:cs="BRH Devanagari Extra"/>
                <w:sz w:val="40"/>
                <w:szCs w:val="40"/>
              </w:rPr>
              <w:t xml:space="preserve">G H </w:t>
            </w:r>
            <w:r w:rsidR="004713AF" w:rsidRPr="001E259E">
              <w:rPr>
                <w:rFonts w:ascii="Latha" w:hAnsi="Latha" w:cs="Latha"/>
                <w:i/>
                <w:iCs/>
                <w:sz w:val="28"/>
                <w:szCs w:val="28"/>
                <w:cs/>
                <w:lang w:bidi="ta-IN"/>
              </w:rPr>
              <w:t>ரு</w:t>
            </w:r>
            <w:r w:rsidR="004713AF" w:rsidRPr="001E259E">
              <w:rPr>
                <w:rFonts w:ascii="Latha" w:hAnsi="Latha" w:cs="Latha"/>
                <w:sz w:val="28"/>
                <w:szCs w:val="28"/>
                <w:cs/>
                <w:lang w:bidi="ta-IN"/>
              </w:rPr>
              <w:t xml:space="preserve"> </w:t>
            </w:r>
            <w:r w:rsidR="004713AF" w:rsidRPr="001E259E">
              <w:rPr>
                <w:rFonts w:ascii="Latha" w:hAnsi="Latha" w:cs="Latha"/>
                <w:i/>
                <w:iCs/>
                <w:sz w:val="28"/>
                <w:szCs w:val="28"/>
                <w:cs/>
                <w:lang w:bidi="ta-IN"/>
              </w:rPr>
              <w:t>ரூ</w:t>
            </w:r>
            <w:r w:rsidRPr="001E259E">
              <w:rPr>
                <w:rFonts w:ascii="BRH Malayalam Extra" w:hAnsi="BRH Malayalam Extra" w:cs="BRH Malayalam Extra"/>
                <w:sz w:val="40"/>
                <w:szCs w:val="40"/>
              </w:rPr>
              <w:t xml:space="preserve"> E u</w:t>
            </w:r>
          </w:p>
        </w:tc>
        <w:tc>
          <w:tcPr>
            <w:tcW w:w="2880" w:type="dxa"/>
          </w:tcPr>
          <w:p w14:paraId="44D32010" w14:textId="77777777" w:rsidR="00D10A4C" w:rsidRPr="001E259E" w:rsidRDefault="00D10A4C" w:rsidP="00994ED3">
            <w:pPr>
              <w:rPr>
                <w:b/>
                <w:bCs/>
                <w:sz w:val="28"/>
                <w:szCs w:val="28"/>
                <w:lang w:eastAsia="x-none"/>
              </w:rPr>
            </w:pPr>
            <w:r w:rsidRPr="001E259E">
              <w:rPr>
                <w:b/>
                <w:bCs/>
                <w:sz w:val="28"/>
                <w:szCs w:val="28"/>
                <w:lang w:eastAsia="x-none"/>
              </w:rPr>
              <w:t xml:space="preserve"> Cerebral -Murdhan</w:t>
            </w:r>
          </w:p>
        </w:tc>
      </w:tr>
      <w:tr w:rsidR="00D10A4C" w:rsidRPr="001E259E" w14:paraId="761215BB" w14:textId="77777777" w:rsidTr="00773B1E">
        <w:tc>
          <w:tcPr>
            <w:tcW w:w="4428" w:type="dxa"/>
          </w:tcPr>
          <w:p w14:paraId="7BA758C0" w14:textId="77777777" w:rsidR="00D10A4C" w:rsidRPr="001E259E" w:rsidRDefault="00D10A4C" w:rsidP="0098005B">
            <w:pPr>
              <w:rPr>
                <w:lang w:eastAsia="x-none"/>
              </w:rPr>
            </w:pPr>
            <w:r w:rsidRPr="001E259E">
              <w:rPr>
                <w:rFonts w:ascii="BRH Devanagari Extra" w:hAnsi="BRH Devanagari Extra" w:cs="BRH Devanagari Extra"/>
                <w:b/>
                <w:bCs/>
                <w:sz w:val="32"/>
                <w:szCs w:val="32"/>
              </w:rPr>
              <w:t xml:space="preserve">sÉ× sÉÚ </w:t>
            </w:r>
            <w:r w:rsidR="0098005B" w:rsidRPr="001E259E">
              <w:rPr>
                <w:rFonts w:ascii="Latha" w:hAnsi="Latha" w:cs="Latha"/>
                <w:sz w:val="28"/>
                <w:szCs w:val="28"/>
                <w:cs/>
                <w:lang w:bidi="ta-IN"/>
              </w:rPr>
              <w:t>ல்</w:t>
            </w:r>
            <w:r w:rsidR="004713AF" w:rsidRPr="001E259E">
              <w:rPr>
                <w:rFonts w:ascii="Latha" w:hAnsi="Latha" w:cs="Latha"/>
                <w:i/>
                <w:iCs/>
                <w:sz w:val="28"/>
                <w:szCs w:val="28"/>
                <w:cs/>
                <w:lang w:bidi="ta-IN"/>
              </w:rPr>
              <w:t>ரு</w:t>
            </w:r>
            <w:r w:rsidRPr="001E259E">
              <w:rPr>
                <w:rFonts w:ascii="BRH Tamil Tab Extra" w:hAnsi="BRH Tamil Tab Extra" w:cs="BRH Tamil Tab Extra"/>
                <w:b/>
                <w:bCs/>
                <w:sz w:val="32"/>
                <w:szCs w:val="32"/>
              </w:rPr>
              <w:t xml:space="preserve"> </w:t>
            </w:r>
            <w:r w:rsidR="0098005B" w:rsidRPr="001E259E">
              <w:rPr>
                <w:rFonts w:ascii="Latha" w:hAnsi="Latha" w:cs="Latha"/>
                <w:sz w:val="28"/>
                <w:szCs w:val="28"/>
                <w:cs/>
                <w:lang w:bidi="ta-IN"/>
              </w:rPr>
              <w:t>ல்</w:t>
            </w:r>
            <w:r w:rsidR="004713AF" w:rsidRPr="001E259E">
              <w:rPr>
                <w:rFonts w:ascii="Latha" w:hAnsi="Latha" w:cs="Latha"/>
                <w:i/>
                <w:iCs/>
                <w:sz w:val="28"/>
                <w:szCs w:val="28"/>
                <w:cs/>
                <w:lang w:bidi="ta-IN"/>
              </w:rPr>
              <w:t>ரூ</w:t>
            </w:r>
            <w:r w:rsidRPr="001E259E">
              <w:rPr>
                <w:rFonts w:ascii="BRH Tamil Tab Extra" w:hAnsi="BRH Tamil Tab Extra" w:cs="BRH Tamil Tab Extra"/>
                <w:b/>
                <w:bCs/>
                <w:i/>
                <w:iCs/>
                <w:sz w:val="32"/>
                <w:szCs w:val="32"/>
              </w:rPr>
              <w:t xml:space="preserve"> </w:t>
            </w:r>
            <w:r w:rsidRPr="001E259E">
              <w:rPr>
                <w:rFonts w:ascii="BRH Malayalam Extra" w:hAnsi="BRH Malayalam Extra" w:cs="BRH Malayalam Extra"/>
                <w:b/>
                <w:bCs/>
                <w:sz w:val="32"/>
                <w:szCs w:val="32"/>
              </w:rPr>
              <w:t>m£ m££</w:t>
            </w:r>
          </w:p>
        </w:tc>
        <w:tc>
          <w:tcPr>
            <w:tcW w:w="2880" w:type="dxa"/>
          </w:tcPr>
          <w:p w14:paraId="5E04B7F5" w14:textId="77777777" w:rsidR="00D10A4C" w:rsidRPr="001E259E" w:rsidRDefault="00D10A4C" w:rsidP="008A2216">
            <w:pPr>
              <w:rPr>
                <w:b/>
                <w:bCs/>
                <w:sz w:val="28"/>
                <w:szCs w:val="28"/>
                <w:lang w:eastAsia="x-none"/>
              </w:rPr>
            </w:pPr>
            <w:r w:rsidRPr="001E259E">
              <w:rPr>
                <w:b/>
                <w:bCs/>
                <w:sz w:val="28"/>
                <w:szCs w:val="28"/>
                <w:lang w:eastAsia="x-none"/>
              </w:rPr>
              <w:t>Dental - Dantya</w:t>
            </w:r>
          </w:p>
        </w:tc>
      </w:tr>
      <w:tr w:rsidR="00D10A4C" w:rsidRPr="001E259E" w14:paraId="542F5153" w14:textId="77777777" w:rsidTr="00773B1E">
        <w:tc>
          <w:tcPr>
            <w:tcW w:w="4428" w:type="dxa"/>
          </w:tcPr>
          <w:p w14:paraId="2ED89E12" w14:textId="77777777" w:rsidR="00D10A4C" w:rsidRPr="001E259E" w:rsidRDefault="00D10A4C" w:rsidP="008A2216">
            <w:pPr>
              <w:rPr>
                <w:lang w:eastAsia="x-none"/>
              </w:rPr>
            </w:pPr>
            <w:r w:rsidRPr="001E259E">
              <w:rPr>
                <w:rFonts w:ascii="BRH Devanagari Extra" w:hAnsi="BRH Devanagari Extra" w:cs="BRH Devanagari Extra"/>
                <w:sz w:val="40"/>
                <w:szCs w:val="40"/>
              </w:rPr>
              <w:t>L L</w:t>
            </w:r>
            <w:r w:rsidR="00DF1136" w:rsidRPr="001E259E">
              <w:rPr>
                <w:rFonts w:ascii="BRH Devanagari Extra" w:hAnsi="BRH Devanagari Extra" w:cs="BRH Devanagari Extra"/>
                <w:sz w:val="40"/>
                <w:szCs w:val="40"/>
              </w:rPr>
              <w:t>å</w:t>
            </w:r>
            <w:r w:rsidRPr="001E259E">
              <w:rPr>
                <w:rFonts w:ascii="BRH Devanagari Extra" w:hAnsi="BRH Devanagari Extra" w:cs="BRH Devanagari Extra"/>
                <w:sz w:val="40"/>
                <w:szCs w:val="40"/>
              </w:rPr>
              <w:t xml:space="preserve"> </w:t>
            </w:r>
            <w:r w:rsidR="0098005B" w:rsidRPr="001E259E">
              <w:rPr>
                <w:rFonts w:ascii="Latha" w:hAnsi="Latha" w:cs="Latha"/>
                <w:sz w:val="28"/>
                <w:szCs w:val="28"/>
                <w:cs/>
                <w:lang w:bidi="ta-IN"/>
              </w:rPr>
              <w:t>ஏ ஐ</w:t>
            </w:r>
            <w:r w:rsidRPr="001E259E">
              <w:rPr>
                <w:rFonts w:ascii="BRH Tamil Tab Extra" w:hAnsi="BRH Tamil Tab Extra" w:cs="BRH Tamil Tab Extra"/>
                <w:sz w:val="40"/>
                <w:szCs w:val="40"/>
              </w:rPr>
              <w:t xml:space="preserve"> </w:t>
            </w:r>
            <w:r w:rsidRPr="001E259E">
              <w:rPr>
                <w:rFonts w:ascii="BRH Malayalam Extra" w:hAnsi="BRH Malayalam Extra" w:cs="BRH Malayalam Extra"/>
                <w:b/>
                <w:bCs/>
                <w:sz w:val="40"/>
                <w:szCs w:val="40"/>
              </w:rPr>
              <w:t>G ¤F</w:t>
            </w:r>
          </w:p>
        </w:tc>
        <w:tc>
          <w:tcPr>
            <w:tcW w:w="2880" w:type="dxa"/>
          </w:tcPr>
          <w:p w14:paraId="4734EB2F" w14:textId="77777777" w:rsidR="00D10A4C" w:rsidRPr="001E259E" w:rsidRDefault="00D10A4C" w:rsidP="008A2216">
            <w:pPr>
              <w:rPr>
                <w:b/>
                <w:bCs/>
                <w:sz w:val="28"/>
                <w:szCs w:val="28"/>
                <w:lang w:eastAsia="x-none"/>
              </w:rPr>
            </w:pPr>
            <w:r w:rsidRPr="001E259E">
              <w:rPr>
                <w:b/>
                <w:bCs/>
                <w:sz w:val="28"/>
                <w:szCs w:val="28"/>
                <w:lang w:eastAsia="x-none"/>
              </w:rPr>
              <w:t>Palato- Guttaral -</w:t>
            </w:r>
            <w:r w:rsidRPr="001E259E">
              <w:rPr>
                <w:b/>
                <w:bCs/>
                <w:sz w:val="28"/>
                <w:szCs w:val="28"/>
                <w:lang w:eastAsia="x-none"/>
              </w:rPr>
              <w:br/>
              <w:t>Kanta Talu</w:t>
            </w:r>
            <w:r w:rsidRPr="001E259E">
              <w:rPr>
                <w:b/>
                <w:bCs/>
                <w:sz w:val="28"/>
                <w:szCs w:val="28"/>
                <w:lang w:eastAsia="x-none"/>
              </w:rPr>
              <w:br/>
            </w:r>
          </w:p>
        </w:tc>
      </w:tr>
      <w:tr w:rsidR="00D10A4C" w:rsidRPr="001E259E" w14:paraId="28627378" w14:textId="77777777" w:rsidTr="00773B1E">
        <w:tc>
          <w:tcPr>
            <w:tcW w:w="4428" w:type="dxa"/>
          </w:tcPr>
          <w:p w14:paraId="364FC288" w14:textId="77777777" w:rsidR="00D10A4C" w:rsidRPr="001E259E" w:rsidRDefault="00D10A4C" w:rsidP="008A2216">
            <w:pPr>
              <w:rPr>
                <w:rFonts w:ascii="BRH Devanagari Extra" w:hAnsi="BRH Devanagari Extra" w:cs="BRH Devanagari Extra"/>
                <w:sz w:val="40"/>
                <w:szCs w:val="40"/>
              </w:rPr>
            </w:pPr>
            <w:r w:rsidRPr="001E259E">
              <w:rPr>
                <w:rFonts w:ascii="BRH Devanagari Extra" w:hAnsi="BRH Devanagari Extra" w:cs="BRH Devanagari Extra"/>
                <w:sz w:val="40"/>
                <w:szCs w:val="40"/>
              </w:rPr>
              <w:t xml:space="preserve">AÉå AÉæ </w:t>
            </w:r>
            <w:r w:rsidR="0098005B" w:rsidRPr="001E259E">
              <w:rPr>
                <w:rFonts w:ascii="Latha" w:hAnsi="Latha" w:cs="Latha"/>
                <w:sz w:val="28"/>
                <w:szCs w:val="28"/>
                <w:cs/>
                <w:lang w:bidi="ta-IN"/>
              </w:rPr>
              <w:t>ஓ ஔ</w:t>
            </w:r>
            <w:r w:rsidRPr="001E259E">
              <w:rPr>
                <w:rFonts w:ascii="BRH Tamil Tab Extra" w:hAnsi="BRH Tamil Tab Extra" w:cs="BRH Tamil Tab Extra"/>
                <w:sz w:val="40"/>
                <w:szCs w:val="40"/>
              </w:rPr>
              <w:t xml:space="preserve"> </w:t>
            </w:r>
            <w:r w:rsidRPr="001E259E">
              <w:rPr>
                <w:rFonts w:ascii="BRH Malayalam Extra" w:hAnsi="BRH Malayalam Extra" w:cs="BRH Malayalam Extra"/>
                <w:b/>
                <w:bCs/>
                <w:sz w:val="40"/>
                <w:szCs w:val="40"/>
              </w:rPr>
              <w:t>Hx H¦</w:t>
            </w:r>
          </w:p>
        </w:tc>
        <w:tc>
          <w:tcPr>
            <w:tcW w:w="2880" w:type="dxa"/>
          </w:tcPr>
          <w:p w14:paraId="2CE6AC08" w14:textId="77777777" w:rsidR="00D10A4C" w:rsidRPr="001E259E" w:rsidRDefault="00D10A4C" w:rsidP="008A2216">
            <w:pPr>
              <w:rPr>
                <w:b/>
                <w:bCs/>
                <w:sz w:val="28"/>
                <w:szCs w:val="28"/>
                <w:lang w:eastAsia="x-none"/>
              </w:rPr>
            </w:pPr>
            <w:r w:rsidRPr="001E259E">
              <w:rPr>
                <w:b/>
                <w:bCs/>
                <w:sz w:val="28"/>
                <w:szCs w:val="28"/>
                <w:lang w:eastAsia="x-none"/>
              </w:rPr>
              <w:t>Labio Guttral -</w:t>
            </w:r>
            <w:r w:rsidRPr="001E259E">
              <w:rPr>
                <w:b/>
                <w:bCs/>
                <w:sz w:val="28"/>
                <w:szCs w:val="28"/>
                <w:lang w:eastAsia="x-none"/>
              </w:rPr>
              <w:br/>
              <w:t>Kanta Oshtya</w:t>
            </w:r>
          </w:p>
        </w:tc>
      </w:tr>
    </w:tbl>
    <w:p w14:paraId="63F47DC9" w14:textId="77777777" w:rsidR="008A2216" w:rsidRPr="001E259E" w:rsidRDefault="008A2216" w:rsidP="008A2216">
      <w:pPr>
        <w:rPr>
          <w:lang w:eastAsia="x-none"/>
        </w:rPr>
      </w:pPr>
    </w:p>
    <w:p w14:paraId="358A74E4" w14:textId="77777777" w:rsidR="00BA6283" w:rsidRPr="001E259E" w:rsidRDefault="00BA6283" w:rsidP="008A2216">
      <w:pPr>
        <w:rPr>
          <w:sz w:val="28"/>
          <w:szCs w:val="28"/>
          <w:lang w:eastAsia="x-none"/>
        </w:rPr>
      </w:pPr>
      <w:r w:rsidRPr="001E259E">
        <w:rPr>
          <w:sz w:val="28"/>
          <w:szCs w:val="28"/>
          <w:lang w:eastAsia="x-none"/>
        </w:rPr>
        <w:t>PS Comments</w:t>
      </w:r>
    </w:p>
    <w:p w14:paraId="1BB325BF" w14:textId="77777777" w:rsidR="00BA6283" w:rsidRPr="001E259E" w:rsidRDefault="00BA6283" w:rsidP="00BA6283">
      <w:pPr>
        <w:numPr>
          <w:ilvl w:val="0"/>
          <w:numId w:val="21"/>
        </w:numPr>
        <w:spacing w:line="240" w:lineRule="auto"/>
        <w:rPr>
          <w:sz w:val="28"/>
          <w:szCs w:val="28"/>
        </w:rPr>
      </w:pPr>
      <w:r w:rsidRPr="001E259E">
        <w:rPr>
          <w:sz w:val="28"/>
          <w:szCs w:val="28"/>
        </w:rPr>
        <w:t>In Vowels and Sonant sounds the emission is sound (Rule 2.9</w:t>
      </w:r>
      <w:r w:rsidR="00994ED3" w:rsidRPr="001E259E">
        <w:rPr>
          <w:sz w:val="28"/>
          <w:szCs w:val="28"/>
        </w:rPr>
        <w:t>)</w:t>
      </w:r>
    </w:p>
    <w:p w14:paraId="42BBDED6" w14:textId="77777777" w:rsidR="008A2216" w:rsidRPr="001E259E" w:rsidRDefault="00BA6283" w:rsidP="008A2216">
      <w:pPr>
        <w:numPr>
          <w:ilvl w:val="0"/>
          <w:numId w:val="21"/>
        </w:numPr>
        <w:spacing w:line="240" w:lineRule="auto"/>
        <w:rPr>
          <w:lang w:eastAsia="x-none"/>
        </w:rPr>
      </w:pPr>
      <w:r w:rsidRPr="001E259E">
        <w:rPr>
          <w:sz w:val="28"/>
          <w:szCs w:val="28"/>
        </w:rPr>
        <w:t xml:space="preserve">In Surd/Hard consonants it is breath. (Rule 2.10) </w:t>
      </w:r>
    </w:p>
    <w:p w14:paraId="3C609866" w14:textId="77777777" w:rsidR="00994ED3" w:rsidRPr="001E259E" w:rsidRDefault="00994ED3" w:rsidP="00994ED3">
      <w:pPr>
        <w:spacing w:line="240" w:lineRule="auto"/>
        <w:rPr>
          <w:sz w:val="28"/>
          <w:szCs w:val="28"/>
        </w:rPr>
      </w:pPr>
    </w:p>
    <w:p w14:paraId="60C36708" w14:textId="77777777" w:rsidR="00994ED3" w:rsidRPr="001E259E" w:rsidRDefault="00994ED3" w:rsidP="00994ED3">
      <w:pPr>
        <w:spacing w:line="240" w:lineRule="auto"/>
        <w:rPr>
          <w:sz w:val="28"/>
          <w:szCs w:val="28"/>
        </w:rPr>
      </w:pPr>
    </w:p>
    <w:p w14:paraId="43547FEA" w14:textId="77777777" w:rsidR="00994ED3" w:rsidRPr="001E259E" w:rsidRDefault="00994ED3" w:rsidP="00994ED3">
      <w:pPr>
        <w:spacing w:line="240" w:lineRule="auto"/>
        <w:rPr>
          <w:sz w:val="28"/>
          <w:szCs w:val="28"/>
        </w:rPr>
      </w:pPr>
    </w:p>
    <w:p w14:paraId="1BBBFDF7" w14:textId="77777777" w:rsidR="00994ED3" w:rsidRPr="001E259E" w:rsidRDefault="00994ED3" w:rsidP="00994ED3">
      <w:pPr>
        <w:spacing w:line="240" w:lineRule="auto"/>
        <w:rPr>
          <w:sz w:val="28"/>
          <w:szCs w:val="28"/>
        </w:rPr>
      </w:pPr>
    </w:p>
    <w:p w14:paraId="160AAAED" w14:textId="77777777" w:rsidR="00994ED3" w:rsidRPr="001E259E" w:rsidRDefault="00994ED3" w:rsidP="00994ED3">
      <w:pPr>
        <w:spacing w:line="240" w:lineRule="auto"/>
        <w:rPr>
          <w:lang w:eastAsia="x-none"/>
        </w:rPr>
      </w:pPr>
    </w:p>
    <w:p w14:paraId="324BF06F" w14:textId="77777777" w:rsidR="00D83A8C" w:rsidRPr="001E259E" w:rsidRDefault="00D83A8C" w:rsidP="00725C8E">
      <w:pPr>
        <w:spacing w:line="240" w:lineRule="auto"/>
        <w:ind w:left="360"/>
        <w:rPr>
          <w:lang w:eastAsia="x-none"/>
        </w:rPr>
      </w:pPr>
    </w:p>
    <w:p w14:paraId="26539DDB" w14:textId="77777777" w:rsidR="009F7524" w:rsidRPr="001E259E" w:rsidRDefault="009F7524" w:rsidP="00927B79">
      <w:pPr>
        <w:pStyle w:val="Heading3"/>
      </w:pPr>
      <w:bookmarkStart w:id="24" w:name="_Toc39090953"/>
      <w:r w:rsidRPr="001E259E">
        <w:lastRenderedPageBreak/>
        <w:t>Mahaprana and Alpaprana</w:t>
      </w:r>
      <w:bookmarkEnd w:id="24"/>
    </w:p>
    <w:p w14:paraId="70DB91A1" w14:textId="77777777" w:rsidR="009F7524" w:rsidRPr="001E259E" w:rsidRDefault="009F7524" w:rsidP="00725C8E">
      <w:pPr>
        <w:jc w:val="both"/>
        <w:rPr>
          <w:lang w:eastAsia="x-none"/>
        </w:rPr>
      </w:pPr>
    </w:p>
    <w:p w14:paraId="326EBABC" w14:textId="77777777" w:rsidR="009F7524" w:rsidRPr="001E259E" w:rsidRDefault="009F7524" w:rsidP="00F739FC">
      <w:pPr>
        <w:rPr>
          <w:sz w:val="28"/>
          <w:szCs w:val="28"/>
        </w:rPr>
      </w:pPr>
      <w:r w:rsidRPr="001E259E">
        <w:rPr>
          <w:sz w:val="28"/>
          <w:szCs w:val="28"/>
        </w:rPr>
        <w:t>Consonants with breath are termed as MahapraNa</w:t>
      </w:r>
      <w:r w:rsidR="00D83A8C" w:rsidRPr="001E259E">
        <w:rPr>
          <w:sz w:val="28"/>
          <w:szCs w:val="28"/>
        </w:rPr>
        <w:t xml:space="preserve"> </w:t>
      </w:r>
      <w:r w:rsidR="00D83A8C" w:rsidRPr="001E259E">
        <w:rPr>
          <w:b/>
          <w:bCs/>
          <w:sz w:val="28"/>
          <w:szCs w:val="28"/>
        </w:rPr>
        <w:t>(Aspirates)</w:t>
      </w:r>
      <w:r w:rsidR="00F739FC">
        <w:rPr>
          <w:sz w:val="28"/>
          <w:szCs w:val="28"/>
        </w:rPr>
        <w:br/>
      </w:r>
      <w:r w:rsidRPr="001E259E">
        <w:rPr>
          <w:sz w:val="28"/>
          <w:szCs w:val="28"/>
        </w:rPr>
        <w:t>and without breath as Alpa</w:t>
      </w:r>
      <w:r w:rsidR="0094365A" w:rsidRPr="001E259E">
        <w:rPr>
          <w:sz w:val="28"/>
          <w:szCs w:val="28"/>
        </w:rPr>
        <w:t>-</w:t>
      </w:r>
      <w:r w:rsidRPr="001E259E">
        <w:rPr>
          <w:sz w:val="28"/>
          <w:szCs w:val="28"/>
        </w:rPr>
        <w:t>praNa.</w:t>
      </w:r>
      <w:r w:rsidR="00D83A8C" w:rsidRPr="001E259E">
        <w:rPr>
          <w:b/>
          <w:bCs/>
          <w:sz w:val="28"/>
          <w:szCs w:val="28"/>
        </w:rPr>
        <w:t>(Non-Aspirates)</w:t>
      </w:r>
    </w:p>
    <w:p w14:paraId="5CFE91D7" w14:textId="77777777" w:rsidR="009F7524" w:rsidRPr="001E259E" w:rsidRDefault="009F7524" w:rsidP="00994ED3">
      <w:pPr>
        <w:rPr>
          <w:sz w:val="28"/>
          <w:szCs w:val="28"/>
        </w:rPr>
      </w:pPr>
      <w:r w:rsidRPr="001E259E">
        <w:rPr>
          <w:sz w:val="28"/>
          <w:szCs w:val="28"/>
        </w:rPr>
        <w:t xml:space="preserve">The 1st and 3d letters of each varga (group), together </w:t>
      </w:r>
      <w:r w:rsidR="0094365A" w:rsidRPr="001E259E">
        <w:rPr>
          <w:sz w:val="28"/>
          <w:szCs w:val="28"/>
        </w:rPr>
        <w:br/>
      </w:r>
      <w:r w:rsidRPr="001E259E">
        <w:rPr>
          <w:sz w:val="28"/>
          <w:szCs w:val="28"/>
        </w:rPr>
        <w:t xml:space="preserve">with the 5th [nasal] are AlpapraNa. </w:t>
      </w:r>
      <w:r w:rsidR="0094365A" w:rsidRPr="001E259E">
        <w:rPr>
          <w:sz w:val="28"/>
          <w:szCs w:val="28"/>
        </w:rPr>
        <w:br/>
      </w:r>
      <w:r w:rsidR="00BA179D" w:rsidRPr="001E259E">
        <w:rPr>
          <w:sz w:val="28"/>
          <w:szCs w:val="28"/>
        </w:rPr>
        <w:t>The rest of the letters are MahapraNa. (ie 2</w:t>
      </w:r>
      <w:r w:rsidR="00BA179D" w:rsidRPr="001E259E">
        <w:rPr>
          <w:sz w:val="28"/>
          <w:szCs w:val="28"/>
          <w:vertAlign w:val="superscript"/>
        </w:rPr>
        <w:t>nd</w:t>
      </w:r>
      <w:r w:rsidR="00BA179D" w:rsidRPr="001E259E">
        <w:rPr>
          <w:sz w:val="28"/>
          <w:szCs w:val="28"/>
        </w:rPr>
        <w:t xml:space="preserve"> and 4</w:t>
      </w:r>
      <w:r w:rsidR="00BA179D" w:rsidRPr="001E259E">
        <w:rPr>
          <w:sz w:val="28"/>
          <w:szCs w:val="28"/>
          <w:vertAlign w:val="superscript"/>
        </w:rPr>
        <w:t>th</w:t>
      </w:r>
      <w:r w:rsidR="00BA179D" w:rsidRPr="001E259E">
        <w:rPr>
          <w:sz w:val="28"/>
          <w:szCs w:val="28"/>
        </w:rPr>
        <w:t xml:space="preserve"> letter of a varga)</w:t>
      </w:r>
    </w:p>
    <w:p w14:paraId="2D2DD340" w14:textId="77777777" w:rsidR="009F7524" w:rsidRPr="001E259E" w:rsidRDefault="009F7524" w:rsidP="00725C8E">
      <w:pPr>
        <w:jc w:val="both"/>
        <w:rPr>
          <w:sz w:val="28"/>
          <w:szCs w:val="28"/>
        </w:rPr>
      </w:pPr>
      <w:r w:rsidRPr="001E259E">
        <w:rPr>
          <w:sz w:val="28"/>
          <w:szCs w:val="28"/>
        </w:rPr>
        <w:t xml:space="preserve">The semivowel group letters are AlpapraNa. </w:t>
      </w:r>
    </w:p>
    <w:p w14:paraId="520E188A" w14:textId="77777777" w:rsidR="0094365A" w:rsidRPr="001E259E" w:rsidRDefault="0094365A" w:rsidP="00725C8E">
      <w:pPr>
        <w:jc w:val="both"/>
        <w:rPr>
          <w:sz w:val="28"/>
          <w:szCs w:val="28"/>
        </w:rPr>
      </w:pPr>
    </w:p>
    <w:p w14:paraId="01D03B41" w14:textId="77777777" w:rsidR="00B43D34" w:rsidRPr="001E259E" w:rsidRDefault="009F7524" w:rsidP="00B804D4">
      <w:pPr>
        <w:rPr>
          <w:sz w:val="28"/>
          <w:szCs w:val="28"/>
        </w:rPr>
      </w:pPr>
      <w:r w:rsidRPr="001E259E">
        <w:rPr>
          <w:sz w:val="28"/>
          <w:szCs w:val="28"/>
        </w:rPr>
        <w:t xml:space="preserve">When we say ‘ka’ or ‘ga’ </w:t>
      </w:r>
      <w:r w:rsidR="00B43D34" w:rsidRPr="001E259E">
        <w:rPr>
          <w:sz w:val="28"/>
          <w:szCs w:val="28"/>
        </w:rPr>
        <w:t>(1</w:t>
      </w:r>
      <w:r w:rsidR="00B43D34" w:rsidRPr="001E259E">
        <w:rPr>
          <w:sz w:val="28"/>
          <w:szCs w:val="28"/>
          <w:vertAlign w:val="superscript"/>
        </w:rPr>
        <w:t>st</w:t>
      </w:r>
      <w:r w:rsidR="00B43D34" w:rsidRPr="001E259E">
        <w:rPr>
          <w:sz w:val="28"/>
          <w:szCs w:val="28"/>
        </w:rPr>
        <w:t xml:space="preserve"> and 3</w:t>
      </w:r>
      <w:r w:rsidR="00B43D34" w:rsidRPr="001E259E">
        <w:rPr>
          <w:sz w:val="28"/>
          <w:szCs w:val="28"/>
          <w:vertAlign w:val="superscript"/>
        </w:rPr>
        <w:t>rd</w:t>
      </w:r>
      <w:r w:rsidR="00B43D34" w:rsidRPr="001E259E">
        <w:rPr>
          <w:sz w:val="28"/>
          <w:szCs w:val="28"/>
        </w:rPr>
        <w:t xml:space="preserve"> letter of ka/ga varga)</w:t>
      </w:r>
      <w:r w:rsidR="00D26C46" w:rsidRPr="001E259E">
        <w:rPr>
          <w:sz w:val="28"/>
          <w:szCs w:val="28"/>
        </w:rPr>
        <w:t xml:space="preserve"> </w:t>
      </w:r>
      <w:r w:rsidRPr="001E259E">
        <w:rPr>
          <w:sz w:val="28"/>
          <w:szCs w:val="28"/>
        </w:rPr>
        <w:t>it is light without any distinct flow of air or stress. It is AlpapraNa</w:t>
      </w:r>
      <w:r w:rsidR="00B43D34" w:rsidRPr="001E259E">
        <w:rPr>
          <w:sz w:val="28"/>
          <w:szCs w:val="28"/>
        </w:rPr>
        <w:t xml:space="preserve">. </w:t>
      </w:r>
      <w:r w:rsidRPr="001E259E">
        <w:rPr>
          <w:sz w:val="28"/>
          <w:szCs w:val="28"/>
        </w:rPr>
        <w:br/>
        <w:t xml:space="preserve">When we say ‘kha’ or ‘gha’, </w:t>
      </w:r>
      <w:r w:rsidR="00B43D34" w:rsidRPr="001E259E">
        <w:rPr>
          <w:sz w:val="28"/>
          <w:szCs w:val="28"/>
        </w:rPr>
        <w:t>(2nd and 4th letter of ka/ga varga)</w:t>
      </w:r>
      <w:r w:rsidR="00D26C46" w:rsidRPr="001E259E">
        <w:rPr>
          <w:sz w:val="28"/>
          <w:szCs w:val="28"/>
        </w:rPr>
        <w:t xml:space="preserve"> </w:t>
      </w:r>
      <w:r w:rsidRPr="001E259E">
        <w:rPr>
          <w:sz w:val="28"/>
          <w:szCs w:val="28"/>
        </w:rPr>
        <w:t>there is a distinct breath/air flow in uttering the word.  This is MahapraNa.</w:t>
      </w:r>
      <w:r w:rsidR="00C92964" w:rsidRPr="001E259E">
        <w:rPr>
          <w:sz w:val="28"/>
          <w:szCs w:val="28"/>
        </w:rPr>
        <w:t xml:space="preserve"> </w:t>
      </w:r>
    </w:p>
    <w:p w14:paraId="2C7DED47" w14:textId="77777777" w:rsidR="009F7524" w:rsidRPr="001E259E" w:rsidRDefault="00D26C46" w:rsidP="00725C8E">
      <w:pPr>
        <w:jc w:val="both"/>
        <w:rPr>
          <w:sz w:val="28"/>
          <w:szCs w:val="28"/>
        </w:rPr>
      </w:pPr>
      <w:r w:rsidRPr="001E259E">
        <w:rPr>
          <w:sz w:val="28"/>
          <w:szCs w:val="28"/>
        </w:rPr>
        <w:t>T</w:t>
      </w:r>
      <w:r w:rsidR="00C92964" w:rsidRPr="001E259E">
        <w:rPr>
          <w:sz w:val="28"/>
          <w:szCs w:val="28"/>
        </w:rPr>
        <w:t xml:space="preserve">he second and fourth letters in a </w:t>
      </w:r>
      <w:r w:rsidR="00B43D34" w:rsidRPr="001E259E">
        <w:rPr>
          <w:sz w:val="28"/>
          <w:szCs w:val="28"/>
        </w:rPr>
        <w:t>varga.</w:t>
      </w:r>
      <w:r w:rsidR="00C92964" w:rsidRPr="001E259E">
        <w:rPr>
          <w:sz w:val="28"/>
          <w:szCs w:val="28"/>
        </w:rPr>
        <w:t xml:space="preserve"> </w:t>
      </w:r>
    </w:p>
    <w:p w14:paraId="76048D44" w14:textId="77777777" w:rsidR="00D83A8C" w:rsidRPr="001E259E" w:rsidRDefault="00D83A8C" w:rsidP="00D83A8C">
      <w:pPr>
        <w:spacing w:line="240" w:lineRule="auto"/>
        <w:ind w:left="720"/>
        <w:rPr>
          <w:sz w:val="28"/>
          <w:szCs w:val="28"/>
        </w:rPr>
      </w:pPr>
    </w:p>
    <w:p w14:paraId="27AC5DB2" w14:textId="77777777" w:rsidR="00D83A8C" w:rsidRPr="001E259E" w:rsidRDefault="00B43D34" w:rsidP="00725C8E">
      <w:pPr>
        <w:spacing w:line="240" w:lineRule="auto"/>
        <w:jc w:val="both"/>
        <w:rPr>
          <w:sz w:val="28"/>
          <w:szCs w:val="28"/>
        </w:rPr>
      </w:pPr>
      <w:r w:rsidRPr="001E259E">
        <w:rPr>
          <w:sz w:val="28"/>
          <w:szCs w:val="28"/>
        </w:rPr>
        <w:t xml:space="preserve">PS Note: </w:t>
      </w:r>
      <w:r w:rsidR="00D83A8C" w:rsidRPr="001E259E">
        <w:rPr>
          <w:sz w:val="28"/>
          <w:szCs w:val="28"/>
        </w:rPr>
        <w:t>There is more breath for Surd/Hard Consonants than the corresponding Sonant/Soft Consonant (Rule 2.11</w:t>
      </w:r>
      <w:r w:rsidR="00D26C46" w:rsidRPr="001E259E">
        <w:rPr>
          <w:sz w:val="28"/>
          <w:szCs w:val="28"/>
        </w:rPr>
        <w:t>)</w:t>
      </w:r>
      <w:r w:rsidR="00D83A8C" w:rsidRPr="001E259E">
        <w:rPr>
          <w:sz w:val="28"/>
          <w:szCs w:val="28"/>
        </w:rPr>
        <w:t xml:space="preserve"> What is intended here is there is more air flow in the Hard Consonant Aspirate (2</w:t>
      </w:r>
      <w:r w:rsidR="00D83A8C" w:rsidRPr="001E259E">
        <w:rPr>
          <w:sz w:val="28"/>
          <w:szCs w:val="28"/>
          <w:vertAlign w:val="superscript"/>
        </w:rPr>
        <w:t>nd</w:t>
      </w:r>
      <w:r w:rsidR="00D83A8C" w:rsidRPr="001E259E">
        <w:rPr>
          <w:sz w:val="28"/>
          <w:szCs w:val="28"/>
        </w:rPr>
        <w:t xml:space="preserve"> letter of a varga like Kha,Cha, Tha, tha,Pha) than in Soft Consonant Aspirate (4</w:t>
      </w:r>
      <w:r w:rsidR="00D83A8C" w:rsidRPr="001E259E">
        <w:rPr>
          <w:sz w:val="28"/>
          <w:szCs w:val="28"/>
          <w:vertAlign w:val="superscript"/>
        </w:rPr>
        <w:t>th</w:t>
      </w:r>
      <w:r w:rsidR="00D83A8C" w:rsidRPr="001E259E">
        <w:rPr>
          <w:sz w:val="28"/>
          <w:szCs w:val="28"/>
        </w:rPr>
        <w:t xml:space="preserve"> letter of a varga like gha, jha, Dha, dha, Bha).</w:t>
      </w:r>
    </w:p>
    <w:p w14:paraId="1A933009" w14:textId="77777777" w:rsidR="00840268" w:rsidRPr="001E259E" w:rsidRDefault="00840268" w:rsidP="00840268">
      <w:pPr>
        <w:pStyle w:val="Heading2"/>
      </w:pPr>
      <w:bookmarkStart w:id="25" w:name="_Toc39090954"/>
      <w:r w:rsidRPr="001E259E">
        <w:t>Other Letters</w:t>
      </w:r>
      <w:bookmarkEnd w:id="25"/>
    </w:p>
    <w:p w14:paraId="1BA68FDB" w14:textId="77777777" w:rsidR="00840268" w:rsidRPr="001E259E" w:rsidRDefault="00840268" w:rsidP="00840268">
      <w:pPr>
        <w:rPr>
          <w:rFonts w:cs="Arial"/>
          <w:sz w:val="28"/>
          <w:szCs w:val="28"/>
        </w:rPr>
      </w:pPr>
      <w:r w:rsidRPr="001E259E">
        <w:rPr>
          <w:sz w:val="28"/>
          <w:szCs w:val="28"/>
        </w:rPr>
        <w:t xml:space="preserve">Note: The following letters are used in normal Sanskrit texts. </w:t>
      </w:r>
      <w:r w:rsidRPr="001E259E">
        <w:rPr>
          <w:sz w:val="28"/>
          <w:szCs w:val="28"/>
        </w:rPr>
        <w:br/>
        <w:t>The</w:t>
      </w:r>
      <w:r w:rsidR="00F739FC">
        <w:rPr>
          <w:sz w:val="28"/>
          <w:szCs w:val="28"/>
        </w:rPr>
        <w:t xml:space="preserve"> first three are </w:t>
      </w:r>
      <w:r w:rsidRPr="001E259E">
        <w:rPr>
          <w:sz w:val="28"/>
          <w:szCs w:val="28"/>
        </w:rPr>
        <w:t xml:space="preserve">Conjuncts </w:t>
      </w:r>
      <w:r w:rsidRPr="001E259E">
        <w:rPr>
          <w:rFonts w:ascii="BRH Devanagari Extra" w:hAnsi="BRH Devanagari Extra" w:cs="BRH Devanagari Extra"/>
          <w:b/>
          <w:bCs/>
          <w:sz w:val="36"/>
          <w:szCs w:val="36"/>
        </w:rPr>
        <w:t>(xÉÇrÉÑ£ü A¤ÉU)</w:t>
      </w:r>
      <w:r w:rsidRPr="001E259E">
        <w:rPr>
          <w:rFonts w:ascii="BRH Devanagari Extra" w:hAnsi="BRH Devanagari Extra" w:cs="BRH Devanagari Extra"/>
          <w:sz w:val="28"/>
          <w:szCs w:val="28"/>
        </w:rPr>
        <w:t xml:space="preserve">. </w:t>
      </w:r>
      <w:r w:rsidR="009C5233" w:rsidRPr="001E259E">
        <w:rPr>
          <w:rFonts w:cs="Arial"/>
          <w:sz w:val="28"/>
          <w:szCs w:val="28"/>
        </w:rPr>
        <w:t xml:space="preserve">This </w:t>
      </w:r>
      <w:r w:rsidR="00A95667" w:rsidRPr="001E259E">
        <w:rPr>
          <w:rFonts w:cs="Arial"/>
          <w:sz w:val="28"/>
          <w:szCs w:val="28"/>
        </w:rPr>
        <w:t xml:space="preserve">is </w:t>
      </w:r>
      <w:r w:rsidR="009C5233" w:rsidRPr="001E259E">
        <w:rPr>
          <w:rFonts w:cs="Arial"/>
          <w:sz w:val="28"/>
          <w:szCs w:val="28"/>
        </w:rPr>
        <w:t>explained below in the next section.</w:t>
      </w:r>
    </w:p>
    <w:p w14:paraId="5FE97C14" w14:textId="77777777" w:rsidR="00840268" w:rsidRPr="001E259E" w:rsidRDefault="00840268" w:rsidP="00840268">
      <w:pPr>
        <w:rPr>
          <w:vertAlign w:val="subscript"/>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6"/>
        <w:gridCol w:w="1616"/>
        <w:gridCol w:w="1610"/>
        <w:gridCol w:w="1692"/>
        <w:gridCol w:w="1602"/>
        <w:gridCol w:w="1584"/>
      </w:tblGrid>
      <w:tr w:rsidR="00840268" w:rsidRPr="001E259E" w14:paraId="43BFB200" w14:textId="77777777" w:rsidTr="00E734AE">
        <w:tc>
          <w:tcPr>
            <w:tcW w:w="1965" w:type="dxa"/>
          </w:tcPr>
          <w:p w14:paraId="1B49FBF6" w14:textId="77777777" w:rsidR="00840268" w:rsidRPr="001E259E" w:rsidRDefault="00840268" w:rsidP="00EF5747">
            <w:pPr>
              <w:tabs>
                <w:tab w:val="right" w:pos="9360"/>
              </w:tabs>
              <w:rPr>
                <w:rFonts w:cs="Arial"/>
                <w:b/>
                <w:bCs/>
                <w:szCs w:val="24"/>
              </w:rPr>
            </w:pPr>
          </w:p>
        </w:tc>
        <w:tc>
          <w:tcPr>
            <w:tcW w:w="1660" w:type="dxa"/>
          </w:tcPr>
          <w:p w14:paraId="0053C70A" w14:textId="77777777" w:rsidR="00840268" w:rsidRPr="001E259E" w:rsidRDefault="00840268" w:rsidP="00EF5747">
            <w:pPr>
              <w:tabs>
                <w:tab w:val="right" w:pos="9360"/>
              </w:tabs>
              <w:rPr>
                <w:rFonts w:cs="Arial"/>
                <w:b/>
                <w:bCs/>
                <w:sz w:val="40"/>
                <w:szCs w:val="40"/>
              </w:rPr>
            </w:pPr>
            <w:r w:rsidRPr="001E259E">
              <w:rPr>
                <w:rFonts w:ascii="BRH Devanagari Extra" w:hAnsi="BRH Devanagari Extra" w:cs="BRH Devanagari Extra"/>
                <w:b/>
                <w:bCs/>
                <w:sz w:val="40"/>
                <w:szCs w:val="40"/>
              </w:rPr>
              <w:t>¤É</w:t>
            </w:r>
          </w:p>
        </w:tc>
        <w:tc>
          <w:tcPr>
            <w:tcW w:w="1662" w:type="dxa"/>
          </w:tcPr>
          <w:p w14:paraId="290786BA" w14:textId="77777777" w:rsidR="00840268" w:rsidRPr="001E259E" w:rsidRDefault="00840268" w:rsidP="00EF5747">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´É</w:t>
            </w:r>
          </w:p>
        </w:tc>
        <w:tc>
          <w:tcPr>
            <w:tcW w:w="1692" w:type="dxa"/>
          </w:tcPr>
          <w:p w14:paraId="20C85AFA" w14:textId="77777777" w:rsidR="00840268" w:rsidRPr="001E259E" w:rsidRDefault="00840268" w:rsidP="00EF5747">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¥É</w:t>
            </w:r>
          </w:p>
        </w:tc>
        <w:tc>
          <w:tcPr>
            <w:tcW w:w="1654" w:type="dxa"/>
          </w:tcPr>
          <w:p w14:paraId="4156DCAC" w14:textId="77777777" w:rsidR="00840268" w:rsidRPr="001E259E" w:rsidRDefault="00772724" w:rsidP="00EF5747">
            <w:pPr>
              <w:tabs>
                <w:tab w:val="right" w:pos="9360"/>
              </w:tabs>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Vû</w:t>
            </w:r>
            <w:r w:rsidR="00965885" w:rsidRPr="001E259E">
              <w:rPr>
                <w:rFonts w:ascii="BRH Devanagari Extra" w:hAnsi="BRH Devanagari Extra" w:cs="BRH Devanagari Extra"/>
                <w:b/>
                <w:bCs/>
                <w:sz w:val="40"/>
                <w:szCs w:val="40"/>
              </w:rPr>
              <w:t>*</w:t>
            </w:r>
          </w:p>
        </w:tc>
        <w:tc>
          <w:tcPr>
            <w:tcW w:w="1663" w:type="dxa"/>
          </w:tcPr>
          <w:p w14:paraId="3C5C80A3" w14:textId="77777777" w:rsidR="00840268" w:rsidRPr="001E259E" w:rsidRDefault="00840268" w:rsidP="00EF5747">
            <w:pPr>
              <w:tabs>
                <w:tab w:val="right" w:pos="9360"/>
              </w:tabs>
              <w:rPr>
                <w:rFonts w:cs="Arial"/>
                <w:b/>
                <w:bCs/>
                <w:szCs w:val="24"/>
              </w:rPr>
            </w:pPr>
          </w:p>
        </w:tc>
      </w:tr>
      <w:tr w:rsidR="00840268" w:rsidRPr="001E259E" w14:paraId="77E40429" w14:textId="77777777" w:rsidTr="00E734AE">
        <w:tc>
          <w:tcPr>
            <w:tcW w:w="1965" w:type="dxa"/>
          </w:tcPr>
          <w:p w14:paraId="2C1C7A1A" w14:textId="77777777" w:rsidR="00840268" w:rsidRPr="001E259E" w:rsidRDefault="00840268" w:rsidP="00EF5747">
            <w:pPr>
              <w:rPr>
                <w:rFonts w:cs="Arial"/>
                <w:szCs w:val="24"/>
              </w:rPr>
            </w:pPr>
            <w:r w:rsidRPr="001E259E">
              <w:rPr>
                <w:rFonts w:cs="Arial"/>
                <w:b/>
                <w:bCs/>
                <w:szCs w:val="24"/>
              </w:rPr>
              <w:t>English Representation</w:t>
            </w:r>
          </w:p>
        </w:tc>
        <w:tc>
          <w:tcPr>
            <w:tcW w:w="1660" w:type="dxa"/>
          </w:tcPr>
          <w:p w14:paraId="5B84F197" w14:textId="77777777" w:rsidR="00840268" w:rsidRPr="001E259E" w:rsidRDefault="00840268" w:rsidP="00EF5747">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ksha</w:t>
            </w:r>
          </w:p>
        </w:tc>
        <w:tc>
          <w:tcPr>
            <w:tcW w:w="1662" w:type="dxa"/>
          </w:tcPr>
          <w:p w14:paraId="163505E6" w14:textId="77777777" w:rsidR="00840268" w:rsidRPr="001E259E" w:rsidRDefault="00840268" w:rsidP="00EF5747">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Sra</w:t>
            </w:r>
          </w:p>
        </w:tc>
        <w:tc>
          <w:tcPr>
            <w:tcW w:w="1692" w:type="dxa"/>
          </w:tcPr>
          <w:p w14:paraId="0B300C71" w14:textId="77777777" w:rsidR="00840268" w:rsidRPr="001E259E" w:rsidRDefault="00840268" w:rsidP="00EF5747">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Jgya(nasal)</w:t>
            </w:r>
          </w:p>
        </w:tc>
        <w:tc>
          <w:tcPr>
            <w:tcW w:w="1654" w:type="dxa"/>
          </w:tcPr>
          <w:p w14:paraId="4D5A1441" w14:textId="77777777" w:rsidR="00840268" w:rsidRPr="001E259E" w:rsidRDefault="00772724" w:rsidP="00EF5747">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La</w:t>
            </w:r>
          </w:p>
        </w:tc>
        <w:tc>
          <w:tcPr>
            <w:tcW w:w="1663" w:type="dxa"/>
          </w:tcPr>
          <w:p w14:paraId="13C7ED37" w14:textId="77777777" w:rsidR="00840268" w:rsidRPr="001E259E" w:rsidRDefault="00840268" w:rsidP="00EF5747">
            <w:pPr>
              <w:tabs>
                <w:tab w:val="right" w:pos="9360"/>
              </w:tabs>
              <w:rPr>
                <w:rFonts w:cs="Arial"/>
                <w:b/>
                <w:bCs/>
                <w:szCs w:val="24"/>
              </w:rPr>
            </w:pPr>
          </w:p>
        </w:tc>
      </w:tr>
      <w:tr w:rsidR="00840268" w:rsidRPr="001E259E" w14:paraId="670A4AA4" w14:textId="77777777" w:rsidTr="00E734AE">
        <w:tc>
          <w:tcPr>
            <w:tcW w:w="1965" w:type="dxa"/>
          </w:tcPr>
          <w:p w14:paraId="0180870B" w14:textId="77777777" w:rsidR="00840268" w:rsidRPr="001E259E" w:rsidRDefault="00840268" w:rsidP="00EF5747">
            <w:pPr>
              <w:tabs>
                <w:tab w:val="right" w:pos="1749"/>
              </w:tabs>
              <w:rPr>
                <w:rFonts w:cs="Arial"/>
                <w:b/>
                <w:bCs/>
                <w:szCs w:val="24"/>
              </w:rPr>
            </w:pPr>
            <w:r w:rsidRPr="001E259E">
              <w:rPr>
                <w:rFonts w:cs="Arial"/>
                <w:b/>
                <w:bCs/>
                <w:szCs w:val="24"/>
              </w:rPr>
              <w:t>Tamil</w:t>
            </w:r>
            <w:r w:rsidRPr="001E259E">
              <w:rPr>
                <w:rFonts w:cs="Arial"/>
                <w:b/>
                <w:bCs/>
                <w:szCs w:val="24"/>
              </w:rPr>
              <w:tab/>
            </w:r>
          </w:p>
        </w:tc>
        <w:tc>
          <w:tcPr>
            <w:tcW w:w="1660" w:type="dxa"/>
          </w:tcPr>
          <w:p w14:paraId="3AC96512" w14:textId="77777777" w:rsidR="00840268" w:rsidRPr="001E259E" w:rsidRDefault="00772724" w:rsidP="00EF5747">
            <w:pPr>
              <w:tabs>
                <w:tab w:val="right" w:pos="9360"/>
              </w:tabs>
              <w:rPr>
                <w:rFonts w:ascii="BRH Devanagari Extra" w:hAnsi="BRH Devanagari Extra" w:cs="BRH Devanagari Extra"/>
                <w:b/>
                <w:bCs/>
                <w:sz w:val="40"/>
                <w:szCs w:val="40"/>
              </w:rPr>
            </w:pPr>
            <w:r w:rsidRPr="001E259E">
              <w:rPr>
                <w:rFonts w:ascii="BRH Tamil Tab Extra" w:hAnsi="BRH Tamil Tab Extra" w:cs="BRH Tamil Tab Extra"/>
                <w:sz w:val="32"/>
                <w:szCs w:val="32"/>
              </w:rPr>
              <w:t>*</w:t>
            </w:r>
            <w:r w:rsidR="00994ED3" w:rsidRPr="001E259E">
              <w:rPr>
                <w:rFonts w:ascii="Latha" w:hAnsi="Latha" w:cs="Latha"/>
                <w:sz w:val="28"/>
                <w:szCs w:val="28"/>
                <w:cs/>
                <w:lang w:bidi="ta-IN"/>
              </w:rPr>
              <w:t>க்ஷ</w:t>
            </w:r>
          </w:p>
        </w:tc>
        <w:tc>
          <w:tcPr>
            <w:tcW w:w="1662" w:type="dxa"/>
          </w:tcPr>
          <w:p w14:paraId="5B374698" w14:textId="77777777" w:rsidR="00840268" w:rsidRPr="001E259E" w:rsidRDefault="00772724" w:rsidP="00994ED3">
            <w:pPr>
              <w:tabs>
                <w:tab w:val="right" w:pos="9360"/>
              </w:tabs>
              <w:rPr>
                <w:rFonts w:ascii="BRH Tamil Tab Extra" w:hAnsi="BRH Tamil Tab Extra" w:cs="BRH Tamil Tab Extra"/>
                <w:b/>
                <w:bCs/>
                <w:sz w:val="40"/>
                <w:szCs w:val="40"/>
              </w:rPr>
            </w:pPr>
            <w:r w:rsidRPr="001E259E">
              <w:rPr>
                <w:rFonts w:ascii="BRH Tamil Tab Extra" w:hAnsi="BRH Tamil Tab Extra" w:cs="BRH Tamil Tab Extra"/>
                <w:b/>
                <w:bCs/>
                <w:sz w:val="40"/>
                <w:szCs w:val="40"/>
              </w:rPr>
              <w:t>*</w:t>
            </w:r>
            <w:r w:rsidR="00994ED3" w:rsidRPr="001E259E">
              <w:rPr>
                <w:rFonts w:ascii="Latha" w:hAnsi="Latha" w:cs="Latha"/>
                <w:sz w:val="28"/>
                <w:szCs w:val="28"/>
                <w:cs/>
                <w:lang w:bidi="ta-IN"/>
              </w:rPr>
              <w:t xml:space="preserve"> ஶ்ர</w:t>
            </w:r>
          </w:p>
        </w:tc>
        <w:tc>
          <w:tcPr>
            <w:tcW w:w="1692" w:type="dxa"/>
          </w:tcPr>
          <w:p w14:paraId="729C1F77" w14:textId="77777777" w:rsidR="00840268" w:rsidRPr="001E259E" w:rsidRDefault="00772724" w:rsidP="00994ED3">
            <w:pPr>
              <w:tabs>
                <w:tab w:val="right" w:pos="9360"/>
              </w:tabs>
              <w:rPr>
                <w:rFonts w:cs="Arial"/>
                <w:b/>
                <w:bCs/>
                <w:szCs w:val="24"/>
              </w:rPr>
            </w:pPr>
            <w:r w:rsidRPr="001E259E">
              <w:rPr>
                <w:rFonts w:ascii="BRH Tamil Tab Extra" w:hAnsi="BRH Tamil Tab Extra" w:cs="BRH Tamil Tab Extra"/>
                <w:sz w:val="32"/>
                <w:szCs w:val="32"/>
              </w:rPr>
              <w:t>*</w:t>
            </w:r>
            <w:r w:rsidR="00994ED3" w:rsidRPr="001E259E">
              <w:rPr>
                <w:rFonts w:ascii="Latha" w:hAnsi="Latha" w:cs="Latha"/>
                <w:sz w:val="28"/>
                <w:szCs w:val="28"/>
                <w:cs/>
                <w:lang w:bidi="ta-IN"/>
              </w:rPr>
              <w:t>ஜ்ஞ</w:t>
            </w:r>
          </w:p>
        </w:tc>
        <w:tc>
          <w:tcPr>
            <w:tcW w:w="1654" w:type="dxa"/>
          </w:tcPr>
          <w:p w14:paraId="6A7007CC" w14:textId="77777777" w:rsidR="00064B3E" w:rsidRPr="001E259E" w:rsidRDefault="00994ED3" w:rsidP="00064B3E">
            <w:pPr>
              <w:widowControl w:val="0"/>
              <w:autoSpaceDE w:val="0"/>
              <w:autoSpaceDN w:val="0"/>
              <w:adjustRightInd w:val="0"/>
              <w:spacing w:line="240" w:lineRule="auto"/>
              <w:rPr>
                <w:rFonts w:ascii="BRH Tamil Tab Extra" w:hAnsi="BRH Tamil Tab Extra" w:cs="BRH Tamil Tab Extra"/>
                <w:sz w:val="40"/>
                <w:szCs w:val="40"/>
              </w:rPr>
            </w:pPr>
            <w:r w:rsidRPr="001E259E">
              <w:rPr>
                <w:rFonts w:ascii="Latha" w:hAnsi="Latha" w:cs="Latha"/>
                <w:sz w:val="28"/>
                <w:szCs w:val="28"/>
                <w:cs/>
                <w:lang w:bidi="ta-IN"/>
              </w:rPr>
              <w:t>ள</w:t>
            </w:r>
          </w:p>
          <w:p w14:paraId="66E808C7" w14:textId="77777777" w:rsidR="00840268" w:rsidRPr="001E259E" w:rsidRDefault="00840268" w:rsidP="00EF5747">
            <w:pPr>
              <w:tabs>
                <w:tab w:val="right" w:pos="9360"/>
              </w:tabs>
              <w:rPr>
                <w:rFonts w:cs="Arial"/>
                <w:b/>
                <w:bCs/>
                <w:szCs w:val="24"/>
              </w:rPr>
            </w:pPr>
          </w:p>
        </w:tc>
        <w:tc>
          <w:tcPr>
            <w:tcW w:w="1663" w:type="dxa"/>
          </w:tcPr>
          <w:p w14:paraId="6EA5BB2B" w14:textId="77777777" w:rsidR="00840268" w:rsidRPr="001E259E" w:rsidRDefault="00840268" w:rsidP="00EF5747">
            <w:pPr>
              <w:tabs>
                <w:tab w:val="right" w:pos="9360"/>
              </w:tabs>
              <w:rPr>
                <w:rFonts w:cs="Arial"/>
                <w:b/>
                <w:bCs/>
                <w:szCs w:val="24"/>
              </w:rPr>
            </w:pPr>
          </w:p>
        </w:tc>
      </w:tr>
      <w:tr w:rsidR="00840268" w:rsidRPr="001E259E" w14:paraId="67200AA1" w14:textId="77777777" w:rsidTr="00E734AE">
        <w:tc>
          <w:tcPr>
            <w:tcW w:w="1965" w:type="dxa"/>
          </w:tcPr>
          <w:p w14:paraId="10DE76AF" w14:textId="77777777" w:rsidR="00840268" w:rsidRPr="001E259E" w:rsidRDefault="00840268" w:rsidP="00EF5747">
            <w:pPr>
              <w:tabs>
                <w:tab w:val="right" w:pos="9360"/>
              </w:tabs>
              <w:rPr>
                <w:rFonts w:cs="Arial"/>
                <w:b/>
                <w:bCs/>
                <w:szCs w:val="24"/>
              </w:rPr>
            </w:pPr>
            <w:r w:rsidRPr="001E259E">
              <w:rPr>
                <w:rFonts w:cs="Arial"/>
                <w:b/>
                <w:bCs/>
                <w:szCs w:val="24"/>
              </w:rPr>
              <w:lastRenderedPageBreak/>
              <w:t>Malayalam</w:t>
            </w:r>
          </w:p>
        </w:tc>
        <w:tc>
          <w:tcPr>
            <w:tcW w:w="1660" w:type="dxa"/>
          </w:tcPr>
          <w:p w14:paraId="417BC9C7" w14:textId="77777777" w:rsidR="00840268" w:rsidRPr="001E259E" w:rsidRDefault="00787550" w:rsidP="00EF5747">
            <w:pPr>
              <w:tabs>
                <w:tab w:val="right" w:pos="9360"/>
              </w:tabs>
              <w:rPr>
                <w:rFonts w:ascii="BRH Devanagari Extra" w:hAnsi="BRH Devanagari Extra" w:cs="BRH Devanagari Extra"/>
                <w:b/>
                <w:bCs/>
                <w:sz w:val="36"/>
                <w:szCs w:val="36"/>
              </w:rPr>
            </w:pPr>
            <w:r w:rsidRPr="001E259E">
              <w:rPr>
                <w:rFonts w:ascii="BRH Malayalam Extra" w:hAnsi="BRH Malayalam Extra" w:cs="BRH Malayalam Extra"/>
                <w:b/>
                <w:bCs/>
                <w:sz w:val="36"/>
                <w:szCs w:val="36"/>
              </w:rPr>
              <w:t>±</w:t>
            </w:r>
          </w:p>
        </w:tc>
        <w:tc>
          <w:tcPr>
            <w:tcW w:w="1662" w:type="dxa"/>
          </w:tcPr>
          <w:p w14:paraId="44F8A598" w14:textId="77777777" w:rsidR="00840268" w:rsidRPr="001E259E" w:rsidRDefault="00787550" w:rsidP="00EF5747">
            <w:pPr>
              <w:tabs>
                <w:tab w:val="right" w:pos="9360"/>
              </w:tabs>
              <w:rPr>
                <w:rFonts w:cs="Arial"/>
                <w:b/>
                <w:bCs/>
                <w:szCs w:val="24"/>
              </w:rPr>
            </w:pPr>
            <w:r w:rsidRPr="001E259E">
              <w:rPr>
                <w:rFonts w:ascii="BRH Malayalam Extra" w:hAnsi="BRH Malayalam Extra" w:cs="BRH Malayalam Extra"/>
                <w:b/>
                <w:bCs/>
                <w:sz w:val="36"/>
                <w:szCs w:val="36"/>
              </w:rPr>
              <w:t>öq</w:t>
            </w:r>
          </w:p>
        </w:tc>
        <w:tc>
          <w:tcPr>
            <w:tcW w:w="1692" w:type="dxa"/>
          </w:tcPr>
          <w:p w14:paraId="11F58AF1" w14:textId="77777777" w:rsidR="00840268" w:rsidRPr="001E259E" w:rsidRDefault="00787550" w:rsidP="00EF5747">
            <w:pPr>
              <w:tabs>
                <w:tab w:val="right" w:pos="9360"/>
              </w:tabs>
              <w:rPr>
                <w:rFonts w:cs="Arial"/>
                <w:b/>
                <w:bCs/>
                <w:szCs w:val="24"/>
              </w:rPr>
            </w:pPr>
            <w:r w:rsidRPr="001E259E">
              <w:rPr>
                <w:rFonts w:ascii="BRH Malayalam Extra" w:hAnsi="BRH Malayalam Extra" w:cs="BRH Malayalam Extra"/>
                <w:b/>
                <w:bCs/>
                <w:sz w:val="36"/>
                <w:szCs w:val="36"/>
              </w:rPr>
              <w:t>¹</w:t>
            </w:r>
          </w:p>
        </w:tc>
        <w:tc>
          <w:tcPr>
            <w:tcW w:w="1654" w:type="dxa"/>
          </w:tcPr>
          <w:p w14:paraId="13E00769" w14:textId="77777777" w:rsidR="00840268" w:rsidRPr="001E259E" w:rsidRDefault="00064B3E" w:rsidP="000C2402">
            <w:pPr>
              <w:tabs>
                <w:tab w:val="right" w:pos="9360"/>
              </w:tabs>
              <w:rPr>
                <w:rFonts w:cs="Arial"/>
                <w:b/>
                <w:bCs/>
                <w:szCs w:val="24"/>
              </w:rPr>
            </w:pPr>
            <w:r w:rsidRPr="001E259E">
              <w:rPr>
                <w:rFonts w:ascii="BRH Malayalam Extra" w:hAnsi="BRH Malayalam Extra" w:cs="BRH Malayalam Extra"/>
                <w:b/>
                <w:bCs/>
                <w:sz w:val="36"/>
                <w:szCs w:val="36"/>
              </w:rPr>
              <w:t>n</w:t>
            </w:r>
          </w:p>
        </w:tc>
        <w:tc>
          <w:tcPr>
            <w:tcW w:w="1663" w:type="dxa"/>
          </w:tcPr>
          <w:p w14:paraId="1489020B" w14:textId="77777777" w:rsidR="00840268" w:rsidRPr="001E259E" w:rsidRDefault="00840268" w:rsidP="00EF5747">
            <w:pPr>
              <w:tabs>
                <w:tab w:val="right" w:pos="9360"/>
              </w:tabs>
              <w:rPr>
                <w:rFonts w:cs="Arial"/>
                <w:b/>
                <w:bCs/>
                <w:szCs w:val="24"/>
              </w:rPr>
            </w:pPr>
          </w:p>
        </w:tc>
      </w:tr>
    </w:tbl>
    <w:p w14:paraId="5344A9E3" w14:textId="77777777" w:rsidR="00C74893" w:rsidRPr="001E259E" w:rsidRDefault="00E734AE" w:rsidP="00840268">
      <w:pPr>
        <w:rPr>
          <w:rFonts w:ascii="BRH Malayalam Extra" w:hAnsi="BRH Malayalam Extra" w:cs="BRH Malayalam Extra"/>
          <w:sz w:val="40"/>
          <w:szCs w:val="40"/>
        </w:rPr>
      </w:pPr>
      <w:r w:rsidRPr="001E259E">
        <w:rPr>
          <w:rFonts w:ascii="BRH Devanagari Extra" w:hAnsi="BRH Devanagari Extra" w:cs="BRH Devanagari Extra"/>
          <w:b/>
          <w:bCs/>
          <w:sz w:val="40"/>
          <w:szCs w:val="40"/>
        </w:rPr>
        <w:t xml:space="preserve">¤É </w:t>
      </w:r>
      <w:r w:rsidRPr="001E259E">
        <w:rPr>
          <w:rFonts w:cs="Arial"/>
          <w:sz w:val="28"/>
          <w:szCs w:val="28"/>
        </w:rPr>
        <w:t xml:space="preserve">is formed by adding </w:t>
      </w:r>
      <w:r w:rsidRPr="001E259E">
        <w:rPr>
          <w:rFonts w:ascii="BRH Devanagari Extra" w:hAnsi="BRH Devanagari Extra" w:cs="BRH Devanagari Extra"/>
          <w:sz w:val="40"/>
          <w:szCs w:val="40"/>
        </w:rPr>
        <w:t>ZÉç</w:t>
      </w:r>
      <w:r w:rsidRPr="001E259E">
        <w:rPr>
          <w:rFonts w:ascii="BRH Devanagari Extra" w:hAnsi="BRH Devanagari Extra" w:cs="BRH Devanagari Extra"/>
          <w:sz w:val="32"/>
          <w:szCs w:val="32"/>
        </w:rPr>
        <w:t xml:space="preserve"> +</w:t>
      </w:r>
      <w:r w:rsidRPr="001E259E">
        <w:rPr>
          <w:rFonts w:ascii="BRH Devanagari Extra" w:hAnsi="BRH Devanagari Extra" w:cs="BRH Devanagari Extra"/>
          <w:sz w:val="40"/>
          <w:szCs w:val="40"/>
        </w:rPr>
        <w:t xml:space="preserve"> wÉ; </w:t>
      </w:r>
      <w:r w:rsidRPr="001E259E">
        <w:rPr>
          <w:rFonts w:ascii="BRH Tamil Tab Extra" w:hAnsi="BRH Tamil Tab Extra" w:cs="BRH Tamil Tab Extra"/>
          <w:b/>
          <w:bCs/>
          <w:sz w:val="40"/>
          <w:szCs w:val="40"/>
        </w:rPr>
        <w:t xml:space="preserve">þ </w:t>
      </w:r>
      <w:r w:rsidRPr="001E259E">
        <w:rPr>
          <w:rFonts w:ascii="BRH Tamil Tab Extra" w:hAnsi="BRH Tamil Tab Extra" w:cs="BRH Tamil Tab Extra"/>
          <w:sz w:val="40"/>
          <w:szCs w:val="40"/>
        </w:rPr>
        <w:t>=</w:t>
      </w:r>
      <w:r w:rsidRPr="001E259E">
        <w:rPr>
          <w:rFonts w:ascii="BRH Tamil Tab Extra" w:hAnsi="BRH Tamil Tab Extra" w:cs="BRH Tamil Tab Extra"/>
          <w:b/>
          <w:bCs/>
          <w:sz w:val="40"/>
          <w:szCs w:val="40"/>
        </w:rPr>
        <w:t xml:space="preserve"> </w:t>
      </w:r>
      <w:r w:rsidR="000C2402" w:rsidRPr="001E259E">
        <w:rPr>
          <w:rFonts w:ascii="Latha" w:hAnsi="Latha" w:cs="Latha"/>
          <w:sz w:val="28"/>
          <w:szCs w:val="28"/>
          <w:cs/>
          <w:lang w:bidi="ta-IN"/>
        </w:rPr>
        <w:t>க்</w:t>
      </w:r>
      <w:r w:rsidR="00D246F1" w:rsidRPr="001E259E">
        <w:rPr>
          <w:rFonts w:cs="Arial"/>
          <w:b/>
          <w:bCs/>
          <w:position w:val="-12"/>
          <w:szCs w:val="24"/>
        </w:rPr>
        <w:t>2</w:t>
      </w:r>
      <w:r w:rsidR="00D246F1" w:rsidRPr="001E259E">
        <w:rPr>
          <w:rFonts w:ascii="BRH Tamil Tab Extra" w:hAnsi="BRH Tamil Tab Extra" w:cs="BRH Tamil Tab Extra"/>
          <w:b/>
          <w:bCs/>
          <w:sz w:val="40"/>
          <w:szCs w:val="40"/>
        </w:rPr>
        <w:t>+ û ;</w:t>
      </w:r>
      <w:r w:rsidR="007A6D21" w:rsidRPr="001E259E">
        <w:rPr>
          <w:rFonts w:ascii="BRH Tamil Tab Extra" w:hAnsi="BRH Tamil Tab Extra" w:cs="BRH Tamil Tab Extra"/>
          <w:b/>
          <w:bCs/>
          <w:sz w:val="40"/>
          <w:szCs w:val="40"/>
        </w:rPr>
        <w:t xml:space="preserve"> </w:t>
      </w:r>
      <w:r w:rsidR="007A6D21" w:rsidRPr="001E259E">
        <w:rPr>
          <w:rFonts w:ascii="BRH Malayalam Extra" w:hAnsi="BRH Malayalam Extra" w:cs="BRH Malayalam Extra"/>
          <w:sz w:val="40"/>
          <w:szCs w:val="40"/>
        </w:rPr>
        <w:t>± =  K§  + r</w:t>
      </w:r>
      <w:r w:rsidR="00450D1D" w:rsidRPr="001E259E">
        <w:rPr>
          <w:rFonts w:ascii="BRH Malayalam Extra" w:hAnsi="BRH Malayalam Extra" w:cs="BRH Malayalam Extra"/>
          <w:sz w:val="40"/>
          <w:szCs w:val="40"/>
        </w:rPr>
        <w:t xml:space="preserve"> </w:t>
      </w:r>
    </w:p>
    <w:p w14:paraId="0C365CC8" w14:textId="77777777" w:rsidR="007A6D21" w:rsidRPr="001E259E" w:rsidRDefault="00D246F1" w:rsidP="007A6D21">
      <w:pPr>
        <w:widowControl w:val="0"/>
        <w:autoSpaceDE w:val="0"/>
        <w:autoSpaceDN w:val="0"/>
        <w:adjustRightInd w:val="0"/>
        <w:spacing w:line="240" w:lineRule="auto"/>
        <w:rPr>
          <w:rFonts w:ascii="System" w:hAnsi="System" w:cs="System"/>
          <w:b/>
          <w:bCs/>
          <w:sz w:val="19"/>
          <w:szCs w:val="19"/>
        </w:rPr>
      </w:pPr>
      <w:r w:rsidRPr="001E259E">
        <w:rPr>
          <w:rFonts w:ascii="BRH Devanagari Extra" w:hAnsi="BRH Devanagari Extra" w:cs="BRH Devanagari Extra"/>
          <w:b/>
          <w:bCs/>
          <w:sz w:val="40"/>
          <w:szCs w:val="40"/>
        </w:rPr>
        <w:t xml:space="preserve">´É </w:t>
      </w:r>
      <w:r w:rsidRPr="001E259E">
        <w:rPr>
          <w:rFonts w:cs="Arial"/>
          <w:sz w:val="28"/>
          <w:szCs w:val="28"/>
        </w:rPr>
        <w:t xml:space="preserve">is formed by adding </w:t>
      </w:r>
      <w:r w:rsidRPr="001E259E">
        <w:rPr>
          <w:rFonts w:ascii="BRH Devanagari Extra" w:hAnsi="BRH Devanagari Extra" w:cs="BRH Devanagari Extra"/>
          <w:b/>
          <w:bCs/>
          <w:sz w:val="40"/>
          <w:szCs w:val="40"/>
        </w:rPr>
        <w:t xml:space="preserve">zÉç + U ; </w:t>
      </w:r>
      <w:r w:rsidR="0094365A" w:rsidRPr="001E259E">
        <w:rPr>
          <w:rFonts w:ascii="Latha" w:hAnsi="Latha" w:cs="Latha"/>
          <w:sz w:val="28"/>
          <w:szCs w:val="28"/>
          <w:cs/>
          <w:lang w:bidi="ta-IN"/>
        </w:rPr>
        <w:t>ஶ்ர</w:t>
      </w:r>
      <w:r w:rsidR="0094365A" w:rsidRPr="001E259E">
        <w:rPr>
          <w:rFonts w:ascii="BRH Tamil Tab Extra" w:hAnsi="BRH Tamil Tab Extra" w:cs="BRH Tamil Tab Extra"/>
          <w:b/>
          <w:bCs/>
          <w:sz w:val="40"/>
          <w:szCs w:val="40"/>
        </w:rPr>
        <w:t xml:space="preserve"> </w:t>
      </w:r>
      <w:r w:rsidRPr="001E259E">
        <w:rPr>
          <w:rFonts w:ascii="BRH Tamil Tab Extra" w:hAnsi="BRH Tamil Tab Extra" w:cs="BRH Tamil Tab Extra"/>
          <w:b/>
          <w:bCs/>
          <w:sz w:val="40"/>
          <w:szCs w:val="40"/>
        </w:rPr>
        <w:t xml:space="preserve">= </w:t>
      </w:r>
      <w:r w:rsidR="0094365A" w:rsidRPr="001E259E">
        <w:rPr>
          <w:rFonts w:ascii="Latha" w:hAnsi="Latha" w:cs="Latha"/>
          <w:sz w:val="28"/>
          <w:szCs w:val="28"/>
          <w:cs/>
          <w:lang w:bidi="ta-IN"/>
        </w:rPr>
        <w:t>ஶ்</w:t>
      </w:r>
      <w:r w:rsidR="0094365A" w:rsidRPr="001E259E">
        <w:rPr>
          <w:rFonts w:ascii="BRH Tamil Tab Extra" w:hAnsi="BRH Tamil Tab Extra" w:cs="BRH Tamil Tab Extra"/>
          <w:b/>
          <w:bCs/>
          <w:sz w:val="40"/>
          <w:szCs w:val="40"/>
        </w:rPr>
        <w:t xml:space="preserve"> </w:t>
      </w:r>
      <w:r w:rsidRPr="001E259E">
        <w:rPr>
          <w:rFonts w:ascii="BRH Tamil Tab Extra" w:hAnsi="BRH Tamil Tab Extra" w:cs="BRH Tamil Tab Extra"/>
          <w:b/>
          <w:bCs/>
          <w:sz w:val="40"/>
          <w:szCs w:val="40"/>
        </w:rPr>
        <w:t xml:space="preserve">+ </w:t>
      </w:r>
      <w:r w:rsidR="0094365A" w:rsidRPr="001E259E">
        <w:rPr>
          <w:rFonts w:ascii="Latha" w:hAnsi="Latha" w:cs="Latha"/>
          <w:sz w:val="28"/>
          <w:szCs w:val="28"/>
          <w:cs/>
          <w:lang w:bidi="ta-IN"/>
        </w:rPr>
        <w:t>ர</w:t>
      </w:r>
      <w:r w:rsidRPr="001E259E">
        <w:rPr>
          <w:rFonts w:ascii="BRH Tamil Tab Extra" w:hAnsi="BRH Tamil Tab Extra" w:cs="BRH Tamil Tab Extra"/>
          <w:b/>
          <w:bCs/>
          <w:sz w:val="40"/>
          <w:szCs w:val="40"/>
        </w:rPr>
        <w:t>;</w:t>
      </w:r>
      <w:r w:rsidR="007A6D21" w:rsidRPr="001E259E">
        <w:rPr>
          <w:rFonts w:ascii="BRH Tamil Tab Extra" w:hAnsi="BRH Tamil Tab Extra" w:cs="BRH Tamil Tab Extra"/>
          <w:b/>
          <w:bCs/>
          <w:sz w:val="40"/>
          <w:szCs w:val="40"/>
        </w:rPr>
        <w:t xml:space="preserve"> </w:t>
      </w:r>
      <w:r w:rsidR="007A6D21" w:rsidRPr="001E259E">
        <w:rPr>
          <w:rFonts w:ascii="BRH Malayalam Extra" w:hAnsi="BRH Malayalam Extra" w:cs="BRH Malayalam Extra"/>
          <w:sz w:val="40"/>
          <w:szCs w:val="40"/>
        </w:rPr>
        <w:t>öq    = q§ + k</w:t>
      </w:r>
    </w:p>
    <w:p w14:paraId="1C922D0A" w14:textId="77777777" w:rsidR="00D246F1" w:rsidRPr="001E259E" w:rsidRDefault="00D246F1" w:rsidP="00840268">
      <w:pPr>
        <w:rPr>
          <w:rFonts w:cs="Arial"/>
          <w:sz w:val="28"/>
          <w:szCs w:val="28"/>
        </w:rPr>
      </w:pPr>
      <w:r w:rsidRPr="001E259E">
        <w:rPr>
          <w:rFonts w:ascii="BRH Devanagari Extra" w:hAnsi="BRH Devanagari Extra" w:cs="BRH Devanagari Extra"/>
          <w:b/>
          <w:bCs/>
          <w:sz w:val="40"/>
          <w:szCs w:val="40"/>
        </w:rPr>
        <w:t xml:space="preserve">¥É </w:t>
      </w:r>
      <w:r w:rsidRPr="001E259E">
        <w:rPr>
          <w:rFonts w:cs="Arial"/>
          <w:sz w:val="28"/>
          <w:szCs w:val="28"/>
        </w:rPr>
        <w:t xml:space="preserve">is formed by adding </w:t>
      </w:r>
      <w:r w:rsidRPr="001E259E">
        <w:rPr>
          <w:rFonts w:ascii="BRH Devanagari Extra" w:hAnsi="BRH Devanagari Extra" w:cs="BRH Devanagari Extra"/>
          <w:b/>
          <w:bCs/>
          <w:sz w:val="40"/>
          <w:szCs w:val="40"/>
        </w:rPr>
        <w:t xml:space="preserve">eÉç+ gÉ ; </w:t>
      </w:r>
      <w:r w:rsidR="0094365A" w:rsidRPr="001E259E">
        <w:rPr>
          <w:rFonts w:ascii="Latha" w:hAnsi="Latha" w:cs="Latha"/>
          <w:sz w:val="28"/>
          <w:szCs w:val="28"/>
          <w:cs/>
          <w:lang w:bidi="ta-IN"/>
        </w:rPr>
        <w:t>ஜ்ஞ</w:t>
      </w:r>
      <w:r w:rsidRPr="001E259E">
        <w:rPr>
          <w:rFonts w:ascii="BRH Tamil Tab Extra" w:hAnsi="BRH Tamil Tab Extra" w:cs="BRH Tamil Tab Extra"/>
          <w:sz w:val="40"/>
          <w:szCs w:val="40"/>
        </w:rPr>
        <w:t xml:space="preserve"> = </w:t>
      </w:r>
      <w:r w:rsidR="0094365A" w:rsidRPr="001E259E">
        <w:rPr>
          <w:rFonts w:ascii="Latha" w:hAnsi="Latha" w:cs="Latha"/>
          <w:sz w:val="28"/>
          <w:szCs w:val="28"/>
          <w:cs/>
          <w:lang w:bidi="ta-IN"/>
        </w:rPr>
        <w:t>ஜ்</w:t>
      </w:r>
      <w:r w:rsidR="0094365A" w:rsidRPr="001E259E">
        <w:rPr>
          <w:rFonts w:ascii="BRH Tamil Tab Extra" w:hAnsi="BRH Tamil Tab Extra" w:cs="BRH Tamil Tab Extra"/>
          <w:sz w:val="40"/>
          <w:szCs w:val="40"/>
        </w:rPr>
        <w:t xml:space="preserve"> </w:t>
      </w:r>
      <w:r w:rsidRPr="001E259E">
        <w:rPr>
          <w:rFonts w:ascii="BRH Tamil Tab Extra" w:hAnsi="BRH Tamil Tab Extra" w:cs="BRH Tamil Tab Extra"/>
          <w:b/>
          <w:bCs/>
          <w:sz w:val="40"/>
          <w:szCs w:val="40"/>
        </w:rPr>
        <w:t>+</w:t>
      </w:r>
      <w:r w:rsidRPr="001E259E">
        <w:rPr>
          <w:rFonts w:ascii="BRH Tamil Tab Extra" w:hAnsi="BRH Tamil Tab Extra" w:cs="BRH Tamil Tab Extra"/>
          <w:sz w:val="40"/>
          <w:szCs w:val="40"/>
        </w:rPr>
        <w:t xml:space="preserve"> </w:t>
      </w:r>
      <w:r w:rsidR="0094365A" w:rsidRPr="001E259E">
        <w:rPr>
          <w:rFonts w:ascii="Latha" w:hAnsi="Latha" w:cs="Latha"/>
          <w:sz w:val="28"/>
          <w:szCs w:val="28"/>
          <w:cs/>
          <w:lang w:bidi="ta-IN"/>
        </w:rPr>
        <w:t>ஞ</w:t>
      </w:r>
      <w:r w:rsidR="00064B3E" w:rsidRPr="001E259E">
        <w:rPr>
          <w:rFonts w:ascii="BRH Tamil Tab Extra" w:hAnsi="BRH Tamil Tab Extra" w:cs="BRH Tamil Tab Extra"/>
          <w:b/>
          <w:bCs/>
          <w:sz w:val="40"/>
          <w:szCs w:val="40"/>
        </w:rPr>
        <w:t xml:space="preserve">; </w:t>
      </w:r>
      <w:r w:rsidR="00064B3E" w:rsidRPr="001E259E">
        <w:rPr>
          <w:rFonts w:ascii="BRH Malayalam Extra" w:hAnsi="BRH Malayalam Extra" w:cs="BRH Malayalam Extra"/>
          <w:sz w:val="40"/>
          <w:szCs w:val="40"/>
        </w:rPr>
        <w:t>¹ =  R§ + T</w:t>
      </w:r>
      <w:r w:rsidRPr="001E259E">
        <w:rPr>
          <w:rFonts w:ascii="BRH Tamil Tab Extra" w:hAnsi="BRH Tamil Tab Extra" w:cs="BRH Tamil Tab Extra"/>
          <w:b/>
          <w:bCs/>
          <w:sz w:val="40"/>
          <w:szCs w:val="40"/>
        </w:rPr>
        <w:br/>
      </w:r>
      <w:r w:rsidR="00965885" w:rsidRPr="001E259E">
        <w:rPr>
          <w:rFonts w:ascii="BRH Devanagari Extra" w:hAnsi="BRH Devanagari Extra" w:cs="BRH Devanagari Extra"/>
          <w:b/>
          <w:bCs/>
          <w:sz w:val="40"/>
          <w:szCs w:val="40"/>
        </w:rPr>
        <w:t xml:space="preserve">Vû* </w:t>
      </w:r>
      <w:r w:rsidR="00965885" w:rsidRPr="001E259E">
        <w:rPr>
          <w:rFonts w:cs="Arial"/>
          <w:sz w:val="28"/>
          <w:szCs w:val="28"/>
        </w:rPr>
        <w:t>is not a conjunct</w:t>
      </w:r>
      <w:r w:rsidR="000617BE" w:rsidRPr="001E259E">
        <w:rPr>
          <w:rFonts w:cs="Arial"/>
          <w:sz w:val="28"/>
          <w:szCs w:val="28"/>
        </w:rPr>
        <w:t xml:space="preserve"> but a special consonant. </w:t>
      </w:r>
      <w:r w:rsidR="000617BE" w:rsidRPr="001E259E">
        <w:rPr>
          <w:rFonts w:cs="Arial"/>
          <w:sz w:val="28"/>
          <w:szCs w:val="28"/>
        </w:rPr>
        <w:br/>
        <w:t>This do</w:t>
      </w:r>
      <w:r w:rsidR="003942F6" w:rsidRPr="001E259E">
        <w:rPr>
          <w:rFonts w:cs="Arial"/>
          <w:sz w:val="28"/>
          <w:szCs w:val="28"/>
        </w:rPr>
        <w:t>es not find place in some books as a part of standard letters.</w:t>
      </w:r>
      <w:r w:rsidR="00475E19" w:rsidRPr="001E259E">
        <w:rPr>
          <w:rFonts w:cs="Arial"/>
          <w:sz w:val="28"/>
          <w:szCs w:val="28"/>
        </w:rPr>
        <w:t xml:space="preserve"> </w:t>
      </w:r>
      <w:r w:rsidR="00475E19" w:rsidRPr="001E259E">
        <w:rPr>
          <w:rFonts w:cs="Arial"/>
          <w:sz w:val="28"/>
          <w:szCs w:val="28"/>
        </w:rPr>
        <w:br/>
        <w:t xml:space="preserve">This letter is not used in classical Vedic texts. </w:t>
      </w:r>
      <w:r w:rsidR="00D26C46" w:rsidRPr="001E259E">
        <w:rPr>
          <w:rFonts w:cs="Arial"/>
          <w:sz w:val="28"/>
          <w:szCs w:val="28"/>
        </w:rPr>
        <w:br/>
      </w:r>
      <w:r w:rsidR="00475E19" w:rsidRPr="001E259E">
        <w:rPr>
          <w:rFonts w:cs="Arial"/>
          <w:sz w:val="28"/>
          <w:szCs w:val="28"/>
        </w:rPr>
        <w:t xml:space="preserve">Example </w:t>
      </w:r>
      <w:r w:rsidR="00475E19" w:rsidRPr="001E259E">
        <w:rPr>
          <w:rFonts w:cs="Arial"/>
          <w:sz w:val="28"/>
          <w:szCs w:val="28"/>
          <w:highlight w:val="cyan"/>
        </w:rPr>
        <w:t>‘agnimeeLe’</w:t>
      </w:r>
      <w:r w:rsidR="00475E19" w:rsidRPr="001E259E">
        <w:rPr>
          <w:rFonts w:cs="Arial"/>
          <w:sz w:val="28"/>
          <w:szCs w:val="28"/>
        </w:rPr>
        <w:t xml:space="preserve"> is represented as </w:t>
      </w:r>
      <w:r w:rsidR="00475E19" w:rsidRPr="001E259E">
        <w:rPr>
          <w:rFonts w:cs="Arial"/>
          <w:sz w:val="28"/>
          <w:szCs w:val="28"/>
          <w:highlight w:val="cyan"/>
        </w:rPr>
        <w:t>aginmeeDe</w:t>
      </w:r>
      <w:r w:rsidR="00475E19" w:rsidRPr="001E259E">
        <w:rPr>
          <w:rFonts w:cs="Arial"/>
          <w:sz w:val="28"/>
          <w:szCs w:val="28"/>
        </w:rPr>
        <w:t xml:space="preserve"> (third Da).</w:t>
      </w:r>
      <w:r w:rsidR="0094365A" w:rsidRPr="001E259E">
        <w:rPr>
          <w:rFonts w:cs="Arial"/>
          <w:sz w:val="28"/>
          <w:szCs w:val="28"/>
        </w:rPr>
        <w:br/>
      </w:r>
      <w:r w:rsidR="004200E8" w:rsidRPr="001E259E">
        <w:rPr>
          <w:rFonts w:cs="Arial"/>
          <w:sz w:val="28"/>
          <w:szCs w:val="28"/>
        </w:rPr>
        <w:t>But some siKsha recognises use of La for Da.</w:t>
      </w:r>
    </w:p>
    <w:p w14:paraId="2ED69DF1" w14:textId="77777777" w:rsidR="00635268" w:rsidRPr="001E259E" w:rsidRDefault="00635268" w:rsidP="00635268">
      <w:pPr>
        <w:pStyle w:val="Heading2"/>
      </w:pPr>
      <w:bookmarkStart w:id="26" w:name="_Toc39090955"/>
      <w:r w:rsidRPr="001E259E">
        <w:t>Conjunct Letters</w:t>
      </w:r>
      <w:bookmarkEnd w:id="26"/>
    </w:p>
    <w:p w14:paraId="7A760110" w14:textId="77777777" w:rsidR="00635268" w:rsidRPr="001E259E" w:rsidRDefault="00635268" w:rsidP="00725C8E">
      <w:pPr>
        <w:jc w:val="both"/>
        <w:rPr>
          <w:sz w:val="28"/>
          <w:szCs w:val="28"/>
          <w:lang w:eastAsia="x-none"/>
        </w:rPr>
      </w:pPr>
      <w:r w:rsidRPr="001E259E">
        <w:rPr>
          <w:sz w:val="28"/>
          <w:szCs w:val="28"/>
          <w:lang w:eastAsia="x-none"/>
        </w:rPr>
        <w:t xml:space="preserve">Conjuncts are letters formed with a combination of two or more letters. </w:t>
      </w:r>
      <w:r w:rsidR="00B96D56" w:rsidRPr="001E259E">
        <w:rPr>
          <w:sz w:val="28"/>
          <w:szCs w:val="28"/>
          <w:lang w:eastAsia="x-none"/>
        </w:rPr>
        <w:br/>
      </w:r>
      <w:r w:rsidRPr="001E259E">
        <w:rPr>
          <w:sz w:val="28"/>
          <w:szCs w:val="28"/>
          <w:lang w:eastAsia="x-none"/>
        </w:rPr>
        <w:t>They are Vowel based conjucts and non-vowel conjuncts.</w:t>
      </w:r>
    </w:p>
    <w:p w14:paraId="1C13ACD7" w14:textId="77777777" w:rsidR="008C6FD5" w:rsidRPr="001E259E" w:rsidRDefault="008C6FD5" w:rsidP="00725C8E">
      <w:pPr>
        <w:jc w:val="both"/>
        <w:rPr>
          <w:rFonts w:cs="Arial"/>
          <w:szCs w:val="24"/>
        </w:rPr>
      </w:pPr>
      <w:r w:rsidRPr="001E259E">
        <w:rPr>
          <w:b/>
          <w:bCs/>
          <w:sz w:val="28"/>
          <w:szCs w:val="28"/>
          <w:lang w:eastAsia="x-none"/>
        </w:rPr>
        <w:t>Swarayukta Akshara/Consonants</w:t>
      </w:r>
      <w:r w:rsidRPr="001E259E">
        <w:rPr>
          <w:rFonts w:ascii="iitmsans" w:hAnsi="iitmsans" w:cs="iitmsans"/>
          <w:b/>
          <w:bCs/>
          <w:i/>
          <w:iCs/>
          <w:sz w:val="36"/>
          <w:szCs w:val="36"/>
          <w:lang w:bidi="hi-IN"/>
        </w:rPr>
        <w:t>(</w:t>
      </w:r>
      <w:r w:rsidRPr="001E259E">
        <w:rPr>
          <w:rFonts w:ascii="BRH Devanagari Extra" w:hAnsi="BRH Devanagari Extra" w:cs="BRH Devanagari Extra"/>
          <w:b/>
          <w:bCs/>
          <w:i/>
          <w:iCs/>
          <w:sz w:val="36"/>
          <w:szCs w:val="36"/>
        </w:rPr>
        <w:t xml:space="preserve">urÉgeÉlÉÉÌlÉ) </w:t>
      </w:r>
      <w:r w:rsidRPr="001E259E">
        <w:rPr>
          <w:rFonts w:cs="Arial"/>
          <w:sz w:val="28"/>
          <w:szCs w:val="28"/>
        </w:rPr>
        <w:t>are formed by a combination of a Consonant with a Vowel. The Basic letters in Sanskrit seen above</w:t>
      </w:r>
      <w:r w:rsidR="00064B3E" w:rsidRPr="001E259E">
        <w:rPr>
          <w:rFonts w:cs="Arial"/>
          <w:sz w:val="28"/>
          <w:szCs w:val="28"/>
        </w:rPr>
        <w:t xml:space="preserve"> in 1.2 and 1.3</w:t>
      </w:r>
      <w:r w:rsidRPr="001E259E">
        <w:rPr>
          <w:rFonts w:cs="Arial"/>
          <w:sz w:val="28"/>
          <w:szCs w:val="28"/>
        </w:rPr>
        <w:t xml:space="preserve"> are </w:t>
      </w:r>
      <w:r w:rsidR="00324D22" w:rsidRPr="001E259E">
        <w:rPr>
          <w:rFonts w:cs="Arial"/>
          <w:sz w:val="28"/>
          <w:szCs w:val="28"/>
        </w:rPr>
        <w:t>Swarayukta Aksharaas.</w:t>
      </w:r>
    </w:p>
    <w:p w14:paraId="39DA687B" w14:textId="77777777" w:rsidR="00635268" w:rsidRPr="001E259E" w:rsidRDefault="00635268" w:rsidP="00635268">
      <w:pPr>
        <w:rPr>
          <w:lang w:eastAsia="x-none"/>
        </w:rPr>
      </w:pPr>
    </w:p>
    <w:p w14:paraId="0AE70F41" w14:textId="77777777" w:rsidR="00635268" w:rsidRPr="001E259E" w:rsidRDefault="00635268" w:rsidP="00927B79">
      <w:pPr>
        <w:pStyle w:val="Heading3"/>
        <w:rPr>
          <w:lang w:val="en-US"/>
        </w:rPr>
      </w:pPr>
      <w:bookmarkStart w:id="27" w:name="_Toc39090956"/>
      <w:r w:rsidRPr="001E259E">
        <w:rPr>
          <w:lang w:val="en-US"/>
        </w:rPr>
        <w:t>Vowel based Conjuncts</w:t>
      </w:r>
      <w:r w:rsidR="00324D22" w:rsidRPr="001E259E">
        <w:t xml:space="preserve"> </w:t>
      </w:r>
      <w:r w:rsidR="00324D22" w:rsidRPr="001E259E">
        <w:rPr>
          <w:lang w:val="en-US"/>
        </w:rPr>
        <w:t>(</w:t>
      </w:r>
      <w:r w:rsidR="00324D22" w:rsidRPr="001E259E">
        <w:t>Swarayukta Akshara</w:t>
      </w:r>
      <w:r w:rsidR="00324D22" w:rsidRPr="001E259E">
        <w:rPr>
          <w:lang w:val="en-US"/>
        </w:rPr>
        <w:t>)</w:t>
      </w:r>
      <w:r w:rsidR="00BA3E48" w:rsidRPr="001E259E">
        <w:rPr>
          <w:lang w:val="en-US"/>
        </w:rPr>
        <w:t xml:space="preserve"> (</w:t>
      </w:r>
      <w:r w:rsidR="00BA3E48" w:rsidRPr="001E259E">
        <w:rPr>
          <w:rFonts w:ascii="BRH Devanagari Extra" w:hAnsi="BRH Devanagari Extra"/>
          <w:sz w:val="32"/>
          <w:szCs w:val="32"/>
        </w:rPr>
        <w:t>xuÉU</w:t>
      </w:r>
      <w:r w:rsidR="00BA3E48" w:rsidRPr="001E259E">
        <w:rPr>
          <w:rFonts w:ascii="BRH Devanagari Extra" w:hAnsi="BRH Devanagari Extra" w:cs="BRH Devanagari Extra"/>
          <w:sz w:val="32"/>
          <w:szCs w:val="32"/>
        </w:rPr>
        <w:t>rÉÑ£ü A¤ÉU)</w:t>
      </w:r>
      <w:bookmarkEnd w:id="27"/>
    </w:p>
    <w:p w14:paraId="5D40D88C" w14:textId="77777777" w:rsidR="00635268" w:rsidRPr="001E259E" w:rsidRDefault="00635268" w:rsidP="00725C8E">
      <w:pPr>
        <w:jc w:val="both"/>
        <w:rPr>
          <w:sz w:val="28"/>
          <w:szCs w:val="28"/>
          <w:lang w:eastAsia="x-none"/>
        </w:rPr>
      </w:pPr>
      <w:r w:rsidRPr="001E259E">
        <w:rPr>
          <w:sz w:val="28"/>
          <w:szCs w:val="28"/>
          <w:lang w:eastAsia="x-none"/>
        </w:rPr>
        <w:t>Vowel based conjuncts are letters formed with a combination of a Consonant and a vowel; the vowel sound comes always at the second part of the Conju</w:t>
      </w:r>
      <w:r w:rsidR="00B96D56" w:rsidRPr="001E259E">
        <w:rPr>
          <w:sz w:val="28"/>
          <w:szCs w:val="28"/>
          <w:lang w:eastAsia="x-none"/>
        </w:rPr>
        <w:t>n</w:t>
      </w:r>
      <w:r w:rsidRPr="001E259E">
        <w:rPr>
          <w:sz w:val="28"/>
          <w:szCs w:val="28"/>
          <w:lang w:eastAsia="x-none"/>
        </w:rPr>
        <w:t>cts.</w:t>
      </w:r>
    </w:p>
    <w:p w14:paraId="1BC06BF2" w14:textId="77777777" w:rsidR="00635268" w:rsidRPr="001E259E" w:rsidRDefault="00635268" w:rsidP="00725C8E">
      <w:pPr>
        <w:jc w:val="both"/>
        <w:rPr>
          <w:sz w:val="28"/>
          <w:szCs w:val="28"/>
          <w:lang w:eastAsia="x-none"/>
        </w:rPr>
      </w:pPr>
      <w:r w:rsidRPr="001E259E">
        <w:rPr>
          <w:sz w:val="28"/>
          <w:szCs w:val="28"/>
          <w:lang w:eastAsia="x-none"/>
        </w:rPr>
        <w:t xml:space="preserve">Please note that to form any Conjunct basically a Vowel </w:t>
      </w:r>
      <w:r w:rsidR="00B96D56" w:rsidRPr="001E259E">
        <w:rPr>
          <w:sz w:val="28"/>
          <w:szCs w:val="28"/>
          <w:lang w:eastAsia="x-none"/>
        </w:rPr>
        <w:t>(</w:t>
      </w:r>
      <w:r w:rsidRPr="001E259E">
        <w:rPr>
          <w:sz w:val="28"/>
          <w:szCs w:val="28"/>
          <w:lang w:eastAsia="x-none"/>
        </w:rPr>
        <w:t>sound</w:t>
      </w:r>
      <w:r w:rsidR="00B96D56" w:rsidRPr="001E259E">
        <w:rPr>
          <w:sz w:val="28"/>
          <w:szCs w:val="28"/>
          <w:lang w:eastAsia="x-none"/>
        </w:rPr>
        <w:t>)</w:t>
      </w:r>
      <w:r w:rsidRPr="001E259E">
        <w:rPr>
          <w:sz w:val="28"/>
          <w:szCs w:val="28"/>
          <w:lang w:eastAsia="x-none"/>
        </w:rPr>
        <w:t xml:space="preserve"> is required.</w:t>
      </w:r>
    </w:p>
    <w:p w14:paraId="3FF9EAC5" w14:textId="77777777" w:rsidR="00635268" w:rsidRPr="001E259E" w:rsidRDefault="00205B47" w:rsidP="00635268">
      <w:pPr>
        <w:rPr>
          <w:rFonts w:ascii="BRH Devanagari Extra" w:hAnsi="BRH Devanagari Extra" w:cs="BRH Devanagari Extra"/>
          <w:sz w:val="32"/>
          <w:szCs w:val="32"/>
        </w:rPr>
      </w:pPr>
      <w:r w:rsidRPr="001E259E">
        <w:rPr>
          <w:rFonts w:cs="Arial"/>
          <w:b/>
          <w:bCs/>
          <w:szCs w:val="24"/>
        </w:rPr>
        <w:t>Vowel :</w:t>
      </w:r>
      <w:r w:rsidRPr="001E259E">
        <w:rPr>
          <w:rFonts w:ascii="BRH Devanagari Extra" w:hAnsi="BRH Devanagari Extra" w:cs="BRH Devanagari Extra"/>
          <w:sz w:val="32"/>
          <w:szCs w:val="32"/>
        </w:rPr>
        <w:t xml:space="preserve"> </w:t>
      </w:r>
      <w:r w:rsidR="00635268" w:rsidRPr="001E259E">
        <w:rPr>
          <w:rFonts w:ascii="BRH Devanagari Extra" w:hAnsi="BRH Devanagari Extra" w:cs="BRH Devanagari Extra"/>
          <w:b/>
          <w:bCs/>
          <w:sz w:val="36"/>
          <w:szCs w:val="36"/>
        </w:rPr>
        <w:t>A AÉ C D E F L L</w:t>
      </w:r>
      <w:r w:rsidR="00DF1136" w:rsidRPr="001E259E">
        <w:rPr>
          <w:rFonts w:ascii="BRH Devanagari Extra" w:hAnsi="BRH Devanagari Extra" w:cs="BRH Devanagari Extra"/>
          <w:b/>
          <w:bCs/>
          <w:sz w:val="36"/>
          <w:szCs w:val="36"/>
        </w:rPr>
        <w:t>å</w:t>
      </w:r>
      <w:r w:rsidR="00635268" w:rsidRPr="001E259E">
        <w:rPr>
          <w:rFonts w:ascii="BRH Devanagari Extra" w:hAnsi="BRH Devanagari Extra" w:cs="BRH Devanagari Extra"/>
          <w:b/>
          <w:bCs/>
          <w:sz w:val="36"/>
          <w:szCs w:val="36"/>
        </w:rPr>
        <w:t xml:space="preserve"> AÉå AÉæ AÇ AÈ G </w:t>
      </w:r>
      <w:r w:rsidR="00D26C46" w:rsidRPr="001E259E">
        <w:rPr>
          <w:rFonts w:ascii="BRH Devanagari Extra" w:hAnsi="BRH Devanagari Extra" w:cs="BRH Devanagari Extra"/>
          <w:b/>
          <w:bCs/>
          <w:sz w:val="36"/>
          <w:szCs w:val="36"/>
        </w:rPr>
        <w:t>(</w:t>
      </w:r>
      <w:r w:rsidR="00635268" w:rsidRPr="001E259E">
        <w:rPr>
          <w:rFonts w:ascii="BRH Devanagari Extra" w:hAnsi="BRH Devanagari Extra" w:cs="BRH Devanagari Extra"/>
          <w:b/>
          <w:bCs/>
          <w:sz w:val="36"/>
          <w:szCs w:val="36"/>
        </w:rPr>
        <w:t>H</w:t>
      </w:r>
      <w:r w:rsidR="00D26C46" w:rsidRPr="001E259E">
        <w:rPr>
          <w:rFonts w:ascii="BRH Devanagari Extra" w:hAnsi="BRH Devanagari Extra" w:cs="BRH Devanagari Extra"/>
          <w:b/>
          <w:bCs/>
          <w:sz w:val="36"/>
          <w:szCs w:val="36"/>
        </w:rPr>
        <w:t>*)</w:t>
      </w:r>
      <w:r w:rsidR="00635268" w:rsidRPr="001E259E">
        <w:rPr>
          <w:rFonts w:ascii="BRH Devanagari Extra" w:hAnsi="BRH Devanagari Extra" w:cs="BRH Devanagari Extra"/>
          <w:sz w:val="32"/>
          <w:szCs w:val="32"/>
        </w:rPr>
        <w:t xml:space="preserve"> </w:t>
      </w:r>
    </w:p>
    <w:p w14:paraId="71B068D2" w14:textId="77777777" w:rsidR="00635268" w:rsidRPr="001E259E" w:rsidRDefault="00205B47" w:rsidP="00635268">
      <w:pPr>
        <w:rPr>
          <w:rFonts w:ascii="BRH Devanagari Extra" w:hAnsi="BRH Devanagari Extra" w:cs="BRH Devanagari Extra"/>
          <w:sz w:val="32"/>
          <w:szCs w:val="32"/>
        </w:rPr>
      </w:pPr>
      <w:r w:rsidRPr="001E259E">
        <w:rPr>
          <w:rFonts w:cs="Arial"/>
          <w:b/>
          <w:bCs/>
          <w:szCs w:val="24"/>
        </w:rPr>
        <w:t>Consonant :</w:t>
      </w:r>
      <w:r w:rsidRPr="001E259E">
        <w:rPr>
          <w:rFonts w:ascii="BRH Devanagari Extra" w:hAnsi="BRH Devanagari Extra" w:cs="BRH Devanagari Extra"/>
          <w:sz w:val="32"/>
          <w:szCs w:val="32"/>
        </w:rPr>
        <w:t xml:space="preserve"> </w:t>
      </w:r>
      <w:r w:rsidR="00635268" w:rsidRPr="001E259E">
        <w:rPr>
          <w:rFonts w:ascii="BRH Devanagari Extra" w:hAnsi="BRH Devanagari Extra" w:cs="BRH Devanagari Extra"/>
          <w:b/>
          <w:bCs/>
          <w:sz w:val="32"/>
          <w:szCs w:val="32"/>
        </w:rPr>
        <w:t xml:space="preserve">Mçü Mü MüÉ ÌMü MüÐ MÑü MÔü Måü Müæ MüÉå  MüÉæ MÇü MüÈ M×ü MÚü </w:t>
      </w:r>
    </w:p>
    <w:p w14:paraId="17B237A7" w14:textId="77777777" w:rsidR="004673DC" w:rsidRPr="001E259E" w:rsidRDefault="004673DC" w:rsidP="00927B79">
      <w:pPr>
        <w:pStyle w:val="Heading3"/>
      </w:pPr>
      <w:bookmarkStart w:id="28" w:name="_Toc39090957"/>
      <w:r w:rsidRPr="001E259E">
        <w:lastRenderedPageBreak/>
        <w:t>Example of ‘ka’ varga letters</w:t>
      </w:r>
      <w:bookmarkEnd w:id="28"/>
    </w:p>
    <w:p w14:paraId="2B0DC2C8" w14:textId="77777777" w:rsidR="004673DC" w:rsidRPr="001E259E" w:rsidRDefault="004673DC" w:rsidP="004673DC">
      <w:pPr>
        <w:rPr>
          <w:lang w:eastAsia="x-none"/>
        </w:rPr>
      </w:pPr>
    </w:p>
    <w:p w14:paraId="49F64693" w14:textId="77777777" w:rsidR="004673DC" w:rsidRPr="001E259E" w:rsidRDefault="004673DC" w:rsidP="004673DC">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 xml:space="preserve">Mçü + A = Mü , Mçü+ AÉ = MüÉ , Mçü+ C = ÌMü , Mçü+ D = MüÐ </w:t>
      </w:r>
    </w:p>
    <w:p w14:paraId="07FE6007" w14:textId="77777777" w:rsidR="004673DC" w:rsidRPr="001E259E" w:rsidRDefault="004673DC" w:rsidP="004673DC">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Mçü + E = MÑü  , Mçü+ F  = MÔü , Mçü+ L = Måü , Mçü+ L</w:t>
      </w:r>
      <w:r w:rsidR="00DF1136" w:rsidRPr="001E259E">
        <w:rPr>
          <w:rFonts w:ascii="BRH Devanagari Extra" w:hAnsi="BRH Devanagari Extra" w:cs="BRH Devanagari Extra"/>
          <w:b/>
          <w:bCs/>
          <w:sz w:val="36"/>
          <w:szCs w:val="36"/>
        </w:rPr>
        <w:t>å</w:t>
      </w:r>
      <w:r w:rsidRPr="001E259E">
        <w:rPr>
          <w:rFonts w:ascii="BRH Devanagari Extra" w:hAnsi="BRH Devanagari Extra" w:cs="BRH Devanagari Extra"/>
          <w:b/>
          <w:bCs/>
          <w:sz w:val="36"/>
          <w:szCs w:val="36"/>
        </w:rPr>
        <w:t xml:space="preserve"> = Müæ .</w:t>
      </w:r>
    </w:p>
    <w:p w14:paraId="44B6B23A" w14:textId="77777777" w:rsidR="004673DC" w:rsidRPr="001E259E" w:rsidRDefault="004673DC" w:rsidP="004673DC">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 xml:space="preserve">Mçü + AÉå = MüÉå   , Mçü+ AÉæ  = MüÉæ, Mçü+ AÇ = MÇü  , Mçü+ AÈ  = MüÈ </w:t>
      </w:r>
    </w:p>
    <w:p w14:paraId="2FE03210" w14:textId="77777777" w:rsidR="00635268" w:rsidRPr="001E259E" w:rsidRDefault="004673DC" w:rsidP="00E54868">
      <w:pPr>
        <w:widowControl w:val="0"/>
        <w:autoSpaceDE w:val="0"/>
        <w:autoSpaceDN w:val="0"/>
        <w:adjustRightInd w:val="0"/>
        <w:spacing w:line="240" w:lineRule="auto"/>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Mçü + G = M×ü    , Mçü+ H  = MÚü,</w:t>
      </w:r>
    </w:p>
    <w:p w14:paraId="46ED653B" w14:textId="77777777" w:rsidR="00E54868" w:rsidRPr="001E259E" w:rsidRDefault="004200E8" w:rsidP="00E54868">
      <w:pPr>
        <w:widowControl w:val="0"/>
        <w:autoSpaceDE w:val="0"/>
        <w:autoSpaceDN w:val="0"/>
        <w:adjustRightInd w:val="0"/>
        <w:spacing w:line="240" w:lineRule="auto"/>
        <w:rPr>
          <w:rFonts w:ascii="BRH Tamil Tab Extra" w:hAnsi="BRH Tamil Tab Extra" w:cs="BRH Tamil Tab Extra"/>
          <w:b/>
          <w:bCs/>
          <w:sz w:val="32"/>
          <w:szCs w:val="32"/>
        </w:rPr>
      </w:pPr>
      <w:r w:rsidRPr="001E259E">
        <w:rPr>
          <w:rFonts w:ascii="Latha" w:hAnsi="Latha" w:cs="Latha"/>
          <w:sz w:val="28"/>
          <w:szCs w:val="28"/>
          <w:cs/>
          <w:lang w:bidi="ta-IN"/>
        </w:rPr>
        <w:t xml:space="preserve"> </w:t>
      </w:r>
      <w:r w:rsidR="004673DC" w:rsidRPr="001E259E">
        <w:rPr>
          <w:b/>
          <w:bCs/>
          <w:sz w:val="36"/>
          <w:szCs w:val="36"/>
        </w:rPr>
        <w:br/>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அ</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ஆ</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இ</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ஈ</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F613D2"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p>
    <w:p w14:paraId="1C5164F9" w14:textId="77777777" w:rsidR="00E54868" w:rsidRPr="001E259E" w:rsidRDefault="004200E8" w:rsidP="00E54868">
      <w:pPr>
        <w:widowControl w:val="0"/>
        <w:autoSpaceDE w:val="0"/>
        <w:autoSpaceDN w:val="0"/>
        <w:adjustRightInd w:val="0"/>
        <w:spacing w:line="240" w:lineRule="auto"/>
        <w:rPr>
          <w:rFonts w:ascii="BRH Tamil Tab Extra" w:hAnsi="BRH Tamil Tab Extra" w:cs="BRH Tamil Tab Extra"/>
          <w:b/>
          <w:bCs/>
          <w:sz w:val="32"/>
          <w:szCs w:val="32"/>
        </w:rPr>
      </w:pPr>
      <w:r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உ</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ஊ</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ஏ</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ஐ</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w:t>
      </w:r>
    </w:p>
    <w:p w14:paraId="799B6471" w14:textId="77777777" w:rsidR="00E54868" w:rsidRPr="001E259E" w:rsidRDefault="004200E8" w:rsidP="00E54868">
      <w:pPr>
        <w:widowControl w:val="0"/>
        <w:autoSpaceDE w:val="0"/>
        <w:autoSpaceDN w:val="0"/>
        <w:adjustRightInd w:val="0"/>
        <w:spacing w:line="240" w:lineRule="auto"/>
        <w:rPr>
          <w:rFonts w:ascii="BRH Tamil Tab Extra" w:hAnsi="BRH Tamil Tab Extra" w:cs="BRH Tamil Tab Extra"/>
          <w:b/>
          <w:bCs/>
          <w:sz w:val="32"/>
          <w:szCs w:val="32"/>
        </w:rPr>
      </w:pPr>
      <w:r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sz w:val="28"/>
          <w:szCs w:val="28"/>
          <w:cs/>
          <w:lang w:bidi="ta-IN"/>
        </w:rPr>
        <w:t>ஓ</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ஔ</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அம்</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கம்</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Pr="001E259E">
        <w:rPr>
          <w:rFonts w:ascii="BRH Tamil Tab Extra" w:hAnsi="BRH Tamil Tab Extra" w:cs="BRH Tamil Tab Extra"/>
          <w:b/>
          <w:bCs/>
          <w:sz w:val="32"/>
          <w:szCs w:val="32"/>
        </w:rPr>
        <w:t xml:space="preserve"> </w:t>
      </w:r>
      <w:r w:rsidR="00E54868"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அஃ</w:t>
      </w:r>
      <w:r w:rsidR="00E54868" w:rsidRPr="001E259E">
        <w:rPr>
          <w:rFonts w:ascii="BRH Tamil Tab Extra" w:hAnsi="BRH Tamil Tab Extra" w:cs="BRH Tamil Tab Extra"/>
          <w:b/>
          <w:bCs/>
          <w:sz w:val="32"/>
          <w:szCs w:val="32"/>
        </w:rPr>
        <w:t xml:space="preserve">  = </w:t>
      </w:r>
      <w:r w:rsidR="00F613D2" w:rsidRPr="001E259E">
        <w:rPr>
          <w:rFonts w:ascii="Latha" w:hAnsi="Latha" w:cs="Latha"/>
          <w:sz w:val="28"/>
          <w:szCs w:val="28"/>
          <w:cs/>
          <w:lang w:bidi="ta-IN"/>
        </w:rPr>
        <w:t>க</w:t>
      </w:r>
      <w:r w:rsidR="00CB56A8" w:rsidRPr="001E259E">
        <w:rPr>
          <w:rFonts w:ascii="Latha" w:hAnsi="Latha" w:cs="Latha"/>
          <w:b/>
          <w:bCs/>
          <w:sz w:val="32"/>
          <w:szCs w:val="32"/>
        </w:rPr>
        <w:t>:</w:t>
      </w:r>
      <w:r w:rsidR="00E54868" w:rsidRPr="001E259E">
        <w:rPr>
          <w:rFonts w:ascii="Latha" w:hAnsi="Latha" w:cs="Latha"/>
          <w:b/>
          <w:bCs/>
          <w:sz w:val="32"/>
          <w:szCs w:val="32"/>
        </w:rPr>
        <w:t xml:space="preserve"> </w:t>
      </w:r>
    </w:p>
    <w:p w14:paraId="596947E6" w14:textId="77777777" w:rsidR="00E54868" w:rsidRPr="001E259E" w:rsidRDefault="004200E8" w:rsidP="00E54868">
      <w:pPr>
        <w:widowControl w:val="0"/>
        <w:autoSpaceDE w:val="0"/>
        <w:autoSpaceDN w:val="0"/>
        <w:adjustRightInd w:val="0"/>
        <w:spacing w:line="240" w:lineRule="auto"/>
        <w:rPr>
          <w:rFonts w:ascii="System" w:hAnsi="System" w:cs="System"/>
          <w:b/>
          <w:bCs/>
          <w:sz w:val="32"/>
          <w:szCs w:val="32"/>
        </w:rPr>
      </w:pPr>
      <w:r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i/>
          <w:iCs/>
          <w:sz w:val="28"/>
          <w:szCs w:val="28"/>
          <w:cs/>
          <w:lang w:bidi="ta-IN"/>
        </w:rPr>
        <w:t>ரு</w:t>
      </w:r>
      <w:r w:rsidRPr="001E259E">
        <w:rPr>
          <w:rFonts w:ascii="BRH Tamil Tab Extra" w:hAnsi="BRH Tamil Tab Extra" w:cs="BRH Tamil Tab Extra"/>
          <w:b/>
          <w:bCs/>
          <w:i/>
          <w:iCs/>
          <w:sz w:val="32"/>
          <w:szCs w:val="32"/>
        </w:rPr>
        <w:t xml:space="preserve"> </w:t>
      </w:r>
      <w:r w:rsidR="00E54868" w:rsidRPr="001E259E">
        <w:rPr>
          <w:rFonts w:ascii="BRH Tamil Tab Extra" w:hAnsi="BRH Tamil Tab Extra" w:cs="BRH Tamil Tab Extra"/>
          <w:b/>
          <w:bCs/>
          <w:sz w:val="32"/>
          <w:szCs w:val="32"/>
        </w:rPr>
        <w:t xml:space="preserve"> = </w:t>
      </w:r>
      <w:r w:rsidR="00072E98" w:rsidRPr="001E259E">
        <w:rPr>
          <w:rFonts w:ascii="Latha" w:hAnsi="Latha" w:cs="Latha"/>
          <w:sz w:val="28"/>
          <w:szCs w:val="28"/>
          <w:cs/>
          <w:lang w:bidi="ta-IN"/>
        </w:rPr>
        <w:t>க்</w:t>
      </w:r>
      <w:r w:rsidR="00072E98" w:rsidRPr="001E259E">
        <w:rPr>
          <w:rFonts w:ascii="Latha" w:hAnsi="Latha" w:cs="Latha"/>
          <w:i/>
          <w:iCs/>
          <w:sz w:val="28"/>
          <w:szCs w:val="28"/>
          <w:cs/>
          <w:lang w:bidi="ta-IN"/>
        </w:rPr>
        <w:t>ரு</w:t>
      </w:r>
      <w:r w:rsidR="00072E98" w:rsidRPr="001E259E">
        <w:rPr>
          <w:rFonts w:ascii="BRH Tamil Tab Extra" w:hAnsi="BRH Tamil Tab Extra" w:cs="BRH Tamil Tab Extra"/>
          <w:b/>
          <w:bCs/>
          <w:sz w:val="32"/>
          <w:szCs w:val="32"/>
        </w:rPr>
        <w:t xml:space="preserve"> </w:t>
      </w:r>
      <w:r w:rsidR="00205B47"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00E54868" w:rsidRPr="001E259E">
        <w:rPr>
          <w:rFonts w:ascii="BRH Tamil Tab Extra" w:hAnsi="BRH Tamil Tab Extra" w:cs="BRH Tamil Tab Extra"/>
          <w:b/>
          <w:bCs/>
          <w:sz w:val="32"/>
          <w:szCs w:val="32"/>
        </w:rPr>
        <w:t xml:space="preserve"> + </w:t>
      </w:r>
      <w:r w:rsidRPr="001E259E">
        <w:rPr>
          <w:rFonts w:ascii="Latha" w:hAnsi="Latha" w:cs="Latha"/>
          <w:i/>
          <w:iCs/>
          <w:sz w:val="28"/>
          <w:szCs w:val="28"/>
          <w:cs/>
          <w:lang w:bidi="ta-IN"/>
        </w:rPr>
        <w:t>ரூ</w:t>
      </w:r>
      <w:r w:rsidR="00CB56A8" w:rsidRPr="001E259E">
        <w:rPr>
          <w:rFonts w:ascii="BRH Tamil Tab Extra" w:hAnsi="BRH Tamil Tab Extra" w:cs="BRH Tamil Tab Extra"/>
          <w:b/>
          <w:bCs/>
          <w:i/>
          <w:iCs/>
          <w:sz w:val="32"/>
          <w:szCs w:val="32"/>
        </w:rPr>
        <w:t xml:space="preserve"> </w:t>
      </w:r>
      <w:r w:rsidR="00E54868" w:rsidRPr="001E259E">
        <w:rPr>
          <w:rFonts w:ascii="BRH Tamil Tab Extra" w:hAnsi="BRH Tamil Tab Extra" w:cs="BRH Tamil Tab Extra"/>
          <w:b/>
          <w:bCs/>
          <w:sz w:val="32"/>
          <w:szCs w:val="32"/>
        </w:rPr>
        <w:t xml:space="preserve">= </w:t>
      </w:r>
      <w:r w:rsidR="00072E98" w:rsidRPr="001E259E">
        <w:rPr>
          <w:rFonts w:ascii="Latha" w:hAnsi="Latha" w:cs="Latha"/>
          <w:sz w:val="28"/>
          <w:szCs w:val="28"/>
          <w:cs/>
          <w:lang w:bidi="ta-IN"/>
        </w:rPr>
        <w:t>க்</w:t>
      </w:r>
      <w:r w:rsidR="00072E98" w:rsidRPr="001E259E">
        <w:rPr>
          <w:rFonts w:ascii="Latha" w:hAnsi="Latha" w:cs="Latha"/>
          <w:i/>
          <w:iCs/>
          <w:sz w:val="28"/>
          <w:szCs w:val="28"/>
          <w:cs/>
          <w:lang w:bidi="ta-IN"/>
        </w:rPr>
        <w:t>ரூ</w:t>
      </w:r>
      <w:r w:rsidR="00E54868" w:rsidRPr="001E259E">
        <w:rPr>
          <w:rFonts w:ascii="BRH Tamil Tab Extra" w:hAnsi="BRH Tamil Tab Extra" w:cs="BRH Tamil Tab Extra"/>
          <w:b/>
          <w:bCs/>
          <w:sz w:val="32"/>
          <w:szCs w:val="32"/>
        </w:rPr>
        <w:t xml:space="preserve"> </w:t>
      </w:r>
    </w:p>
    <w:p w14:paraId="36F81E58" w14:textId="77777777" w:rsidR="00E54868" w:rsidRPr="001E259E" w:rsidRDefault="00E54868" w:rsidP="00E54868">
      <w:pPr>
        <w:widowControl w:val="0"/>
        <w:autoSpaceDE w:val="0"/>
        <w:autoSpaceDN w:val="0"/>
        <w:adjustRightInd w:val="0"/>
        <w:spacing w:line="240" w:lineRule="auto"/>
        <w:rPr>
          <w:rFonts w:ascii="BRH Malayalam Extra" w:hAnsi="BRH Malayalam Extra" w:cs="BRH Malayalam Extra"/>
          <w:sz w:val="32"/>
          <w:szCs w:val="32"/>
        </w:rPr>
      </w:pPr>
    </w:p>
    <w:p w14:paraId="67B0DD00" w14:textId="77777777" w:rsidR="00E54868" w:rsidRPr="001E259E" w:rsidRDefault="00E54868" w:rsidP="00E54868">
      <w:pPr>
        <w:widowControl w:val="0"/>
        <w:autoSpaceDE w:val="0"/>
        <w:autoSpaceDN w:val="0"/>
        <w:adjustRightInd w:val="0"/>
        <w:spacing w:line="240" w:lineRule="auto"/>
        <w:rPr>
          <w:rFonts w:ascii="BRH Malayalam Extra" w:hAnsi="BRH Malayalam Extra" w:cs="BRH Malayalam Extra"/>
          <w:b/>
          <w:bCs/>
          <w:sz w:val="36"/>
          <w:szCs w:val="36"/>
        </w:rPr>
      </w:pPr>
      <w:r w:rsidRPr="001E259E">
        <w:rPr>
          <w:rFonts w:ascii="BRH Malayalam Extra" w:hAnsi="BRH Malayalam Extra" w:cs="BRH Malayalam Extra"/>
          <w:b/>
          <w:bCs/>
          <w:sz w:val="36"/>
          <w:szCs w:val="36"/>
        </w:rPr>
        <w:t xml:space="preserve">K§ + A = K,  </w:t>
      </w:r>
      <w:r w:rsidRPr="001E259E">
        <w:rPr>
          <w:rFonts w:ascii="BRH Malayalam Extra" w:hAnsi="BRH Malayalam Extra" w:cs="BRH Malayalam Extra"/>
          <w:b/>
          <w:bCs/>
          <w:sz w:val="36"/>
          <w:szCs w:val="36"/>
        </w:rPr>
        <w:tab/>
        <w:t xml:space="preserve">K§ + B = Kx,  K§ + C = Ky,  </w:t>
      </w:r>
      <w:r w:rsidRPr="001E259E">
        <w:rPr>
          <w:rFonts w:ascii="BRH Malayalam Extra" w:hAnsi="BRH Malayalam Extra" w:cs="BRH Malayalam Extra"/>
          <w:b/>
          <w:bCs/>
          <w:sz w:val="36"/>
          <w:szCs w:val="36"/>
        </w:rPr>
        <w:tab/>
        <w:t xml:space="preserve">K§ + C¦ = Kz </w:t>
      </w:r>
    </w:p>
    <w:p w14:paraId="071B2A56" w14:textId="77777777" w:rsidR="00E54868" w:rsidRPr="001E259E" w:rsidRDefault="00E54868" w:rsidP="00E54868">
      <w:pPr>
        <w:widowControl w:val="0"/>
        <w:autoSpaceDE w:val="0"/>
        <w:autoSpaceDN w:val="0"/>
        <w:adjustRightInd w:val="0"/>
        <w:spacing w:line="240" w:lineRule="auto"/>
        <w:rPr>
          <w:rFonts w:ascii="BRH Malayalam Extra" w:hAnsi="BRH Malayalam Extra" w:cs="BRH Malayalam Extra"/>
          <w:b/>
          <w:bCs/>
          <w:sz w:val="36"/>
          <w:szCs w:val="36"/>
        </w:rPr>
      </w:pPr>
      <w:r w:rsidRPr="001E259E">
        <w:rPr>
          <w:rFonts w:ascii="BRH Malayalam Extra" w:hAnsi="BRH Malayalam Extra" w:cs="BRH Malayalam Extra"/>
          <w:b/>
          <w:bCs/>
          <w:sz w:val="36"/>
          <w:szCs w:val="36"/>
        </w:rPr>
        <w:t xml:space="preserve">K§ + D = K¡,  </w:t>
      </w:r>
      <w:r w:rsidRPr="001E259E">
        <w:rPr>
          <w:rFonts w:ascii="BRH Malayalam Extra" w:hAnsi="BRH Malayalam Extra" w:cs="BRH Malayalam Extra"/>
          <w:b/>
          <w:bCs/>
          <w:sz w:val="36"/>
          <w:szCs w:val="36"/>
        </w:rPr>
        <w:tab/>
        <w:t xml:space="preserve">K§ + D¦ = K¢, </w:t>
      </w:r>
      <w:r w:rsidRPr="001E259E">
        <w:rPr>
          <w:rFonts w:ascii="BRH Malayalam Extra" w:hAnsi="BRH Malayalam Extra" w:cs="BRH Malayalam Extra"/>
          <w:b/>
          <w:bCs/>
          <w:sz w:val="36"/>
          <w:szCs w:val="36"/>
        </w:rPr>
        <w:tab/>
        <w:t xml:space="preserve">K§ + F = ¥K, </w:t>
      </w:r>
      <w:r w:rsidRPr="001E259E">
        <w:rPr>
          <w:rFonts w:ascii="BRH Malayalam Extra" w:hAnsi="BRH Malayalam Extra" w:cs="BRH Malayalam Extra"/>
          <w:b/>
          <w:bCs/>
          <w:sz w:val="36"/>
          <w:szCs w:val="36"/>
        </w:rPr>
        <w:tab/>
        <w:t>K§ + ¤F = ¤¤K .</w:t>
      </w:r>
    </w:p>
    <w:p w14:paraId="3833D6D8" w14:textId="77777777" w:rsidR="00E54868" w:rsidRPr="001E259E" w:rsidRDefault="00E54868" w:rsidP="00E54868">
      <w:pPr>
        <w:widowControl w:val="0"/>
        <w:autoSpaceDE w:val="0"/>
        <w:autoSpaceDN w:val="0"/>
        <w:adjustRightInd w:val="0"/>
        <w:spacing w:line="240" w:lineRule="auto"/>
        <w:rPr>
          <w:rFonts w:ascii="BRH Malayalam Extra" w:hAnsi="BRH Malayalam Extra" w:cs="BRH Malayalam Extra"/>
          <w:b/>
          <w:bCs/>
          <w:sz w:val="36"/>
          <w:szCs w:val="36"/>
        </w:rPr>
      </w:pPr>
      <w:r w:rsidRPr="001E259E">
        <w:rPr>
          <w:rFonts w:ascii="BRH Malayalam Extra" w:hAnsi="BRH Malayalam Extra" w:cs="BRH Malayalam Extra"/>
          <w:b/>
          <w:bCs/>
          <w:sz w:val="36"/>
          <w:szCs w:val="36"/>
        </w:rPr>
        <w:t xml:space="preserve">K§ + Hx = ¥Kx, </w:t>
      </w:r>
      <w:r w:rsidRPr="001E259E">
        <w:rPr>
          <w:rFonts w:ascii="BRH Malayalam Extra" w:hAnsi="BRH Malayalam Extra" w:cs="BRH Malayalam Extra"/>
          <w:b/>
          <w:bCs/>
          <w:sz w:val="36"/>
          <w:szCs w:val="36"/>
        </w:rPr>
        <w:tab/>
        <w:t xml:space="preserve">K§ + H¦ = K¦, K§ + AI = KI, </w:t>
      </w:r>
      <w:r w:rsidRPr="001E259E">
        <w:rPr>
          <w:rFonts w:ascii="BRH Malayalam Extra" w:hAnsi="BRH Malayalam Extra" w:cs="BRH Malayalam Extra"/>
          <w:b/>
          <w:bCs/>
          <w:sz w:val="36"/>
          <w:szCs w:val="36"/>
        </w:rPr>
        <w:tab/>
        <w:t xml:space="preserve">K§+ AJ = KJ </w:t>
      </w:r>
    </w:p>
    <w:p w14:paraId="37C5FFC0" w14:textId="77777777" w:rsidR="00E54868" w:rsidRPr="001E259E" w:rsidRDefault="00E54868" w:rsidP="00E54868">
      <w:pPr>
        <w:widowControl w:val="0"/>
        <w:autoSpaceDE w:val="0"/>
        <w:autoSpaceDN w:val="0"/>
        <w:adjustRightInd w:val="0"/>
        <w:spacing w:line="240" w:lineRule="auto"/>
        <w:rPr>
          <w:rFonts w:ascii="BRH Malayalam Extra" w:hAnsi="BRH Malayalam Extra" w:cs="BRH Malayalam Extra"/>
          <w:b/>
          <w:bCs/>
          <w:sz w:val="36"/>
          <w:szCs w:val="36"/>
        </w:rPr>
      </w:pPr>
      <w:r w:rsidRPr="001E259E">
        <w:rPr>
          <w:rFonts w:ascii="BRH Malayalam Extra" w:hAnsi="BRH Malayalam Extra" w:cs="BRH Malayalam Extra"/>
          <w:b/>
          <w:bCs/>
          <w:sz w:val="36"/>
          <w:szCs w:val="36"/>
        </w:rPr>
        <w:t xml:space="preserve">K§ + E = K£ , </w:t>
      </w:r>
      <w:r w:rsidRPr="001E259E">
        <w:rPr>
          <w:rFonts w:ascii="BRH Malayalam Extra" w:hAnsi="BRH Malayalam Extra" w:cs="BRH Malayalam Extra"/>
          <w:b/>
          <w:bCs/>
          <w:sz w:val="36"/>
          <w:szCs w:val="36"/>
        </w:rPr>
        <w:tab/>
        <w:t>K§ + u = K££</w:t>
      </w:r>
    </w:p>
    <w:p w14:paraId="41F13614" w14:textId="77777777" w:rsidR="002F4C36" w:rsidRPr="001E259E" w:rsidRDefault="002F4C36" w:rsidP="00E54868">
      <w:pPr>
        <w:widowControl w:val="0"/>
        <w:autoSpaceDE w:val="0"/>
        <w:autoSpaceDN w:val="0"/>
        <w:adjustRightInd w:val="0"/>
        <w:spacing w:line="240" w:lineRule="auto"/>
        <w:rPr>
          <w:rFonts w:ascii="System" w:hAnsi="System" w:cs="System"/>
          <w:b/>
          <w:bCs/>
          <w:sz w:val="19"/>
          <w:szCs w:val="19"/>
        </w:rPr>
      </w:pPr>
    </w:p>
    <w:p w14:paraId="5DB46220" w14:textId="77777777" w:rsidR="003B3621" w:rsidRPr="001E259E" w:rsidRDefault="003B3621" w:rsidP="00725C8E">
      <w:pPr>
        <w:tabs>
          <w:tab w:val="right" w:pos="9360"/>
        </w:tabs>
        <w:jc w:val="both"/>
        <w:rPr>
          <w:sz w:val="28"/>
          <w:szCs w:val="28"/>
        </w:rPr>
      </w:pPr>
    </w:p>
    <w:p w14:paraId="6C253CB0" w14:textId="77777777" w:rsidR="00873902" w:rsidRPr="001E259E" w:rsidRDefault="002F4C36" w:rsidP="00725C8E">
      <w:pPr>
        <w:tabs>
          <w:tab w:val="right" w:pos="9360"/>
        </w:tabs>
        <w:jc w:val="both"/>
        <w:rPr>
          <w:sz w:val="28"/>
          <w:szCs w:val="28"/>
        </w:rPr>
      </w:pPr>
      <w:r w:rsidRPr="001E259E">
        <w:rPr>
          <w:sz w:val="28"/>
          <w:szCs w:val="28"/>
        </w:rPr>
        <w:t xml:space="preserve">PS -A </w:t>
      </w:r>
      <w:r w:rsidR="00A855DE" w:rsidRPr="001E259E">
        <w:rPr>
          <w:sz w:val="28"/>
          <w:szCs w:val="28"/>
        </w:rPr>
        <w:t>Short</w:t>
      </w:r>
      <w:r w:rsidR="0075463C" w:rsidRPr="001E259E">
        <w:rPr>
          <w:sz w:val="28"/>
          <w:szCs w:val="28"/>
        </w:rPr>
        <w:t>/hrasva</w:t>
      </w:r>
      <w:r w:rsidR="00A855DE" w:rsidRPr="001E259E">
        <w:rPr>
          <w:sz w:val="28"/>
          <w:szCs w:val="28"/>
        </w:rPr>
        <w:t xml:space="preserve"> </w:t>
      </w:r>
      <w:r w:rsidRPr="001E259E">
        <w:rPr>
          <w:sz w:val="28"/>
          <w:szCs w:val="28"/>
        </w:rPr>
        <w:t xml:space="preserve">consonant has half the quantity of Short vowel (Rule </w:t>
      </w:r>
      <w:r w:rsidR="0075463C" w:rsidRPr="001E259E">
        <w:rPr>
          <w:sz w:val="28"/>
          <w:szCs w:val="28"/>
        </w:rPr>
        <w:t>1.</w:t>
      </w:r>
      <w:r w:rsidRPr="001E259E">
        <w:rPr>
          <w:sz w:val="28"/>
          <w:szCs w:val="28"/>
        </w:rPr>
        <w:t xml:space="preserve">37). That is when we say </w:t>
      </w:r>
      <w:r w:rsidRPr="001E259E">
        <w:rPr>
          <w:b/>
          <w:bCs/>
          <w:sz w:val="28"/>
          <w:szCs w:val="28"/>
        </w:rPr>
        <w:t>ka</w:t>
      </w:r>
      <w:r w:rsidRPr="001E259E">
        <w:rPr>
          <w:sz w:val="28"/>
          <w:szCs w:val="28"/>
        </w:rPr>
        <w:t xml:space="preserve"> or </w:t>
      </w:r>
      <w:r w:rsidRPr="001E259E">
        <w:rPr>
          <w:b/>
          <w:bCs/>
          <w:sz w:val="28"/>
          <w:szCs w:val="28"/>
        </w:rPr>
        <w:t>ca</w:t>
      </w:r>
      <w:r w:rsidRPr="001E259E">
        <w:rPr>
          <w:sz w:val="28"/>
          <w:szCs w:val="28"/>
        </w:rPr>
        <w:t>, short vowel, the vowel sound ‘a’ shall be half a m</w:t>
      </w:r>
      <w:r w:rsidR="00EC5B97" w:rsidRPr="001E259E">
        <w:rPr>
          <w:sz w:val="28"/>
          <w:szCs w:val="28"/>
        </w:rPr>
        <w:t>A</w:t>
      </w:r>
      <w:r w:rsidRPr="001E259E">
        <w:rPr>
          <w:sz w:val="28"/>
          <w:szCs w:val="28"/>
        </w:rPr>
        <w:t>tra</w:t>
      </w:r>
      <w:r w:rsidR="00A855DE" w:rsidRPr="001E259E">
        <w:rPr>
          <w:sz w:val="28"/>
          <w:szCs w:val="28"/>
        </w:rPr>
        <w:t>.</w:t>
      </w:r>
      <w:r w:rsidR="003B3621" w:rsidRPr="001E259E">
        <w:rPr>
          <w:sz w:val="28"/>
          <w:szCs w:val="28"/>
        </w:rPr>
        <w:t xml:space="preserve"> (total mAtra </w:t>
      </w:r>
      <w:r w:rsidR="00BF2726" w:rsidRPr="001E259E">
        <w:rPr>
          <w:sz w:val="28"/>
          <w:szCs w:val="28"/>
        </w:rPr>
        <w:t xml:space="preserve">= one </w:t>
      </w:r>
      <w:r w:rsidR="003B3621" w:rsidRPr="001E259E">
        <w:rPr>
          <w:sz w:val="28"/>
          <w:szCs w:val="28"/>
        </w:rPr>
        <w:t xml:space="preserve">, </w:t>
      </w:r>
      <w:r w:rsidR="00BF2726" w:rsidRPr="001E259E">
        <w:rPr>
          <w:sz w:val="28"/>
          <w:szCs w:val="28"/>
        </w:rPr>
        <w:t xml:space="preserve"> </w:t>
      </w:r>
      <w:r w:rsidR="003B3621" w:rsidRPr="001E259E">
        <w:rPr>
          <w:sz w:val="28"/>
          <w:szCs w:val="28"/>
        </w:rPr>
        <w:t>“k” half + “a” half”)</w:t>
      </w:r>
    </w:p>
    <w:p w14:paraId="6B962EAF" w14:textId="77777777" w:rsidR="003B3621" w:rsidRPr="001E259E" w:rsidRDefault="003B3621" w:rsidP="00725C8E">
      <w:pPr>
        <w:tabs>
          <w:tab w:val="right" w:pos="9360"/>
        </w:tabs>
        <w:jc w:val="both"/>
        <w:rPr>
          <w:sz w:val="28"/>
          <w:szCs w:val="28"/>
        </w:rPr>
      </w:pPr>
    </w:p>
    <w:p w14:paraId="7B89EE6D" w14:textId="77777777" w:rsidR="003721A1" w:rsidRPr="001E259E" w:rsidRDefault="00A855DE" w:rsidP="00725C8E">
      <w:pPr>
        <w:tabs>
          <w:tab w:val="right" w:pos="9360"/>
        </w:tabs>
        <w:jc w:val="both"/>
        <w:rPr>
          <w:sz w:val="28"/>
          <w:szCs w:val="28"/>
        </w:rPr>
      </w:pPr>
      <w:r w:rsidRPr="001E259E">
        <w:rPr>
          <w:sz w:val="28"/>
          <w:szCs w:val="28"/>
        </w:rPr>
        <w:t>In case of Long</w:t>
      </w:r>
      <w:r w:rsidR="0075463C" w:rsidRPr="001E259E">
        <w:rPr>
          <w:sz w:val="28"/>
          <w:szCs w:val="28"/>
        </w:rPr>
        <w:t>/dheerga</w:t>
      </w:r>
      <w:r w:rsidRPr="001E259E">
        <w:rPr>
          <w:sz w:val="28"/>
          <w:szCs w:val="28"/>
        </w:rPr>
        <w:t xml:space="preserve"> Consonant, the vowel sound shall be 3/4</w:t>
      </w:r>
      <w:r w:rsidRPr="001E259E">
        <w:rPr>
          <w:sz w:val="28"/>
          <w:szCs w:val="28"/>
          <w:vertAlign w:val="superscript"/>
        </w:rPr>
        <w:t>th</w:t>
      </w:r>
      <w:r w:rsidRPr="001E259E">
        <w:rPr>
          <w:sz w:val="28"/>
          <w:szCs w:val="28"/>
        </w:rPr>
        <w:t xml:space="preserve"> of the total m</w:t>
      </w:r>
      <w:r w:rsidR="00EC5B97" w:rsidRPr="001E259E">
        <w:rPr>
          <w:sz w:val="28"/>
          <w:szCs w:val="28"/>
        </w:rPr>
        <w:t>A</w:t>
      </w:r>
      <w:r w:rsidRPr="001E259E">
        <w:rPr>
          <w:sz w:val="28"/>
          <w:szCs w:val="28"/>
        </w:rPr>
        <w:t>tra.</w:t>
      </w:r>
      <w:r w:rsidR="0075463C" w:rsidRPr="001E259E">
        <w:rPr>
          <w:sz w:val="28"/>
          <w:szCs w:val="28"/>
        </w:rPr>
        <w:t xml:space="preserve"> </w:t>
      </w:r>
      <w:r w:rsidRPr="001E259E">
        <w:rPr>
          <w:sz w:val="28"/>
          <w:szCs w:val="28"/>
        </w:rPr>
        <w:t>Ie. When we utter kA or kI, the vowel sound ‘A’ or ‘ee’ shall be 1.5 m</w:t>
      </w:r>
      <w:r w:rsidR="00EC5B97" w:rsidRPr="001E259E">
        <w:rPr>
          <w:sz w:val="28"/>
          <w:szCs w:val="28"/>
        </w:rPr>
        <w:t>A</w:t>
      </w:r>
      <w:r w:rsidRPr="001E259E">
        <w:rPr>
          <w:sz w:val="28"/>
          <w:szCs w:val="28"/>
        </w:rPr>
        <w:t xml:space="preserve">tra </w:t>
      </w:r>
      <w:r w:rsidRPr="001E259E">
        <w:rPr>
          <w:sz w:val="28"/>
          <w:szCs w:val="28"/>
        </w:rPr>
        <w:lastRenderedPageBreak/>
        <w:t>and the time for production of ‘k’ will be 0.5 m</w:t>
      </w:r>
      <w:r w:rsidR="00EC5B97" w:rsidRPr="001E259E">
        <w:rPr>
          <w:sz w:val="28"/>
          <w:szCs w:val="28"/>
        </w:rPr>
        <w:t>A</w:t>
      </w:r>
      <w:r w:rsidRPr="001E259E">
        <w:rPr>
          <w:sz w:val="28"/>
          <w:szCs w:val="28"/>
        </w:rPr>
        <w:t>tra.</w:t>
      </w:r>
      <w:r w:rsidR="003721A1" w:rsidRPr="001E259E">
        <w:rPr>
          <w:sz w:val="28"/>
          <w:szCs w:val="28"/>
        </w:rPr>
        <w:t xml:space="preserve"> . (total two mAtras , “k” </w:t>
      </w:r>
      <w:r w:rsidR="000A13F4" w:rsidRPr="001E259E">
        <w:rPr>
          <w:sz w:val="28"/>
          <w:szCs w:val="28"/>
        </w:rPr>
        <w:t>0.5</w:t>
      </w:r>
      <w:r w:rsidR="003721A1" w:rsidRPr="001E259E">
        <w:rPr>
          <w:sz w:val="28"/>
          <w:szCs w:val="28"/>
        </w:rPr>
        <w:t xml:space="preserve"> + “A” 1.5 mAtras)</w:t>
      </w:r>
    </w:p>
    <w:p w14:paraId="758CB95D" w14:textId="77777777" w:rsidR="00471861" w:rsidRPr="001E259E" w:rsidRDefault="00EB431A" w:rsidP="00927B79">
      <w:pPr>
        <w:pStyle w:val="Heading3"/>
      </w:pPr>
      <w:bookmarkStart w:id="29" w:name="_Toc39090958"/>
      <w:r w:rsidRPr="001E259E">
        <w:t>Base Letters (Halant)</w:t>
      </w:r>
      <w:r w:rsidRPr="001E259E">
        <w:rPr>
          <w:sz w:val="36"/>
          <w:szCs w:val="36"/>
        </w:rPr>
        <w:t xml:space="preserve"> (</w:t>
      </w:r>
      <w:r w:rsidRPr="001E259E">
        <w:rPr>
          <w:rFonts w:ascii="BRH Devanagari Extra" w:hAnsi="BRH Devanagari Extra" w:cs="BRH Devanagari Extra"/>
          <w:sz w:val="36"/>
          <w:szCs w:val="36"/>
        </w:rPr>
        <w:t>WûsÉliÉç)</w:t>
      </w:r>
      <w:bookmarkEnd w:id="29"/>
    </w:p>
    <w:p w14:paraId="32B02909" w14:textId="77777777" w:rsidR="00EB431A" w:rsidRPr="001E259E" w:rsidRDefault="00EB431A" w:rsidP="00725C8E">
      <w:pPr>
        <w:jc w:val="both"/>
        <w:rPr>
          <w:rFonts w:cs="Arial"/>
          <w:sz w:val="28"/>
          <w:szCs w:val="28"/>
          <w:lang w:eastAsia="x-none"/>
        </w:rPr>
      </w:pPr>
      <w:r w:rsidRPr="001E259E">
        <w:rPr>
          <w:sz w:val="28"/>
          <w:szCs w:val="28"/>
          <w:lang w:eastAsia="x-none"/>
        </w:rPr>
        <w:t xml:space="preserve">The letters of each Consonant group is formed through a base letter like </w:t>
      </w:r>
      <w:r w:rsidRPr="001E259E">
        <w:rPr>
          <w:rFonts w:ascii="BRH Devanagari Extra" w:hAnsi="BRH Devanagari Extra" w:cs="BRH Devanagari Extra"/>
          <w:b/>
          <w:bCs/>
          <w:sz w:val="36"/>
          <w:szCs w:val="36"/>
        </w:rPr>
        <w:t>Mçü, cÉç, iÉç</w:t>
      </w:r>
      <w:r w:rsidRPr="001E259E">
        <w:rPr>
          <w:rFonts w:ascii="BRH Devanagari Extra" w:hAnsi="BRH Devanagari Extra" w:cs="BRH Devanagari Extra"/>
          <w:sz w:val="28"/>
          <w:szCs w:val="28"/>
        </w:rPr>
        <w:t xml:space="preserve"> </w:t>
      </w:r>
      <w:r w:rsidRPr="001E259E">
        <w:rPr>
          <w:rFonts w:cs="Arial"/>
          <w:sz w:val="28"/>
          <w:szCs w:val="28"/>
        </w:rPr>
        <w:t xml:space="preserve">and a vowel. These are pronounced as ik, ich,ith. They have a slanted stroke below. This is known as Halant </w:t>
      </w:r>
      <w:r w:rsidRPr="001E259E">
        <w:rPr>
          <w:sz w:val="28"/>
          <w:szCs w:val="28"/>
        </w:rPr>
        <w:t xml:space="preserve"> </w:t>
      </w:r>
      <w:r w:rsidRPr="001E259E">
        <w:rPr>
          <w:b/>
          <w:bCs/>
          <w:sz w:val="36"/>
          <w:szCs w:val="36"/>
        </w:rPr>
        <w:t>(</w:t>
      </w:r>
      <w:r w:rsidRPr="001E259E">
        <w:rPr>
          <w:rFonts w:ascii="BRH Devanagari Extra" w:hAnsi="BRH Devanagari Extra" w:cs="BRH Devanagari Extra"/>
          <w:b/>
          <w:bCs/>
          <w:sz w:val="36"/>
          <w:szCs w:val="36"/>
        </w:rPr>
        <w:t>WûsÉliÉç)</w:t>
      </w:r>
      <w:r w:rsidR="00064B3E" w:rsidRPr="001E259E">
        <w:rPr>
          <w:rFonts w:ascii="BRH Devanagari Extra" w:hAnsi="BRH Devanagari Extra" w:cs="BRH Devanagari Extra"/>
          <w:sz w:val="28"/>
          <w:szCs w:val="28"/>
        </w:rPr>
        <w:t xml:space="preserve"> </w:t>
      </w:r>
      <w:r w:rsidRPr="001E259E">
        <w:rPr>
          <w:rFonts w:cs="Arial"/>
          <w:sz w:val="28"/>
          <w:szCs w:val="28"/>
        </w:rPr>
        <w:t>in Sanskrit. Let us call them as Base</w:t>
      </w:r>
      <w:r w:rsidR="0075463C" w:rsidRPr="001E259E">
        <w:rPr>
          <w:rFonts w:cs="Arial"/>
          <w:sz w:val="28"/>
          <w:szCs w:val="28"/>
        </w:rPr>
        <w:t>/root</w:t>
      </w:r>
      <w:r w:rsidRPr="001E259E">
        <w:rPr>
          <w:rFonts w:cs="Arial"/>
          <w:sz w:val="28"/>
          <w:szCs w:val="28"/>
        </w:rPr>
        <w:t xml:space="preserve"> Letters for our understanding.</w:t>
      </w:r>
      <w:r w:rsidR="00AC195A" w:rsidRPr="001E259E">
        <w:rPr>
          <w:rFonts w:cs="Arial"/>
          <w:sz w:val="28"/>
          <w:szCs w:val="28"/>
        </w:rPr>
        <w:t xml:space="preserve"> (Halant is term  used by “Panani” </w:t>
      </w:r>
      <w:r w:rsidR="00852FB9" w:rsidRPr="001E259E">
        <w:rPr>
          <w:rFonts w:cs="Arial"/>
          <w:sz w:val="28"/>
          <w:szCs w:val="28"/>
        </w:rPr>
        <w:t xml:space="preserve"> </w:t>
      </w:r>
      <w:r w:rsidR="00BF2726" w:rsidRPr="001E259E">
        <w:rPr>
          <w:rFonts w:cs="Arial"/>
          <w:sz w:val="28"/>
          <w:szCs w:val="28"/>
        </w:rPr>
        <w:t>For Example</w:t>
      </w:r>
      <w:r w:rsidR="00B87297" w:rsidRPr="001E259E">
        <w:rPr>
          <w:rFonts w:cs="Arial"/>
          <w:sz w:val="28"/>
          <w:szCs w:val="28"/>
        </w:rPr>
        <w:t xml:space="preserve"> </w:t>
      </w:r>
      <w:r w:rsidR="00852FB9" w:rsidRPr="001E259E">
        <w:rPr>
          <w:rFonts w:cs="Arial"/>
          <w:sz w:val="28"/>
          <w:szCs w:val="28"/>
        </w:rPr>
        <w:t xml:space="preserve">in </w:t>
      </w:r>
      <w:r w:rsidR="00B87297" w:rsidRPr="001E259E">
        <w:rPr>
          <w:rFonts w:cs="Arial"/>
          <w:sz w:val="28"/>
          <w:szCs w:val="28"/>
        </w:rPr>
        <w:t xml:space="preserve">letter </w:t>
      </w:r>
      <w:r w:rsidR="00852FB9" w:rsidRPr="001E259E">
        <w:rPr>
          <w:rFonts w:cs="Arial"/>
          <w:sz w:val="28"/>
          <w:szCs w:val="28"/>
        </w:rPr>
        <w:t>“ka” the “k” without “a” sound is called “hal”</w:t>
      </w:r>
      <w:r w:rsidR="00B87297" w:rsidRPr="001E259E">
        <w:rPr>
          <w:rFonts w:cs="Arial"/>
          <w:sz w:val="28"/>
          <w:szCs w:val="28"/>
        </w:rPr>
        <w:t xml:space="preserve"> .</w:t>
      </w:r>
      <w:r w:rsidR="00AC195A" w:rsidRPr="001E259E">
        <w:rPr>
          <w:rFonts w:cs="Arial"/>
          <w:sz w:val="28"/>
          <w:szCs w:val="28"/>
        </w:rPr>
        <w:t xml:space="preserve"> </w:t>
      </w:r>
      <w:r w:rsidR="00852FB9" w:rsidRPr="001E259E">
        <w:rPr>
          <w:rFonts w:cs="Arial"/>
          <w:sz w:val="28"/>
          <w:szCs w:val="28"/>
        </w:rPr>
        <w:t>The Term “Halant”</w:t>
      </w:r>
      <w:r w:rsidR="00AC195A" w:rsidRPr="001E259E">
        <w:rPr>
          <w:rFonts w:cs="Arial"/>
          <w:sz w:val="28"/>
          <w:szCs w:val="28"/>
        </w:rPr>
        <w:t xml:space="preserve"> was not in existence during “</w:t>
      </w:r>
      <w:r w:rsidR="000A13F4" w:rsidRPr="001E259E">
        <w:rPr>
          <w:rFonts w:cs="Arial"/>
          <w:sz w:val="28"/>
          <w:szCs w:val="28"/>
        </w:rPr>
        <w:t>T</w:t>
      </w:r>
      <w:r w:rsidR="00AC195A" w:rsidRPr="001E259E">
        <w:rPr>
          <w:rFonts w:cs="Arial"/>
          <w:sz w:val="28"/>
          <w:szCs w:val="28"/>
        </w:rPr>
        <w:t xml:space="preserve">aittriya </w:t>
      </w:r>
      <w:r w:rsidR="000A13F4" w:rsidRPr="001E259E">
        <w:rPr>
          <w:rFonts w:cs="Arial"/>
          <w:sz w:val="28"/>
          <w:szCs w:val="28"/>
        </w:rPr>
        <w:t>P</w:t>
      </w:r>
      <w:r w:rsidR="00AC195A" w:rsidRPr="001E259E">
        <w:rPr>
          <w:rFonts w:cs="Arial"/>
          <w:sz w:val="28"/>
          <w:szCs w:val="28"/>
        </w:rPr>
        <w:t>ratishakya” days.</w:t>
      </w:r>
      <w:r w:rsidR="00852FB9" w:rsidRPr="001E259E">
        <w:rPr>
          <w:rFonts w:cs="Arial"/>
          <w:sz w:val="28"/>
          <w:szCs w:val="28"/>
        </w:rPr>
        <w:t xml:space="preserve"> </w:t>
      </w:r>
      <w:r w:rsidR="00AC195A" w:rsidRPr="001E259E">
        <w:rPr>
          <w:rFonts w:cs="Arial"/>
          <w:sz w:val="28"/>
          <w:szCs w:val="28"/>
        </w:rPr>
        <w:t>)</w:t>
      </w:r>
    </w:p>
    <w:p w14:paraId="2B2308AD" w14:textId="77777777" w:rsidR="00873902" w:rsidRPr="001E259E" w:rsidRDefault="00873902" w:rsidP="00725C8E">
      <w:pPr>
        <w:tabs>
          <w:tab w:val="right" w:pos="9360"/>
        </w:tabs>
        <w:jc w:val="both"/>
      </w:pPr>
    </w:p>
    <w:p w14:paraId="7A10967B" w14:textId="77777777" w:rsidR="00C80E24" w:rsidRPr="001E259E" w:rsidRDefault="00B1160E" w:rsidP="00725C8E">
      <w:pPr>
        <w:pStyle w:val="Heading3"/>
        <w:jc w:val="both"/>
      </w:pPr>
      <w:bookmarkStart w:id="30" w:name="_Toc39090959"/>
      <w:r w:rsidRPr="001E259E">
        <w:t>Ma</w:t>
      </w:r>
      <w:r w:rsidR="00B90F6F" w:rsidRPr="001E259E">
        <w:t>a</w:t>
      </w:r>
      <w:r w:rsidRPr="001E259E">
        <w:t xml:space="preserve">tra </w:t>
      </w:r>
      <w:r w:rsidR="00C80E24" w:rsidRPr="001E259E">
        <w:t>Letter</w:t>
      </w:r>
      <w:r w:rsidRPr="001E259E">
        <w:t>s</w:t>
      </w:r>
      <w:r w:rsidR="00C80E24" w:rsidRPr="001E259E">
        <w:t>:</w:t>
      </w:r>
      <w:bookmarkEnd w:id="30"/>
    </w:p>
    <w:p w14:paraId="6969F161" w14:textId="77777777" w:rsidR="00C80E24" w:rsidRPr="001E259E" w:rsidRDefault="00C80E24" w:rsidP="00725C8E">
      <w:pPr>
        <w:jc w:val="both"/>
        <w:rPr>
          <w:lang w:eastAsia="x-none"/>
        </w:rPr>
      </w:pPr>
    </w:p>
    <w:p w14:paraId="205E0A74" w14:textId="77777777" w:rsidR="009C5233" w:rsidRPr="001E259E" w:rsidRDefault="00C80E24" w:rsidP="00725C8E">
      <w:pPr>
        <w:tabs>
          <w:tab w:val="left" w:pos="840"/>
        </w:tabs>
        <w:jc w:val="both"/>
        <w:rPr>
          <w:rFonts w:cs="Arial"/>
          <w:szCs w:val="24"/>
        </w:rPr>
      </w:pPr>
      <w:r w:rsidRPr="001E259E">
        <w:rPr>
          <w:rFonts w:ascii="BRH Devanagari Extra" w:hAnsi="BRH Devanagari Extra" w:cs="BRH Devanagari Extra"/>
          <w:sz w:val="32"/>
          <w:szCs w:val="32"/>
        </w:rPr>
        <w:t>É ,Ì  , Ð ,</w:t>
      </w:r>
      <w:r w:rsidR="00B1160E" w:rsidRPr="001E259E">
        <w:rPr>
          <w:rFonts w:ascii="BRH Devanagari Extra" w:hAnsi="BRH Devanagari Extra" w:cs="BRH Devanagari Extra"/>
          <w:sz w:val="32"/>
          <w:szCs w:val="32"/>
        </w:rPr>
        <w:t xml:space="preserve"> </w:t>
      </w:r>
      <w:r w:rsidRPr="001E259E">
        <w:rPr>
          <w:rFonts w:ascii="BRH Devanagari Extra" w:hAnsi="BRH Devanagari Extra" w:cs="BRH Devanagari Extra"/>
          <w:sz w:val="32"/>
          <w:szCs w:val="32"/>
        </w:rPr>
        <w:t xml:space="preserve"> Ñ ,</w:t>
      </w:r>
      <w:r w:rsidR="00B1160E" w:rsidRPr="001E259E">
        <w:rPr>
          <w:rFonts w:ascii="BRH Devanagari Extra" w:hAnsi="BRH Devanagari Extra" w:cs="BRH Devanagari Extra"/>
          <w:sz w:val="32"/>
          <w:szCs w:val="32"/>
        </w:rPr>
        <w:t xml:space="preserve"> </w:t>
      </w:r>
      <w:r w:rsidRPr="001E259E">
        <w:rPr>
          <w:rFonts w:ascii="BRH Devanagari Extra" w:hAnsi="BRH Devanagari Extra" w:cs="BRH Devanagari Extra"/>
          <w:sz w:val="32"/>
          <w:szCs w:val="32"/>
        </w:rPr>
        <w:t xml:space="preserve"> Ô</w:t>
      </w:r>
      <w:r w:rsidR="00B1160E" w:rsidRPr="001E259E">
        <w:rPr>
          <w:rFonts w:ascii="BRH Devanagari Extra" w:hAnsi="BRH Devanagari Extra" w:cs="BRH Devanagari Extra"/>
          <w:sz w:val="32"/>
          <w:szCs w:val="32"/>
        </w:rPr>
        <w:t xml:space="preserve"> ,  å</w:t>
      </w:r>
      <w:r w:rsidRPr="001E259E">
        <w:t>,</w:t>
      </w:r>
      <w:r w:rsidR="00B1160E" w:rsidRPr="001E259E">
        <w:t xml:space="preserve"> </w:t>
      </w:r>
      <w:r w:rsidR="00B1160E" w:rsidRPr="001E259E">
        <w:rPr>
          <w:rFonts w:ascii="BRH Devanagari Extra" w:hAnsi="BRH Devanagari Extra" w:cs="BRH Devanagari Extra"/>
          <w:sz w:val="32"/>
          <w:szCs w:val="32"/>
        </w:rPr>
        <w:t xml:space="preserve"> æ , ×, Ú , Éå, Éæ  </w:t>
      </w:r>
      <w:r w:rsidR="00B1160E" w:rsidRPr="001E259E">
        <w:rPr>
          <w:rFonts w:cs="Arial"/>
          <w:sz w:val="28"/>
          <w:szCs w:val="28"/>
        </w:rPr>
        <w:t>are the shapes that give the sound of extension like aa, e, ee</w:t>
      </w:r>
      <w:r w:rsidR="00537834" w:rsidRPr="001E259E">
        <w:rPr>
          <w:rFonts w:cs="Arial"/>
          <w:sz w:val="28"/>
          <w:szCs w:val="28"/>
        </w:rPr>
        <w:t>,Ru,ou,O</w:t>
      </w:r>
      <w:r w:rsidR="00B1160E" w:rsidRPr="001E259E">
        <w:rPr>
          <w:rFonts w:cs="Arial"/>
          <w:sz w:val="28"/>
          <w:szCs w:val="28"/>
        </w:rPr>
        <w:t xml:space="preserve"> etc which are derived from the first letter </w:t>
      </w:r>
      <w:r w:rsidR="00852FB9" w:rsidRPr="001E259E">
        <w:rPr>
          <w:rFonts w:cs="Arial"/>
          <w:sz w:val="28"/>
          <w:szCs w:val="28"/>
        </w:rPr>
        <w:t xml:space="preserve">first “hal” letter of each varga (in </w:t>
      </w:r>
      <w:r w:rsidR="00B1160E" w:rsidRPr="001E259E">
        <w:rPr>
          <w:rFonts w:cs="Arial"/>
          <w:sz w:val="28"/>
          <w:szCs w:val="28"/>
        </w:rPr>
        <w:t>‘k</w:t>
      </w:r>
      <w:r w:rsidR="00852FB9" w:rsidRPr="001E259E">
        <w:rPr>
          <w:rFonts w:cs="Arial"/>
          <w:sz w:val="28"/>
          <w:szCs w:val="28"/>
        </w:rPr>
        <w:t>a</w:t>
      </w:r>
      <w:r w:rsidR="00B1160E" w:rsidRPr="001E259E">
        <w:rPr>
          <w:rFonts w:cs="Arial"/>
          <w:sz w:val="28"/>
          <w:szCs w:val="28"/>
        </w:rPr>
        <w:t>’</w:t>
      </w:r>
      <w:r w:rsidR="00852FB9" w:rsidRPr="001E259E">
        <w:rPr>
          <w:rFonts w:cs="Arial"/>
          <w:sz w:val="28"/>
          <w:szCs w:val="28"/>
        </w:rPr>
        <w:t xml:space="preserve"> </w:t>
      </w:r>
      <w:r w:rsidR="00536F6A" w:rsidRPr="001E259E">
        <w:rPr>
          <w:rFonts w:cs="Arial"/>
          <w:sz w:val="28"/>
          <w:szCs w:val="28"/>
        </w:rPr>
        <w:t>hal</w:t>
      </w:r>
      <w:r w:rsidR="00852FB9" w:rsidRPr="001E259E">
        <w:rPr>
          <w:rFonts w:cs="Arial"/>
          <w:sz w:val="28"/>
          <w:szCs w:val="28"/>
        </w:rPr>
        <w:t xml:space="preserve"> letter</w:t>
      </w:r>
      <w:r w:rsidR="00536F6A" w:rsidRPr="001E259E">
        <w:rPr>
          <w:rFonts w:cs="Arial"/>
          <w:sz w:val="28"/>
          <w:szCs w:val="28"/>
        </w:rPr>
        <w:t xml:space="preserve"> </w:t>
      </w:r>
      <w:r w:rsidR="00BF2726" w:rsidRPr="001E259E">
        <w:rPr>
          <w:rFonts w:cs="Arial"/>
          <w:sz w:val="28"/>
          <w:szCs w:val="28"/>
        </w:rPr>
        <w:t xml:space="preserve">is </w:t>
      </w:r>
      <w:r w:rsidR="00536F6A" w:rsidRPr="001E259E">
        <w:rPr>
          <w:rFonts w:cs="Arial"/>
          <w:sz w:val="28"/>
          <w:szCs w:val="28"/>
        </w:rPr>
        <w:t>“k”</w:t>
      </w:r>
      <w:r w:rsidR="00852FB9" w:rsidRPr="001E259E">
        <w:rPr>
          <w:rFonts w:cs="Arial"/>
          <w:sz w:val="28"/>
          <w:szCs w:val="28"/>
        </w:rPr>
        <w:t xml:space="preserve"> with out the last “a” sound </w:t>
      </w:r>
      <w:r w:rsidR="00BF2726" w:rsidRPr="001E259E">
        <w:rPr>
          <w:rFonts w:cs="Arial"/>
          <w:sz w:val="28"/>
          <w:szCs w:val="28"/>
        </w:rPr>
        <w:t>, for ki “k” + “i”</w:t>
      </w:r>
      <w:r w:rsidR="00852FB9" w:rsidRPr="001E259E">
        <w:rPr>
          <w:rFonts w:cs="Arial"/>
          <w:sz w:val="28"/>
          <w:szCs w:val="28"/>
        </w:rPr>
        <w:t>)</w:t>
      </w:r>
      <w:r w:rsidR="00B1160E" w:rsidRPr="001E259E">
        <w:rPr>
          <w:rFonts w:cs="Arial"/>
          <w:sz w:val="28"/>
          <w:szCs w:val="28"/>
        </w:rPr>
        <w:t>. When a letter has these shapes</w:t>
      </w:r>
      <w:r w:rsidR="00BF2726" w:rsidRPr="001E259E">
        <w:rPr>
          <w:rFonts w:cs="Arial"/>
          <w:sz w:val="28"/>
          <w:szCs w:val="28"/>
        </w:rPr>
        <w:t xml:space="preserve"> like</w:t>
      </w:r>
      <w:r w:rsidR="00BF2726" w:rsidRPr="001E259E">
        <w:rPr>
          <w:rFonts w:ascii="BRH Devanagari Extra" w:hAnsi="BRH Devanagari Extra" w:cs="BRH Devanagari Extra"/>
          <w:sz w:val="32"/>
          <w:szCs w:val="32"/>
        </w:rPr>
        <w:t xml:space="preserve"> É ,Ì  , Ð ,  Ñ ,  Ô ,  å</w:t>
      </w:r>
      <w:r w:rsidR="00BF2726" w:rsidRPr="001E259E">
        <w:t xml:space="preserve">, </w:t>
      </w:r>
      <w:r w:rsidR="00BF2726" w:rsidRPr="001E259E">
        <w:rPr>
          <w:rFonts w:ascii="BRH Devanagari Extra" w:hAnsi="BRH Devanagari Extra" w:cs="BRH Devanagari Extra"/>
          <w:sz w:val="32"/>
          <w:szCs w:val="32"/>
        </w:rPr>
        <w:t xml:space="preserve"> æ , ×, Ú , Éå, Éæ </w:t>
      </w:r>
      <w:r w:rsidR="00BF2726" w:rsidRPr="001E259E">
        <w:rPr>
          <w:rFonts w:cs="Arial"/>
          <w:sz w:val="28"/>
          <w:szCs w:val="28"/>
        </w:rPr>
        <w:t xml:space="preserve"> </w:t>
      </w:r>
      <w:r w:rsidR="00B1160E" w:rsidRPr="001E259E">
        <w:rPr>
          <w:rFonts w:cs="Arial"/>
          <w:sz w:val="28"/>
          <w:szCs w:val="28"/>
        </w:rPr>
        <w:t>, they are called Ma</w:t>
      </w:r>
      <w:r w:rsidR="00B90F6F" w:rsidRPr="001E259E">
        <w:rPr>
          <w:rFonts w:cs="Arial"/>
          <w:sz w:val="28"/>
          <w:szCs w:val="28"/>
        </w:rPr>
        <w:t>a</w:t>
      </w:r>
      <w:r w:rsidR="00B1160E" w:rsidRPr="001E259E">
        <w:rPr>
          <w:rFonts w:cs="Arial"/>
          <w:sz w:val="28"/>
          <w:szCs w:val="28"/>
        </w:rPr>
        <w:t>tra letters. This is different from the term ‘Maatra’ with</w:t>
      </w:r>
      <w:r w:rsidR="00B90F6F" w:rsidRPr="001E259E">
        <w:rPr>
          <w:rFonts w:cs="Arial"/>
          <w:sz w:val="28"/>
          <w:szCs w:val="28"/>
        </w:rPr>
        <w:t xml:space="preserve"> respect to time scale of the letters.</w:t>
      </w:r>
    </w:p>
    <w:p w14:paraId="52C3D36A" w14:textId="77777777" w:rsidR="00CD55A3" w:rsidRPr="001E259E" w:rsidRDefault="00CD55A3" w:rsidP="00725C8E">
      <w:pPr>
        <w:tabs>
          <w:tab w:val="left" w:pos="840"/>
        </w:tabs>
        <w:jc w:val="both"/>
        <w:rPr>
          <w:rFonts w:cs="Arial"/>
          <w:szCs w:val="24"/>
        </w:rPr>
      </w:pPr>
      <w:r w:rsidRPr="001E259E">
        <w:rPr>
          <w:rFonts w:cs="Arial"/>
          <w:sz w:val="28"/>
          <w:szCs w:val="28"/>
        </w:rPr>
        <w:t>M</w:t>
      </w:r>
      <w:r w:rsidR="00EC5B97" w:rsidRPr="001E259E">
        <w:rPr>
          <w:rFonts w:cs="Arial"/>
          <w:sz w:val="28"/>
          <w:szCs w:val="28"/>
        </w:rPr>
        <w:t>a</w:t>
      </w:r>
      <w:r w:rsidRPr="001E259E">
        <w:rPr>
          <w:rFonts w:cs="Arial"/>
          <w:sz w:val="28"/>
          <w:szCs w:val="28"/>
        </w:rPr>
        <w:t>atra shapes in Tamil</w:t>
      </w:r>
      <w:r w:rsidR="001F582E" w:rsidRPr="001E259E">
        <w:rPr>
          <w:rFonts w:cs="Arial"/>
          <w:szCs w:val="24"/>
        </w:rPr>
        <w:t xml:space="preserve"> - </w:t>
      </w:r>
      <w:r w:rsidR="001F582E" w:rsidRPr="001E259E">
        <w:rPr>
          <w:rFonts w:ascii="BRH Tamil Tab Extra" w:hAnsi="BRH Tamil Tab Extra" w:cs="BRH Tamil Tab Extra"/>
          <w:b/>
          <w:bCs/>
          <w:sz w:val="36"/>
          <w:szCs w:val="36"/>
        </w:rPr>
        <w:t>£, ¤, ,¦ ª, «,¬,÷</w:t>
      </w:r>
      <w:r w:rsidR="001F582E" w:rsidRPr="001E259E">
        <w:rPr>
          <w:rFonts w:ascii="BRH Tamil Tab Extra" w:hAnsi="BRH Tamil Tab Extra" w:cs="BRH Tamil Tab Extra"/>
          <w:sz w:val="32"/>
          <w:szCs w:val="32"/>
        </w:rPr>
        <w:t xml:space="preserve">. </w:t>
      </w:r>
    </w:p>
    <w:p w14:paraId="3D926A17" w14:textId="77777777" w:rsidR="00CD55A3" w:rsidRPr="001E259E" w:rsidRDefault="00B2309B" w:rsidP="00725C8E">
      <w:pPr>
        <w:tabs>
          <w:tab w:val="left" w:pos="840"/>
        </w:tabs>
        <w:jc w:val="both"/>
        <w:rPr>
          <w:rFonts w:cs="Arial"/>
          <w:szCs w:val="24"/>
        </w:rPr>
      </w:pPr>
      <w:r w:rsidRPr="001E259E">
        <w:rPr>
          <w:rFonts w:cs="Arial"/>
          <w:sz w:val="28"/>
          <w:szCs w:val="28"/>
        </w:rPr>
        <w:t>For Tamil Letters</w:t>
      </w:r>
      <w:r w:rsidRPr="001E259E">
        <w:rPr>
          <w:rFonts w:ascii="BRH Tamil Tab Extra" w:hAnsi="BRH Tamil Tab Extra" w:cs="BRH Tamil Tab Extra"/>
          <w:sz w:val="32"/>
          <w:szCs w:val="32"/>
        </w:rPr>
        <w:t xml:space="preserve"> </w:t>
      </w:r>
      <w:r w:rsidR="00320E01" w:rsidRPr="001E259E">
        <w:rPr>
          <w:rFonts w:ascii="Latha" w:hAnsi="Latha" w:cs="Latha"/>
          <w:sz w:val="28"/>
          <w:szCs w:val="28"/>
          <w:cs/>
          <w:lang w:bidi="ta-IN"/>
        </w:rPr>
        <w:t>ஈ</w:t>
      </w:r>
      <w:r w:rsidR="00E95096" w:rsidRPr="001E259E">
        <w:rPr>
          <w:rFonts w:ascii="BRH Tamil Tab Extra" w:hAnsi="BRH Tamil Tab Extra" w:cs="BRH Tamil Tab Extra"/>
          <w:b/>
          <w:bCs/>
          <w:sz w:val="36"/>
          <w:szCs w:val="36"/>
        </w:rPr>
        <w:t xml:space="preserve">, </w:t>
      </w:r>
      <w:r w:rsidR="00320E01" w:rsidRPr="001E259E">
        <w:rPr>
          <w:rFonts w:ascii="Latha" w:hAnsi="Latha" w:cs="Latha"/>
          <w:sz w:val="28"/>
          <w:szCs w:val="28"/>
          <w:cs/>
          <w:lang w:bidi="ta-IN"/>
        </w:rPr>
        <w:t>ஏ</w:t>
      </w:r>
      <w:r w:rsidR="00E95096" w:rsidRPr="001E259E">
        <w:rPr>
          <w:rFonts w:ascii="BRH Tamil Tab Extra" w:hAnsi="BRH Tamil Tab Extra" w:cs="BRH Tamil Tab Extra"/>
          <w:b/>
          <w:bCs/>
          <w:sz w:val="36"/>
          <w:szCs w:val="36"/>
        </w:rPr>
        <w:t xml:space="preserve">, </w:t>
      </w:r>
      <w:r w:rsidR="00320E01" w:rsidRPr="001E259E">
        <w:rPr>
          <w:rFonts w:ascii="Latha" w:hAnsi="Latha" w:cs="Latha"/>
          <w:sz w:val="28"/>
          <w:szCs w:val="28"/>
          <w:cs/>
          <w:lang w:bidi="ta-IN"/>
        </w:rPr>
        <w:t>ஓ</w:t>
      </w:r>
      <w:r w:rsidR="00E95096" w:rsidRPr="001E259E">
        <w:rPr>
          <w:rFonts w:ascii="BRH Tamil Tab Extra" w:hAnsi="BRH Tamil Tab Extra" w:cs="BRH Tamil Tab Extra"/>
          <w:sz w:val="32"/>
          <w:szCs w:val="32"/>
        </w:rPr>
        <w:t xml:space="preserve"> </w:t>
      </w:r>
      <w:r w:rsidR="00E95096" w:rsidRPr="001E259E">
        <w:rPr>
          <w:rFonts w:cs="Arial"/>
          <w:sz w:val="28"/>
          <w:szCs w:val="28"/>
        </w:rPr>
        <w:t>do not have maatra shapes distinctly like in Sanskrit.</w:t>
      </w:r>
      <w:r w:rsidR="00E95096" w:rsidRPr="001E259E">
        <w:rPr>
          <w:rFonts w:ascii="BRH Tamil Tab Extra" w:hAnsi="BRH Tamil Tab Extra" w:cs="BRH Tamil Tab Extra"/>
          <w:sz w:val="28"/>
          <w:szCs w:val="28"/>
        </w:rPr>
        <w:t xml:space="preserve"> </w:t>
      </w:r>
      <w:r w:rsidR="00E95096" w:rsidRPr="001E259E">
        <w:rPr>
          <w:rFonts w:cs="Arial"/>
          <w:sz w:val="28"/>
          <w:szCs w:val="28"/>
        </w:rPr>
        <w:t>E has a separate shap</w:t>
      </w:r>
      <w:r w:rsidR="007351F7" w:rsidRPr="001E259E">
        <w:rPr>
          <w:rFonts w:cs="Arial"/>
          <w:sz w:val="28"/>
          <w:szCs w:val="28"/>
        </w:rPr>
        <w:t>e</w:t>
      </w:r>
      <w:r w:rsidR="007351F7" w:rsidRPr="001E259E">
        <w:rPr>
          <w:rFonts w:ascii="BRH Tamil Tab Extra" w:hAnsi="BRH Tamil Tab Extra" w:cs="BRH Tamil Tab Extra"/>
          <w:sz w:val="28"/>
          <w:szCs w:val="28"/>
        </w:rPr>
        <w:t xml:space="preserve">. </w:t>
      </w:r>
      <w:r w:rsidR="007351F7" w:rsidRPr="001E259E">
        <w:rPr>
          <w:rFonts w:cs="Arial"/>
          <w:sz w:val="28"/>
          <w:szCs w:val="28"/>
        </w:rPr>
        <w:t>Ye has an extens</w:t>
      </w:r>
      <w:r w:rsidR="00E95096" w:rsidRPr="001E259E">
        <w:rPr>
          <w:rFonts w:cs="Arial"/>
          <w:sz w:val="28"/>
          <w:szCs w:val="28"/>
        </w:rPr>
        <w:t>ion below. ‘O’ has a round below the normal ‘o’.</w:t>
      </w:r>
      <w:r w:rsidR="00E95096" w:rsidRPr="001E259E">
        <w:rPr>
          <w:rFonts w:cs="Arial"/>
          <w:szCs w:val="24"/>
        </w:rPr>
        <w:t xml:space="preserve"> </w:t>
      </w:r>
    </w:p>
    <w:p w14:paraId="34FCD35E" w14:textId="77777777" w:rsidR="00E95096" w:rsidRPr="001E259E" w:rsidRDefault="00320E01" w:rsidP="00725C8E">
      <w:pPr>
        <w:tabs>
          <w:tab w:val="left" w:pos="840"/>
        </w:tabs>
        <w:jc w:val="both"/>
        <w:rPr>
          <w:rFonts w:ascii="BRH Tamil Tab Extra" w:hAnsi="BRH Tamil Tab Extra" w:cs="BRH Tamil Tab Extra"/>
          <w:sz w:val="32"/>
          <w:szCs w:val="32"/>
        </w:rPr>
      </w:pPr>
      <w:r w:rsidRPr="001E259E">
        <w:rPr>
          <w:rFonts w:ascii="Latha" w:hAnsi="Latha" w:cs="Latha"/>
          <w:sz w:val="28"/>
          <w:szCs w:val="28"/>
          <w:cs/>
          <w:lang w:bidi="ta-IN"/>
        </w:rPr>
        <w:t>கு</w:t>
      </w:r>
      <w:r w:rsidRPr="001E259E">
        <w:rPr>
          <w:rFonts w:ascii="Latha" w:hAnsi="Latha" w:cs="Latha"/>
          <w:sz w:val="28"/>
          <w:szCs w:val="28"/>
          <w:lang w:bidi="ta-IN"/>
        </w:rPr>
        <w:t>,</w:t>
      </w:r>
      <w:r w:rsidRPr="001E259E">
        <w:rPr>
          <w:rFonts w:ascii="Latha" w:hAnsi="Latha" w:cs="Latha"/>
          <w:sz w:val="28"/>
          <w:szCs w:val="28"/>
          <w:cs/>
          <w:lang w:bidi="ta-IN"/>
        </w:rPr>
        <w:t xml:space="preserve"> கூ</w:t>
      </w:r>
      <w:r w:rsidR="00E95096" w:rsidRPr="001E259E">
        <w:rPr>
          <w:rFonts w:ascii="BRH Tamil Tab Extra" w:hAnsi="BRH Tamil Tab Extra" w:cs="BRH Tamil Tab Extra"/>
          <w:sz w:val="32"/>
          <w:szCs w:val="32"/>
        </w:rPr>
        <w:t xml:space="preserve">, </w:t>
      </w:r>
      <w:r w:rsidR="00E95096" w:rsidRPr="001E259E">
        <w:rPr>
          <w:rFonts w:cs="Arial"/>
          <w:sz w:val="28"/>
          <w:szCs w:val="28"/>
        </w:rPr>
        <w:t>have extensions to the shape of Ka</w:t>
      </w:r>
      <w:r w:rsidR="00E95096" w:rsidRPr="001E259E">
        <w:rPr>
          <w:rFonts w:ascii="BRH Tamil Tab Extra" w:hAnsi="BRH Tamil Tab Extra" w:cs="BRH Tamil Tab Extra"/>
          <w:sz w:val="28"/>
          <w:szCs w:val="28"/>
        </w:rPr>
        <w:t xml:space="preserve">. </w:t>
      </w:r>
      <w:r w:rsidR="00E95096" w:rsidRPr="001E259E">
        <w:rPr>
          <w:rFonts w:cs="Arial"/>
          <w:sz w:val="28"/>
          <w:szCs w:val="28"/>
        </w:rPr>
        <w:t>Similarly the ‘</w:t>
      </w:r>
      <w:r w:rsidR="005C4EB0" w:rsidRPr="001E259E">
        <w:rPr>
          <w:rFonts w:cs="Arial"/>
          <w:sz w:val="28"/>
          <w:szCs w:val="28"/>
        </w:rPr>
        <w:t>u,U</w:t>
      </w:r>
      <w:r w:rsidR="00E95096" w:rsidRPr="001E259E">
        <w:rPr>
          <w:rFonts w:cs="Arial"/>
          <w:sz w:val="28"/>
          <w:szCs w:val="28"/>
        </w:rPr>
        <w:t xml:space="preserve"> sounds have extensions of base letters which differ based on the letter. </w:t>
      </w:r>
    </w:p>
    <w:p w14:paraId="62457CE9" w14:textId="77777777" w:rsidR="00E95096" w:rsidRPr="001E259E" w:rsidRDefault="00E95096" w:rsidP="00725C8E">
      <w:pPr>
        <w:tabs>
          <w:tab w:val="left" w:pos="840"/>
        </w:tabs>
        <w:jc w:val="both"/>
        <w:rPr>
          <w:rFonts w:ascii="BRH Tamil Tab Extra" w:hAnsi="BRH Tamil Tab Extra" w:cs="BRH Tamil Tab Extra"/>
          <w:sz w:val="40"/>
          <w:szCs w:val="40"/>
        </w:rPr>
      </w:pPr>
      <w:r w:rsidRPr="001E259E">
        <w:rPr>
          <w:rFonts w:cs="Arial"/>
          <w:szCs w:val="24"/>
        </w:rPr>
        <w:lastRenderedPageBreak/>
        <w:t>Examples</w:t>
      </w:r>
      <w:r w:rsidRPr="001E259E">
        <w:rPr>
          <w:rFonts w:ascii="BRH Tamil Tab Extra" w:hAnsi="BRH Tamil Tab Extra" w:cs="BRH Tamil Tab Extra"/>
          <w:sz w:val="32"/>
          <w:szCs w:val="32"/>
        </w:rPr>
        <w:t xml:space="preserve">: </w:t>
      </w:r>
      <w:r w:rsidR="00320E01" w:rsidRPr="001E259E">
        <w:rPr>
          <w:rFonts w:ascii="Latha" w:hAnsi="Latha" w:cs="Latha"/>
          <w:sz w:val="28"/>
          <w:szCs w:val="28"/>
          <w:cs/>
          <w:lang w:bidi="ta-IN"/>
        </w:rPr>
        <w:t>டு டூ</w:t>
      </w:r>
      <w:r w:rsidR="005C4EB0" w:rsidRPr="001E259E">
        <w:rPr>
          <w:rFonts w:ascii="BRH Tamil Tab Extra" w:hAnsi="BRH Tamil Tab Extra" w:cs="BRH Tamil Tab Extra"/>
          <w:b/>
          <w:bCs/>
          <w:sz w:val="40"/>
          <w:szCs w:val="40"/>
        </w:rPr>
        <w:t xml:space="preserve">, </w:t>
      </w:r>
      <w:r w:rsidR="00320E01" w:rsidRPr="001E259E">
        <w:rPr>
          <w:rFonts w:ascii="Latha" w:hAnsi="Latha" w:cs="Latha"/>
          <w:sz w:val="28"/>
          <w:szCs w:val="28"/>
          <w:cs/>
          <w:lang w:bidi="ta-IN"/>
        </w:rPr>
        <w:t>து தூ</w:t>
      </w:r>
      <w:r w:rsidR="005C4EB0" w:rsidRPr="001E259E">
        <w:rPr>
          <w:rFonts w:ascii="BRH Tamil Tab Extra" w:hAnsi="BRH Tamil Tab Extra" w:cs="BRH Tamil Tab Extra"/>
          <w:b/>
          <w:bCs/>
          <w:sz w:val="40"/>
          <w:szCs w:val="40"/>
        </w:rPr>
        <w:t xml:space="preserve">, </w:t>
      </w:r>
      <w:r w:rsidR="00320E01" w:rsidRPr="001E259E">
        <w:rPr>
          <w:rFonts w:ascii="Latha" w:hAnsi="Latha" w:cs="Latha"/>
          <w:sz w:val="28"/>
          <w:szCs w:val="28"/>
          <w:cs/>
          <w:lang w:bidi="ta-IN"/>
        </w:rPr>
        <w:t>ஜு ஜூ</w:t>
      </w:r>
      <w:r w:rsidR="005C4EB0" w:rsidRPr="001E259E">
        <w:rPr>
          <w:rFonts w:ascii="BRH Tamil Tab Extra" w:hAnsi="BRH Tamil Tab Extra" w:cs="BRH Tamil Tab Extra"/>
          <w:b/>
          <w:bCs/>
          <w:sz w:val="40"/>
          <w:szCs w:val="40"/>
        </w:rPr>
        <w:t xml:space="preserve">, </w:t>
      </w:r>
      <w:r w:rsidR="00320E01" w:rsidRPr="001E259E">
        <w:rPr>
          <w:rFonts w:ascii="Latha" w:hAnsi="Latha" w:cs="Latha"/>
          <w:sz w:val="28"/>
          <w:szCs w:val="28"/>
          <w:cs/>
          <w:lang w:bidi="ta-IN"/>
        </w:rPr>
        <w:t>பு பூ</w:t>
      </w:r>
      <w:r w:rsidR="005C4EB0" w:rsidRPr="001E259E">
        <w:rPr>
          <w:rFonts w:ascii="BRH Tamil Tab Extra" w:hAnsi="BRH Tamil Tab Extra" w:cs="BRH Tamil Tab Extra"/>
          <w:b/>
          <w:bCs/>
          <w:sz w:val="40"/>
          <w:szCs w:val="40"/>
        </w:rPr>
        <w:t xml:space="preserve">, </w:t>
      </w:r>
      <w:r w:rsidR="00320E01" w:rsidRPr="001E259E">
        <w:rPr>
          <w:rFonts w:ascii="Latha" w:hAnsi="Latha" w:cs="Latha"/>
          <w:sz w:val="28"/>
          <w:szCs w:val="28"/>
          <w:cs/>
          <w:lang w:bidi="ta-IN"/>
        </w:rPr>
        <w:t>மு மூ</w:t>
      </w:r>
      <w:r w:rsidR="005C4EB0" w:rsidRPr="001E259E">
        <w:rPr>
          <w:rFonts w:ascii="BRH Tamil Tab Extra" w:hAnsi="BRH Tamil Tab Extra" w:cs="BRH Tamil Tab Extra"/>
          <w:sz w:val="40"/>
          <w:szCs w:val="40"/>
        </w:rPr>
        <w:t xml:space="preserve">. </w:t>
      </w:r>
    </w:p>
    <w:p w14:paraId="1ED5E697" w14:textId="77777777" w:rsidR="007351F7" w:rsidRPr="001E259E" w:rsidRDefault="007351F7" w:rsidP="00725C8E">
      <w:pPr>
        <w:tabs>
          <w:tab w:val="left" w:pos="840"/>
        </w:tabs>
        <w:jc w:val="both"/>
        <w:rPr>
          <w:rFonts w:cs="Arial"/>
          <w:sz w:val="28"/>
          <w:szCs w:val="28"/>
        </w:rPr>
      </w:pPr>
      <w:r w:rsidRPr="001E259E">
        <w:rPr>
          <w:rFonts w:cs="Arial"/>
          <w:sz w:val="28"/>
          <w:szCs w:val="28"/>
        </w:rPr>
        <w:t>Some shapes in Sanskrit and Tamil are not directly comparable</w:t>
      </w:r>
      <w:r w:rsidR="00EC5B97" w:rsidRPr="001E259E">
        <w:rPr>
          <w:rFonts w:cs="Arial"/>
          <w:sz w:val="28"/>
          <w:szCs w:val="28"/>
        </w:rPr>
        <w:t>;</w:t>
      </w:r>
      <w:r w:rsidR="00166192" w:rsidRPr="001E259E">
        <w:rPr>
          <w:rFonts w:cs="Arial"/>
          <w:sz w:val="28"/>
          <w:szCs w:val="28"/>
        </w:rPr>
        <w:t xml:space="preserve"> </w:t>
      </w:r>
      <w:r w:rsidR="00EC5B97" w:rsidRPr="001E259E">
        <w:rPr>
          <w:rFonts w:cs="Arial"/>
          <w:sz w:val="28"/>
          <w:szCs w:val="28"/>
        </w:rPr>
        <w:br/>
      </w:r>
      <w:r w:rsidR="00166192" w:rsidRPr="001E259E">
        <w:rPr>
          <w:rFonts w:cs="Arial"/>
          <w:sz w:val="28"/>
          <w:szCs w:val="28"/>
        </w:rPr>
        <w:t xml:space="preserve">So </w:t>
      </w:r>
      <w:r w:rsidR="00EC5B97" w:rsidRPr="001E259E">
        <w:rPr>
          <w:rFonts w:cs="Arial"/>
          <w:sz w:val="28"/>
          <w:szCs w:val="28"/>
        </w:rPr>
        <w:t>also</w:t>
      </w:r>
      <w:r w:rsidR="00166192" w:rsidRPr="001E259E">
        <w:rPr>
          <w:rFonts w:cs="Arial"/>
          <w:sz w:val="28"/>
          <w:szCs w:val="28"/>
        </w:rPr>
        <w:t xml:space="preserve"> between Sanskrit and Malayalam. </w:t>
      </w:r>
    </w:p>
    <w:p w14:paraId="0EFBF092" w14:textId="77777777" w:rsidR="00E95096" w:rsidRPr="001E259E" w:rsidRDefault="00E95096" w:rsidP="00B1160E">
      <w:pPr>
        <w:tabs>
          <w:tab w:val="left" w:pos="840"/>
        </w:tabs>
        <w:rPr>
          <w:rFonts w:cs="Kartika" w:hint="cs"/>
          <w:szCs w:val="24"/>
          <w:lang w:bidi="ml-IN"/>
        </w:rPr>
      </w:pPr>
    </w:p>
    <w:p w14:paraId="7248CFFA" w14:textId="77777777" w:rsidR="0086084B" w:rsidRPr="001E259E" w:rsidRDefault="000C2327" w:rsidP="000C2327">
      <w:pPr>
        <w:autoSpaceDE w:val="0"/>
        <w:autoSpaceDN w:val="0"/>
        <w:adjustRightInd w:val="0"/>
        <w:spacing w:line="240" w:lineRule="auto"/>
        <w:rPr>
          <w:rFonts w:ascii="BRH Malayalam Extra" w:hAnsi="BRH Malayalam Extra" w:cs="BRH Malayalam Extra"/>
          <w:b/>
          <w:bCs/>
          <w:sz w:val="36"/>
          <w:szCs w:val="36"/>
        </w:rPr>
      </w:pPr>
      <w:r w:rsidRPr="001E259E">
        <w:rPr>
          <w:rFonts w:cs="Arial"/>
          <w:b/>
          <w:bCs/>
          <w:szCs w:val="24"/>
        </w:rPr>
        <w:t>Malayalam Examples:</w:t>
      </w:r>
      <w:r w:rsidRPr="001E259E">
        <w:rPr>
          <w:rFonts w:ascii="Kartika" w:hAnsi="Kartika" w:cs="Kartika"/>
          <w:sz w:val="32"/>
          <w:szCs w:val="32"/>
          <w:cs/>
          <w:lang w:bidi="ml-IN"/>
        </w:rPr>
        <w:t xml:space="preserve"> </w:t>
      </w:r>
      <w:r w:rsidR="000C2402" w:rsidRPr="001E259E">
        <w:rPr>
          <w:rFonts w:ascii="BRH Malayalam Extra" w:hAnsi="BRH Malayalam Extra" w:cs="BRH Malayalam Extra"/>
          <w:b/>
          <w:bCs/>
          <w:sz w:val="36"/>
          <w:szCs w:val="36"/>
        </w:rPr>
        <w:t xml:space="preserve">Kx, Ky, Kz, </w:t>
      </w:r>
      <w:r w:rsidR="0086084B" w:rsidRPr="001E259E">
        <w:rPr>
          <w:rFonts w:ascii="Kartika" w:hAnsi="Kartika" w:cs="Kartika"/>
          <w:b/>
          <w:bCs/>
          <w:sz w:val="32"/>
          <w:szCs w:val="32"/>
          <w:cs/>
          <w:lang w:bidi="ml-IN"/>
        </w:rPr>
        <w:t>തു തൂ</w:t>
      </w:r>
      <w:r w:rsidR="0086084B" w:rsidRPr="001E259E">
        <w:rPr>
          <w:rFonts w:ascii="Kartika" w:hAnsi="Kartika" w:cs="Kartika"/>
          <w:b/>
          <w:bCs/>
          <w:sz w:val="32"/>
          <w:szCs w:val="32"/>
          <w:lang w:bidi="ml-IN"/>
        </w:rPr>
        <w:t xml:space="preserve">, </w:t>
      </w:r>
      <w:r w:rsidR="0086084B" w:rsidRPr="001E259E">
        <w:rPr>
          <w:rFonts w:ascii="Kartika" w:hAnsi="Kartika" w:cs="Kartika"/>
          <w:b/>
          <w:bCs/>
          <w:sz w:val="32"/>
          <w:szCs w:val="32"/>
          <w:cs/>
          <w:lang w:bidi="ml-IN"/>
        </w:rPr>
        <w:t>ജു ജൂ</w:t>
      </w:r>
      <w:r w:rsidR="0086084B" w:rsidRPr="001E259E">
        <w:rPr>
          <w:rFonts w:ascii="Kartika" w:hAnsi="Kartika" w:cs="Kartika"/>
          <w:b/>
          <w:bCs/>
          <w:sz w:val="32"/>
          <w:szCs w:val="32"/>
          <w:lang w:bidi="ml-IN"/>
        </w:rPr>
        <w:t xml:space="preserve">, </w:t>
      </w:r>
      <w:r w:rsidR="0086084B" w:rsidRPr="001E259E">
        <w:rPr>
          <w:rFonts w:ascii="Kartika" w:hAnsi="Kartika" w:cs="Kartika"/>
          <w:b/>
          <w:bCs/>
          <w:sz w:val="32"/>
          <w:szCs w:val="32"/>
          <w:cs/>
          <w:lang w:bidi="ml-IN"/>
        </w:rPr>
        <w:t>മു മൂ</w:t>
      </w:r>
      <w:r w:rsidR="0086084B" w:rsidRPr="001E259E">
        <w:rPr>
          <w:rFonts w:ascii="BRH Malayalam Extra" w:hAnsi="BRH Malayalam Extra" w:cs="BRH Malayalam Extra"/>
          <w:b/>
          <w:bCs/>
          <w:sz w:val="36"/>
          <w:szCs w:val="36"/>
        </w:rPr>
        <w:t xml:space="preserve"> </w:t>
      </w:r>
      <w:r w:rsidR="000C2402" w:rsidRPr="001E259E">
        <w:rPr>
          <w:rFonts w:ascii="BRH Malayalam Extra" w:hAnsi="BRH Malayalam Extra" w:cs="BRH Malayalam Extra"/>
          <w:b/>
          <w:bCs/>
          <w:sz w:val="36"/>
          <w:szCs w:val="36"/>
        </w:rPr>
        <w:t>¥K,</w:t>
      </w:r>
      <w:r w:rsidR="0086084B" w:rsidRPr="001E259E">
        <w:rPr>
          <w:rFonts w:ascii="BRH Malayalam Extra" w:hAnsi="BRH Malayalam Extra" w:cs="BRH Malayalam Extra"/>
          <w:b/>
          <w:bCs/>
          <w:sz w:val="36"/>
          <w:szCs w:val="36"/>
        </w:rPr>
        <w:t xml:space="preserve"> </w:t>
      </w:r>
      <w:r w:rsidR="000C2402" w:rsidRPr="001E259E">
        <w:rPr>
          <w:rFonts w:ascii="BRH Malayalam Extra" w:hAnsi="BRH Malayalam Extra" w:cs="BRH Malayalam Extra"/>
          <w:b/>
          <w:bCs/>
          <w:sz w:val="36"/>
          <w:szCs w:val="36"/>
        </w:rPr>
        <w:t>¤¤K,</w:t>
      </w:r>
      <w:r w:rsidR="0086084B" w:rsidRPr="001E259E">
        <w:rPr>
          <w:rFonts w:ascii="BRH Malayalam Extra" w:hAnsi="BRH Malayalam Extra" w:cs="BRH Malayalam Extra"/>
          <w:b/>
          <w:bCs/>
          <w:sz w:val="36"/>
          <w:szCs w:val="36"/>
        </w:rPr>
        <w:t xml:space="preserve"> </w:t>
      </w:r>
    </w:p>
    <w:p w14:paraId="6E5F99D6" w14:textId="77777777" w:rsidR="000C2402" w:rsidRPr="001E259E" w:rsidRDefault="0086084B" w:rsidP="000C2327">
      <w:pPr>
        <w:autoSpaceDE w:val="0"/>
        <w:autoSpaceDN w:val="0"/>
        <w:adjustRightInd w:val="0"/>
        <w:spacing w:line="240" w:lineRule="auto"/>
        <w:rPr>
          <w:rFonts w:cs="Arial"/>
          <w:sz w:val="32"/>
          <w:szCs w:val="32"/>
          <w:lang w:bidi="ml-IN"/>
        </w:rPr>
      </w:pPr>
      <w:r w:rsidRPr="001E259E">
        <w:rPr>
          <w:rFonts w:ascii="BRH Malayalam Extra" w:hAnsi="BRH Malayalam Extra" w:cs="BRH Malayalam Extra"/>
          <w:b/>
          <w:bCs/>
          <w:sz w:val="36"/>
          <w:szCs w:val="36"/>
        </w:rPr>
        <w:t>¥Kx, K¦</w:t>
      </w:r>
    </w:p>
    <w:p w14:paraId="649D95DC" w14:textId="77777777" w:rsidR="009C5233" w:rsidRPr="001E259E" w:rsidRDefault="009C5233" w:rsidP="00725C8E">
      <w:pPr>
        <w:pStyle w:val="Heading3"/>
        <w:jc w:val="both"/>
        <w:rPr>
          <w:lang w:val="en-US"/>
        </w:rPr>
      </w:pPr>
      <w:bookmarkStart w:id="31" w:name="_Toc39090960"/>
      <w:r w:rsidRPr="001E259E">
        <w:rPr>
          <w:rFonts w:cs="Arial"/>
          <w:sz w:val="24"/>
          <w:szCs w:val="24"/>
        </w:rPr>
        <w:t>C</w:t>
      </w:r>
      <w:r w:rsidRPr="001E259E">
        <w:t>onjunct</w:t>
      </w:r>
      <w:r w:rsidR="002F4C36" w:rsidRPr="001E259E">
        <w:rPr>
          <w:lang w:val="en-US"/>
        </w:rPr>
        <w:t xml:space="preserve"> Consonants</w:t>
      </w:r>
      <w:r w:rsidRPr="001E259E">
        <w:t xml:space="preserve"> (Samyuktakshar</w:t>
      </w:r>
      <w:r w:rsidR="00595159" w:rsidRPr="001E259E">
        <w:rPr>
          <w:lang w:val="en-US"/>
        </w:rPr>
        <w:t>a</w:t>
      </w:r>
      <w:r w:rsidRPr="001E259E">
        <w:t>)</w:t>
      </w:r>
      <w:r w:rsidR="00BA3E48" w:rsidRPr="001E259E">
        <w:rPr>
          <w:rFonts w:ascii="BRH Devanagari Extra" w:hAnsi="BRH Devanagari Extra" w:cs="BRH Devanagari Extra"/>
          <w:sz w:val="32"/>
          <w:szCs w:val="32"/>
        </w:rPr>
        <w:t xml:space="preserve"> (xÉÇrÉÑ£ü A¤ÉU)</w:t>
      </w:r>
      <w:bookmarkEnd w:id="31"/>
    </w:p>
    <w:p w14:paraId="0C8B0127" w14:textId="77777777" w:rsidR="009C5233" w:rsidRPr="001E259E" w:rsidRDefault="002F4C36" w:rsidP="00725C8E">
      <w:pPr>
        <w:jc w:val="both"/>
        <w:rPr>
          <w:sz w:val="28"/>
          <w:szCs w:val="28"/>
        </w:rPr>
      </w:pPr>
      <w:r w:rsidRPr="001E259E">
        <w:rPr>
          <w:sz w:val="28"/>
          <w:szCs w:val="28"/>
        </w:rPr>
        <w:t>PA 1.1.7 Consonants not separated by a vowel are Conjunct Consonants.</w:t>
      </w:r>
    </w:p>
    <w:p w14:paraId="4BB7DBAE" w14:textId="77777777" w:rsidR="002F4C36" w:rsidRPr="001E259E" w:rsidRDefault="00C85F15" w:rsidP="00725C8E">
      <w:pPr>
        <w:jc w:val="both"/>
        <w:rPr>
          <w:sz w:val="28"/>
          <w:szCs w:val="28"/>
          <w:lang w:eastAsia="x-none"/>
        </w:rPr>
      </w:pPr>
      <w:r w:rsidRPr="001E259E">
        <w:rPr>
          <w:sz w:val="28"/>
          <w:szCs w:val="28"/>
          <w:lang w:eastAsia="x-none"/>
        </w:rPr>
        <w:t>Please note in the following example there is no vowel sound after the first base letter or halant.</w:t>
      </w:r>
    </w:p>
    <w:p w14:paraId="677389FC" w14:textId="77777777" w:rsidR="009C5233" w:rsidRPr="001E259E" w:rsidRDefault="009C5233" w:rsidP="00725C8E">
      <w:pPr>
        <w:jc w:val="both"/>
        <w:rPr>
          <w:sz w:val="28"/>
          <w:szCs w:val="28"/>
          <w:lang w:eastAsia="x-none"/>
        </w:rPr>
      </w:pPr>
      <w:r w:rsidRPr="001E259E">
        <w:rPr>
          <w:sz w:val="28"/>
          <w:szCs w:val="28"/>
          <w:lang w:eastAsia="x-none"/>
        </w:rPr>
        <w:t>Samyuktakshar</w:t>
      </w:r>
      <w:r w:rsidR="00C85F15" w:rsidRPr="001E259E">
        <w:rPr>
          <w:sz w:val="28"/>
          <w:szCs w:val="28"/>
          <w:lang w:eastAsia="x-none"/>
        </w:rPr>
        <w:t>a</w:t>
      </w:r>
      <w:r w:rsidRPr="001E259E">
        <w:rPr>
          <w:sz w:val="28"/>
          <w:szCs w:val="28"/>
          <w:lang w:eastAsia="x-none"/>
        </w:rPr>
        <w:t xml:space="preserve"> or a conjunct character represents a syllable made up of two or more consonants from the basic set. In that Consonant</w:t>
      </w:r>
      <w:r w:rsidR="00AE1C38" w:rsidRPr="001E259E">
        <w:rPr>
          <w:sz w:val="28"/>
          <w:szCs w:val="28"/>
          <w:lang w:eastAsia="x-none"/>
        </w:rPr>
        <w:t xml:space="preserve"> (or Consonants)</w:t>
      </w:r>
      <w:r w:rsidRPr="001E259E">
        <w:rPr>
          <w:sz w:val="28"/>
          <w:szCs w:val="28"/>
          <w:lang w:eastAsia="x-none"/>
        </w:rPr>
        <w:t xml:space="preserve"> a basic vowel sound is present in its formation.</w:t>
      </w:r>
      <w:r w:rsidR="00AE1C38" w:rsidRPr="001E259E">
        <w:rPr>
          <w:sz w:val="28"/>
          <w:szCs w:val="28"/>
          <w:lang w:eastAsia="x-none"/>
        </w:rPr>
        <w:t xml:space="preserve"> The Vowel sound is evident in the last part of the Akshara</w:t>
      </w:r>
      <w:r w:rsidR="00166192" w:rsidRPr="001E259E">
        <w:rPr>
          <w:sz w:val="28"/>
          <w:szCs w:val="28"/>
          <w:lang w:eastAsia="x-none"/>
        </w:rPr>
        <w:t xml:space="preserve"> </w:t>
      </w:r>
      <w:r w:rsidR="00AE1C38" w:rsidRPr="001E259E">
        <w:rPr>
          <w:sz w:val="28"/>
          <w:szCs w:val="28"/>
          <w:lang w:eastAsia="x-none"/>
        </w:rPr>
        <w:t>(letter).</w:t>
      </w:r>
    </w:p>
    <w:p w14:paraId="56817857" w14:textId="77777777" w:rsidR="009C5233" w:rsidRPr="001E259E" w:rsidRDefault="004C34DF" w:rsidP="009C5233">
      <w:pPr>
        <w:rPr>
          <w:rFonts w:ascii="BRH Devanagari Extra" w:hAnsi="BRH Devanagari Extra" w:cs="BRH Devanagari Extra"/>
          <w:b/>
          <w:bCs/>
          <w:sz w:val="36"/>
          <w:szCs w:val="36"/>
        </w:rPr>
      </w:pPr>
      <w:r w:rsidRPr="001E259E">
        <w:rPr>
          <w:sz w:val="28"/>
          <w:szCs w:val="28"/>
          <w:lang w:eastAsia="x-none"/>
        </w:rPr>
        <w:t>Examples : gna, gra, hla, hya,</w:t>
      </w:r>
      <w:r w:rsidRPr="001E259E">
        <w:rPr>
          <w:lang w:eastAsia="x-none"/>
        </w:rPr>
        <w:t xml:space="preserve"> </w:t>
      </w:r>
      <w:r w:rsidR="00CD55A3" w:rsidRPr="001E259E">
        <w:rPr>
          <w:lang w:eastAsia="x-none"/>
        </w:rPr>
        <w:t xml:space="preserve"> </w:t>
      </w:r>
      <w:r w:rsidRPr="001E259E">
        <w:rPr>
          <w:rFonts w:ascii="BRH Devanagari Extra" w:hAnsi="BRH Devanagari Extra" w:cs="BRH Devanagari Extra"/>
          <w:b/>
          <w:bCs/>
          <w:sz w:val="36"/>
          <w:szCs w:val="36"/>
        </w:rPr>
        <w:t>alÉ, aÉë, ¿û, ½,</w:t>
      </w:r>
    </w:p>
    <w:p w14:paraId="3FF27BBF" w14:textId="77777777" w:rsidR="00CD55A3" w:rsidRPr="001E259E" w:rsidRDefault="00CD55A3" w:rsidP="00CD55A3">
      <w:pPr>
        <w:rPr>
          <w:rFonts w:ascii="BRH Tamil Tab Extra" w:hAnsi="BRH Tamil Tab Extra" w:cs="Kartika" w:hint="cs"/>
          <w:sz w:val="32"/>
          <w:szCs w:val="32"/>
          <w:lang w:bidi="ml-IN"/>
        </w:rPr>
      </w:pPr>
      <w:r w:rsidRPr="001E259E">
        <w:rPr>
          <w:sz w:val="28"/>
          <w:szCs w:val="28"/>
        </w:rPr>
        <w:t>Tamil Equivalents</w:t>
      </w:r>
      <w:r w:rsidRPr="001E259E">
        <w:t xml:space="preserve">: </w:t>
      </w:r>
      <w:r w:rsidR="004119DC" w:rsidRPr="001E259E">
        <w:rPr>
          <w:rFonts w:ascii="Latha" w:hAnsi="Latha" w:cs="Latha"/>
          <w:sz w:val="28"/>
          <w:szCs w:val="28"/>
          <w:cs/>
          <w:lang w:bidi="ta-IN"/>
        </w:rPr>
        <w:t>க்</w:t>
      </w:r>
      <w:r w:rsidR="00371727" w:rsidRPr="001E259E">
        <w:rPr>
          <w:rFonts w:cs="Arial"/>
          <w:b/>
          <w:bCs/>
          <w:sz w:val="36"/>
          <w:szCs w:val="36"/>
          <w:vertAlign w:val="subscript"/>
        </w:rPr>
        <w:t>3</w:t>
      </w:r>
      <w:r w:rsidR="0094365A" w:rsidRPr="001E259E">
        <w:rPr>
          <w:rFonts w:ascii="Latha" w:hAnsi="Latha" w:cs="Latha"/>
          <w:sz w:val="28"/>
          <w:szCs w:val="28"/>
          <w:cs/>
          <w:lang w:bidi="ta-IN"/>
        </w:rPr>
        <w:t>ந</w:t>
      </w:r>
      <w:r w:rsidR="00371727" w:rsidRPr="001E259E">
        <w:rPr>
          <w:rFonts w:ascii="BRH Tamil Tab Extra" w:hAnsi="BRH Tamil Tab Extra" w:cs="BRH Tamil Tab Extra"/>
          <w:b/>
          <w:bCs/>
          <w:sz w:val="36"/>
          <w:szCs w:val="36"/>
        </w:rPr>
        <w:t xml:space="preserve">, </w:t>
      </w:r>
      <w:r w:rsidR="00371727" w:rsidRPr="001E259E">
        <w:rPr>
          <w:rFonts w:cs="Arial"/>
          <w:b/>
          <w:bCs/>
          <w:sz w:val="36"/>
          <w:szCs w:val="36"/>
          <w:vertAlign w:val="subscript"/>
        </w:rPr>
        <w:t xml:space="preserve"> </w:t>
      </w:r>
      <w:r w:rsidR="004119DC" w:rsidRPr="001E259E">
        <w:rPr>
          <w:rFonts w:ascii="Latha" w:hAnsi="Latha" w:cs="Latha"/>
          <w:sz w:val="28"/>
          <w:szCs w:val="28"/>
          <w:cs/>
          <w:lang w:bidi="ta-IN"/>
        </w:rPr>
        <w:t>க்</w:t>
      </w:r>
      <w:r w:rsidR="00371727" w:rsidRPr="001E259E">
        <w:rPr>
          <w:rFonts w:cs="Arial"/>
          <w:b/>
          <w:bCs/>
          <w:sz w:val="36"/>
          <w:szCs w:val="36"/>
          <w:vertAlign w:val="subscript"/>
        </w:rPr>
        <w:t>3</w:t>
      </w:r>
      <w:r w:rsidR="0094365A" w:rsidRPr="001E259E">
        <w:rPr>
          <w:rFonts w:ascii="Latha" w:hAnsi="Latha" w:cs="Latha"/>
          <w:sz w:val="28"/>
          <w:szCs w:val="28"/>
          <w:cs/>
          <w:lang w:bidi="ta-IN"/>
        </w:rPr>
        <w:t>ர</w:t>
      </w:r>
      <w:r w:rsidRPr="001E259E">
        <w:rPr>
          <w:rFonts w:ascii="BRH Tamil Tab Extra" w:hAnsi="BRH Tamil Tab Extra" w:cs="BRH Tamil Tab Extra"/>
          <w:b/>
          <w:bCs/>
          <w:sz w:val="36"/>
          <w:szCs w:val="36"/>
        </w:rPr>
        <w:t xml:space="preserve">, </w:t>
      </w:r>
      <w:r w:rsidR="0094365A" w:rsidRPr="001E259E">
        <w:rPr>
          <w:rFonts w:ascii="Latha" w:hAnsi="Latha" w:cs="Latha"/>
          <w:sz w:val="28"/>
          <w:szCs w:val="28"/>
          <w:cs/>
          <w:lang w:bidi="ta-IN"/>
        </w:rPr>
        <w:t>ஹ்ல</w:t>
      </w:r>
      <w:r w:rsidRPr="001E259E">
        <w:rPr>
          <w:rFonts w:ascii="BRH Tamil Tab Extra" w:hAnsi="BRH Tamil Tab Extra" w:cs="BRH Tamil Tab Extra"/>
          <w:b/>
          <w:bCs/>
          <w:sz w:val="36"/>
          <w:szCs w:val="36"/>
        </w:rPr>
        <w:t xml:space="preserve">, </w:t>
      </w:r>
      <w:r w:rsidR="0094365A" w:rsidRPr="001E259E">
        <w:rPr>
          <w:rFonts w:ascii="Latha" w:hAnsi="Latha" w:cs="Latha"/>
          <w:sz w:val="28"/>
          <w:szCs w:val="28"/>
          <w:cs/>
          <w:lang w:bidi="ta-IN"/>
        </w:rPr>
        <w:t>ஹ்ய</w:t>
      </w:r>
    </w:p>
    <w:p w14:paraId="54821591" w14:textId="77777777" w:rsidR="000C2327" w:rsidRPr="001E259E" w:rsidRDefault="00CD55A3" w:rsidP="000C2327">
      <w:pPr>
        <w:autoSpaceDE w:val="0"/>
        <w:autoSpaceDN w:val="0"/>
        <w:adjustRightInd w:val="0"/>
        <w:spacing w:line="240" w:lineRule="auto"/>
        <w:rPr>
          <w:rFonts w:ascii="Kartika" w:hAnsi="Kartika" w:cs="Kartika"/>
          <w:sz w:val="32"/>
          <w:szCs w:val="32"/>
          <w:lang w:bidi="ml-IN"/>
        </w:rPr>
      </w:pPr>
      <w:r w:rsidRPr="001E259E">
        <w:rPr>
          <w:sz w:val="28"/>
          <w:szCs w:val="28"/>
        </w:rPr>
        <w:t>Malayalam Equivalents:</w:t>
      </w:r>
      <w:r w:rsidR="000C2327" w:rsidRPr="001E259E">
        <w:t xml:space="preserve"> </w:t>
      </w:r>
      <w:r w:rsidR="000C2327" w:rsidRPr="001E259E">
        <w:rPr>
          <w:rFonts w:ascii="Kartika" w:hAnsi="Kartika" w:cs="Kartika"/>
          <w:b/>
          <w:bCs/>
          <w:sz w:val="36"/>
          <w:szCs w:val="36"/>
          <w:cs/>
          <w:lang w:bidi="ml-IN"/>
        </w:rPr>
        <w:t>ഗ്ന</w:t>
      </w:r>
      <w:r w:rsidR="000C2327" w:rsidRPr="001E259E">
        <w:rPr>
          <w:rFonts w:ascii="Kartika" w:hAnsi="Kartika" w:cs="Kartika"/>
          <w:b/>
          <w:bCs/>
          <w:sz w:val="36"/>
          <w:szCs w:val="36"/>
          <w:lang w:bidi="ml-IN"/>
        </w:rPr>
        <w:t xml:space="preserve">, </w:t>
      </w:r>
      <w:r w:rsidR="000C2327" w:rsidRPr="001E259E">
        <w:rPr>
          <w:rFonts w:ascii="Kartika" w:hAnsi="Kartika" w:cs="Kartika"/>
          <w:b/>
          <w:bCs/>
          <w:sz w:val="36"/>
          <w:szCs w:val="36"/>
          <w:cs/>
          <w:lang w:bidi="ml-IN"/>
        </w:rPr>
        <w:t>ഗ്ര</w:t>
      </w:r>
      <w:r w:rsidR="000C2327" w:rsidRPr="001E259E">
        <w:rPr>
          <w:rFonts w:ascii="Kartika" w:hAnsi="Kartika" w:cs="Kartika"/>
          <w:b/>
          <w:bCs/>
          <w:sz w:val="36"/>
          <w:szCs w:val="36"/>
          <w:lang w:bidi="ml-IN"/>
        </w:rPr>
        <w:t xml:space="preserve">, </w:t>
      </w:r>
      <w:r w:rsidR="000C2327" w:rsidRPr="001E259E">
        <w:rPr>
          <w:rFonts w:ascii="Kartika" w:hAnsi="Kartika" w:cs="Kartika"/>
          <w:b/>
          <w:bCs/>
          <w:sz w:val="36"/>
          <w:szCs w:val="36"/>
          <w:cs/>
          <w:lang w:bidi="ml-IN"/>
        </w:rPr>
        <w:t>ഹ്ല</w:t>
      </w:r>
      <w:r w:rsidR="000C2327" w:rsidRPr="001E259E">
        <w:rPr>
          <w:rFonts w:ascii="Kartika" w:hAnsi="Kartika" w:cs="Kartika"/>
          <w:b/>
          <w:bCs/>
          <w:sz w:val="36"/>
          <w:szCs w:val="36"/>
          <w:lang w:bidi="ml-IN"/>
        </w:rPr>
        <w:t xml:space="preserve">, </w:t>
      </w:r>
      <w:r w:rsidR="000C2327" w:rsidRPr="001E259E">
        <w:rPr>
          <w:rFonts w:ascii="Kartika" w:hAnsi="Kartika" w:cs="Kartika"/>
          <w:b/>
          <w:bCs/>
          <w:sz w:val="36"/>
          <w:szCs w:val="36"/>
          <w:cs/>
          <w:lang w:bidi="ml-IN"/>
        </w:rPr>
        <w:t>ഹ്യ</w:t>
      </w:r>
      <w:r w:rsidR="000C2327" w:rsidRPr="001E259E">
        <w:rPr>
          <w:rFonts w:ascii="Kartika" w:hAnsi="Kartika" w:cs="Kartika"/>
          <w:sz w:val="36"/>
          <w:szCs w:val="36"/>
          <w:lang w:bidi="ml-IN"/>
        </w:rPr>
        <w:t>,</w:t>
      </w:r>
    </w:p>
    <w:p w14:paraId="1D824AF2" w14:textId="77777777" w:rsidR="00740D2C" w:rsidRPr="001E259E" w:rsidRDefault="00740D2C" w:rsidP="00CD55A3"/>
    <w:p w14:paraId="2A81F5A4" w14:textId="77777777" w:rsidR="00740D2C" w:rsidRPr="001E259E" w:rsidRDefault="00740D2C" w:rsidP="00CD55A3">
      <w:pPr>
        <w:rPr>
          <w:sz w:val="28"/>
          <w:szCs w:val="28"/>
        </w:rPr>
      </w:pPr>
      <w:r w:rsidRPr="001E259E">
        <w:rPr>
          <w:sz w:val="28"/>
          <w:szCs w:val="28"/>
        </w:rPr>
        <w:t>Formation of the akshara:</w:t>
      </w:r>
    </w:p>
    <w:p w14:paraId="56B9523E" w14:textId="77777777" w:rsidR="00021881" w:rsidRPr="001E259E" w:rsidRDefault="00021881" w:rsidP="009C5233">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aÉç + lÉ = alÉ , aÉç + U = aÉë, Wèû + sÉ =¿ , Wèû + rÉ =½</w:t>
      </w:r>
    </w:p>
    <w:p w14:paraId="1E95012C" w14:textId="77777777" w:rsidR="00740D2C" w:rsidRPr="001E259E" w:rsidRDefault="004119DC" w:rsidP="009C5233">
      <w:pPr>
        <w:rPr>
          <w:rFonts w:ascii="BRH Tamil Tab Extra" w:hAnsi="BRH Tamil Tab Extra" w:cs="BRH Tamil Tab Extra"/>
          <w:b/>
          <w:bCs/>
          <w:sz w:val="36"/>
          <w:szCs w:val="36"/>
        </w:rPr>
      </w:pPr>
      <w:r w:rsidRPr="001E259E">
        <w:rPr>
          <w:rFonts w:ascii="Latha" w:hAnsi="Latha" w:cs="Latha"/>
          <w:sz w:val="28"/>
          <w:szCs w:val="28"/>
          <w:cs/>
          <w:lang w:bidi="ta-IN"/>
        </w:rPr>
        <w:t>க்</w:t>
      </w:r>
      <w:r w:rsidR="00740D2C" w:rsidRPr="001E259E">
        <w:rPr>
          <w:rFonts w:ascii="Latha" w:hAnsi="Latha" w:cs="Latha"/>
          <w:b/>
          <w:bCs/>
          <w:position w:val="-12"/>
          <w:sz w:val="28"/>
          <w:szCs w:val="28"/>
        </w:rPr>
        <w:t>3</w:t>
      </w:r>
      <w:r w:rsidR="00740D2C" w:rsidRPr="001E259E">
        <w:rPr>
          <w:rFonts w:cs="Arial"/>
          <w:b/>
          <w:bCs/>
          <w:sz w:val="36"/>
          <w:szCs w:val="36"/>
          <w:vertAlign w:val="subscript"/>
        </w:rPr>
        <w:t>+</w:t>
      </w:r>
      <w:r w:rsidRPr="001E259E">
        <w:rPr>
          <w:rFonts w:ascii="Latha" w:hAnsi="Latha" w:cs="Latha"/>
          <w:sz w:val="28"/>
          <w:szCs w:val="28"/>
          <w:cs/>
          <w:lang w:bidi="ta-IN"/>
        </w:rPr>
        <w:t>ந</w:t>
      </w:r>
      <w:r w:rsidR="00740D2C" w:rsidRPr="001E259E">
        <w:rPr>
          <w:rFonts w:ascii="BRH Tamil Tab Extra" w:hAnsi="BRH Tamil Tab Extra" w:cs="BRH Tamil Tab Extra"/>
          <w:b/>
          <w:bCs/>
          <w:sz w:val="36"/>
          <w:szCs w:val="36"/>
        </w:rPr>
        <w:t xml:space="preserve"> = </w:t>
      </w:r>
      <w:r w:rsidRPr="001E259E">
        <w:rPr>
          <w:rFonts w:ascii="Latha" w:hAnsi="Latha" w:cs="Latha"/>
          <w:sz w:val="28"/>
          <w:szCs w:val="28"/>
          <w:cs/>
          <w:lang w:bidi="ta-IN"/>
        </w:rPr>
        <w:t>க்</w:t>
      </w:r>
      <w:r w:rsidR="00740D2C" w:rsidRPr="001E259E">
        <w:rPr>
          <w:rFonts w:ascii="Latha" w:hAnsi="Latha" w:cs="Latha"/>
          <w:b/>
          <w:bCs/>
          <w:position w:val="-12"/>
          <w:sz w:val="28"/>
          <w:szCs w:val="28"/>
        </w:rPr>
        <w:t>3</w:t>
      </w:r>
      <w:r w:rsidRPr="001E259E">
        <w:rPr>
          <w:rFonts w:ascii="Latha" w:hAnsi="Latha" w:cs="Latha"/>
          <w:sz w:val="28"/>
          <w:szCs w:val="28"/>
          <w:cs/>
          <w:lang w:bidi="ta-IN"/>
        </w:rPr>
        <w:t>ந</w:t>
      </w:r>
      <w:r w:rsidR="00740D2C" w:rsidRPr="001E259E">
        <w:rPr>
          <w:rFonts w:ascii="BRH Tamil Tab Extra" w:hAnsi="BRH Tamil Tab Extra" w:cs="BRH Tamil Tab Extra"/>
          <w:b/>
          <w:bCs/>
          <w:sz w:val="36"/>
          <w:szCs w:val="36"/>
        </w:rPr>
        <w:t xml:space="preserve"> </w:t>
      </w:r>
      <w:r w:rsidR="00740D2C" w:rsidRPr="001E259E">
        <w:rPr>
          <w:rFonts w:cs="Arial"/>
          <w:b/>
          <w:bCs/>
          <w:sz w:val="36"/>
          <w:szCs w:val="36"/>
          <w:vertAlign w:val="subscript"/>
        </w:rPr>
        <w:t xml:space="preserve"> , </w:t>
      </w:r>
      <w:r w:rsidRPr="001E259E">
        <w:rPr>
          <w:rFonts w:ascii="Latha" w:hAnsi="Latha" w:cs="Latha"/>
          <w:sz w:val="28"/>
          <w:szCs w:val="28"/>
          <w:cs/>
          <w:lang w:bidi="ta-IN"/>
        </w:rPr>
        <w:t>க்</w:t>
      </w:r>
      <w:r w:rsidR="00740D2C" w:rsidRPr="001E259E">
        <w:rPr>
          <w:rFonts w:ascii="Latha" w:hAnsi="Latha" w:cs="Latha"/>
          <w:b/>
          <w:bCs/>
          <w:position w:val="-12"/>
          <w:sz w:val="28"/>
          <w:szCs w:val="28"/>
        </w:rPr>
        <w:t>3</w:t>
      </w:r>
      <w:r w:rsidR="00740D2C" w:rsidRPr="001E259E">
        <w:rPr>
          <w:rFonts w:cs="Arial"/>
          <w:b/>
          <w:bCs/>
          <w:sz w:val="36"/>
          <w:szCs w:val="36"/>
          <w:vertAlign w:val="subscript"/>
        </w:rPr>
        <w:t>+</w:t>
      </w:r>
      <w:r w:rsidRPr="001E259E">
        <w:rPr>
          <w:rFonts w:ascii="Latha" w:hAnsi="Latha" w:cs="Latha"/>
          <w:sz w:val="28"/>
          <w:szCs w:val="28"/>
          <w:cs/>
          <w:lang w:bidi="ta-IN"/>
        </w:rPr>
        <w:t>ர</w:t>
      </w:r>
      <w:r w:rsidR="00740D2C" w:rsidRPr="001E259E">
        <w:rPr>
          <w:rFonts w:ascii="BRH Tamil Tab Extra" w:hAnsi="BRH Tamil Tab Extra" w:cs="BRH Tamil Tab Extra"/>
          <w:b/>
          <w:bCs/>
          <w:sz w:val="36"/>
          <w:szCs w:val="36"/>
        </w:rPr>
        <w:t xml:space="preserve"> = </w:t>
      </w:r>
      <w:r w:rsidRPr="001E259E">
        <w:rPr>
          <w:rFonts w:ascii="Latha" w:hAnsi="Latha" w:cs="Latha"/>
          <w:sz w:val="28"/>
          <w:szCs w:val="28"/>
          <w:cs/>
          <w:lang w:bidi="ta-IN"/>
        </w:rPr>
        <w:t>க்</w:t>
      </w:r>
      <w:r w:rsidR="00740D2C" w:rsidRPr="001E259E">
        <w:rPr>
          <w:rFonts w:ascii="Latha" w:hAnsi="Latha" w:cs="Latha"/>
          <w:b/>
          <w:bCs/>
          <w:position w:val="-12"/>
          <w:sz w:val="28"/>
          <w:szCs w:val="28"/>
        </w:rPr>
        <w:t>3</w:t>
      </w:r>
      <w:r w:rsidRPr="001E259E">
        <w:rPr>
          <w:rFonts w:ascii="Latha" w:hAnsi="Latha" w:cs="Latha"/>
          <w:sz w:val="28"/>
          <w:szCs w:val="28"/>
          <w:cs/>
          <w:lang w:bidi="ta-IN"/>
        </w:rPr>
        <w:t>ர</w:t>
      </w:r>
      <w:r w:rsidR="00740D2C" w:rsidRPr="001E259E">
        <w:rPr>
          <w:rFonts w:ascii="BRH Tamil Tab Extra" w:hAnsi="BRH Tamil Tab Extra" w:cs="BRH Tamil Tab Extra"/>
          <w:b/>
          <w:bCs/>
          <w:sz w:val="36"/>
          <w:szCs w:val="36"/>
        </w:rPr>
        <w:t xml:space="preserve"> , </w:t>
      </w:r>
      <w:r w:rsidRPr="001E259E">
        <w:rPr>
          <w:rFonts w:ascii="Latha" w:hAnsi="Latha" w:cs="Latha"/>
          <w:sz w:val="28"/>
          <w:szCs w:val="28"/>
          <w:cs/>
          <w:lang w:bidi="ta-IN"/>
        </w:rPr>
        <w:t>ஹ்</w:t>
      </w:r>
      <w:r w:rsidR="00740D2C" w:rsidRPr="001E259E">
        <w:rPr>
          <w:rFonts w:ascii="BRH Tamil Tab Extra" w:hAnsi="BRH Tamil Tab Extra" w:cs="BRH Tamil Tab Extra"/>
          <w:b/>
          <w:bCs/>
          <w:sz w:val="36"/>
          <w:szCs w:val="36"/>
        </w:rPr>
        <w:t>+</w:t>
      </w:r>
      <w:r w:rsidRPr="001E259E">
        <w:rPr>
          <w:rFonts w:ascii="Latha" w:hAnsi="Latha" w:cs="Latha"/>
          <w:sz w:val="28"/>
          <w:szCs w:val="28"/>
          <w:cs/>
          <w:lang w:bidi="ta-IN"/>
        </w:rPr>
        <w:t>ல</w:t>
      </w:r>
      <w:r w:rsidR="00740D2C" w:rsidRPr="001E259E">
        <w:rPr>
          <w:rFonts w:ascii="BRH Tamil Tab Extra" w:hAnsi="BRH Tamil Tab Extra" w:cs="BRH Tamil Tab Extra"/>
          <w:b/>
          <w:bCs/>
          <w:sz w:val="36"/>
          <w:szCs w:val="36"/>
        </w:rPr>
        <w:t xml:space="preserve"> = </w:t>
      </w:r>
      <w:r w:rsidRPr="001E259E">
        <w:rPr>
          <w:rFonts w:ascii="Latha" w:hAnsi="Latha" w:cs="Latha"/>
          <w:sz w:val="28"/>
          <w:szCs w:val="28"/>
          <w:cs/>
          <w:lang w:bidi="ta-IN"/>
        </w:rPr>
        <w:t>ஹ்ல</w:t>
      </w:r>
      <w:r w:rsidR="00740D2C" w:rsidRPr="001E259E">
        <w:rPr>
          <w:rFonts w:ascii="BRH Tamil Tab Extra" w:hAnsi="BRH Tamil Tab Extra" w:cs="BRH Tamil Tab Extra"/>
          <w:b/>
          <w:bCs/>
          <w:sz w:val="36"/>
          <w:szCs w:val="36"/>
        </w:rPr>
        <w:t xml:space="preserve"> ,</w:t>
      </w:r>
      <w:r w:rsidRPr="001E259E">
        <w:rPr>
          <w:rFonts w:ascii="Latha" w:hAnsi="Latha" w:cs="Latha"/>
          <w:sz w:val="28"/>
          <w:szCs w:val="28"/>
          <w:cs/>
          <w:lang w:bidi="ta-IN"/>
        </w:rPr>
        <w:t xml:space="preserve"> ஹ்</w:t>
      </w:r>
      <w:r w:rsidR="00740D2C" w:rsidRPr="001E259E">
        <w:rPr>
          <w:rFonts w:ascii="BRH Tamil Tab Extra" w:hAnsi="BRH Tamil Tab Extra" w:cs="BRH Tamil Tab Extra"/>
          <w:b/>
          <w:bCs/>
          <w:sz w:val="36"/>
          <w:szCs w:val="36"/>
        </w:rPr>
        <w:t>+</w:t>
      </w:r>
      <w:r w:rsidRPr="001E259E">
        <w:rPr>
          <w:rFonts w:ascii="Latha" w:hAnsi="Latha" w:cs="Latha"/>
          <w:sz w:val="28"/>
          <w:szCs w:val="28"/>
          <w:cs/>
          <w:lang w:bidi="ta-IN"/>
        </w:rPr>
        <w:t>ய</w:t>
      </w:r>
      <w:r w:rsidR="00740D2C" w:rsidRPr="001E259E">
        <w:rPr>
          <w:rFonts w:ascii="BRH Tamil Tab Extra" w:hAnsi="BRH Tamil Tab Extra" w:cs="BRH Tamil Tab Extra"/>
          <w:b/>
          <w:bCs/>
          <w:sz w:val="36"/>
          <w:szCs w:val="36"/>
        </w:rPr>
        <w:t xml:space="preserve"> = </w:t>
      </w:r>
      <w:r w:rsidRPr="001E259E">
        <w:rPr>
          <w:rFonts w:ascii="Latha" w:hAnsi="Latha" w:cs="Latha"/>
          <w:sz w:val="28"/>
          <w:szCs w:val="28"/>
          <w:cs/>
          <w:lang w:bidi="ta-IN"/>
        </w:rPr>
        <w:t>ஹ்</w:t>
      </w:r>
      <w:r w:rsidRPr="001E259E">
        <w:rPr>
          <w:rFonts w:ascii="BRH Tamil Tab Extra" w:hAnsi="BRH Tamil Tab Extra" w:cs="BRH Tamil Tab Extra"/>
          <w:b/>
          <w:bCs/>
          <w:sz w:val="36"/>
          <w:szCs w:val="36"/>
        </w:rPr>
        <w:t>+</w:t>
      </w:r>
      <w:r w:rsidRPr="001E259E">
        <w:rPr>
          <w:rFonts w:ascii="Latha" w:hAnsi="Latha" w:cs="Latha"/>
          <w:sz w:val="28"/>
          <w:szCs w:val="28"/>
          <w:cs/>
          <w:lang w:bidi="ta-IN"/>
        </w:rPr>
        <w:t>ய</w:t>
      </w:r>
    </w:p>
    <w:p w14:paraId="555AB6FF" w14:textId="77777777" w:rsidR="009170C0" w:rsidRPr="001E259E" w:rsidRDefault="009170C0" w:rsidP="009170C0">
      <w:pPr>
        <w:autoSpaceDE w:val="0"/>
        <w:autoSpaceDN w:val="0"/>
        <w:adjustRightInd w:val="0"/>
        <w:spacing w:line="240" w:lineRule="auto"/>
        <w:rPr>
          <w:rFonts w:ascii="Kartika" w:hAnsi="Kartika" w:cs="Kartika"/>
          <w:b/>
          <w:bCs/>
          <w:sz w:val="36"/>
          <w:szCs w:val="36"/>
          <w:cs/>
          <w:lang w:bidi="ml-IN"/>
        </w:rPr>
      </w:pPr>
      <w:r w:rsidRPr="001E259E">
        <w:rPr>
          <w:rFonts w:ascii="Kartika" w:hAnsi="Kartika" w:cs="Kartika"/>
          <w:b/>
          <w:bCs/>
          <w:sz w:val="36"/>
          <w:szCs w:val="36"/>
          <w:cs/>
          <w:lang w:bidi="ml-IN"/>
        </w:rPr>
        <w:t xml:space="preserve">ഗ്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ന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ഗ്ന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ഗ്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ര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ഗ്ര</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ഹ്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ല </w:t>
      </w:r>
      <w:r w:rsidRPr="001E259E">
        <w:rPr>
          <w:rFonts w:ascii="Kartika" w:hAnsi="Kartika" w:cs="Kartika"/>
          <w:b/>
          <w:bCs/>
          <w:sz w:val="36"/>
          <w:szCs w:val="36"/>
          <w:lang w:bidi="ml-IN"/>
        </w:rPr>
        <w:t>=</w:t>
      </w:r>
      <w:r w:rsidRPr="001E259E">
        <w:rPr>
          <w:rFonts w:ascii="Kartika" w:hAnsi="Kartika" w:cs="Kartika"/>
          <w:b/>
          <w:bCs/>
          <w:sz w:val="36"/>
          <w:szCs w:val="36"/>
          <w:cs/>
          <w:lang w:bidi="ml-IN"/>
        </w:rPr>
        <w:t xml:space="preserve">ഹ്ല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 xml:space="preserve">ഹ് </w:t>
      </w:r>
      <w:r w:rsidRPr="001E259E">
        <w:rPr>
          <w:rFonts w:ascii="Kartika" w:hAnsi="Kartika" w:cs="Kartika"/>
          <w:b/>
          <w:bCs/>
          <w:sz w:val="36"/>
          <w:szCs w:val="36"/>
          <w:lang w:bidi="ml-IN"/>
        </w:rPr>
        <w:t xml:space="preserve">+ </w:t>
      </w:r>
      <w:r w:rsidRPr="001E259E">
        <w:rPr>
          <w:rFonts w:ascii="Kartika" w:hAnsi="Kartika" w:cs="Kartika"/>
          <w:b/>
          <w:bCs/>
          <w:sz w:val="36"/>
          <w:szCs w:val="36"/>
          <w:cs/>
          <w:lang w:bidi="ml-IN"/>
        </w:rPr>
        <w:t>യ =ഹ്യ</w:t>
      </w:r>
    </w:p>
    <w:p w14:paraId="142B2F74" w14:textId="77777777" w:rsidR="009170C0" w:rsidRPr="001E259E" w:rsidRDefault="009170C0" w:rsidP="00AB6F16">
      <w:pPr>
        <w:pStyle w:val="NoSpacing"/>
      </w:pPr>
    </w:p>
    <w:p w14:paraId="57C82E4F" w14:textId="77777777" w:rsidR="00021881" w:rsidRPr="001E259E" w:rsidRDefault="00021881" w:rsidP="00725C8E">
      <w:pPr>
        <w:jc w:val="both"/>
        <w:rPr>
          <w:rFonts w:cs="Arial"/>
          <w:sz w:val="28"/>
          <w:szCs w:val="28"/>
        </w:rPr>
      </w:pPr>
      <w:r w:rsidRPr="001E259E">
        <w:rPr>
          <w:rFonts w:cs="Arial"/>
          <w:sz w:val="28"/>
          <w:szCs w:val="28"/>
        </w:rPr>
        <w:t xml:space="preserve">These are examples of two consonants forming a Samyuktakshara. </w:t>
      </w:r>
      <w:r w:rsidR="00BD236B" w:rsidRPr="001E259E">
        <w:rPr>
          <w:rFonts w:cs="Arial"/>
          <w:sz w:val="28"/>
          <w:szCs w:val="28"/>
        </w:rPr>
        <w:br/>
      </w:r>
      <w:r w:rsidR="00595159" w:rsidRPr="001E259E">
        <w:rPr>
          <w:rFonts w:cs="Arial"/>
          <w:sz w:val="28"/>
          <w:szCs w:val="28"/>
        </w:rPr>
        <w:t xml:space="preserve">The ending sound is that of the vowel which forms the </w:t>
      </w:r>
      <w:r w:rsidR="00605982" w:rsidRPr="001E259E">
        <w:rPr>
          <w:rFonts w:cs="Arial"/>
          <w:sz w:val="28"/>
          <w:szCs w:val="28"/>
        </w:rPr>
        <w:t xml:space="preserve">sound </w:t>
      </w:r>
      <w:r w:rsidR="00595159" w:rsidRPr="001E259E">
        <w:rPr>
          <w:rFonts w:cs="Arial"/>
          <w:sz w:val="28"/>
          <w:szCs w:val="28"/>
        </w:rPr>
        <w:t>base of the second/last akshara. Here it is ‘a’</w:t>
      </w:r>
    </w:p>
    <w:p w14:paraId="35A57D3E" w14:textId="77777777" w:rsidR="00595159" w:rsidRPr="001E259E" w:rsidRDefault="00595159" w:rsidP="009C5233">
      <w:pPr>
        <w:rPr>
          <w:rFonts w:ascii="BRH Devanagari Extra" w:hAnsi="BRH Devanagari Extra" w:cs="BRH Devanagari Extra"/>
          <w:sz w:val="32"/>
          <w:szCs w:val="32"/>
        </w:rPr>
      </w:pPr>
      <w:r w:rsidRPr="001E259E">
        <w:rPr>
          <w:rFonts w:cs="Arial"/>
          <w:sz w:val="28"/>
          <w:szCs w:val="28"/>
        </w:rPr>
        <w:lastRenderedPageBreak/>
        <w:t>Actually</w:t>
      </w:r>
      <w:r w:rsidRPr="001E259E">
        <w:rPr>
          <w:rFonts w:cs="Arial"/>
          <w:szCs w:val="24"/>
        </w:rPr>
        <w:t xml:space="preserve">, </w:t>
      </w:r>
      <w:r w:rsidRPr="001E259E">
        <w:rPr>
          <w:rFonts w:ascii="BRH Devanagari Extra" w:hAnsi="BRH Devanagari Extra" w:cs="BRH Devanagari Extra"/>
          <w:sz w:val="36"/>
          <w:szCs w:val="36"/>
        </w:rPr>
        <w:t>aÉç + (lÉç + A)  = alÉ.</w:t>
      </w:r>
      <w:r w:rsidRPr="001E259E">
        <w:rPr>
          <w:rFonts w:ascii="BRH Devanagari Extra" w:hAnsi="BRH Devanagari Extra" w:cs="BRH Devanagari Extra"/>
          <w:sz w:val="32"/>
          <w:szCs w:val="32"/>
        </w:rPr>
        <w:t xml:space="preserve"> </w:t>
      </w:r>
    </w:p>
    <w:p w14:paraId="28C2869F" w14:textId="77777777" w:rsidR="00740D2C" w:rsidRPr="001E259E" w:rsidRDefault="00740D2C" w:rsidP="009C5233">
      <w:pPr>
        <w:rPr>
          <w:rFonts w:ascii="BRH Tamil Tab Extra" w:hAnsi="BRH Tamil Tab Extra" w:cs="BRH Tamil Tab Extra"/>
          <w:sz w:val="32"/>
          <w:szCs w:val="32"/>
        </w:rPr>
      </w:pPr>
      <w:r w:rsidRPr="001E259E">
        <w:rPr>
          <w:rFonts w:cs="Arial"/>
          <w:sz w:val="28"/>
          <w:szCs w:val="28"/>
        </w:rPr>
        <w:t xml:space="preserve">In tamil </w:t>
      </w:r>
      <w:r w:rsidRPr="001E259E">
        <w:rPr>
          <w:rFonts w:cs="Arial"/>
          <w:szCs w:val="24"/>
        </w:rPr>
        <w:t xml:space="preserve">, </w:t>
      </w:r>
      <w:r w:rsidR="004119DC" w:rsidRPr="001E259E">
        <w:rPr>
          <w:rFonts w:ascii="Latha" w:hAnsi="Latha" w:cs="Latha"/>
          <w:sz w:val="28"/>
          <w:szCs w:val="28"/>
          <w:cs/>
          <w:lang w:bidi="ta-IN"/>
        </w:rPr>
        <w:t>க்</w:t>
      </w:r>
      <w:r w:rsidRPr="001E259E">
        <w:rPr>
          <w:rFonts w:ascii="Latha" w:hAnsi="Latha" w:cs="Latha"/>
          <w:b/>
          <w:bCs/>
          <w:position w:val="-12"/>
          <w:sz w:val="28"/>
          <w:szCs w:val="28"/>
        </w:rPr>
        <w:t>3</w:t>
      </w:r>
      <w:r w:rsidRPr="001E259E">
        <w:rPr>
          <w:rFonts w:cs="Arial"/>
          <w:b/>
          <w:bCs/>
          <w:sz w:val="36"/>
          <w:szCs w:val="36"/>
          <w:vertAlign w:val="subscript"/>
        </w:rPr>
        <w:t xml:space="preserve"> + (</w:t>
      </w:r>
      <w:r w:rsidR="004119DC" w:rsidRPr="001E259E">
        <w:rPr>
          <w:rFonts w:ascii="Latha" w:hAnsi="Latha" w:cs="Latha"/>
          <w:sz w:val="28"/>
          <w:szCs w:val="28"/>
          <w:cs/>
          <w:lang w:bidi="ta-IN"/>
        </w:rPr>
        <w:t>ந்</w:t>
      </w:r>
      <w:r w:rsidR="005708F5" w:rsidRPr="001E259E">
        <w:rPr>
          <w:rFonts w:ascii="BRH Tamil Tab Extra" w:hAnsi="BRH Tamil Tab Extra" w:cs="BRH Tamil Tab Extra"/>
          <w:b/>
          <w:bCs/>
          <w:sz w:val="36"/>
          <w:szCs w:val="36"/>
        </w:rPr>
        <w:t xml:space="preserve"> </w:t>
      </w:r>
      <w:r w:rsidRPr="001E259E">
        <w:rPr>
          <w:rFonts w:ascii="BRH Tamil Tab Extra" w:hAnsi="BRH Tamil Tab Extra" w:cs="BRH Tamil Tab Extra"/>
          <w:b/>
          <w:bCs/>
          <w:sz w:val="36"/>
          <w:szCs w:val="36"/>
        </w:rPr>
        <w:t>+</w:t>
      </w:r>
      <w:r w:rsidR="005708F5" w:rsidRPr="001E259E">
        <w:rPr>
          <w:rFonts w:ascii="BRH Tamil Tab Extra" w:hAnsi="BRH Tamil Tab Extra" w:cs="BRH Tamil Tab Extra"/>
          <w:b/>
          <w:bCs/>
          <w:sz w:val="36"/>
          <w:szCs w:val="36"/>
        </w:rPr>
        <w:t xml:space="preserve"> </w:t>
      </w:r>
      <w:r w:rsidR="004119DC" w:rsidRPr="001E259E">
        <w:rPr>
          <w:rFonts w:ascii="Latha" w:hAnsi="Latha" w:cs="Latha"/>
          <w:sz w:val="28"/>
          <w:szCs w:val="28"/>
          <w:cs/>
          <w:lang w:bidi="ta-IN"/>
        </w:rPr>
        <w:t>அ</w:t>
      </w:r>
      <w:r w:rsidR="005708F5" w:rsidRPr="001E259E">
        <w:rPr>
          <w:rFonts w:ascii="BRH Tamil Tab Extra" w:hAnsi="BRH Tamil Tab Extra" w:cs="BRH Tamil Tab Extra"/>
          <w:b/>
          <w:bCs/>
          <w:sz w:val="36"/>
          <w:szCs w:val="36"/>
        </w:rPr>
        <w:t xml:space="preserve">)  = </w:t>
      </w:r>
      <w:r w:rsidR="004119DC" w:rsidRPr="001E259E">
        <w:rPr>
          <w:rFonts w:ascii="Latha" w:hAnsi="Latha" w:cs="Latha"/>
          <w:sz w:val="28"/>
          <w:szCs w:val="28"/>
          <w:cs/>
          <w:lang w:bidi="ta-IN"/>
        </w:rPr>
        <w:t>க்</w:t>
      </w:r>
      <w:r w:rsidR="004119DC" w:rsidRPr="001E259E">
        <w:rPr>
          <w:rFonts w:ascii="Latha" w:hAnsi="Latha" w:cs="Latha"/>
          <w:b/>
          <w:bCs/>
          <w:position w:val="-12"/>
          <w:sz w:val="28"/>
          <w:szCs w:val="28"/>
        </w:rPr>
        <w:t>3</w:t>
      </w:r>
      <w:r w:rsidR="004119DC" w:rsidRPr="001E259E">
        <w:rPr>
          <w:rFonts w:ascii="Latha" w:hAnsi="Latha" w:cs="Latha"/>
          <w:sz w:val="28"/>
          <w:szCs w:val="28"/>
          <w:cs/>
          <w:lang w:bidi="ta-IN"/>
        </w:rPr>
        <w:t>ந</w:t>
      </w:r>
    </w:p>
    <w:p w14:paraId="49B34619" w14:textId="77777777" w:rsidR="009170C0" w:rsidRPr="001E259E" w:rsidRDefault="008B23AA" w:rsidP="009170C0">
      <w:pPr>
        <w:autoSpaceDE w:val="0"/>
        <w:autoSpaceDN w:val="0"/>
        <w:adjustRightInd w:val="0"/>
        <w:spacing w:line="240" w:lineRule="auto"/>
        <w:rPr>
          <w:rFonts w:ascii="Segoe UI" w:hAnsi="Segoe UI" w:cs="Segoe UI"/>
          <w:b/>
          <w:bCs/>
          <w:sz w:val="19"/>
          <w:szCs w:val="19"/>
          <w:lang w:bidi="ml-IN"/>
        </w:rPr>
      </w:pPr>
      <w:r w:rsidRPr="001E259E">
        <w:rPr>
          <w:rFonts w:cs="Arial"/>
          <w:sz w:val="28"/>
          <w:szCs w:val="28"/>
        </w:rPr>
        <w:t>In Malayalam</w:t>
      </w:r>
      <w:r w:rsidRPr="001E259E">
        <w:rPr>
          <w:rFonts w:ascii="BRH Tamil Tab Extra" w:hAnsi="BRH Tamil Tab Extra" w:cs="BRH Tamil Tab Extra"/>
          <w:sz w:val="32"/>
          <w:szCs w:val="32"/>
        </w:rPr>
        <w:t xml:space="preserve"> </w:t>
      </w:r>
      <w:r w:rsidR="009170C0" w:rsidRPr="001E259E">
        <w:rPr>
          <w:rFonts w:ascii="BRH Tamil Tab Extra" w:hAnsi="BRH Tamil Tab Extra" w:cs="BRH Tamil Tab Extra"/>
          <w:sz w:val="32"/>
          <w:szCs w:val="32"/>
        </w:rPr>
        <w:t xml:space="preserve">- </w:t>
      </w:r>
      <w:r w:rsidR="009170C0" w:rsidRPr="001E259E">
        <w:rPr>
          <w:rFonts w:ascii="Kartika" w:hAnsi="Kartika" w:cs="Kartika"/>
          <w:b/>
          <w:bCs/>
          <w:sz w:val="32"/>
          <w:szCs w:val="32"/>
          <w:cs/>
          <w:lang w:bidi="ml-IN"/>
        </w:rPr>
        <w:t xml:space="preserve">ഗ് </w:t>
      </w:r>
      <w:r w:rsidR="009170C0" w:rsidRPr="001E259E">
        <w:rPr>
          <w:rFonts w:ascii="Kartika" w:hAnsi="Kartika" w:cs="Kartika"/>
          <w:b/>
          <w:bCs/>
          <w:sz w:val="32"/>
          <w:szCs w:val="32"/>
          <w:lang w:bidi="ml-IN"/>
        </w:rPr>
        <w:t>+ (</w:t>
      </w:r>
      <w:r w:rsidR="009170C0" w:rsidRPr="001E259E">
        <w:rPr>
          <w:rFonts w:ascii="Kartika" w:hAnsi="Kartika" w:cs="Kartika"/>
          <w:b/>
          <w:bCs/>
          <w:sz w:val="32"/>
          <w:szCs w:val="32"/>
          <w:cs/>
          <w:lang w:bidi="ml-IN"/>
        </w:rPr>
        <w:t xml:space="preserve">ന് </w:t>
      </w:r>
      <w:r w:rsidR="009170C0" w:rsidRPr="001E259E">
        <w:rPr>
          <w:rFonts w:ascii="Kartika" w:hAnsi="Kartika" w:cs="Kartika"/>
          <w:b/>
          <w:bCs/>
          <w:sz w:val="32"/>
          <w:szCs w:val="32"/>
          <w:lang w:bidi="ml-IN"/>
        </w:rPr>
        <w:t xml:space="preserve">+ </w:t>
      </w:r>
      <w:r w:rsidR="009170C0" w:rsidRPr="001E259E">
        <w:rPr>
          <w:rFonts w:ascii="Kartika" w:hAnsi="Kartika" w:cs="Kartika"/>
          <w:b/>
          <w:bCs/>
          <w:sz w:val="32"/>
          <w:szCs w:val="32"/>
          <w:cs/>
          <w:lang w:bidi="ml-IN"/>
        </w:rPr>
        <w:t>അ</w:t>
      </w:r>
      <w:r w:rsidR="009170C0" w:rsidRPr="001E259E">
        <w:rPr>
          <w:rFonts w:ascii="Kartika" w:hAnsi="Kartika" w:cs="Kartika"/>
          <w:b/>
          <w:bCs/>
          <w:sz w:val="32"/>
          <w:szCs w:val="32"/>
          <w:lang w:bidi="ml-IN"/>
        </w:rPr>
        <w:t xml:space="preserve">)  = </w:t>
      </w:r>
      <w:r w:rsidR="009170C0" w:rsidRPr="001E259E">
        <w:rPr>
          <w:rFonts w:ascii="Kartika" w:hAnsi="Kartika" w:cs="Kartika"/>
          <w:b/>
          <w:bCs/>
          <w:sz w:val="32"/>
          <w:szCs w:val="32"/>
          <w:cs/>
          <w:lang w:bidi="ml-IN"/>
        </w:rPr>
        <w:t>ഗ്ന</w:t>
      </w:r>
      <w:r w:rsidR="009170C0" w:rsidRPr="001E259E">
        <w:rPr>
          <w:rFonts w:ascii="Kartika" w:hAnsi="Kartika" w:cs="Kartika"/>
          <w:b/>
          <w:bCs/>
          <w:sz w:val="32"/>
          <w:szCs w:val="32"/>
          <w:lang w:bidi="ml-IN"/>
        </w:rPr>
        <w:t xml:space="preserve">. </w:t>
      </w:r>
    </w:p>
    <w:p w14:paraId="7D94F9BB" w14:textId="77777777" w:rsidR="0052484B" w:rsidRPr="001E259E" w:rsidRDefault="0052484B" w:rsidP="009C5233">
      <w:pPr>
        <w:rPr>
          <w:rFonts w:cs="Arial"/>
          <w:szCs w:val="24"/>
        </w:rPr>
      </w:pPr>
    </w:p>
    <w:p w14:paraId="573D742B" w14:textId="77777777" w:rsidR="00595159" w:rsidRPr="00F739FC" w:rsidRDefault="00595159" w:rsidP="009C5233">
      <w:pPr>
        <w:rPr>
          <w:rFonts w:cs="Arial"/>
          <w:b/>
          <w:bCs/>
          <w:sz w:val="28"/>
          <w:szCs w:val="28"/>
        </w:rPr>
      </w:pPr>
      <w:r w:rsidRPr="00F739FC">
        <w:rPr>
          <w:rFonts w:cs="Arial"/>
          <w:b/>
          <w:bCs/>
          <w:sz w:val="28"/>
          <w:szCs w:val="28"/>
        </w:rPr>
        <w:t>That is why it is said that a vowel (swara) is required to form any letter.</w:t>
      </w:r>
      <w:r w:rsidR="00692256" w:rsidRPr="00F739FC">
        <w:rPr>
          <w:rFonts w:cs="Arial"/>
          <w:b/>
          <w:bCs/>
          <w:sz w:val="28"/>
          <w:szCs w:val="28"/>
        </w:rPr>
        <w:br/>
      </w:r>
      <w:r w:rsidR="002E255B" w:rsidRPr="00F739FC">
        <w:rPr>
          <w:rFonts w:cs="Arial"/>
          <w:b/>
          <w:bCs/>
          <w:sz w:val="28"/>
          <w:szCs w:val="28"/>
        </w:rPr>
        <w:t xml:space="preserve"> It is “Jeeva” for any </w:t>
      </w:r>
      <w:r w:rsidR="00692256" w:rsidRPr="00F739FC">
        <w:rPr>
          <w:rFonts w:cs="Arial"/>
          <w:b/>
          <w:bCs/>
          <w:sz w:val="28"/>
          <w:szCs w:val="28"/>
        </w:rPr>
        <w:t>akshara/letter</w:t>
      </w:r>
      <w:r w:rsidR="002E255B" w:rsidRPr="00F739FC">
        <w:rPr>
          <w:rFonts w:cs="Arial"/>
          <w:b/>
          <w:bCs/>
          <w:sz w:val="28"/>
          <w:szCs w:val="28"/>
        </w:rPr>
        <w:t>.</w:t>
      </w:r>
    </w:p>
    <w:p w14:paraId="6B9E6B90" w14:textId="77777777" w:rsidR="00C85F15" w:rsidRPr="001E259E" w:rsidRDefault="00C85F15" w:rsidP="009C5233">
      <w:pPr>
        <w:rPr>
          <w:rFonts w:cs="Arial"/>
          <w:szCs w:val="24"/>
          <w:lang w:eastAsia="x-none"/>
        </w:rPr>
      </w:pPr>
    </w:p>
    <w:p w14:paraId="37915A44" w14:textId="77777777" w:rsidR="0052484B" w:rsidRPr="001E259E" w:rsidRDefault="004D5F8A" w:rsidP="002E255B">
      <w:pPr>
        <w:jc w:val="both"/>
        <w:rPr>
          <w:rFonts w:cs="Arial"/>
          <w:sz w:val="28"/>
          <w:szCs w:val="28"/>
          <w:lang w:eastAsia="x-none"/>
        </w:rPr>
      </w:pPr>
      <w:r w:rsidRPr="001E259E">
        <w:rPr>
          <w:rFonts w:cs="Arial"/>
          <w:sz w:val="28"/>
          <w:szCs w:val="28"/>
          <w:lang w:eastAsia="x-none"/>
        </w:rPr>
        <w:t>As a general rule, consonants in a conjunct are written in their half form except for the final consonant which is written in its full form</w:t>
      </w:r>
      <w:r w:rsidR="008C6FAC" w:rsidRPr="001E259E">
        <w:rPr>
          <w:rFonts w:cs="Arial"/>
          <w:sz w:val="28"/>
          <w:szCs w:val="28"/>
          <w:lang w:eastAsia="x-none"/>
        </w:rPr>
        <w:t xml:space="preserve">. </w:t>
      </w:r>
      <w:r w:rsidRPr="001E259E">
        <w:rPr>
          <w:rFonts w:cs="Arial"/>
          <w:sz w:val="28"/>
          <w:szCs w:val="28"/>
          <w:lang w:eastAsia="x-none"/>
        </w:rPr>
        <w:t>There are exceptions to this rule when the consonants do not have a clear half form</w:t>
      </w:r>
      <w:r w:rsidR="004B1B37" w:rsidRPr="001E259E">
        <w:rPr>
          <w:rFonts w:cs="Arial"/>
          <w:sz w:val="28"/>
          <w:szCs w:val="28"/>
          <w:lang w:eastAsia="x-none"/>
        </w:rPr>
        <w:t>.</w:t>
      </w:r>
      <w:r w:rsidRPr="001E259E">
        <w:rPr>
          <w:rFonts w:cs="Arial"/>
          <w:sz w:val="28"/>
          <w:szCs w:val="28"/>
          <w:lang w:eastAsia="x-none"/>
        </w:rPr>
        <w:t xml:space="preserve"> </w:t>
      </w:r>
      <w:r w:rsidR="008C6FAC" w:rsidRPr="001E259E">
        <w:rPr>
          <w:rFonts w:cs="Arial"/>
          <w:sz w:val="28"/>
          <w:szCs w:val="28"/>
          <w:lang w:eastAsia="x-none"/>
        </w:rPr>
        <w:t xml:space="preserve">But the representation of the form will be different depending on the combination of the letter. There is no single rule as to how it is represented in books. </w:t>
      </w:r>
      <w:r w:rsidR="004B1B37" w:rsidRPr="001E259E">
        <w:rPr>
          <w:rFonts w:cs="Arial"/>
          <w:sz w:val="28"/>
          <w:szCs w:val="28"/>
          <w:lang w:eastAsia="x-none"/>
        </w:rPr>
        <w:t xml:space="preserve">Over a period some letters are represented in a standard form across books. </w:t>
      </w:r>
      <w:r w:rsidR="00064B3E" w:rsidRPr="001E259E">
        <w:rPr>
          <w:rFonts w:cs="Arial"/>
          <w:sz w:val="28"/>
          <w:szCs w:val="28"/>
          <w:lang w:eastAsia="x-none"/>
        </w:rPr>
        <w:t xml:space="preserve">Some letter may not be. </w:t>
      </w:r>
      <w:r w:rsidR="00BD236B" w:rsidRPr="001E259E">
        <w:rPr>
          <w:rFonts w:cs="Arial"/>
          <w:sz w:val="28"/>
          <w:szCs w:val="28"/>
          <w:lang w:eastAsia="x-none"/>
        </w:rPr>
        <w:br/>
      </w:r>
      <w:r w:rsidR="008C6FAC" w:rsidRPr="001E259E">
        <w:rPr>
          <w:rFonts w:cs="Arial"/>
          <w:sz w:val="28"/>
          <w:szCs w:val="28"/>
          <w:lang w:eastAsia="x-none"/>
        </w:rPr>
        <w:t>Therefore the reader must familiarise with the convention followed in that book.</w:t>
      </w:r>
      <w:r w:rsidR="004B1B37" w:rsidRPr="001E259E">
        <w:rPr>
          <w:rFonts w:cs="Arial"/>
          <w:sz w:val="28"/>
          <w:szCs w:val="28"/>
          <w:lang w:eastAsia="x-none"/>
        </w:rPr>
        <w:t xml:space="preserve"> </w:t>
      </w:r>
    </w:p>
    <w:p w14:paraId="5E40AC5B" w14:textId="77777777" w:rsidR="0052484B" w:rsidRPr="001E259E" w:rsidRDefault="004B1B37" w:rsidP="002E255B">
      <w:pPr>
        <w:jc w:val="both"/>
        <w:rPr>
          <w:rFonts w:cs="Arial"/>
          <w:sz w:val="28"/>
          <w:szCs w:val="28"/>
          <w:lang w:eastAsia="x-none"/>
        </w:rPr>
      </w:pPr>
      <w:r w:rsidRPr="001E259E">
        <w:rPr>
          <w:rFonts w:cs="Arial"/>
          <w:szCs w:val="24"/>
          <w:lang w:eastAsia="x-none"/>
        </w:rPr>
        <w:br/>
      </w:r>
      <w:r w:rsidRPr="001E259E">
        <w:rPr>
          <w:rFonts w:cs="Arial"/>
          <w:sz w:val="28"/>
          <w:szCs w:val="28"/>
          <w:lang w:eastAsia="x-none"/>
        </w:rPr>
        <w:t xml:space="preserve">The standards of software Fonts in Sanskrit differ slightly and therefore, </w:t>
      </w:r>
      <w:r w:rsidR="0052484B" w:rsidRPr="001E259E">
        <w:rPr>
          <w:rFonts w:cs="Arial"/>
          <w:sz w:val="28"/>
          <w:szCs w:val="28"/>
          <w:lang w:eastAsia="x-none"/>
        </w:rPr>
        <w:br/>
      </w:r>
      <w:r w:rsidRPr="001E259E">
        <w:rPr>
          <w:rFonts w:cs="Arial"/>
          <w:sz w:val="28"/>
          <w:szCs w:val="28"/>
          <w:lang w:eastAsia="x-none"/>
        </w:rPr>
        <w:t>there are differences in representation. Sometime</w:t>
      </w:r>
      <w:r w:rsidR="00334084" w:rsidRPr="001E259E">
        <w:rPr>
          <w:rFonts w:cs="Arial"/>
          <w:sz w:val="28"/>
          <w:szCs w:val="28"/>
          <w:lang w:eastAsia="x-none"/>
        </w:rPr>
        <w:t>s</w:t>
      </w:r>
      <w:r w:rsidRPr="001E259E">
        <w:rPr>
          <w:rFonts w:cs="Arial"/>
          <w:sz w:val="28"/>
          <w:szCs w:val="28"/>
          <w:lang w:eastAsia="x-none"/>
        </w:rPr>
        <w:t xml:space="preserve"> </w:t>
      </w:r>
      <w:r w:rsidR="00334084" w:rsidRPr="001E259E">
        <w:rPr>
          <w:rFonts w:cs="Arial"/>
          <w:sz w:val="28"/>
          <w:szCs w:val="28"/>
          <w:lang w:eastAsia="x-none"/>
        </w:rPr>
        <w:t>for easy use</w:t>
      </w:r>
      <w:r w:rsidRPr="001E259E">
        <w:rPr>
          <w:rFonts w:cs="Arial"/>
          <w:sz w:val="28"/>
          <w:szCs w:val="28"/>
          <w:lang w:eastAsia="x-none"/>
        </w:rPr>
        <w:t xml:space="preserve"> or typing takes </w:t>
      </w:r>
      <w:r w:rsidR="0052484B" w:rsidRPr="001E259E">
        <w:rPr>
          <w:rFonts w:cs="Arial"/>
          <w:sz w:val="28"/>
          <w:szCs w:val="28"/>
          <w:lang w:eastAsia="x-none"/>
        </w:rPr>
        <w:br/>
      </w:r>
      <w:r w:rsidRPr="001E259E">
        <w:rPr>
          <w:rFonts w:cs="Arial"/>
          <w:sz w:val="28"/>
          <w:szCs w:val="28"/>
          <w:lang w:eastAsia="x-none"/>
        </w:rPr>
        <w:t>precedence over standard conventions.</w:t>
      </w:r>
      <w:r w:rsidR="008B23AA" w:rsidRPr="001E259E">
        <w:rPr>
          <w:rFonts w:cs="Arial"/>
          <w:sz w:val="28"/>
          <w:szCs w:val="28"/>
          <w:lang w:eastAsia="x-none"/>
        </w:rPr>
        <w:t xml:space="preserve"> Use of modern lipi poses its own convenience but also hinders the traditional representation.</w:t>
      </w:r>
    </w:p>
    <w:p w14:paraId="72210E19" w14:textId="77777777" w:rsidR="00B75805" w:rsidRPr="001E259E" w:rsidRDefault="00B75805" w:rsidP="009C5233">
      <w:pPr>
        <w:rPr>
          <w:rFonts w:cs="Arial"/>
          <w:sz w:val="28"/>
          <w:szCs w:val="28"/>
          <w:lang w:eastAsia="x-none"/>
        </w:rPr>
      </w:pPr>
    </w:p>
    <w:p w14:paraId="7926DCA0" w14:textId="77777777" w:rsidR="008C6FAC" w:rsidRPr="001E259E" w:rsidRDefault="00B75805" w:rsidP="009C5233">
      <w:pPr>
        <w:rPr>
          <w:rFonts w:cs="Arial"/>
          <w:sz w:val="28"/>
          <w:szCs w:val="28"/>
          <w:lang w:eastAsia="x-none"/>
        </w:rPr>
      </w:pPr>
      <w:r w:rsidRPr="001E259E">
        <w:rPr>
          <w:rFonts w:cs="Arial"/>
          <w:sz w:val="28"/>
          <w:szCs w:val="28"/>
          <w:lang w:eastAsia="x-none"/>
        </w:rPr>
        <w:br w:type="page"/>
      </w:r>
      <w:r w:rsidR="008C6FAC" w:rsidRPr="001E259E">
        <w:rPr>
          <w:rFonts w:cs="Arial"/>
          <w:sz w:val="28"/>
          <w:szCs w:val="28"/>
          <w:lang w:eastAsia="x-none"/>
        </w:rPr>
        <w:lastRenderedPageBreak/>
        <w:t>We will see some examples of the representation</w:t>
      </w:r>
      <w:r w:rsidR="00F14FDD" w:rsidRPr="001E259E">
        <w:rPr>
          <w:rFonts w:cs="Arial"/>
          <w:sz w:val="28"/>
          <w:szCs w:val="28"/>
          <w:lang w:eastAsia="x-none"/>
        </w:rPr>
        <w:t xml:space="preserve"> of these Aksharas:</w:t>
      </w:r>
    </w:p>
    <w:p w14:paraId="62EAD697" w14:textId="77777777" w:rsidR="00064B3E" w:rsidRPr="001E259E" w:rsidRDefault="00064B3E" w:rsidP="009C5233">
      <w:pPr>
        <w:rPr>
          <w:rFonts w:cs="Arial"/>
          <w:szCs w:val="24"/>
          <w:lang w:eastAsia="x-none"/>
        </w:rPr>
      </w:pPr>
    </w:p>
    <w:p w14:paraId="6637516B" w14:textId="77777777" w:rsidR="008C6FAC" w:rsidRPr="001E259E" w:rsidRDefault="0034379C" w:rsidP="00927B79">
      <w:pPr>
        <w:pStyle w:val="Heading3"/>
      </w:pPr>
      <w:bookmarkStart w:id="32" w:name="_Toc39090961"/>
      <w:r w:rsidRPr="001E259E">
        <w:t>Letters appearing one after the other</w:t>
      </w:r>
      <w:bookmarkEnd w:id="32"/>
    </w:p>
    <w:p w14:paraId="733B6BA8" w14:textId="77777777" w:rsidR="0034379C" w:rsidRPr="001E259E" w:rsidRDefault="0034379C" w:rsidP="0034379C">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3"/>
        <w:gridCol w:w="1648"/>
        <w:gridCol w:w="2399"/>
        <w:gridCol w:w="2049"/>
        <w:gridCol w:w="1951"/>
      </w:tblGrid>
      <w:tr w:rsidR="00C526DC" w:rsidRPr="001E259E" w14:paraId="6ACF61DE" w14:textId="77777777" w:rsidTr="00792884">
        <w:tc>
          <w:tcPr>
            <w:tcW w:w="2059" w:type="dxa"/>
          </w:tcPr>
          <w:p w14:paraId="499DFA8D" w14:textId="77777777" w:rsidR="00C526DC" w:rsidRPr="001E259E" w:rsidRDefault="00C526DC" w:rsidP="0034379C">
            <w:pPr>
              <w:rPr>
                <w:b/>
                <w:bCs/>
                <w:lang w:eastAsia="x-none"/>
              </w:rPr>
            </w:pPr>
            <w:r w:rsidRPr="001E259E">
              <w:rPr>
                <w:b/>
                <w:bCs/>
                <w:lang w:eastAsia="x-none"/>
              </w:rPr>
              <w:t>Sanskrit Consonant</w:t>
            </w:r>
          </w:p>
        </w:tc>
        <w:tc>
          <w:tcPr>
            <w:tcW w:w="1687" w:type="dxa"/>
          </w:tcPr>
          <w:p w14:paraId="4CA1CA10" w14:textId="77777777" w:rsidR="00C526DC" w:rsidRPr="001E259E" w:rsidRDefault="0063123B" w:rsidP="0034379C">
            <w:pPr>
              <w:rPr>
                <w:b/>
                <w:bCs/>
                <w:lang w:eastAsia="x-none"/>
              </w:rPr>
            </w:pPr>
            <w:r w:rsidRPr="001E259E">
              <w:rPr>
                <w:b/>
                <w:bCs/>
                <w:lang w:eastAsia="x-none"/>
              </w:rPr>
              <w:t>How formed</w:t>
            </w:r>
          </w:p>
        </w:tc>
        <w:tc>
          <w:tcPr>
            <w:tcW w:w="2431" w:type="dxa"/>
          </w:tcPr>
          <w:p w14:paraId="75D1B5A8" w14:textId="77777777" w:rsidR="00C526DC" w:rsidRPr="001E259E" w:rsidRDefault="00C526DC" w:rsidP="0034379C">
            <w:pPr>
              <w:rPr>
                <w:b/>
                <w:bCs/>
                <w:lang w:eastAsia="x-none"/>
              </w:rPr>
            </w:pPr>
            <w:r w:rsidRPr="001E259E">
              <w:rPr>
                <w:b/>
                <w:bCs/>
                <w:lang w:eastAsia="x-none"/>
              </w:rPr>
              <w:t>Tamil Letter representation</w:t>
            </w:r>
          </w:p>
        </w:tc>
        <w:tc>
          <w:tcPr>
            <w:tcW w:w="2059" w:type="dxa"/>
          </w:tcPr>
          <w:p w14:paraId="0932D2D0" w14:textId="77777777" w:rsidR="00C526DC" w:rsidRPr="001E259E" w:rsidRDefault="00C526DC" w:rsidP="0034379C">
            <w:pPr>
              <w:rPr>
                <w:b/>
                <w:bCs/>
                <w:lang w:eastAsia="x-none"/>
              </w:rPr>
            </w:pPr>
            <w:r w:rsidRPr="001E259E">
              <w:rPr>
                <w:b/>
                <w:bCs/>
                <w:lang w:eastAsia="x-none"/>
              </w:rPr>
              <w:t>Malayalam Letter representation</w:t>
            </w:r>
          </w:p>
        </w:tc>
        <w:tc>
          <w:tcPr>
            <w:tcW w:w="2060" w:type="dxa"/>
          </w:tcPr>
          <w:p w14:paraId="7DCE34E0" w14:textId="77777777" w:rsidR="00C526DC" w:rsidRPr="001E259E" w:rsidRDefault="00C526DC" w:rsidP="0034379C">
            <w:pPr>
              <w:rPr>
                <w:b/>
                <w:bCs/>
                <w:lang w:eastAsia="x-none"/>
              </w:rPr>
            </w:pPr>
          </w:p>
        </w:tc>
      </w:tr>
      <w:tr w:rsidR="00C526DC" w:rsidRPr="001E259E" w14:paraId="691D9207" w14:textId="77777777" w:rsidTr="00792884">
        <w:tc>
          <w:tcPr>
            <w:tcW w:w="2059" w:type="dxa"/>
          </w:tcPr>
          <w:p w14:paraId="30EA8274" w14:textId="77777777" w:rsidR="00C526DC" w:rsidRPr="001E259E" w:rsidRDefault="00C526DC" w:rsidP="00C526DC">
            <w:pPr>
              <w:rPr>
                <w:b/>
                <w:bCs/>
                <w:sz w:val="36"/>
                <w:szCs w:val="36"/>
                <w:lang w:eastAsia="x-none"/>
              </w:rPr>
            </w:pPr>
            <w:r w:rsidRPr="001E259E">
              <w:rPr>
                <w:rFonts w:ascii="BRH Devanagari Extra" w:hAnsi="BRH Devanagari Extra" w:cs="BRH Devanagari Extra"/>
                <w:b/>
                <w:bCs/>
                <w:sz w:val="36"/>
                <w:szCs w:val="36"/>
              </w:rPr>
              <w:t>xiÉ</w:t>
            </w:r>
          </w:p>
        </w:tc>
        <w:tc>
          <w:tcPr>
            <w:tcW w:w="1687" w:type="dxa"/>
          </w:tcPr>
          <w:p w14:paraId="2F9B58E9" w14:textId="77777777" w:rsidR="00C526DC" w:rsidRPr="001E259E" w:rsidRDefault="0027134C" w:rsidP="00A50803">
            <w:pPr>
              <w:rPr>
                <w:b/>
                <w:bCs/>
                <w:lang w:eastAsia="x-none"/>
              </w:rPr>
            </w:pPr>
            <w:r w:rsidRPr="001E259E">
              <w:rPr>
                <w:rFonts w:ascii="BRH Devanagari Extra" w:hAnsi="BRH Devanagari Extra" w:cs="BRH Devanagari Extra"/>
                <w:b/>
                <w:bCs/>
                <w:sz w:val="32"/>
                <w:szCs w:val="32"/>
              </w:rPr>
              <w:t>xÉç + iÉ</w:t>
            </w:r>
          </w:p>
        </w:tc>
        <w:tc>
          <w:tcPr>
            <w:tcW w:w="2431" w:type="dxa"/>
          </w:tcPr>
          <w:p w14:paraId="75AEA208" w14:textId="77777777" w:rsidR="00C526DC" w:rsidRPr="001E259E" w:rsidRDefault="004119DC" w:rsidP="004119DC">
            <w:pPr>
              <w:rPr>
                <w:b/>
                <w:bCs/>
                <w:lang w:eastAsia="x-none"/>
              </w:rPr>
            </w:pPr>
            <w:r w:rsidRPr="001E259E">
              <w:rPr>
                <w:rFonts w:ascii="Latha" w:hAnsi="Latha" w:cs="Latha"/>
                <w:sz w:val="28"/>
                <w:szCs w:val="28"/>
                <w:cs/>
                <w:lang w:bidi="ta-IN"/>
              </w:rPr>
              <w:t>ஸ்</w:t>
            </w:r>
            <w:r w:rsidR="00792884" w:rsidRPr="001E259E">
              <w:rPr>
                <w:rFonts w:ascii="BRH Tamil Tab Extra" w:hAnsi="BRH Tamil Tab Extra" w:cs="BRH Tamil Tab Extra"/>
                <w:b/>
                <w:bCs/>
                <w:sz w:val="40"/>
                <w:szCs w:val="40"/>
              </w:rPr>
              <w:t>+</w:t>
            </w:r>
            <w:r w:rsidRPr="001E259E">
              <w:rPr>
                <w:rFonts w:ascii="Latha" w:hAnsi="Latha" w:cs="Latha"/>
                <w:sz w:val="28"/>
                <w:szCs w:val="28"/>
                <w:cs/>
                <w:lang w:bidi="ta-IN"/>
              </w:rPr>
              <w:t>த</w:t>
            </w:r>
            <w:r w:rsidRPr="001E259E">
              <w:rPr>
                <w:rFonts w:ascii="BRH Tamil Tab Extra" w:hAnsi="BRH Tamil Tab Extra" w:cs="BRH Tamil Tab Extra"/>
                <w:b/>
                <w:bCs/>
                <w:sz w:val="40"/>
                <w:szCs w:val="40"/>
              </w:rPr>
              <w:t xml:space="preserve"> </w:t>
            </w:r>
            <w:r w:rsidR="00792884"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ஸ்த</w:t>
            </w:r>
            <w:r w:rsidR="00792884" w:rsidRPr="001E259E">
              <w:rPr>
                <w:rFonts w:ascii="BRH Tamil Tab Extra" w:hAnsi="BRH Tamil Tab Extra" w:cs="BRH Tamil Tab Extra"/>
                <w:b/>
                <w:bCs/>
                <w:sz w:val="40"/>
                <w:szCs w:val="40"/>
              </w:rPr>
              <w:t xml:space="preserve"> </w:t>
            </w:r>
          </w:p>
        </w:tc>
        <w:tc>
          <w:tcPr>
            <w:tcW w:w="2059" w:type="dxa"/>
          </w:tcPr>
          <w:p w14:paraId="478B005F" w14:textId="77777777" w:rsidR="00C526DC" w:rsidRPr="001E259E" w:rsidRDefault="00C526DC" w:rsidP="0034379C">
            <w:pPr>
              <w:rPr>
                <w:highlight w:val="cyan"/>
                <w:lang w:eastAsia="x-none"/>
              </w:rPr>
            </w:pPr>
          </w:p>
          <w:p w14:paraId="3A9A12E8" w14:textId="77777777" w:rsidR="009170C0" w:rsidRPr="001E259E" w:rsidRDefault="009170C0" w:rsidP="00445F35">
            <w:pPr>
              <w:autoSpaceDE w:val="0"/>
              <w:autoSpaceDN w:val="0"/>
              <w:adjustRightInd w:val="0"/>
              <w:spacing w:line="240" w:lineRule="auto"/>
              <w:jc w:val="center"/>
              <w:rPr>
                <w:rFonts w:ascii="Segoe UI" w:hAnsi="Segoe UI" w:cs="Segoe UI"/>
                <w:b/>
                <w:bCs/>
                <w:sz w:val="28"/>
                <w:szCs w:val="28"/>
                <w:lang w:bidi="ml-IN"/>
              </w:rPr>
            </w:pPr>
            <w:r w:rsidRPr="001E259E">
              <w:rPr>
                <w:rFonts w:ascii="Nirmala UI" w:hAnsi="Nirmala UI" w:cs="Nirmala UI"/>
                <w:b/>
                <w:bCs/>
                <w:sz w:val="28"/>
                <w:szCs w:val="28"/>
                <w:cs/>
                <w:lang w:bidi="ml-IN"/>
              </w:rPr>
              <w:t>സ്</w:t>
            </w: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ത</w:t>
            </w: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സ്ത</w:t>
            </w:r>
          </w:p>
          <w:p w14:paraId="43D41251" w14:textId="77777777" w:rsidR="009170C0" w:rsidRPr="001E259E" w:rsidRDefault="009170C0" w:rsidP="0034379C">
            <w:pPr>
              <w:rPr>
                <w:highlight w:val="cyan"/>
                <w:lang w:eastAsia="x-none"/>
              </w:rPr>
            </w:pPr>
          </w:p>
        </w:tc>
        <w:tc>
          <w:tcPr>
            <w:tcW w:w="2060" w:type="dxa"/>
          </w:tcPr>
          <w:p w14:paraId="39CF8491" w14:textId="77777777" w:rsidR="00C526DC" w:rsidRPr="001E259E" w:rsidRDefault="00C526DC" w:rsidP="0034379C">
            <w:pPr>
              <w:rPr>
                <w:lang w:eastAsia="x-none"/>
              </w:rPr>
            </w:pPr>
          </w:p>
        </w:tc>
      </w:tr>
      <w:tr w:rsidR="00C526DC" w:rsidRPr="001E259E" w14:paraId="3943E578" w14:textId="77777777" w:rsidTr="00792884">
        <w:tc>
          <w:tcPr>
            <w:tcW w:w="2059" w:type="dxa"/>
          </w:tcPr>
          <w:p w14:paraId="2E781134" w14:textId="77777777" w:rsidR="00C526DC" w:rsidRPr="001E259E" w:rsidRDefault="00C526DC" w:rsidP="0034379C">
            <w:pPr>
              <w:rPr>
                <w:lang w:eastAsia="x-none"/>
              </w:rPr>
            </w:pPr>
            <w:r w:rsidRPr="001E259E">
              <w:rPr>
                <w:rFonts w:ascii="BRH Devanagari Extra" w:hAnsi="BRH Devanagari Extra" w:cs="BRH Devanagari Extra"/>
                <w:b/>
                <w:bCs/>
                <w:sz w:val="36"/>
                <w:szCs w:val="36"/>
              </w:rPr>
              <w:t>YrÉ</w:t>
            </w:r>
          </w:p>
        </w:tc>
        <w:tc>
          <w:tcPr>
            <w:tcW w:w="1687" w:type="dxa"/>
          </w:tcPr>
          <w:p w14:paraId="4F38B8A1" w14:textId="77777777" w:rsidR="00C526DC" w:rsidRPr="001E259E" w:rsidRDefault="0027134C" w:rsidP="00A50803">
            <w:pPr>
              <w:rPr>
                <w:b/>
                <w:bCs/>
                <w:lang w:eastAsia="x-none"/>
              </w:rPr>
            </w:pPr>
            <w:r w:rsidRPr="001E259E">
              <w:rPr>
                <w:rFonts w:ascii="BRH Devanagari Extra" w:hAnsi="BRH Devanagari Extra" w:cs="BRH Devanagari Extra"/>
                <w:b/>
                <w:bCs/>
                <w:sz w:val="32"/>
                <w:szCs w:val="32"/>
              </w:rPr>
              <w:t>Mçü</w:t>
            </w:r>
            <w:r w:rsidRPr="001E259E">
              <w:rPr>
                <w:b/>
                <w:bCs/>
                <w:lang w:eastAsia="x-none"/>
              </w:rPr>
              <w:t xml:space="preserve"> + </w:t>
            </w:r>
            <w:r w:rsidRPr="001E259E">
              <w:rPr>
                <w:rFonts w:ascii="BRH Devanagari Extra" w:hAnsi="BRH Devanagari Extra" w:cs="BRH Devanagari Extra"/>
                <w:b/>
                <w:bCs/>
                <w:sz w:val="32"/>
                <w:szCs w:val="32"/>
              </w:rPr>
              <w:t>rÉ</w:t>
            </w:r>
          </w:p>
        </w:tc>
        <w:tc>
          <w:tcPr>
            <w:tcW w:w="2431" w:type="dxa"/>
          </w:tcPr>
          <w:p w14:paraId="4E0FCFEE" w14:textId="77777777" w:rsidR="00C526DC" w:rsidRPr="001E259E" w:rsidRDefault="004119DC" w:rsidP="004119DC">
            <w:pPr>
              <w:rPr>
                <w:b/>
                <w:bCs/>
                <w:lang w:eastAsia="x-none"/>
              </w:rPr>
            </w:pPr>
            <w:r w:rsidRPr="001E259E">
              <w:rPr>
                <w:rFonts w:ascii="Latha" w:hAnsi="Latha" w:cs="Latha"/>
                <w:sz w:val="28"/>
                <w:szCs w:val="28"/>
                <w:cs/>
                <w:lang w:bidi="ta-IN"/>
              </w:rPr>
              <w:t>க்</w:t>
            </w:r>
            <w:r w:rsidRPr="001E259E">
              <w:rPr>
                <w:rFonts w:ascii="Latha" w:hAnsi="Latha" w:cs="Latha"/>
                <w:sz w:val="28"/>
                <w:szCs w:val="28"/>
                <w:lang w:bidi="ta-IN"/>
              </w:rPr>
              <w:t xml:space="preserve"> </w:t>
            </w:r>
            <w:r w:rsidR="00792884"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ய</w:t>
            </w:r>
            <w:r w:rsidRPr="001E259E">
              <w:rPr>
                <w:rFonts w:ascii="BRH Tamil Tab Extra" w:hAnsi="BRH Tamil Tab Extra" w:cs="BRH Tamil Tab Extra"/>
                <w:b/>
                <w:bCs/>
                <w:sz w:val="40"/>
                <w:szCs w:val="40"/>
              </w:rPr>
              <w:t xml:space="preserve"> </w:t>
            </w:r>
            <w:r w:rsidR="00537834"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க்ய</w:t>
            </w:r>
          </w:p>
        </w:tc>
        <w:tc>
          <w:tcPr>
            <w:tcW w:w="2059" w:type="dxa"/>
          </w:tcPr>
          <w:p w14:paraId="4FA8B653" w14:textId="77777777" w:rsidR="009170C0" w:rsidRPr="001E259E" w:rsidRDefault="009170C0" w:rsidP="004119DC">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ക്</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യ</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ക്യ</w:t>
            </w:r>
          </w:p>
          <w:p w14:paraId="16677854" w14:textId="77777777" w:rsidR="009170C0" w:rsidRPr="001E259E" w:rsidRDefault="009170C0" w:rsidP="004119DC">
            <w:pPr>
              <w:autoSpaceDE w:val="0"/>
              <w:autoSpaceDN w:val="0"/>
              <w:adjustRightInd w:val="0"/>
              <w:spacing w:line="240" w:lineRule="auto"/>
              <w:jc w:val="center"/>
              <w:rPr>
                <w:rFonts w:ascii="Nirmala UI" w:hAnsi="Nirmala UI" w:cs="Nirmala UI"/>
                <w:b/>
                <w:bCs/>
                <w:sz w:val="28"/>
                <w:szCs w:val="28"/>
                <w:lang w:bidi="ml-IN"/>
              </w:rPr>
            </w:pPr>
          </w:p>
        </w:tc>
        <w:tc>
          <w:tcPr>
            <w:tcW w:w="2060" w:type="dxa"/>
          </w:tcPr>
          <w:p w14:paraId="1A7FF0C1" w14:textId="77777777" w:rsidR="00C526DC" w:rsidRPr="001E259E" w:rsidRDefault="00C526DC" w:rsidP="0034379C">
            <w:pPr>
              <w:rPr>
                <w:lang w:eastAsia="x-none"/>
              </w:rPr>
            </w:pPr>
          </w:p>
        </w:tc>
      </w:tr>
      <w:tr w:rsidR="00C526DC" w:rsidRPr="001E259E" w14:paraId="1BDE32EA" w14:textId="77777777" w:rsidTr="00445F35">
        <w:tc>
          <w:tcPr>
            <w:tcW w:w="2059" w:type="dxa"/>
          </w:tcPr>
          <w:p w14:paraId="7CC6FFC3" w14:textId="77777777" w:rsidR="00C526DC" w:rsidRPr="001E259E" w:rsidRDefault="00C526DC" w:rsidP="0034379C">
            <w:pPr>
              <w:rPr>
                <w:lang w:eastAsia="x-none"/>
              </w:rPr>
            </w:pPr>
            <w:r w:rsidRPr="001E259E">
              <w:rPr>
                <w:rFonts w:ascii="BRH Devanagari Extra" w:hAnsi="BRH Devanagari Extra" w:cs="BRH Devanagari Extra"/>
                <w:b/>
                <w:bCs/>
                <w:sz w:val="36"/>
                <w:szCs w:val="36"/>
              </w:rPr>
              <w:t>irÉ</w:t>
            </w:r>
          </w:p>
        </w:tc>
        <w:tc>
          <w:tcPr>
            <w:tcW w:w="1687" w:type="dxa"/>
          </w:tcPr>
          <w:p w14:paraId="794ECD81" w14:textId="77777777" w:rsidR="00C526DC" w:rsidRPr="001E259E" w:rsidRDefault="0027134C" w:rsidP="00A50803">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iÉç +rÉ</w:t>
            </w:r>
          </w:p>
        </w:tc>
        <w:tc>
          <w:tcPr>
            <w:tcW w:w="2431" w:type="dxa"/>
          </w:tcPr>
          <w:p w14:paraId="5F2EBCD5" w14:textId="77777777" w:rsidR="00C526DC" w:rsidRPr="001E259E" w:rsidRDefault="004119DC" w:rsidP="00F12FCB">
            <w:pPr>
              <w:rPr>
                <w:b/>
                <w:bCs/>
                <w:lang w:eastAsia="x-none"/>
              </w:rPr>
            </w:pPr>
            <w:r w:rsidRPr="001E259E">
              <w:rPr>
                <w:rFonts w:ascii="Latha" w:hAnsi="Latha" w:cs="Latha"/>
                <w:sz w:val="28"/>
                <w:szCs w:val="28"/>
                <w:cs/>
                <w:lang w:bidi="ta-IN"/>
              </w:rPr>
              <w:t>த்</w:t>
            </w:r>
            <w:r w:rsidR="0063123B" w:rsidRPr="001E259E">
              <w:rPr>
                <w:rFonts w:ascii="BRH Tamil Tab Extra" w:hAnsi="BRH Tamil Tab Extra" w:cs="BRH Tamil Tab Extra"/>
                <w:b/>
                <w:bCs/>
                <w:sz w:val="40"/>
                <w:szCs w:val="40"/>
              </w:rPr>
              <w:t>+</w:t>
            </w:r>
            <w:r w:rsidRPr="001E259E">
              <w:rPr>
                <w:rFonts w:ascii="Latha" w:hAnsi="Latha" w:cs="Latha"/>
                <w:sz w:val="28"/>
                <w:szCs w:val="28"/>
                <w:cs/>
                <w:lang w:bidi="ta-IN"/>
              </w:rPr>
              <w:t>ய</w:t>
            </w:r>
            <w:r w:rsidRPr="001E259E">
              <w:rPr>
                <w:rFonts w:ascii="BRH Tamil Tab Extra" w:hAnsi="BRH Tamil Tab Extra" w:cs="BRH Tamil Tab Extra"/>
                <w:b/>
                <w:bCs/>
                <w:sz w:val="40"/>
                <w:szCs w:val="40"/>
              </w:rPr>
              <w:t xml:space="preserve"> </w:t>
            </w:r>
            <w:r w:rsidR="0063123B"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த்</w:t>
            </w:r>
            <w:r w:rsidR="00F12FCB" w:rsidRPr="001E259E">
              <w:rPr>
                <w:rFonts w:ascii="Latha" w:hAnsi="Latha" w:cs="Latha"/>
                <w:sz w:val="28"/>
                <w:szCs w:val="28"/>
                <w:cs/>
                <w:lang w:bidi="ta-IN"/>
              </w:rPr>
              <w:t>ய</w:t>
            </w:r>
          </w:p>
        </w:tc>
        <w:tc>
          <w:tcPr>
            <w:tcW w:w="2059" w:type="dxa"/>
            <w:vAlign w:val="center"/>
          </w:tcPr>
          <w:p w14:paraId="1F0F11AB" w14:textId="77777777" w:rsidR="009170C0" w:rsidRPr="001E259E" w:rsidRDefault="009170C0" w:rsidP="004119DC">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ത്</w:t>
            </w: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യ</w:t>
            </w: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ത്യ</w:t>
            </w:r>
          </w:p>
          <w:p w14:paraId="2025A23E" w14:textId="77777777" w:rsidR="00C526DC" w:rsidRPr="001E259E" w:rsidRDefault="00C526DC" w:rsidP="00445F35">
            <w:pPr>
              <w:jc w:val="center"/>
              <w:rPr>
                <w:rFonts w:ascii="Kartika" w:hAnsi="Kartika" w:cs="Kartika"/>
                <w:sz w:val="28"/>
                <w:szCs w:val="28"/>
                <w:highlight w:val="cyan"/>
                <w:lang w:bidi="ml-IN"/>
              </w:rPr>
            </w:pPr>
          </w:p>
        </w:tc>
        <w:tc>
          <w:tcPr>
            <w:tcW w:w="2060" w:type="dxa"/>
          </w:tcPr>
          <w:p w14:paraId="5ECDE52F" w14:textId="77777777" w:rsidR="00C526DC" w:rsidRPr="001E259E" w:rsidRDefault="00C526DC" w:rsidP="0034379C">
            <w:pPr>
              <w:rPr>
                <w:lang w:eastAsia="x-none"/>
              </w:rPr>
            </w:pPr>
          </w:p>
        </w:tc>
      </w:tr>
      <w:tr w:rsidR="00C526DC" w:rsidRPr="001E259E" w14:paraId="4141C7DF" w14:textId="77777777" w:rsidTr="00792884">
        <w:tc>
          <w:tcPr>
            <w:tcW w:w="2059" w:type="dxa"/>
          </w:tcPr>
          <w:p w14:paraId="3653F1A2" w14:textId="77777777" w:rsidR="00C526DC" w:rsidRPr="001E259E" w:rsidRDefault="00C526DC" w:rsidP="0034379C">
            <w:pPr>
              <w:rPr>
                <w:lang w:eastAsia="x-none"/>
              </w:rPr>
            </w:pPr>
            <w:r w:rsidRPr="001E259E">
              <w:rPr>
                <w:rFonts w:ascii="BRH Devanagari Extra" w:hAnsi="BRH Devanagari Extra" w:cs="BRH Devanagari Extra"/>
                <w:b/>
                <w:bCs/>
                <w:sz w:val="36"/>
                <w:szCs w:val="36"/>
              </w:rPr>
              <w:t>alÉ</w:t>
            </w:r>
          </w:p>
        </w:tc>
        <w:tc>
          <w:tcPr>
            <w:tcW w:w="1687" w:type="dxa"/>
          </w:tcPr>
          <w:p w14:paraId="4D699749" w14:textId="77777777" w:rsidR="00C526DC" w:rsidRPr="001E259E" w:rsidRDefault="0027134C"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aÉç + lÉ</w:t>
            </w:r>
          </w:p>
        </w:tc>
        <w:tc>
          <w:tcPr>
            <w:tcW w:w="2431" w:type="dxa"/>
          </w:tcPr>
          <w:p w14:paraId="66DDB7A4" w14:textId="77777777" w:rsidR="00C526DC" w:rsidRPr="001E259E" w:rsidRDefault="00F12FCB" w:rsidP="00F12FCB">
            <w:pPr>
              <w:rPr>
                <w:b/>
                <w:bCs/>
                <w:lang w:eastAsia="x-none"/>
              </w:rPr>
            </w:pPr>
            <w:r w:rsidRPr="001E259E">
              <w:rPr>
                <w:rFonts w:ascii="Latha" w:hAnsi="Latha" w:cs="Latha"/>
                <w:sz w:val="28"/>
                <w:szCs w:val="28"/>
                <w:cs/>
                <w:lang w:bidi="ta-IN"/>
              </w:rPr>
              <w:t>க்</w:t>
            </w:r>
            <w:r w:rsidR="0063123B" w:rsidRPr="001E259E">
              <w:rPr>
                <w:rFonts w:ascii="Latha" w:hAnsi="Latha" w:cs="Latha"/>
                <w:b/>
                <w:bCs/>
                <w:position w:val="-12"/>
                <w:sz w:val="28"/>
                <w:szCs w:val="28"/>
              </w:rPr>
              <w:t>3</w:t>
            </w:r>
            <w:r w:rsidR="0063123B"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ந</w:t>
            </w:r>
            <w:r w:rsidRPr="001E259E">
              <w:rPr>
                <w:rFonts w:ascii="BRH Tamil Tab Extra" w:hAnsi="BRH Tamil Tab Extra" w:cs="BRH Tamil Tab Extra"/>
                <w:b/>
                <w:bCs/>
                <w:sz w:val="40"/>
                <w:szCs w:val="40"/>
              </w:rPr>
              <w:t xml:space="preserve"> </w:t>
            </w:r>
            <w:r w:rsidR="0063123B" w:rsidRPr="001E259E">
              <w:rPr>
                <w:rFonts w:ascii="BRH Tamil Tab Extra" w:hAnsi="BRH Tamil Tab Extra" w:cs="BRH Tamil Tab Extra"/>
                <w:b/>
                <w:bCs/>
                <w:sz w:val="40"/>
                <w:szCs w:val="40"/>
              </w:rPr>
              <w:t>=</w:t>
            </w:r>
            <w:r w:rsidR="00CB7755" w:rsidRPr="001E259E">
              <w:rPr>
                <w:rFonts w:ascii="Latha" w:hAnsi="Latha" w:cs="Latha"/>
                <w:sz w:val="28"/>
                <w:szCs w:val="28"/>
                <w:cs/>
                <w:lang w:bidi="ta-IN"/>
              </w:rPr>
              <w:t xml:space="preserve"> க்</w:t>
            </w:r>
            <w:r w:rsidR="0063123B" w:rsidRPr="001E259E">
              <w:rPr>
                <w:rFonts w:ascii="Latha" w:hAnsi="Latha" w:cs="Latha"/>
                <w:b/>
                <w:bCs/>
                <w:position w:val="-12"/>
                <w:sz w:val="28"/>
                <w:szCs w:val="28"/>
              </w:rPr>
              <w:t>3</w:t>
            </w:r>
            <w:r w:rsidRPr="001E259E">
              <w:rPr>
                <w:rFonts w:ascii="Latha" w:hAnsi="Latha" w:cs="Latha"/>
                <w:sz w:val="28"/>
                <w:szCs w:val="28"/>
                <w:cs/>
                <w:lang w:bidi="ta-IN"/>
              </w:rPr>
              <w:t>ந</w:t>
            </w:r>
            <w:r w:rsidR="0063123B" w:rsidRPr="001E259E">
              <w:rPr>
                <w:rFonts w:ascii="BRH Tamil Tab Extra" w:hAnsi="BRH Tamil Tab Extra" w:cs="BRH Tamil Tab Extra"/>
                <w:b/>
                <w:bCs/>
                <w:sz w:val="40"/>
                <w:szCs w:val="40"/>
              </w:rPr>
              <w:t xml:space="preserve"> </w:t>
            </w:r>
          </w:p>
        </w:tc>
        <w:tc>
          <w:tcPr>
            <w:tcW w:w="2059" w:type="dxa"/>
          </w:tcPr>
          <w:p w14:paraId="62DAEC89" w14:textId="77777777" w:rsidR="00445F35" w:rsidRPr="001E259E" w:rsidRDefault="00445F35" w:rsidP="00BD236B">
            <w:pPr>
              <w:autoSpaceDE w:val="0"/>
              <w:autoSpaceDN w:val="0"/>
              <w:adjustRightInd w:val="0"/>
              <w:spacing w:line="240" w:lineRule="auto"/>
              <w:rPr>
                <w:rFonts w:cs="Kartika" w:hint="cs"/>
                <w:sz w:val="28"/>
                <w:szCs w:val="28"/>
                <w:highlight w:val="cyan"/>
                <w:lang w:eastAsia="x-none" w:bidi="ml-IN"/>
              </w:rPr>
            </w:pPr>
            <w:r w:rsidRPr="001E259E">
              <w:rPr>
                <w:rFonts w:ascii="Nirmala UI" w:hAnsi="Nirmala UI" w:cs="Nirmala UI"/>
                <w:b/>
                <w:bCs/>
                <w:sz w:val="28"/>
                <w:szCs w:val="28"/>
                <w:cs/>
                <w:lang w:bidi="ml-IN"/>
              </w:rPr>
              <w:t xml:space="preserve">ഗ്  </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ന</w:t>
            </w:r>
            <w:r w:rsidR="00FA40A3" w:rsidRPr="001E259E">
              <w:rPr>
                <w:rFonts w:ascii="Nirmala UI" w:hAnsi="Nirmala UI" w:cs="Nirmala UI"/>
                <w:b/>
                <w:bCs/>
                <w:sz w:val="28"/>
                <w:szCs w:val="28"/>
                <w:lang w:bidi="ml-IN"/>
              </w:rPr>
              <w:t>=</w:t>
            </w:r>
            <w:r w:rsidR="00FA40A3" w:rsidRPr="001E259E">
              <w:rPr>
                <w:rFonts w:ascii="Kartika" w:hAnsi="Kartika" w:cs="Kartika"/>
                <w:b/>
                <w:bCs/>
                <w:sz w:val="32"/>
                <w:szCs w:val="32"/>
                <w:cs/>
                <w:lang w:bidi="ml-IN"/>
              </w:rPr>
              <w:t xml:space="preserve"> </w:t>
            </w:r>
            <w:r w:rsidR="00FA40A3" w:rsidRPr="001E259E">
              <w:rPr>
                <w:rFonts w:ascii="Nirmala UI" w:hAnsi="Nirmala UI" w:cs="Nirmala UI"/>
                <w:b/>
                <w:bCs/>
                <w:sz w:val="28"/>
                <w:szCs w:val="28"/>
                <w:cs/>
                <w:lang w:bidi="ml-IN"/>
              </w:rPr>
              <w:t>ഗ്ന</w:t>
            </w:r>
            <w:r w:rsidR="00FA40A3" w:rsidRPr="001E259E">
              <w:rPr>
                <w:rFonts w:ascii="Nirmala UI" w:hAnsi="Nirmala UI" w:cs="Nirmala UI"/>
                <w:b/>
                <w:bCs/>
                <w:sz w:val="28"/>
                <w:szCs w:val="28"/>
                <w:lang w:bidi="ml-IN"/>
              </w:rPr>
              <w:t>.</w:t>
            </w:r>
          </w:p>
        </w:tc>
        <w:tc>
          <w:tcPr>
            <w:tcW w:w="2060" w:type="dxa"/>
          </w:tcPr>
          <w:p w14:paraId="03B13B6F" w14:textId="77777777" w:rsidR="00C526DC" w:rsidRPr="001E259E" w:rsidRDefault="00C526DC" w:rsidP="0034379C">
            <w:pPr>
              <w:rPr>
                <w:lang w:eastAsia="x-none"/>
              </w:rPr>
            </w:pPr>
          </w:p>
        </w:tc>
      </w:tr>
      <w:tr w:rsidR="00C526DC" w:rsidRPr="001E259E" w14:paraId="4BF99699" w14:textId="77777777" w:rsidTr="00792884">
        <w:tc>
          <w:tcPr>
            <w:tcW w:w="2059" w:type="dxa"/>
          </w:tcPr>
          <w:p w14:paraId="139D98D8" w14:textId="77777777" w:rsidR="00C526DC" w:rsidRPr="001E259E" w:rsidRDefault="006D7EA3" w:rsidP="0034379C">
            <w:pPr>
              <w:rPr>
                <w:sz w:val="32"/>
                <w:szCs w:val="32"/>
                <w:lang w:eastAsia="x-none"/>
              </w:rPr>
            </w:pPr>
            <w:r w:rsidRPr="001E259E">
              <w:rPr>
                <w:rFonts w:ascii="BRH Devanagari Extra" w:hAnsi="BRH Devanagari Extra" w:cs="BRH Devanagari Extra"/>
                <w:b/>
                <w:bCs/>
                <w:sz w:val="36"/>
                <w:szCs w:val="36"/>
              </w:rPr>
              <w:t>u</w:t>
            </w:r>
            <w:r w:rsidR="00C526DC" w:rsidRPr="001E259E">
              <w:rPr>
                <w:rFonts w:ascii="BRH Devanagari Extra" w:hAnsi="BRH Devanagari Extra" w:cs="BRH Devanagari Extra"/>
                <w:b/>
                <w:bCs/>
                <w:sz w:val="36"/>
                <w:szCs w:val="36"/>
              </w:rPr>
              <w:t>rÉ</w:t>
            </w:r>
          </w:p>
        </w:tc>
        <w:tc>
          <w:tcPr>
            <w:tcW w:w="1687" w:type="dxa"/>
          </w:tcPr>
          <w:p w14:paraId="1FFD605A" w14:textId="77777777" w:rsidR="00C526DC" w:rsidRPr="001E259E" w:rsidRDefault="006D7EA3" w:rsidP="00A50803">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u</w:t>
            </w:r>
            <w:r w:rsidR="0027134C" w:rsidRPr="001E259E">
              <w:rPr>
                <w:rFonts w:ascii="BRH Devanagari Extra" w:hAnsi="BRH Devanagari Extra" w:cs="BRH Devanagari Extra"/>
                <w:b/>
                <w:bCs/>
                <w:sz w:val="32"/>
                <w:szCs w:val="32"/>
              </w:rPr>
              <w:t>Éç +rÉ</w:t>
            </w:r>
          </w:p>
        </w:tc>
        <w:tc>
          <w:tcPr>
            <w:tcW w:w="2431" w:type="dxa"/>
          </w:tcPr>
          <w:p w14:paraId="566613EB" w14:textId="77777777" w:rsidR="00C526DC" w:rsidRPr="001E259E" w:rsidRDefault="0063123B" w:rsidP="00BD236B">
            <w:pPr>
              <w:rPr>
                <w:b/>
                <w:bCs/>
                <w:lang w:eastAsia="x-none"/>
              </w:rPr>
            </w:pPr>
            <w:r w:rsidRPr="001E259E">
              <w:rPr>
                <w:lang w:eastAsia="x-none"/>
              </w:rPr>
              <w:t xml:space="preserve"> </w:t>
            </w:r>
            <w:r w:rsidR="00F12FCB" w:rsidRPr="001E259E">
              <w:rPr>
                <w:rFonts w:ascii="Latha" w:hAnsi="Latha" w:cs="Latha"/>
                <w:sz w:val="28"/>
                <w:szCs w:val="28"/>
                <w:cs/>
                <w:lang w:bidi="ta-IN"/>
              </w:rPr>
              <w:t>வ்</w:t>
            </w:r>
            <w:r w:rsidR="00BC71A4" w:rsidRPr="001E259E">
              <w:rPr>
                <w:b/>
                <w:bCs/>
                <w:lang w:eastAsia="x-none"/>
              </w:rPr>
              <w:t xml:space="preserve"> </w:t>
            </w:r>
            <w:r w:rsidRPr="001E259E">
              <w:rPr>
                <w:b/>
                <w:bCs/>
                <w:lang w:eastAsia="x-none"/>
              </w:rPr>
              <w:t xml:space="preserve">+ </w:t>
            </w:r>
            <w:r w:rsidR="00F12FCB" w:rsidRPr="001E259E">
              <w:rPr>
                <w:rFonts w:ascii="Latha" w:hAnsi="Latha" w:cs="Latha"/>
                <w:sz w:val="28"/>
                <w:szCs w:val="28"/>
                <w:cs/>
                <w:lang w:bidi="ta-IN"/>
              </w:rPr>
              <w:t>ய</w:t>
            </w:r>
            <w:r w:rsidR="00537834" w:rsidRPr="001E259E">
              <w:rPr>
                <w:b/>
                <w:bCs/>
                <w:lang w:eastAsia="x-none"/>
              </w:rPr>
              <w:t xml:space="preserve"> </w:t>
            </w:r>
            <w:r w:rsidRPr="001E259E">
              <w:rPr>
                <w:b/>
                <w:bCs/>
                <w:lang w:eastAsia="x-none"/>
              </w:rPr>
              <w:t>=</w:t>
            </w:r>
            <w:r w:rsidR="00F12FCB" w:rsidRPr="001E259E">
              <w:rPr>
                <w:rFonts w:ascii="Latha" w:hAnsi="Latha" w:cs="Latha"/>
                <w:sz w:val="28"/>
                <w:szCs w:val="28"/>
                <w:cs/>
                <w:lang w:bidi="ta-IN"/>
              </w:rPr>
              <w:t xml:space="preserve"> வ்ய</w:t>
            </w:r>
          </w:p>
        </w:tc>
        <w:tc>
          <w:tcPr>
            <w:tcW w:w="2059" w:type="dxa"/>
          </w:tcPr>
          <w:p w14:paraId="2516F331" w14:textId="77777777" w:rsidR="00445F35" w:rsidRPr="001E259E" w:rsidRDefault="00BD236B" w:rsidP="00BD236B">
            <w:pPr>
              <w:autoSpaceDE w:val="0"/>
              <w:autoSpaceDN w:val="0"/>
              <w:adjustRightInd w:val="0"/>
              <w:spacing w:line="240" w:lineRule="auto"/>
              <w:rPr>
                <w:rFonts w:cs="Kartika" w:hint="cs"/>
                <w:highlight w:val="cyan"/>
                <w:lang w:eastAsia="x-none" w:bidi="ml-IN"/>
              </w:rPr>
            </w:pPr>
            <w:r w:rsidRPr="001E259E">
              <w:rPr>
                <w:rFonts w:ascii="Nirmala UI" w:hAnsi="Nirmala UI" w:cs="Nirmala UI"/>
                <w:b/>
                <w:bCs/>
                <w:sz w:val="32"/>
                <w:szCs w:val="32"/>
                <w:cs/>
                <w:lang w:bidi="ml-IN"/>
              </w:rPr>
              <w:t xml:space="preserve">വ് </w:t>
            </w:r>
            <w:r w:rsidR="00445F35" w:rsidRPr="001E259E">
              <w:rPr>
                <w:rFonts w:ascii="Nirmala UI" w:hAnsi="Nirmala UI" w:cs="Nirmala UI"/>
                <w:b/>
                <w:bCs/>
                <w:sz w:val="32"/>
                <w:szCs w:val="32"/>
                <w:lang w:bidi="ml-IN"/>
              </w:rPr>
              <w:t>+</w:t>
            </w:r>
            <w:r w:rsidR="00445F35" w:rsidRPr="001E259E">
              <w:rPr>
                <w:rFonts w:ascii="Nirmala UI" w:hAnsi="Nirmala UI" w:cs="Nirmala UI"/>
                <w:b/>
                <w:bCs/>
                <w:sz w:val="32"/>
                <w:szCs w:val="32"/>
                <w:cs/>
                <w:lang w:bidi="ml-IN"/>
              </w:rPr>
              <w:t>യ</w:t>
            </w:r>
            <w:r w:rsidR="00FA40A3" w:rsidRPr="001E259E">
              <w:rPr>
                <w:rFonts w:ascii="Nirmala UI" w:hAnsi="Nirmala UI" w:cs="Nirmala UI"/>
                <w:b/>
                <w:bCs/>
                <w:sz w:val="32"/>
                <w:szCs w:val="32"/>
                <w:lang w:bidi="ml-IN"/>
              </w:rPr>
              <w:t xml:space="preserve"> =</w:t>
            </w:r>
            <w:r w:rsidR="00445F35" w:rsidRPr="001E259E">
              <w:rPr>
                <w:rFonts w:ascii="Kartika" w:hAnsi="Kartika" w:cs="Kartika"/>
                <w:sz w:val="28"/>
                <w:szCs w:val="28"/>
                <w:highlight w:val="cyan"/>
                <w:cs/>
                <w:lang w:bidi="ml-IN"/>
              </w:rPr>
              <w:t xml:space="preserve"> </w:t>
            </w:r>
            <w:r w:rsidR="00FA40A3" w:rsidRPr="001E259E">
              <w:rPr>
                <w:rFonts w:ascii="Nirmala UI" w:hAnsi="Nirmala UI" w:cs="Nirmala UI"/>
                <w:b/>
                <w:bCs/>
                <w:sz w:val="32"/>
                <w:szCs w:val="32"/>
                <w:cs/>
                <w:lang w:bidi="ml-IN"/>
              </w:rPr>
              <w:t>വ്യ</w:t>
            </w:r>
          </w:p>
        </w:tc>
        <w:tc>
          <w:tcPr>
            <w:tcW w:w="2060" w:type="dxa"/>
          </w:tcPr>
          <w:p w14:paraId="7C7C69F3" w14:textId="77777777" w:rsidR="00C526DC" w:rsidRPr="001E259E" w:rsidRDefault="00C526DC" w:rsidP="0034379C">
            <w:pPr>
              <w:rPr>
                <w:lang w:eastAsia="x-none"/>
              </w:rPr>
            </w:pPr>
          </w:p>
        </w:tc>
      </w:tr>
      <w:tr w:rsidR="005F18CD" w:rsidRPr="001E259E" w14:paraId="5A2A9380" w14:textId="77777777" w:rsidTr="00792884">
        <w:tc>
          <w:tcPr>
            <w:tcW w:w="2059" w:type="dxa"/>
          </w:tcPr>
          <w:p w14:paraId="41134738" w14:textId="77777777" w:rsidR="005F18CD" w:rsidRPr="001E259E" w:rsidRDefault="005F18CD" w:rsidP="005F18CD">
            <w:pPr>
              <w:rPr>
                <w:rFonts w:ascii="BRH Devanagari Extra" w:hAnsi="BRH Devanagari Extra" w:cs="BRH Devanagari Extra"/>
                <w:sz w:val="32"/>
                <w:szCs w:val="32"/>
              </w:rPr>
            </w:pPr>
            <w:r w:rsidRPr="001E259E">
              <w:rPr>
                <w:rFonts w:ascii="BRH Devanagari Extra" w:hAnsi="BRH Devanagari Extra" w:cs="BRH Devanagari Extra"/>
                <w:b/>
                <w:bCs/>
                <w:sz w:val="36"/>
                <w:szCs w:val="36"/>
              </w:rPr>
              <w:t>¤rÉ</w:t>
            </w:r>
          </w:p>
        </w:tc>
        <w:tc>
          <w:tcPr>
            <w:tcW w:w="1687" w:type="dxa"/>
          </w:tcPr>
          <w:p w14:paraId="1BA00ECE" w14:textId="77777777" w:rsidR="005F18CD" w:rsidRPr="001E259E" w:rsidRDefault="0086319C" w:rsidP="00A50803">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¤Éç</w:t>
            </w:r>
            <w:r w:rsidR="0027134C" w:rsidRPr="001E259E">
              <w:rPr>
                <w:rFonts w:ascii="BRH Devanagari Extra" w:hAnsi="BRH Devanagari Extra" w:cs="BRH Devanagari Extra"/>
                <w:b/>
                <w:bCs/>
                <w:sz w:val="32"/>
                <w:szCs w:val="32"/>
              </w:rPr>
              <w:t xml:space="preserve"> +rÉ</w:t>
            </w:r>
          </w:p>
        </w:tc>
        <w:tc>
          <w:tcPr>
            <w:tcW w:w="2431" w:type="dxa"/>
          </w:tcPr>
          <w:p w14:paraId="6664B80B" w14:textId="77777777" w:rsidR="005F18CD" w:rsidRPr="001E259E" w:rsidRDefault="00642349" w:rsidP="00642349">
            <w:pPr>
              <w:rPr>
                <w:b/>
                <w:bCs/>
                <w:lang w:eastAsia="x-none"/>
              </w:rPr>
            </w:pPr>
            <w:r w:rsidRPr="001E259E">
              <w:rPr>
                <w:rFonts w:ascii="Latha" w:hAnsi="Latha" w:cs="Latha"/>
                <w:sz w:val="28"/>
                <w:szCs w:val="28"/>
                <w:cs/>
                <w:lang w:bidi="ta-IN"/>
              </w:rPr>
              <w:t>க்ஷ்</w:t>
            </w:r>
            <w:r w:rsidR="00E82DE0" w:rsidRPr="001E259E">
              <w:rPr>
                <w:rFonts w:ascii="BRH Tamil Tab Extra" w:hAnsi="BRH Tamil Tab Extra" w:cs="BRH Tamil Tab Extra"/>
                <w:b/>
                <w:bCs/>
                <w:sz w:val="40"/>
                <w:szCs w:val="40"/>
              </w:rPr>
              <w:t>+</w:t>
            </w:r>
            <w:r w:rsidR="00F12FCB" w:rsidRPr="001E259E">
              <w:rPr>
                <w:rFonts w:ascii="Latha" w:hAnsi="Latha" w:cs="Latha"/>
                <w:sz w:val="28"/>
                <w:szCs w:val="28"/>
                <w:cs/>
                <w:lang w:bidi="ta-IN"/>
              </w:rPr>
              <w:t>ய</w:t>
            </w:r>
            <w:r w:rsidR="00F12FCB" w:rsidRPr="001E259E">
              <w:rPr>
                <w:rFonts w:ascii="BRH Tamil Tab Extra" w:hAnsi="BRH Tamil Tab Extra" w:cs="BRH Tamil Tab Extra"/>
                <w:b/>
                <w:bCs/>
                <w:sz w:val="40"/>
                <w:szCs w:val="40"/>
              </w:rPr>
              <w:t xml:space="preserve"> </w:t>
            </w:r>
            <w:r w:rsidR="00E82DE0" w:rsidRPr="001E259E">
              <w:rPr>
                <w:rFonts w:ascii="BRH Tamil Tab Extra" w:hAnsi="BRH Tamil Tab Extra" w:cs="BRH Tamil Tab Extra"/>
                <w:b/>
                <w:bCs/>
                <w:sz w:val="40"/>
                <w:szCs w:val="40"/>
              </w:rPr>
              <w:t>=</w:t>
            </w:r>
            <w:r w:rsidRPr="001E259E">
              <w:rPr>
                <w:rFonts w:ascii="Latha" w:hAnsi="Latha" w:cs="Latha"/>
                <w:sz w:val="28"/>
                <w:szCs w:val="28"/>
                <w:cs/>
                <w:lang w:bidi="ta-IN"/>
              </w:rPr>
              <w:t>க்ஷ்</w:t>
            </w:r>
            <w:r w:rsidR="00F12FCB" w:rsidRPr="001E259E">
              <w:rPr>
                <w:rFonts w:ascii="Latha" w:hAnsi="Latha" w:cs="Latha"/>
                <w:sz w:val="28"/>
                <w:szCs w:val="28"/>
                <w:cs/>
                <w:lang w:bidi="ta-IN"/>
              </w:rPr>
              <w:t>ய</w:t>
            </w:r>
          </w:p>
        </w:tc>
        <w:tc>
          <w:tcPr>
            <w:tcW w:w="2059" w:type="dxa"/>
          </w:tcPr>
          <w:p w14:paraId="40F57B94" w14:textId="77777777" w:rsidR="00445F35" w:rsidRPr="001E259E" w:rsidRDefault="00BD236B" w:rsidP="00BD236B">
            <w:pPr>
              <w:autoSpaceDE w:val="0"/>
              <w:autoSpaceDN w:val="0"/>
              <w:adjustRightInd w:val="0"/>
              <w:spacing w:line="240" w:lineRule="auto"/>
              <w:rPr>
                <w:rFonts w:ascii="Nirmala UI" w:hAnsi="Nirmala UI" w:cs="Nirmala UI"/>
                <w:b/>
                <w:bCs/>
                <w:sz w:val="32"/>
                <w:szCs w:val="32"/>
                <w:lang w:bidi="ml-IN"/>
              </w:rPr>
            </w:pPr>
            <w:r w:rsidRPr="001E259E">
              <w:rPr>
                <w:rFonts w:ascii="Nirmala UI" w:hAnsi="Nirmala UI" w:cs="Nirmala UI"/>
                <w:b/>
                <w:bCs/>
                <w:sz w:val="32"/>
                <w:szCs w:val="32"/>
                <w:cs/>
                <w:lang w:bidi="ml-IN"/>
              </w:rPr>
              <w:t>ക്ഷ്</w:t>
            </w:r>
            <w:r w:rsidR="00445F35" w:rsidRPr="001E259E">
              <w:rPr>
                <w:rFonts w:ascii="Nirmala UI" w:hAnsi="Nirmala UI" w:cs="Nirmala UI"/>
                <w:b/>
                <w:bCs/>
                <w:sz w:val="32"/>
                <w:szCs w:val="32"/>
                <w:lang w:bidi="ml-IN"/>
              </w:rPr>
              <w:t>+</w:t>
            </w:r>
            <w:r w:rsidR="00445F35" w:rsidRPr="001E259E">
              <w:rPr>
                <w:rFonts w:ascii="Nirmala UI" w:hAnsi="Nirmala UI" w:cs="Nirmala UI"/>
                <w:b/>
                <w:bCs/>
                <w:sz w:val="32"/>
                <w:szCs w:val="32"/>
                <w:cs/>
                <w:lang w:bidi="ml-IN"/>
              </w:rPr>
              <w:t>യ</w:t>
            </w:r>
          </w:p>
          <w:p w14:paraId="2492A0BA" w14:textId="77777777" w:rsidR="00FA40A3" w:rsidRPr="001E259E" w:rsidRDefault="00FA40A3" w:rsidP="00FA40A3">
            <w:pPr>
              <w:autoSpaceDE w:val="0"/>
              <w:autoSpaceDN w:val="0"/>
              <w:adjustRightInd w:val="0"/>
              <w:spacing w:line="240" w:lineRule="auto"/>
              <w:rPr>
                <w:rFonts w:ascii="Nirmala UI" w:hAnsi="Nirmala UI" w:cs="Nirmala UI"/>
                <w:b/>
                <w:bCs/>
                <w:sz w:val="32"/>
                <w:szCs w:val="32"/>
                <w:highlight w:val="cyan"/>
                <w:lang w:eastAsia="x-none" w:bidi="ml-IN"/>
              </w:rPr>
            </w:pPr>
            <w:r w:rsidRPr="001E259E">
              <w:rPr>
                <w:rFonts w:ascii="Nirmala UI" w:hAnsi="Nirmala UI" w:cs="Nirmala UI"/>
                <w:b/>
                <w:bCs/>
                <w:sz w:val="32"/>
                <w:szCs w:val="32"/>
                <w:lang w:bidi="ml-IN"/>
              </w:rPr>
              <w:t>=</w:t>
            </w:r>
            <w:r w:rsidRPr="001E259E">
              <w:rPr>
                <w:rFonts w:ascii="Nirmala UI" w:hAnsi="Nirmala UI" w:cs="Nirmala UI"/>
                <w:b/>
                <w:bCs/>
                <w:sz w:val="32"/>
                <w:szCs w:val="32"/>
                <w:cs/>
                <w:lang w:bidi="ml-IN"/>
              </w:rPr>
              <w:t xml:space="preserve"> ക്ഷ്യ</w:t>
            </w:r>
          </w:p>
        </w:tc>
        <w:tc>
          <w:tcPr>
            <w:tcW w:w="2060" w:type="dxa"/>
          </w:tcPr>
          <w:p w14:paraId="282CCFBF" w14:textId="77777777" w:rsidR="005F18CD" w:rsidRPr="001E259E" w:rsidRDefault="005F18CD" w:rsidP="0034379C">
            <w:pPr>
              <w:rPr>
                <w:lang w:eastAsia="x-none"/>
              </w:rPr>
            </w:pPr>
          </w:p>
        </w:tc>
      </w:tr>
      <w:tr w:rsidR="005F18CD" w:rsidRPr="001E259E" w14:paraId="2F4F46F1" w14:textId="77777777" w:rsidTr="00792884">
        <w:tc>
          <w:tcPr>
            <w:tcW w:w="2059" w:type="dxa"/>
          </w:tcPr>
          <w:p w14:paraId="2E69696C" w14:textId="77777777" w:rsidR="005F18CD" w:rsidRPr="001E259E" w:rsidRDefault="005F18CD" w:rsidP="0034379C">
            <w:pPr>
              <w:rPr>
                <w:rFonts w:ascii="BRH Devanagari Extra" w:hAnsi="BRH Devanagari Extra" w:cs="BRH Devanagari Extra"/>
                <w:sz w:val="32"/>
                <w:szCs w:val="32"/>
              </w:rPr>
            </w:pPr>
            <w:r w:rsidRPr="001E259E">
              <w:rPr>
                <w:rFonts w:ascii="BRH Devanagari Extra" w:hAnsi="BRH Devanagari Extra" w:cs="BRH Devanagari Extra"/>
                <w:b/>
                <w:bCs/>
                <w:sz w:val="36"/>
                <w:szCs w:val="36"/>
              </w:rPr>
              <w:t>prÉ</w:t>
            </w:r>
          </w:p>
        </w:tc>
        <w:tc>
          <w:tcPr>
            <w:tcW w:w="1687" w:type="dxa"/>
          </w:tcPr>
          <w:p w14:paraId="1CFE187F" w14:textId="77777777" w:rsidR="005F18CD" w:rsidRPr="001E259E" w:rsidRDefault="0027134C" w:rsidP="00A50803">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pÉç +rÉ</w:t>
            </w:r>
          </w:p>
        </w:tc>
        <w:tc>
          <w:tcPr>
            <w:tcW w:w="2431" w:type="dxa"/>
          </w:tcPr>
          <w:p w14:paraId="5AFE85D2" w14:textId="77777777" w:rsidR="005F18CD" w:rsidRPr="001E259E" w:rsidRDefault="00642349" w:rsidP="00642349">
            <w:pPr>
              <w:rPr>
                <w:b/>
                <w:bCs/>
                <w:lang w:eastAsia="x-none"/>
              </w:rPr>
            </w:pPr>
            <w:r w:rsidRPr="001E259E">
              <w:rPr>
                <w:rFonts w:ascii="Latha" w:hAnsi="Latha" w:cs="Latha"/>
                <w:sz w:val="28"/>
                <w:szCs w:val="28"/>
                <w:cs/>
                <w:lang w:bidi="ta-IN"/>
              </w:rPr>
              <w:t>ப்</w:t>
            </w:r>
            <w:r w:rsidR="00E82DE0" w:rsidRPr="001E259E">
              <w:rPr>
                <w:rFonts w:ascii="Latha" w:hAnsi="Latha" w:cs="Latha"/>
                <w:b/>
                <w:bCs/>
                <w:position w:val="-12"/>
                <w:sz w:val="28"/>
                <w:szCs w:val="28"/>
              </w:rPr>
              <w:t>4</w:t>
            </w:r>
            <w:r w:rsidR="00E82DE0" w:rsidRPr="001E259E">
              <w:rPr>
                <w:rFonts w:ascii="BRH Tamil Tab Extra" w:hAnsi="BRH Tamil Tab Extra" w:cs="BRH Tamil Tab Extra"/>
                <w:b/>
                <w:bCs/>
                <w:sz w:val="40"/>
                <w:szCs w:val="40"/>
              </w:rPr>
              <w:t>+</w:t>
            </w:r>
            <w:r w:rsidRPr="001E259E">
              <w:rPr>
                <w:rFonts w:ascii="BRH Tamil Tab Extra" w:hAnsi="BRH Tamil Tab Extra" w:cs="BRH Tamil Tab Extra"/>
                <w:b/>
                <w:bCs/>
                <w:sz w:val="40"/>
                <w:szCs w:val="40"/>
              </w:rPr>
              <w:t xml:space="preserve"> </w:t>
            </w:r>
            <w:r w:rsidR="00F12FCB" w:rsidRPr="001E259E">
              <w:rPr>
                <w:rFonts w:ascii="Latha" w:hAnsi="Latha" w:cs="Latha"/>
                <w:sz w:val="28"/>
                <w:szCs w:val="28"/>
                <w:cs/>
                <w:lang w:bidi="ta-IN"/>
              </w:rPr>
              <w:t>ய</w:t>
            </w:r>
            <w:r w:rsidR="00E82DE0"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ப்</w:t>
            </w:r>
            <w:r w:rsidR="00E82DE0" w:rsidRPr="001E259E">
              <w:rPr>
                <w:rFonts w:ascii="Latha" w:hAnsi="Latha" w:cs="Latha"/>
                <w:b/>
                <w:bCs/>
                <w:position w:val="-12"/>
                <w:sz w:val="28"/>
                <w:szCs w:val="28"/>
              </w:rPr>
              <w:t>4</w:t>
            </w:r>
            <w:r w:rsidR="00F12FCB" w:rsidRPr="001E259E">
              <w:rPr>
                <w:rFonts w:ascii="Latha" w:hAnsi="Latha" w:cs="Latha"/>
                <w:sz w:val="28"/>
                <w:szCs w:val="28"/>
                <w:cs/>
                <w:lang w:bidi="ta-IN"/>
              </w:rPr>
              <w:t>ய</w:t>
            </w:r>
          </w:p>
        </w:tc>
        <w:tc>
          <w:tcPr>
            <w:tcW w:w="2059" w:type="dxa"/>
          </w:tcPr>
          <w:p w14:paraId="7160A047" w14:textId="77777777" w:rsidR="00445F35" w:rsidRPr="001E259E" w:rsidRDefault="00BD236B" w:rsidP="00BD236B">
            <w:pPr>
              <w:autoSpaceDE w:val="0"/>
              <w:autoSpaceDN w:val="0"/>
              <w:adjustRightInd w:val="0"/>
              <w:spacing w:line="240" w:lineRule="auto"/>
              <w:rPr>
                <w:rFonts w:ascii="Nirmala UI" w:hAnsi="Nirmala UI" w:cs="Nirmala UI"/>
                <w:b/>
                <w:bCs/>
                <w:sz w:val="32"/>
                <w:szCs w:val="32"/>
                <w:highlight w:val="cyan"/>
                <w:lang w:eastAsia="x-none" w:bidi="ml-IN"/>
              </w:rPr>
            </w:pPr>
            <w:r w:rsidRPr="001E259E">
              <w:rPr>
                <w:rFonts w:ascii="Nirmala UI" w:hAnsi="Nirmala UI" w:cs="Nirmala UI"/>
                <w:b/>
                <w:bCs/>
                <w:sz w:val="32"/>
                <w:szCs w:val="32"/>
                <w:cs/>
                <w:lang w:bidi="ml-IN"/>
              </w:rPr>
              <w:t>ഭ്</w:t>
            </w:r>
            <w:r w:rsidR="00445F35" w:rsidRPr="001E259E">
              <w:rPr>
                <w:rFonts w:ascii="Nirmala UI" w:hAnsi="Nirmala UI" w:cs="Nirmala UI"/>
                <w:b/>
                <w:bCs/>
                <w:sz w:val="32"/>
                <w:szCs w:val="32"/>
                <w:lang w:bidi="ml-IN"/>
              </w:rPr>
              <w:t>+</w:t>
            </w:r>
            <w:r w:rsidR="00445F35" w:rsidRPr="001E259E">
              <w:rPr>
                <w:rFonts w:ascii="Nirmala UI" w:hAnsi="Nirmala UI" w:cs="Nirmala UI"/>
                <w:b/>
                <w:bCs/>
                <w:sz w:val="32"/>
                <w:szCs w:val="32"/>
                <w:cs/>
                <w:lang w:bidi="ml-IN"/>
              </w:rPr>
              <w:t>യ</w:t>
            </w:r>
            <w:r w:rsidR="00FA40A3" w:rsidRPr="001E259E">
              <w:rPr>
                <w:rFonts w:ascii="Nirmala UI" w:hAnsi="Nirmala UI" w:cs="Nirmala UI"/>
                <w:b/>
                <w:bCs/>
                <w:sz w:val="32"/>
                <w:szCs w:val="32"/>
                <w:lang w:bidi="ml-IN"/>
              </w:rPr>
              <w:t>=</w:t>
            </w:r>
            <w:r w:rsidR="00FA40A3" w:rsidRPr="001E259E">
              <w:rPr>
                <w:rFonts w:ascii="Nirmala UI" w:hAnsi="Nirmala UI" w:cs="Nirmala UI"/>
                <w:b/>
                <w:bCs/>
                <w:sz w:val="32"/>
                <w:szCs w:val="32"/>
                <w:cs/>
                <w:lang w:bidi="ml-IN"/>
              </w:rPr>
              <w:t xml:space="preserve"> ഭ്യ</w:t>
            </w:r>
          </w:p>
        </w:tc>
        <w:tc>
          <w:tcPr>
            <w:tcW w:w="2060" w:type="dxa"/>
          </w:tcPr>
          <w:p w14:paraId="22F1BF94" w14:textId="77777777" w:rsidR="005F18CD" w:rsidRPr="001E259E" w:rsidRDefault="005F18CD" w:rsidP="0034379C">
            <w:pPr>
              <w:rPr>
                <w:lang w:eastAsia="x-none"/>
              </w:rPr>
            </w:pPr>
          </w:p>
        </w:tc>
      </w:tr>
    </w:tbl>
    <w:p w14:paraId="0F614B8B" w14:textId="77777777" w:rsidR="00B43D34" w:rsidRPr="001E259E" w:rsidRDefault="00B43D34" w:rsidP="00B43D34">
      <w:pPr>
        <w:rPr>
          <w:lang w:eastAsia="x-none"/>
        </w:rPr>
      </w:pPr>
    </w:p>
    <w:p w14:paraId="229BCB9F" w14:textId="77777777" w:rsidR="00692256" w:rsidRPr="001E259E" w:rsidRDefault="00692256" w:rsidP="00B43D34">
      <w:pPr>
        <w:rPr>
          <w:lang w:eastAsia="x-none"/>
        </w:rPr>
      </w:pPr>
    </w:p>
    <w:p w14:paraId="4DDF481C" w14:textId="77777777" w:rsidR="008C6FAC" w:rsidRPr="001E259E" w:rsidRDefault="005F18CD" w:rsidP="00927B79">
      <w:pPr>
        <w:pStyle w:val="Heading3"/>
      </w:pPr>
      <w:bookmarkStart w:id="33" w:name="_Toc39090962"/>
      <w:r w:rsidRPr="001E259E">
        <w:t>Letters after one below the other</w:t>
      </w:r>
      <w:bookmarkEnd w:id="33"/>
    </w:p>
    <w:p w14:paraId="09DE409A" w14:textId="77777777" w:rsidR="005F18CD" w:rsidRPr="001E259E" w:rsidRDefault="005F18CD" w:rsidP="005F18CD">
      <w:pPr>
        <w:rPr>
          <w:lang w:eastAsia="x-none"/>
        </w:rPr>
      </w:pPr>
    </w:p>
    <w:p w14:paraId="2E611309" w14:textId="77777777" w:rsidR="00605982" w:rsidRPr="001E259E" w:rsidRDefault="00BE3B68" w:rsidP="00667319">
      <w:pPr>
        <w:jc w:val="both"/>
        <w:rPr>
          <w:sz w:val="28"/>
          <w:szCs w:val="28"/>
          <w:lang w:eastAsia="x-none"/>
        </w:rPr>
      </w:pPr>
      <w:r w:rsidRPr="001E259E">
        <w:rPr>
          <w:sz w:val="28"/>
          <w:szCs w:val="28"/>
          <w:lang w:eastAsia="x-none"/>
        </w:rPr>
        <w:t>If the letters are represented as one below another, the components of the letters must be read from the top to bottom. The top letter will be read as Halant letter</w:t>
      </w:r>
      <w:r w:rsidR="001E1EB4" w:rsidRPr="001E259E">
        <w:rPr>
          <w:sz w:val="28"/>
          <w:szCs w:val="28"/>
          <w:lang w:eastAsia="x-none"/>
        </w:rPr>
        <w:t xml:space="preserve"> (base letter with the sound like ip,ik,ih,it,ir etc)</w:t>
      </w:r>
      <w:r w:rsidRPr="001E259E">
        <w:rPr>
          <w:sz w:val="28"/>
          <w:szCs w:val="28"/>
          <w:lang w:eastAsia="x-none"/>
        </w:rPr>
        <w:t>.</w:t>
      </w:r>
      <w:r w:rsidR="00605982" w:rsidRPr="001E259E">
        <w:rPr>
          <w:sz w:val="28"/>
          <w:szCs w:val="28"/>
          <w:lang w:eastAsia="x-none"/>
        </w:rPr>
        <w:t xml:space="preserve"> In Tamil letters are not represented one below the other. In Malayalam in depends on the convention used in a specific book.</w:t>
      </w:r>
    </w:p>
    <w:p w14:paraId="5D2417DC" w14:textId="77777777" w:rsidR="00B75805" w:rsidRPr="001E259E" w:rsidRDefault="00B75805" w:rsidP="00667319">
      <w:pPr>
        <w:jc w:val="both"/>
        <w:rPr>
          <w:sz w:val="28"/>
          <w:szCs w:val="28"/>
          <w:lang w:eastAsia="x-none"/>
        </w:rPr>
      </w:pPr>
    </w:p>
    <w:p w14:paraId="4CB439B9" w14:textId="77777777" w:rsidR="00B75805" w:rsidRPr="001E259E" w:rsidRDefault="00B75805" w:rsidP="00667319">
      <w:pPr>
        <w:jc w:val="both"/>
        <w:rPr>
          <w:sz w:val="28"/>
          <w:szCs w:val="28"/>
          <w:lang w:eastAsia="x-none"/>
        </w:rPr>
      </w:pPr>
    </w:p>
    <w:p w14:paraId="39175024" w14:textId="77777777" w:rsidR="00BE3B68" w:rsidRPr="001E259E" w:rsidRDefault="00BE3B68" w:rsidP="005F18CD">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4"/>
        <w:gridCol w:w="1612"/>
        <w:gridCol w:w="2434"/>
        <w:gridCol w:w="2049"/>
        <w:gridCol w:w="1951"/>
      </w:tblGrid>
      <w:tr w:rsidR="005F18CD" w:rsidRPr="001E259E" w14:paraId="14A2C1F9" w14:textId="77777777" w:rsidTr="001D67B2">
        <w:tc>
          <w:tcPr>
            <w:tcW w:w="2059" w:type="dxa"/>
          </w:tcPr>
          <w:p w14:paraId="4E6A3810" w14:textId="77777777" w:rsidR="005F18CD" w:rsidRPr="001E259E" w:rsidRDefault="005F18CD" w:rsidP="00E944D7">
            <w:pPr>
              <w:rPr>
                <w:b/>
                <w:bCs/>
                <w:lang w:eastAsia="x-none"/>
              </w:rPr>
            </w:pPr>
            <w:r w:rsidRPr="001E259E">
              <w:rPr>
                <w:b/>
                <w:bCs/>
                <w:lang w:eastAsia="x-none"/>
              </w:rPr>
              <w:lastRenderedPageBreak/>
              <w:t>Sanskrit Consonant</w:t>
            </w:r>
          </w:p>
        </w:tc>
        <w:tc>
          <w:tcPr>
            <w:tcW w:w="1649" w:type="dxa"/>
          </w:tcPr>
          <w:p w14:paraId="5BF5A67C" w14:textId="77777777" w:rsidR="005F18CD" w:rsidRPr="001E259E" w:rsidRDefault="001D67B2" w:rsidP="001D67B2">
            <w:pPr>
              <w:jc w:val="center"/>
              <w:rPr>
                <w:b/>
                <w:bCs/>
                <w:lang w:eastAsia="x-none"/>
              </w:rPr>
            </w:pPr>
            <w:r w:rsidRPr="001E259E">
              <w:rPr>
                <w:b/>
                <w:bCs/>
                <w:lang w:eastAsia="x-none"/>
              </w:rPr>
              <w:t>How formed</w:t>
            </w:r>
          </w:p>
        </w:tc>
        <w:tc>
          <w:tcPr>
            <w:tcW w:w="2469" w:type="dxa"/>
          </w:tcPr>
          <w:p w14:paraId="7A00D9BB" w14:textId="77777777" w:rsidR="005F18CD" w:rsidRPr="001E259E" w:rsidRDefault="005F18CD" w:rsidP="00E944D7">
            <w:pPr>
              <w:rPr>
                <w:b/>
                <w:bCs/>
                <w:lang w:eastAsia="x-none"/>
              </w:rPr>
            </w:pPr>
            <w:r w:rsidRPr="001E259E">
              <w:rPr>
                <w:b/>
                <w:bCs/>
                <w:lang w:eastAsia="x-none"/>
              </w:rPr>
              <w:t>Tamil Letter representation</w:t>
            </w:r>
          </w:p>
        </w:tc>
        <w:tc>
          <w:tcPr>
            <w:tcW w:w="2059" w:type="dxa"/>
          </w:tcPr>
          <w:p w14:paraId="0DADD05A" w14:textId="77777777" w:rsidR="005F18CD" w:rsidRPr="001E259E" w:rsidRDefault="005F18CD" w:rsidP="00E944D7">
            <w:pPr>
              <w:rPr>
                <w:b/>
                <w:bCs/>
                <w:lang w:eastAsia="x-none"/>
              </w:rPr>
            </w:pPr>
            <w:r w:rsidRPr="001E259E">
              <w:rPr>
                <w:b/>
                <w:bCs/>
                <w:lang w:eastAsia="x-none"/>
              </w:rPr>
              <w:t>Malayalam Letter representation</w:t>
            </w:r>
          </w:p>
        </w:tc>
        <w:tc>
          <w:tcPr>
            <w:tcW w:w="2060" w:type="dxa"/>
          </w:tcPr>
          <w:p w14:paraId="601EB215" w14:textId="77777777" w:rsidR="005F18CD" w:rsidRPr="001E259E" w:rsidRDefault="005F18CD" w:rsidP="00E944D7">
            <w:pPr>
              <w:rPr>
                <w:b/>
                <w:bCs/>
                <w:lang w:eastAsia="x-none"/>
              </w:rPr>
            </w:pPr>
          </w:p>
        </w:tc>
      </w:tr>
      <w:tr w:rsidR="005F18CD" w:rsidRPr="001E259E" w14:paraId="1299FE1C" w14:textId="77777777" w:rsidTr="001D67B2">
        <w:tc>
          <w:tcPr>
            <w:tcW w:w="2059" w:type="dxa"/>
          </w:tcPr>
          <w:p w14:paraId="42F827FA" w14:textId="77777777" w:rsidR="005F18CD" w:rsidRPr="001E259E" w:rsidRDefault="005F18CD" w:rsidP="00E944D7">
            <w:pPr>
              <w:rPr>
                <w:b/>
                <w:bCs/>
                <w:sz w:val="36"/>
                <w:szCs w:val="36"/>
                <w:lang w:eastAsia="x-none"/>
              </w:rPr>
            </w:pPr>
            <w:r w:rsidRPr="001E259E">
              <w:rPr>
                <w:rFonts w:ascii="BRH Devanagari Extra" w:hAnsi="BRH Devanagari Extra" w:cs="BRH Devanagari Extra"/>
                <w:b/>
                <w:bCs/>
                <w:sz w:val="36"/>
                <w:szCs w:val="36"/>
              </w:rPr>
              <w:t>‚ü</w:t>
            </w:r>
          </w:p>
        </w:tc>
        <w:tc>
          <w:tcPr>
            <w:tcW w:w="1649" w:type="dxa"/>
          </w:tcPr>
          <w:p w14:paraId="45227657" w14:textId="77777777" w:rsidR="005F18CD" w:rsidRPr="001E259E" w:rsidRDefault="0086319C" w:rsidP="0086319C">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 xml:space="preserve"> Mçü+ Mü</w:t>
            </w:r>
          </w:p>
        </w:tc>
        <w:tc>
          <w:tcPr>
            <w:tcW w:w="2469" w:type="dxa"/>
          </w:tcPr>
          <w:p w14:paraId="5622BD3F" w14:textId="77777777" w:rsidR="005F18CD" w:rsidRPr="001E259E" w:rsidRDefault="00F12FCB" w:rsidP="00F12FCB">
            <w:pPr>
              <w:rPr>
                <w:b/>
                <w:bCs/>
                <w:lang w:eastAsia="x-none"/>
              </w:rPr>
            </w:pPr>
            <w:r w:rsidRPr="001E259E">
              <w:rPr>
                <w:rFonts w:ascii="Latha" w:hAnsi="Latha" w:cs="Latha"/>
                <w:sz w:val="28"/>
                <w:szCs w:val="28"/>
                <w:cs/>
                <w:lang w:bidi="ta-IN"/>
              </w:rPr>
              <w:t>க்</w:t>
            </w:r>
            <w:r w:rsidR="001D67B2" w:rsidRPr="001E259E">
              <w:rPr>
                <w:rFonts w:ascii="BRH Tamil Tab Extra" w:hAnsi="BRH Tamil Tab Extra" w:cs="BRH Tamil Tab Extra"/>
                <w:b/>
                <w:bCs/>
                <w:sz w:val="40"/>
                <w:szCs w:val="40"/>
              </w:rPr>
              <w:t>+</w:t>
            </w:r>
            <w:r w:rsidRPr="001E259E">
              <w:rPr>
                <w:rFonts w:ascii="Latha" w:hAnsi="Latha" w:cs="Latha"/>
                <w:sz w:val="28"/>
                <w:szCs w:val="28"/>
                <w:cs/>
                <w:lang w:bidi="ta-IN"/>
              </w:rPr>
              <w:t>க</w:t>
            </w:r>
            <w:r w:rsidRPr="001E259E">
              <w:rPr>
                <w:rFonts w:ascii="BRH Tamil Tab Extra" w:hAnsi="BRH Tamil Tab Extra" w:cs="BRH Tamil Tab Extra"/>
                <w:b/>
                <w:bCs/>
                <w:sz w:val="40"/>
                <w:szCs w:val="40"/>
              </w:rPr>
              <w:t xml:space="preserve"> </w:t>
            </w:r>
            <w:r w:rsidR="001D67B2"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க்க</w:t>
            </w:r>
          </w:p>
        </w:tc>
        <w:tc>
          <w:tcPr>
            <w:tcW w:w="2059" w:type="dxa"/>
          </w:tcPr>
          <w:p w14:paraId="0DC30B55" w14:textId="77777777" w:rsidR="00FA40A3" w:rsidRPr="001E259E" w:rsidRDefault="00445F35" w:rsidP="00F12FCB">
            <w:pPr>
              <w:tabs>
                <w:tab w:val="center" w:pos="921"/>
              </w:tabs>
              <w:rPr>
                <w:rFonts w:ascii="Nirmala UI" w:hAnsi="Nirmala UI" w:cs="Nirmala UI"/>
                <w:b/>
                <w:bCs/>
                <w:sz w:val="28"/>
                <w:szCs w:val="28"/>
                <w:lang w:bidi="ml-IN"/>
              </w:rPr>
            </w:pPr>
            <w:r w:rsidRPr="001E259E">
              <w:rPr>
                <w:rFonts w:ascii="Nirmala UI" w:hAnsi="Nirmala UI" w:cs="Nirmala UI" w:hint="cs"/>
                <w:b/>
                <w:bCs/>
                <w:sz w:val="28"/>
                <w:szCs w:val="28"/>
                <w:cs/>
                <w:lang w:bidi="ml-IN"/>
              </w:rPr>
              <w:t>ക</w:t>
            </w:r>
            <w:r w:rsidRPr="001E259E">
              <w:rPr>
                <w:rFonts w:ascii="Nirmala UI" w:hAnsi="Nirmala UI" w:cs="Nirmala UI"/>
                <w:b/>
                <w:bCs/>
                <w:sz w:val="28"/>
                <w:szCs w:val="28"/>
                <w:cs/>
                <w:lang w:bidi="ml-IN"/>
              </w:rPr>
              <w:t>്</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ക</w:t>
            </w:r>
            <w:r w:rsidR="00FA40A3" w:rsidRPr="001E259E">
              <w:rPr>
                <w:rFonts w:ascii="Nirmala UI" w:hAnsi="Nirmala UI" w:cs="Nirmala UI"/>
                <w:b/>
                <w:bCs/>
                <w:sz w:val="28"/>
                <w:szCs w:val="28"/>
                <w:lang w:bidi="ml-IN"/>
              </w:rPr>
              <w:t>=</w:t>
            </w:r>
            <w:r w:rsidR="00FA40A3" w:rsidRPr="001E259E">
              <w:rPr>
                <w:rFonts w:ascii="Nirmala UI" w:hAnsi="Nirmala UI" w:cs="Nirmala UI" w:hint="cs"/>
                <w:b/>
                <w:bCs/>
                <w:sz w:val="28"/>
                <w:szCs w:val="28"/>
                <w:cs/>
                <w:lang w:bidi="ml-IN"/>
              </w:rPr>
              <w:t xml:space="preserve"> </w:t>
            </w:r>
          </w:p>
          <w:p w14:paraId="0E966F82" w14:textId="77777777" w:rsidR="005F18CD" w:rsidRPr="001E259E" w:rsidRDefault="00FA40A3" w:rsidP="00F12FCB">
            <w:pPr>
              <w:tabs>
                <w:tab w:val="center" w:pos="921"/>
              </w:tabs>
              <w:rPr>
                <w:rFonts w:ascii="Nirmala UI" w:hAnsi="Nirmala UI" w:cs="Nirmala UI"/>
                <w:b/>
                <w:bCs/>
                <w:sz w:val="28"/>
                <w:szCs w:val="28"/>
                <w:lang w:bidi="ml-IN"/>
              </w:rPr>
            </w:pPr>
            <w:r w:rsidRPr="001E259E">
              <w:rPr>
                <w:rFonts w:ascii="Nirmala UI" w:hAnsi="Nirmala UI" w:cs="Nirmala UI" w:hint="cs"/>
                <w:b/>
                <w:bCs/>
                <w:sz w:val="28"/>
                <w:szCs w:val="28"/>
                <w:cs/>
                <w:lang w:bidi="ml-IN"/>
              </w:rPr>
              <w:t>ക</w:t>
            </w:r>
            <w:r w:rsidRPr="001E259E">
              <w:rPr>
                <w:rFonts w:ascii="Nirmala UI" w:hAnsi="Nirmala UI" w:cs="Nirmala UI"/>
                <w:b/>
                <w:bCs/>
                <w:sz w:val="28"/>
                <w:szCs w:val="28"/>
                <w:cs/>
                <w:lang w:bidi="ml-IN"/>
              </w:rPr>
              <w:t>്ക</w:t>
            </w:r>
          </w:p>
        </w:tc>
        <w:tc>
          <w:tcPr>
            <w:tcW w:w="2060" w:type="dxa"/>
          </w:tcPr>
          <w:p w14:paraId="3C408779" w14:textId="77777777" w:rsidR="005F18CD" w:rsidRPr="001E259E" w:rsidRDefault="005F18CD" w:rsidP="00E944D7">
            <w:pPr>
              <w:rPr>
                <w:lang w:eastAsia="x-none"/>
              </w:rPr>
            </w:pPr>
          </w:p>
        </w:tc>
      </w:tr>
      <w:tr w:rsidR="005F18CD" w:rsidRPr="001E259E" w14:paraId="7791550F" w14:textId="77777777" w:rsidTr="001D67B2">
        <w:tc>
          <w:tcPr>
            <w:tcW w:w="2059" w:type="dxa"/>
          </w:tcPr>
          <w:p w14:paraId="38B620C9" w14:textId="77777777" w:rsidR="005F18CD" w:rsidRPr="001E259E" w:rsidRDefault="00DA6772" w:rsidP="00DA6772">
            <w:pPr>
              <w:rPr>
                <w:lang w:eastAsia="x-none"/>
              </w:rPr>
            </w:pPr>
            <w:r w:rsidRPr="001E259E">
              <w:rPr>
                <w:rFonts w:ascii="BRH Devanagari Extra" w:hAnsi="BRH Devanagari Extra" w:cs="BRH Devanagari Extra"/>
                <w:b/>
                <w:bCs/>
                <w:sz w:val="36"/>
                <w:szCs w:val="36"/>
              </w:rPr>
              <w:t>…¡û</w:t>
            </w:r>
          </w:p>
        </w:tc>
        <w:tc>
          <w:tcPr>
            <w:tcW w:w="1649" w:type="dxa"/>
          </w:tcPr>
          <w:p w14:paraId="3E1483BB" w14:textId="77777777" w:rsidR="005F18CD" w:rsidRPr="001E259E" w:rsidRDefault="0086319C" w:rsidP="0086319C">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 xml:space="preserve">  Xèû + aÉ</w:t>
            </w:r>
          </w:p>
        </w:tc>
        <w:tc>
          <w:tcPr>
            <w:tcW w:w="2469" w:type="dxa"/>
          </w:tcPr>
          <w:p w14:paraId="340E6611" w14:textId="77777777" w:rsidR="005F18CD" w:rsidRPr="001E259E" w:rsidRDefault="00F12FCB" w:rsidP="00F12FCB">
            <w:pPr>
              <w:rPr>
                <w:b/>
                <w:bCs/>
                <w:lang w:eastAsia="x-none"/>
              </w:rPr>
            </w:pPr>
            <w:r w:rsidRPr="001E259E">
              <w:rPr>
                <w:rFonts w:ascii="Latha" w:hAnsi="Latha" w:cs="Latha"/>
                <w:sz w:val="28"/>
                <w:szCs w:val="28"/>
                <w:cs/>
                <w:lang w:bidi="ta-IN"/>
              </w:rPr>
              <w:t>ங்</w:t>
            </w:r>
            <w:r w:rsidRPr="001E259E">
              <w:rPr>
                <w:b/>
                <w:bCs/>
                <w:lang w:eastAsia="x-none"/>
              </w:rPr>
              <w:t xml:space="preserve"> </w:t>
            </w:r>
            <w:r w:rsidR="001F1DB7" w:rsidRPr="001E259E">
              <w:rPr>
                <w:b/>
                <w:bCs/>
                <w:lang w:eastAsia="x-none"/>
              </w:rPr>
              <w:t>+</w:t>
            </w:r>
            <w:r w:rsidRPr="001E259E">
              <w:rPr>
                <w:rFonts w:ascii="Latha" w:hAnsi="Latha" w:cs="Latha"/>
                <w:sz w:val="28"/>
                <w:szCs w:val="28"/>
                <w:cs/>
                <w:lang w:bidi="ta-IN"/>
              </w:rPr>
              <w:t>க</w:t>
            </w:r>
            <w:r w:rsidR="001F1DB7" w:rsidRPr="001E259E">
              <w:rPr>
                <w:rFonts w:ascii="Latha" w:hAnsi="Latha" w:cs="Latha"/>
                <w:b/>
                <w:bCs/>
                <w:position w:val="-12"/>
                <w:sz w:val="28"/>
                <w:szCs w:val="28"/>
              </w:rPr>
              <w:t>3</w:t>
            </w:r>
            <w:r w:rsidR="001F1DB7"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ங்க</w:t>
            </w:r>
            <w:r w:rsidR="001F1DB7" w:rsidRPr="001E259E">
              <w:rPr>
                <w:rFonts w:ascii="Latha" w:hAnsi="Latha" w:cs="Latha"/>
                <w:b/>
                <w:bCs/>
                <w:position w:val="-12"/>
                <w:sz w:val="28"/>
                <w:szCs w:val="28"/>
              </w:rPr>
              <w:t>3</w:t>
            </w:r>
          </w:p>
        </w:tc>
        <w:tc>
          <w:tcPr>
            <w:tcW w:w="2059" w:type="dxa"/>
          </w:tcPr>
          <w:p w14:paraId="276E5871" w14:textId="77777777" w:rsidR="005F18CD" w:rsidRPr="001E259E" w:rsidRDefault="00445F35" w:rsidP="00F12FCB">
            <w:pPr>
              <w:tabs>
                <w:tab w:val="center" w:pos="921"/>
              </w:tabs>
              <w:rPr>
                <w:rFonts w:ascii="Nirmala UI" w:hAnsi="Nirmala UI" w:cs="Nirmala UI"/>
                <w:b/>
                <w:bCs/>
                <w:sz w:val="28"/>
                <w:szCs w:val="28"/>
                <w:lang w:bidi="ml-IN"/>
              </w:rPr>
            </w:pPr>
            <w:r w:rsidRPr="001E259E">
              <w:rPr>
                <w:rFonts w:ascii="Nirmala UI" w:hAnsi="Nirmala UI" w:cs="Nirmala UI"/>
                <w:b/>
                <w:bCs/>
                <w:sz w:val="28"/>
                <w:szCs w:val="28"/>
                <w:cs/>
                <w:lang w:bidi="ml-IN"/>
              </w:rPr>
              <w:t xml:space="preserve">ങ് </w:t>
            </w: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 xml:space="preserve"> ഗ</w:t>
            </w:r>
            <w:r w:rsidR="00FA40A3" w:rsidRPr="001E259E">
              <w:rPr>
                <w:rFonts w:ascii="Nirmala UI" w:hAnsi="Nirmala UI" w:cs="Nirmala UI"/>
                <w:b/>
                <w:bCs/>
                <w:sz w:val="28"/>
                <w:szCs w:val="28"/>
                <w:lang w:bidi="ml-IN"/>
              </w:rPr>
              <w:t>=</w:t>
            </w:r>
          </w:p>
          <w:p w14:paraId="4F43BEB7" w14:textId="77777777" w:rsidR="00FA40A3" w:rsidRPr="001E259E" w:rsidRDefault="00FA40A3" w:rsidP="00F12FCB">
            <w:pPr>
              <w:tabs>
                <w:tab w:val="center" w:pos="921"/>
              </w:tabs>
              <w:rPr>
                <w:rFonts w:ascii="Nirmala UI" w:hAnsi="Nirmala UI" w:cs="Nirmala UI"/>
                <w:b/>
                <w:bCs/>
                <w:sz w:val="28"/>
                <w:szCs w:val="28"/>
                <w:lang w:bidi="ml-IN"/>
              </w:rPr>
            </w:pPr>
            <w:r w:rsidRPr="001E259E">
              <w:rPr>
                <w:rFonts w:ascii="Nirmala UI" w:hAnsi="Nirmala UI" w:cs="Nirmala UI"/>
                <w:b/>
                <w:bCs/>
                <w:sz w:val="28"/>
                <w:szCs w:val="28"/>
                <w:cs/>
                <w:lang w:bidi="ml-IN"/>
              </w:rPr>
              <w:t>ങ്ഗ</w:t>
            </w:r>
          </w:p>
        </w:tc>
        <w:tc>
          <w:tcPr>
            <w:tcW w:w="2060" w:type="dxa"/>
          </w:tcPr>
          <w:p w14:paraId="74F8603F" w14:textId="77777777" w:rsidR="005F18CD" w:rsidRPr="001E259E" w:rsidRDefault="005F18CD" w:rsidP="00E944D7">
            <w:pPr>
              <w:rPr>
                <w:lang w:eastAsia="x-none"/>
              </w:rPr>
            </w:pPr>
          </w:p>
        </w:tc>
      </w:tr>
      <w:tr w:rsidR="005F18CD" w:rsidRPr="001E259E" w14:paraId="0E06FD20" w14:textId="77777777" w:rsidTr="001D67B2">
        <w:tc>
          <w:tcPr>
            <w:tcW w:w="2059" w:type="dxa"/>
          </w:tcPr>
          <w:p w14:paraId="1D790A2D" w14:textId="77777777" w:rsidR="005F18CD" w:rsidRPr="001E259E" w:rsidRDefault="00DA6772" w:rsidP="00E944D7">
            <w:pPr>
              <w:rPr>
                <w:lang w:eastAsia="x-none"/>
              </w:rPr>
            </w:pPr>
            <w:r w:rsidRPr="001E259E">
              <w:rPr>
                <w:rFonts w:ascii="BRH Devanagari Extra" w:hAnsi="BRH Devanagari Extra" w:cs="BRH Devanagari Extra"/>
                <w:b/>
                <w:bCs/>
                <w:sz w:val="36"/>
                <w:szCs w:val="36"/>
              </w:rPr>
              <w:t>°</w:t>
            </w:r>
          </w:p>
        </w:tc>
        <w:tc>
          <w:tcPr>
            <w:tcW w:w="1649" w:type="dxa"/>
          </w:tcPr>
          <w:p w14:paraId="47881F36" w14:textId="77777777" w:rsidR="005F18CD" w:rsidRPr="001E259E" w:rsidRDefault="0086319C"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 xml:space="preserve"> </w:t>
            </w:r>
            <w:r w:rsidR="00BE3B68" w:rsidRPr="001E259E">
              <w:rPr>
                <w:rFonts w:ascii="BRH Devanagari Extra" w:hAnsi="BRH Devanagari Extra" w:cs="BRH Devanagari Extra"/>
                <w:b/>
                <w:bCs/>
                <w:sz w:val="32"/>
                <w:szCs w:val="32"/>
              </w:rPr>
              <w:t>Sè + pÉ</w:t>
            </w:r>
          </w:p>
        </w:tc>
        <w:tc>
          <w:tcPr>
            <w:tcW w:w="2469" w:type="dxa"/>
          </w:tcPr>
          <w:p w14:paraId="4C2243AB" w14:textId="77777777" w:rsidR="005F18CD" w:rsidRPr="001E259E" w:rsidRDefault="004119DC" w:rsidP="00192182">
            <w:pPr>
              <w:rPr>
                <w:b/>
                <w:bCs/>
                <w:lang w:eastAsia="x-none"/>
              </w:rPr>
            </w:pPr>
            <w:r w:rsidRPr="001E259E">
              <w:rPr>
                <w:rFonts w:ascii="Latha" w:hAnsi="Latha" w:cs="Latha"/>
                <w:sz w:val="28"/>
                <w:szCs w:val="28"/>
                <w:cs/>
                <w:lang w:bidi="ta-IN"/>
              </w:rPr>
              <w:t>த்</w:t>
            </w:r>
            <w:r w:rsidR="001F1DB7" w:rsidRPr="001E259E">
              <w:rPr>
                <w:rFonts w:ascii="Latha" w:hAnsi="Latha" w:cs="Latha"/>
                <w:b/>
                <w:bCs/>
                <w:position w:val="-12"/>
                <w:sz w:val="28"/>
                <w:szCs w:val="28"/>
              </w:rPr>
              <w:t>3</w:t>
            </w:r>
            <w:r w:rsidR="001F1DB7" w:rsidRPr="001E259E">
              <w:rPr>
                <w:rFonts w:cs="Arial"/>
                <w:b/>
                <w:bCs/>
                <w:sz w:val="28"/>
                <w:szCs w:val="28"/>
                <w:vertAlign w:val="subscript"/>
              </w:rPr>
              <w:t xml:space="preserve"> + </w:t>
            </w:r>
            <w:r w:rsidR="002B5953" w:rsidRPr="001E259E">
              <w:rPr>
                <w:rFonts w:ascii="Latha" w:hAnsi="Latha" w:cs="Latha"/>
                <w:sz w:val="28"/>
                <w:szCs w:val="28"/>
                <w:cs/>
                <w:lang w:bidi="ta-IN"/>
              </w:rPr>
              <w:t>ப</w:t>
            </w:r>
            <w:r w:rsidR="0077020B" w:rsidRPr="001E259E">
              <w:rPr>
                <w:rFonts w:ascii="Latha" w:hAnsi="Latha" w:cs="Latha"/>
                <w:b/>
                <w:bCs/>
                <w:position w:val="-12"/>
                <w:sz w:val="28"/>
                <w:szCs w:val="28"/>
              </w:rPr>
              <w:t>4</w:t>
            </w:r>
            <w:r w:rsidR="001F1DB7" w:rsidRPr="001E259E">
              <w:rPr>
                <w:rFonts w:cs="Arial"/>
                <w:b/>
                <w:bCs/>
                <w:sz w:val="28"/>
                <w:szCs w:val="28"/>
                <w:vertAlign w:val="subscript"/>
              </w:rPr>
              <w:t xml:space="preserve">  =  </w:t>
            </w:r>
            <w:r w:rsidR="00192182" w:rsidRPr="001E259E">
              <w:rPr>
                <w:rFonts w:ascii="Latha" w:hAnsi="Latha" w:cs="Latha"/>
                <w:sz w:val="28"/>
                <w:szCs w:val="28"/>
                <w:cs/>
                <w:lang w:bidi="ta-IN"/>
              </w:rPr>
              <w:t>த்</w:t>
            </w:r>
            <w:r w:rsidR="001F1DB7" w:rsidRPr="001E259E">
              <w:rPr>
                <w:rFonts w:ascii="Latha" w:hAnsi="Latha" w:cs="Latha"/>
                <w:b/>
                <w:bCs/>
                <w:position w:val="-12"/>
                <w:sz w:val="28"/>
                <w:szCs w:val="28"/>
              </w:rPr>
              <w:t>3</w:t>
            </w:r>
            <w:r w:rsidR="001E1EB4" w:rsidRPr="001E259E">
              <w:rPr>
                <w:rFonts w:cs="Arial"/>
                <w:b/>
                <w:bCs/>
                <w:sz w:val="28"/>
                <w:szCs w:val="28"/>
                <w:vertAlign w:val="subscript"/>
              </w:rPr>
              <w:t>+</w:t>
            </w:r>
            <w:r w:rsidR="002B5953" w:rsidRPr="001E259E">
              <w:rPr>
                <w:rFonts w:ascii="Latha" w:hAnsi="Latha" w:cs="Latha"/>
                <w:sz w:val="28"/>
                <w:szCs w:val="28"/>
                <w:cs/>
                <w:lang w:bidi="ta-IN"/>
              </w:rPr>
              <w:t xml:space="preserve"> ப</w:t>
            </w:r>
            <w:r w:rsidR="001E1EB4" w:rsidRPr="001E259E">
              <w:rPr>
                <w:rFonts w:ascii="Latha" w:hAnsi="Latha" w:cs="Latha"/>
                <w:b/>
                <w:bCs/>
                <w:position w:val="-12"/>
                <w:sz w:val="28"/>
                <w:szCs w:val="28"/>
              </w:rPr>
              <w:t>4</w:t>
            </w:r>
          </w:p>
        </w:tc>
        <w:tc>
          <w:tcPr>
            <w:tcW w:w="2059" w:type="dxa"/>
          </w:tcPr>
          <w:p w14:paraId="598AC3EC" w14:textId="77777777" w:rsidR="005F18CD" w:rsidRPr="001E259E" w:rsidRDefault="00F12FCB" w:rsidP="00F12FCB">
            <w:pPr>
              <w:tabs>
                <w:tab w:val="center" w:pos="921"/>
              </w:tabs>
              <w:rPr>
                <w:rFonts w:ascii="Nirmala UI" w:hAnsi="Nirmala UI" w:cs="Nirmala UI"/>
                <w:b/>
                <w:bCs/>
                <w:sz w:val="28"/>
                <w:szCs w:val="28"/>
                <w:lang w:bidi="ml-IN"/>
              </w:rPr>
            </w:pPr>
            <w:r w:rsidRPr="001E259E">
              <w:rPr>
                <w:rFonts w:ascii="Nirmala UI" w:hAnsi="Nirmala UI" w:cs="Nirmala UI"/>
                <w:b/>
                <w:bCs/>
                <w:sz w:val="28"/>
                <w:szCs w:val="28"/>
                <w:lang w:bidi="ml-IN"/>
              </w:rPr>
              <w:t xml:space="preserve"> </w:t>
            </w:r>
            <w:r w:rsidR="00445F35" w:rsidRPr="001E259E">
              <w:rPr>
                <w:rFonts w:ascii="Nirmala UI" w:hAnsi="Nirmala UI" w:cs="Nirmala UI"/>
                <w:b/>
                <w:bCs/>
                <w:sz w:val="28"/>
                <w:szCs w:val="28"/>
                <w:cs/>
                <w:lang w:bidi="ml-IN"/>
              </w:rPr>
              <w:t xml:space="preserve">ദ് </w:t>
            </w:r>
            <w:r w:rsidR="00445F35" w:rsidRPr="001E259E">
              <w:rPr>
                <w:rFonts w:ascii="Nirmala UI" w:hAnsi="Nirmala UI" w:cs="Nirmala UI"/>
                <w:b/>
                <w:bCs/>
                <w:sz w:val="28"/>
                <w:szCs w:val="28"/>
              </w:rPr>
              <w:t xml:space="preserve">+ </w:t>
            </w:r>
            <w:r w:rsidR="00445F35" w:rsidRPr="001E259E">
              <w:rPr>
                <w:rFonts w:ascii="Nirmala UI" w:hAnsi="Nirmala UI" w:cs="Nirmala UI"/>
                <w:b/>
                <w:bCs/>
                <w:sz w:val="28"/>
                <w:szCs w:val="28"/>
                <w:cs/>
                <w:lang w:bidi="ml-IN"/>
              </w:rPr>
              <w:t>ഭ</w:t>
            </w:r>
            <w:r w:rsidR="00FA40A3" w:rsidRPr="001E259E">
              <w:rPr>
                <w:rFonts w:ascii="Nirmala UI" w:hAnsi="Nirmala UI" w:cs="Nirmala UI"/>
                <w:b/>
                <w:bCs/>
                <w:sz w:val="28"/>
                <w:szCs w:val="28"/>
                <w:lang w:bidi="ml-IN"/>
              </w:rPr>
              <w:t>=</w:t>
            </w:r>
          </w:p>
          <w:p w14:paraId="3B8B158B" w14:textId="77777777" w:rsidR="00FA40A3" w:rsidRPr="001E259E" w:rsidRDefault="00FA40A3" w:rsidP="00FA40A3">
            <w:pPr>
              <w:tabs>
                <w:tab w:val="center" w:pos="921"/>
              </w:tabs>
              <w:rPr>
                <w:rFonts w:ascii="Nirmala UI" w:hAnsi="Nirmala UI" w:cs="Nirmala UI"/>
                <w:b/>
                <w:bCs/>
                <w:sz w:val="28"/>
                <w:szCs w:val="28"/>
              </w:rPr>
            </w:pPr>
            <w:r w:rsidRPr="001E259E">
              <w:rPr>
                <w:rFonts w:ascii="Nirmala UI" w:hAnsi="Nirmala UI" w:cs="Nirmala UI"/>
                <w:b/>
                <w:bCs/>
                <w:sz w:val="28"/>
                <w:szCs w:val="28"/>
                <w:cs/>
                <w:lang w:bidi="ml-IN"/>
              </w:rPr>
              <w:t>ദ്ഭ</w:t>
            </w:r>
          </w:p>
        </w:tc>
        <w:tc>
          <w:tcPr>
            <w:tcW w:w="2060" w:type="dxa"/>
          </w:tcPr>
          <w:p w14:paraId="61C6430C" w14:textId="77777777" w:rsidR="005F18CD" w:rsidRPr="001E259E" w:rsidRDefault="005F18CD" w:rsidP="00E944D7">
            <w:pPr>
              <w:rPr>
                <w:lang w:eastAsia="x-none"/>
              </w:rPr>
            </w:pPr>
          </w:p>
        </w:tc>
      </w:tr>
      <w:tr w:rsidR="005F18CD" w:rsidRPr="001E259E" w14:paraId="256252DF" w14:textId="77777777" w:rsidTr="001D67B2">
        <w:tc>
          <w:tcPr>
            <w:tcW w:w="2059" w:type="dxa"/>
          </w:tcPr>
          <w:p w14:paraId="3D297F54" w14:textId="77777777" w:rsidR="005F18CD" w:rsidRPr="001E259E" w:rsidRDefault="00DA6772" w:rsidP="00DA6772">
            <w:pPr>
              <w:rPr>
                <w:lang w:eastAsia="x-none"/>
              </w:rPr>
            </w:pPr>
            <w:r w:rsidRPr="001E259E">
              <w:rPr>
                <w:rFonts w:ascii="BRH Devanagari Extra" w:hAnsi="BRH Devanagari Extra" w:cs="BRH Devanagari Extra"/>
                <w:b/>
                <w:bCs/>
                <w:sz w:val="36"/>
                <w:szCs w:val="36"/>
              </w:rPr>
              <w:t>–û</w:t>
            </w:r>
          </w:p>
        </w:tc>
        <w:tc>
          <w:tcPr>
            <w:tcW w:w="1649" w:type="dxa"/>
          </w:tcPr>
          <w:p w14:paraId="7C069706" w14:textId="77777777" w:rsidR="005F18CD" w:rsidRPr="001E259E" w:rsidRDefault="0086319C"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Oèû + Oû</w:t>
            </w:r>
          </w:p>
        </w:tc>
        <w:tc>
          <w:tcPr>
            <w:tcW w:w="2469" w:type="dxa"/>
          </w:tcPr>
          <w:p w14:paraId="23DCB565" w14:textId="77777777" w:rsidR="005F18CD" w:rsidRPr="001E259E" w:rsidRDefault="0042644D" w:rsidP="0042644D">
            <w:pPr>
              <w:rPr>
                <w:b/>
                <w:bCs/>
                <w:lang w:eastAsia="x-none"/>
              </w:rPr>
            </w:pPr>
            <w:r w:rsidRPr="001E259E">
              <w:rPr>
                <w:rFonts w:ascii="Latha" w:hAnsi="Latha" w:cs="Latha"/>
                <w:sz w:val="28"/>
                <w:szCs w:val="28"/>
                <w:cs/>
                <w:lang w:bidi="ta-IN"/>
              </w:rPr>
              <w:t>ட்</w:t>
            </w:r>
            <w:r w:rsidR="001F1DB7"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ட</w:t>
            </w:r>
            <w:r w:rsidRPr="001E259E">
              <w:rPr>
                <w:rFonts w:ascii="BRH Tamil Tab Extra" w:hAnsi="BRH Tamil Tab Extra" w:cs="BRH Tamil Tab Extra"/>
                <w:b/>
                <w:bCs/>
                <w:sz w:val="40"/>
                <w:szCs w:val="40"/>
              </w:rPr>
              <w:t xml:space="preserve"> </w:t>
            </w:r>
            <w:r w:rsidR="001F1DB7"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ட்ட</w:t>
            </w:r>
          </w:p>
        </w:tc>
        <w:tc>
          <w:tcPr>
            <w:tcW w:w="2059" w:type="dxa"/>
          </w:tcPr>
          <w:p w14:paraId="6527B30A" w14:textId="77777777" w:rsidR="00FA40A3" w:rsidRPr="001E259E" w:rsidRDefault="00F12FCB" w:rsidP="00F12FCB">
            <w:pPr>
              <w:autoSpaceDE w:val="0"/>
              <w:autoSpaceDN w:val="0"/>
              <w:adjustRightInd w:val="0"/>
              <w:spacing w:line="240" w:lineRule="auto"/>
              <w:rPr>
                <w:rFonts w:ascii="Nirmala UI" w:hAnsi="Nirmala UI" w:cs="Nirmala UI"/>
                <w:b/>
                <w:bCs/>
                <w:sz w:val="28"/>
                <w:szCs w:val="28"/>
                <w:lang w:bidi="ml-IN"/>
              </w:rPr>
            </w:pPr>
            <w:r w:rsidRPr="001E259E">
              <w:rPr>
                <w:rFonts w:ascii="Nirmala UI" w:hAnsi="Nirmala UI" w:cs="Nirmala UI"/>
                <w:b/>
                <w:bCs/>
                <w:sz w:val="28"/>
                <w:szCs w:val="28"/>
                <w:lang w:bidi="ml-IN"/>
              </w:rPr>
              <w:t xml:space="preserve">  </w:t>
            </w:r>
            <w:r w:rsidR="00445F35" w:rsidRPr="001E259E">
              <w:rPr>
                <w:rFonts w:ascii="Nirmala UI" w:hAnsi="Nirmala UI" w:cs="Nirmala UI"/>
                <w:b/>
                <w:bCs/>
                <w:sz w:val="28"/>
                <w:szCs w:val="28"/>
                <w:cs/>
                <w:lang w:bidi="ml-IN"/>
              </w:rPr>
              <w:t xml:space="preserve">ട് </w:t>
            </w:r>
            <w:r w:rsidR="00445F35" w:rsidRPr="001E259E">
              <w:rPr>
                <w:rFonts w:ascii="Nirmala UI" w:hAnsi="Nirmala UI" w:cs="Nirmala UI"/>
                <w:b/>
                <w:bCs/>
                <w:sz w:val="28"/>
                <w:szCs w:val="28"/>
              </w:rPr>
              <w:t xml:space="preserve">+ </w:t>
            </w:r>
            <w:r w:rsidR="00445F35" w:rsidRPr="001E259E">
              <w:rPr>
                <w:rFonts w:ascii="Nirmala UI" w:hAnsi="Nirmala UI" w:cs="Nirmala UI"/>
                <w:b/>
                <w:bCs/>
                <w:sz w:val="28"/>
                <w:szCs w:val="28"/>
                <w:cs/>
                <w:lang w:bidi="ml-IN"/>
              </w:rPr>
              <w:t>ട</w:t>
            </w:r>
            <w:r w:rsidR="00FA40A3" w:rsidRPr="001E259E">
              <w:rPr>
                <w:rFonts w:ascii="Nirmala UI" w:hAnsi="Nirmala UI" w:cs="Nirmala UI"/>
                <w:b/>
                <w:bCs/>
                <w:sz w:val="28"/>
                <w:szCs w:val="28"/>
                <w:lang w:bidi="ml-IN"/>
              </w:rPr>
              <w:t xml:space="preserve">= </w:t>
            </w:r>
          </w:p>
          <w:p w14:paraId="3F0C6E2F" w14:textId="77777777" w:rsidR="005F18CD" w:rsidRPr="001E259E" w:rsidRDefault="00FA40A3" w:rsidP="00F12FCB">
            <w:pPr>
              <w:autoSpaceDE w:val="0"/>
              <w:autoSpaceDN w:val="0"/>
              <w:adjustRightInd w:val="0"/>
              <w:spacing w:line="240" w:lineRule="auto"/>
              <w:rPr>
                <w:rFonts w:ascii="Nirmala UI" w:hAnsi="Nirmala UI" w:cs="Nirmala UI"/>
                <w:b/>
                <w:bCs/>
                <w:sz w:val="28"/>
                <w:szCs w:val="28"/>
              </w:rPr>
            </w:pPr>
            <w:r w:rsidRPr="001E259E">
              <w:rPr>
                <w:rFonts w:ascii="Nirmala UI" w:hAnsi="Nirmala UI" w:cs="Nirmala UI"/>
                <w:b/>
                <w:bCs/>
                <w:sz w:val="28"/>
                <w:szCs w:val="28"/>
                <w:cs/>
                <w:lang w:bidi="ml-IN"/>
              </w:rPr>
              <w:t>ട്ട</w:t>
            </w:r>
          </w:p>
        </w:tc>
        <w:tc>
          <w:tcPr>
            <w:tcW w:w="2060" w:type="dxa"/>
          </w:tcPr>
          <w:p w14:paraId="5AEBDBF6" w14:textId="77777777" w:rsidR="005F18CD" w:rsidRPr="001E259E" w:rsidRDefault="005F18CD" w:rsidP="00E944D7">
            <w:pPr>
              <w:rPr>
                <w:lang w:eastAsia="x-none"/>
              </w:rPr>
            </w:pPr>
          </w:p>
        </w:tc>
      </w:tr>
      <w:tr w:rsidR="005F18CD" w:rsidRPr="001E259E" w14:paraId="4B772EF5" w14:textId="77777777" w:rsidTr="001D67B2">
        <w:tc>
          <w:tcPr>
            <w:tcW w:w="2059" w:type="dxa"/>
          </w:tcPr>
          <w:p w14:paraId="4811FB12" w14:textId="77777777" w:rsidR="005F18CD" w:rsidRPr="001E259E" w:rsidRDefault="00DA6772" w:rsidP="00E944D7">
            <w:pPr>
              <w:rPr>
                <w:lang w:eastAsia="x-none"/>
              </w:rPr>
            </w:pPr>
            <w:r w:rsidRPr="001E259E">
              <w:rPr>
                <w:rFonts w:ascii="BRH Devanagari Extra" w:hAnsi="BRH Devanagari Extra" w:cs="BRH Devanagari Extra"/>
                <w:b/>
                <w:bCs/>
                <w:sz w:val="36"/>
                <w:szCs w:val="36"/>
              </w:rPr>
              <w:t>®</w:t>
            </w:r>
          </w:p>
        </w:tc>
        <w:tc>
          <w:tcPr>
            <w:tcW w:w="1649" w:type="dxa"/>
          </w:tcPr>
          <w:p w14:paraId="74D9B502" w14:textId="77777777" w:rsidR="005F18CD" w:rsidRPr="001E259E" w:rsidRDefault="00E15EC5" w:rsidP="00E15EC5">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Sè +</w:t>
            </w:r>
            <w:r w:rsidR="007A1C79">
              <w:rPr>
                <w:rFonts w:ascii="BRH Devanagari Extra" w:hAnsi="BRH Devanagari Extra" w:cs="BRH Devanagari Extra"/>
                <w:b/>
                <w:bCs/>
                <w:sz w:val="32"/>
                <w:szCs w:val="32"/>
              </w:rPr>
              <w:t xml:space="preserve"> </w:t>
            </w:r>
            <w:r w:rsidR="0086319C" w:rsidRPr="001E259E">
              <w:rPr>
                <w:rFonts w:ascii="BRH Devanagari Extra" w:hAnsi="BRH Devanagari Extra" w:cs="BRH Devanagari Extra"/>
                <w:b/>
                <w:bCs/>
                <w:sz w:val="32"/>
                <w:szCs w:val="32"/>
              </w:rPr>
              <w:t xml:space="preserve">kÉ </w:t>
            </w:r>
          </w:p>
        </w:tc>
        <w:tc>
          <w:tcPr>
            <w:tcW w:w="2469" w:type="dxa"/>
          </w:tcPr>
          <w:p w14:paraId="5F01F4E7" w14:textId="77777777" w:rsidR="001F1DB7" w:rsidRPr="001E259E" w:rsidRDefault="001F1DB7" w:rsidP="00E944D7">
            <w:pPr>
              <w:rPr>
                <w:rFonts w:ascii="Latha" w:hAnsi="Latha" w:cs="Latha"/>
                <w:b/>
                <w:bCs/>
                <w:position w:val="-12"/>
                <w:sz w:val="28"/>
                <w:szCs w:val="28"/>
              </w:rPr>
            </w:pPr>
            <w:r w:rsidRPr="001E259E">
              <w:rPr>
                <w:lang w:eastAsia="x-none"/>
              </w:rPr>
              <w:t xml:space="preserve"> </w:t>
            </w:r>
            <w:r w:rsidR="004119DC" w:rsidRPr="001E259E">
              <w:rPr>
                <w:rFonts w:ascii="Latha" w:hAnsi="Latha" w:cs="Latha"/>
                <w:sz w:val="28"/>
                <w:szCs w:val="28"/>
                <w:cs/>
                <w:lang w:bidi="ta-IN"/>
              </w:rPr>
              <w:t>த்</w:t>
            </w:r>
            <w:r w:rsidR="00E15EC5" w:rsidRPr="001E259E">
              <w:rPr>
                <w:rFonts w:ascii="Latha" w:hAnsi="Latha" w:cs="Latha"/>
                <w:b/>
                <w:bCs/>
                <w:position w:val="-12"/>
                <w:sz w:val="28"/>
                <w:szCs w:val="28"/>
              </w:rPr>
              <w:t>3</w:t>
            </w:r>
            <w:r w:rsidRPr="001E259E">
              <w:rPr>
                <w:b/>
                <w:bCs/>
                <w:lang w:eastAsia="x-none"/>
              </w:rPr>
              <w:t>+</w:t>
            </w:r>
            <w:r w:rsidR="00192182" w:rsidRPr="001E259E">
              <w:rPr>
                <w:rFonts w:ascii="Latha" w:hAnsi="Latha" w:cs="Latha"/>
                <w:sz w:val="28"/>
                <w:szCs w:val="28"/>
                <w:cs/>
                <w:lang w:bidi="ta-IN"/>
              </w:rPr>
              <w:t>த</w:t>
            </w:r>
            <w:r w:rsidR="00E15EC5" w:rsidRPr="001E259E">
              <w:rPr>
                <w:rFonts w:ascii="Latha" w:hAnsi="Latha" w:cs="Latha"/>
                <w:b/>
                <w:bCs/>
                <w:position w:val="-12"/>
                <w:sz w:val="28"/>
                <w:szCs w:val="28"/>
              </w:rPr>
              <w:t>4</w:t>
            </w:r>
            <w:r w:rsidRPr="001E259E">
              <w:rPr>
                <w:rFonts w:cs="Arial"/>
                <w:b/>
                <w:bCs/>
                <w:sz w:val="28"/>
                <w:szCs w:val="28"/>
                <w:vertAlign w:val="subscript"/>
              </w:rPr>
              <w:t xml:space="preserve"> =</w:t>
            </w:r>
            <w:r w:rsidRPr="001E259E">
              <w:rPr>
                <w:rFonts w:ascii="BRH Tamil Tab Extra" w:hAnsi="BRH Tamil Tab Extra" w:cs="BRH Tamil Tab Extra"/>
                <w:b/>
                <w:bCs/>
                <w:sz w:val="40"/>
                <w:szCs w:val="40"/>
              </w:rPr>
              <w:t xml:space="preserve"> </w:t>
            </w:r>
            <w:r w:rsidR="00192182" w:rsidRPr="001E259E">
              <w:rPr>
                <w:rFonts w:ascii="Latha" w:hAnsi="Latha" w:cs="Latha"/>
                <w:sz w:val="28"/>
                <w:szCs w:val="28"/>
                <w:cs/>
                <w:lang w:bidi="ta-IN"/>
              </w:rPr>
              <w:t>த்</w:t>
            </w:r>
            <w:r w:rsidR="00E15EC5" w:rsidRPr="001E259E">
              <w:rPr>
                <w:rFonts w:ascii="Latha" w:hAnsi="Latha" w:cs="Latha"/>
                <w:b/>
                <w:bCs/>
                <w:position w:val="-12"/>
                <w:sz w:val="28"/>
                <w:szCs w:val="28"/>
              </w:rPr>
              <w:t>3</w:t>
            </w:r>
            <w:r w:rsidRPr="001E259E">
              <w:rPr>
                <w:b/>
                <w:bCs/>
                <w:lang w:eastAsia="x-none"/>
              </w:rPr>
              <w:t xml:space="preserve"> </w:t>
            </w:r>
            <w:r w:rsidR="00192182" w:rsidRPr="001E259E">
              <w:rPr>
                <w:rFonts w:ascii="Latha" w:hAnsi="Latha" w:cs="Latha"/>
                <w:sz w:val="28"/>
                <w:szCs w:val="28"/>
                <w:cs/>
                <w:lang w:bidi="ta-IN"/>
              </w:rPr>
              <w:t>த</w:t>
            </w:r>
            <w:r w:rsidR="00E15EC5" w:rsidRPr="001E259E">
              <w:rPr>
                <w:rFonts w:ascii="Latha" w:hAnsi="Latha" w:cs="Latha"/>
                <w:b/>
                <w:bCs/>
                <w:position w:val="-12"/>
                <w:sz w:val="28"/>
                <w:szCs w:val="28"/>
              </w:rPr>
              <w:t>4</w:t>
            </w:r>
          </w:p>
          <w:p w14:paraId="691D2066" w14:textId="77777777" w:rsidR="005F18CD" w:rsidRPr="001E259E" w:rsidRDefault="005F18CD" w:rsidP="001F1DB7">
            <w:pPr>
              <w:jc w:val="center"/>
              <w:rPr>
                <w:lang w:eastAsia="x-none"/>
              </w:rPr>
            </w:pPr>
          </w:p>
        </w:tc>
        <w:tc>
          <w:tcPr>
            <w:tcW w:w="2059" w:type="dxa"/>
          </w:tcPr>
          <w:p w14:paraId="1D70EB22" w14:textId="77777777" w:rsidR="005F18CD" w:rsidRPr="001E259E" w:rsidRDefault="00E15EC5" w:rsidP="00E15EC5">
            <w:pPr>
              <w:rPr>
                <w:rFonts w:ascii="Nirmala UI" w:hAnsi="Nirmala UI" w:cs="Nirmala UI"/>
                <w:b/>
                <w:bCs/>
                <w:sz w:val="28"/>
                <w:szCs w:val="28"/>
                <w:lang w:bidi="ml-IN"/>
              </w:rPr>
            </w:pPr>
            <w:r w:rsidRPr="001E259E">
              <w:rPr>
                <w:rFonts w:ascii="Kartika" w:hAnsi="Kartika" w:cs="Kartika"/>
                <w:sz w:val="32"/>
                <w:szCs w:val="32"/>
                <w:lang w:bidi="ml-IN"/>
              </w:rPr>
              <w:t xml:space="preserve">  </w:t>
            </w:r>
            <w:r w:rsidRPr="001E259E">
              <w:rPr>
                <w:rFonts w:ascii="Nirmala UI" w:hAnsi="Nirmala UI" w:cs="Nirmala UI"/>
                <w:b/>
                <w:bCs/>
                <w:sz w:val="28"/>
                <w:szCs w:val="28"/>
                <w:cs/>
                <w:lang w:bidi="ml-IN"/>
              </w:rPr>
              <w:t xml:space="preserve">ദ് </w:t>
            </w:r>
            <w:r w:rsidRPr="001E259E">
              <w:rPr>
                <w:rFonts w:ascii="Nirmala UI" w:hAnsi="Nirmala UI" w:cs="Nirmala UI"/>
                <w:b/>
                <w:bCs/>
                <w:sz w:val="28"/>
                <w:szCs w:val="28"/>
              </w:rPr>
              <w:t>+</w:t>
            </w:r>
            <w:r w:rsidR="00445F35" w:rsidRPr="001E259E">
              <w:rPr>
                <w:rFonts w:ascii="Nirmala UI" w:hAnsi="Nirmala UI" w:cs="Nirmala UI"/>
                <w:b/>
                <w:bCs/>
                <w:sz w:val="28"/>
                <w:szCs w:val="28"/>
                <w:cs/>
                <w:lang w:bidi="ml-IN"/>
              </w:rPr>
              <w:t xml:space="preserve">ധ </w:t>
            </w:r>
            <w:r w:rsidR="00FA40A3" w:rsidRPr="001E259E">
              <w:rPr>
                <w:rFonts w:ascii="Nirmala UI" w:hAnsi="Nirmala UI" w:cs="Nirmala UI"/>
                <w:b/>
                <w:bCs/>
                <w:sz w:val="28"/>
                <w:szCs w:val="28"/>
                <w:lang w:bidi="ml-IN"/>
              </w:rPr>
              <w:t>=</w:t>
            </w:r>
          </w:p>
          <w:p w14:paraId="0FF9376B" w14:textId="77777777" w:rsidR="00FA40A3" w:rsidRPr="001E259E" w:rsidRDefault="00FA40A3" w:rsidP="00E15EC5">
            <w:pPr>
              <w:rPr>
                <w:rFonts w:ascii="Nirmala UI" w:hAnsi="Nirmala UI" w:cs="Nirmala UI"/>
                <w:b/>
                <w:bCs/>
                <w:sz w:val="28"/>
                <w:szCs w:val="28"/>
              </w:rPr>
            </w:pPr>
            <w:r w:rsidRPr="001E259E">
              <w:rPr>
                <w:rFonts w:ascii="Nirmala UI" w:hAnsi="Nirmala UI" w:cs="Nirmala UI"/>
                <w:b/>
                <w:bCs/>
                <w:sz w:val="28"/>
                <w:szCs w:val="28"/>
                <w:cs/>
                <w:lang w:bidi="ml-IN"/>
              </w:rPr>
              <w:t>ദ്ധ</w:t>
            </w:r>
          </w:p>
        </w:tc>
        <w:tc>
          <w:tcPr>
            <w:tcW w:w="2060" w:type="dxa"/>
          </w:tcPr>
          <w:p w14:paraId="66CFC2F5" w14:textId="77777777" w:rsidR="005F18CD" w:rsidRPr="001E259E" w:rsidRDefault="005F18CD" w:rsidP="00E944D7">
            <w:pPr>
              <w:rPr>
                <w:lang w:eastAsia="x-none"/>
              </w:rPr>
            </w:pPr>
          </w:p>
        </w:tc>
      </w:tr>
      <w:tr w:rsidR="005F18CD" w:rsidRPr="001E259E" w14:paraId="428C61CA" w14:textId="77777777" w:rsidTr="001D67B2">
        <w:tc>
          <w:tcPr>
            <w:tcW w:w="2059" w:type="dxa"/>
          </w:tcPr>
          <w:p w14:paraId="365153CE" w14:textId="77777777" w:rsidR="005F18CD" w:rsidRPr="001E259E" w:rsidRDefault="00DA6772" w:rsidP="00E944D7">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²</w:t>
            </w:r>
          </w:p>
        </w:tc>
        <w:tc>
          <w:tcPr>
            <w:tcW w:w="1649" w:type="dxa"/>
          </w:tcPr>
          <w:p w14:paraId="6908E7C4" w14:textId="77777777" w:rsidR="005F18CD" w:rsidRPr="001E259E" w:rsidRDefault="0086319C"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Sè+</w:t>
            </w:r>
            <w:r w:rsidR="00BE3B68" w:rsidRPr="001E259E">
              <w:rPr>
                <w:rFonts w:ascii="BRH Devanagari Extra" w:hAnsi="BRH Devanagari Extra" w:cs="BRH Devanagari Extra"/>
                <w:b/>
                <w:bCs/>
                <w:sz w:val="32"/>
                <w:szCs w:val="32"/>
              </w:rPr>
              <w:t xml:space="preserve"> uÉ</w:t>
            </w:r>
          </w:p>
        </w:tc>
        <w:tc>
          <w:tcPr>
            <w:tcW w:w="2469" w:type="dxa"/>
          </w:tcPr>
          <w:p w14:paraId="15B0338E" w14:textId="77777777" w:rsidR="005F18CD" w:rsidRPr="001E259E" w:rsidRDefault="00192182" w:rsidP="00D1256D">
            <w:pPr>
              <w:rPr>
                <w:b/>
                <w:bCs/>
                <w:lang w:eastAsia="x-none"/>
              </w:rPr>
            </w:pPr>
            <w:r w:rsidRPr="001E259E">
              <w:rPr>
                <w:rFonts w:ascii="Latha" w:hAnsi="Latha" w:cs="Latha"/>
                <w:sz w:val="28"/>
                <w:szCs w:val="28"/>
                <w:cs/>
                <w:lang w:bidi="ta-IN"/>
              </w:rPr>
              <w:t>த்</w:t>
            </w:r>
            <w:r w:rsidRPr="001E259E">
              <w:rPr>
                <w:rFonts w:ascii="Latha" w:hAnsi="Latha" w:cs="Latha"/>
                <w:b/>
                <w:bCs/>
                <w:position w:val="-12"/>
                <w:sz w:val="28"/>
                <w:szCs w:val="28"/>
              </w:rPr>
              <w:t>3</w:t>
            </w:r>
            <w:r w:rsidR="001F1DB7" w:rsidRPr="001E259E">
              <w:rPr>
                <w:rFonts w:cs="Arial"/>
                <w:b/>
                <w:bCs/>
                <w:sz w:val="28"/>
                <w:szCs w:val="28"/>
                <w:vertAlign w:val="subscript"/>
              </w:rPr>
              <w:t xml:space="preserve">+ </w:t>
            </w:r>
            <w:r w:rsidRPr="001E259E">
              <w:rPr>
                <w:rFonts w:ascii="Latha" w:hAnsi="Latha" w:cs="Latha"/>
                <w:sz w:val="28"/>
                <w:szCs w:val="28"/>
                <w:cs/>
                <w:lang w:bidi="ta-IN"/>
              </w:rPr>
              <w:t>வ</w:t>
            </w:r>
            <w:r w:rsidR="001F1DB7" w:rsidRPr="001E259E">
              <w:rPr>
                <w:rFonts w:cs="Arial"/>
                <w:b/>
                <w:bCs/>
                <w:sz w:val="28"/>
                <w:szCs w:val="28"/>
                <w:vertAlign w:val="subscript"/>
              </w:rPr>
              <w:t xml:space="preserve"> = </w:t>
            </w:r>
            <w:r w:rsidRPr="001E259E">
              <w:rPr>
                <w:rFonts w:ascii="Latha" w:hAnsi="Latha" w:cs="Latha"/>
                <w:sz w:val="28"/>
                <w:szCs w:val="28"/>
                <w:cs/>
                <w:lang w:bidi="ta-IN"/>
              </w:rPr>
              <w:t>த்</w:t>
            </w:r>
            <w:r w:rsidR="001F1DB7" w:rsidRPr="001E259E">
              <w:rPr>
                <w:rFonts w:ascii="Latha" w:hAnsi="Latha" w:cs="Latha"/>
                <w:b/>
                <w:bCs/>
                <w:position w:val="-12"/>
                <w:sz w:val="28"/>
                <w:szCs w:val="28"/>
              </w:rPr>
              <w:t>3</w:t>
            </w:r>
            <w:r w:rsidRPr="001E259E">
              <w:rPr>
                <w:rFonts w:ascii="Latha" w:hAnsi="Latha" w:cs="Latha"/>
                <w:sz w:val="28"/>
                <w:szCs w:val="28"/>
                <w:cs/>
                <w:lang w:bidi="ta-IN"/>
              </w:rPr>
              <w:t>வ</w:t>
            </w:r>
          </w:p>
        </w:tc>
        <w:tc>
          <w:tcPr>
            <w:tcW w:w="2059" w:type="dxa"/>
          </w:tcPr>
          <w:p w14:paraId="23B690E6" w14:textId="77777777" w:rsidR="005F18CD" w:rsidRPr="001E259E" w:rsidRDefault="00445F35" w:rsidP="00FA40A3">
            <w:pPr>
              <w:rPr>
                <w:rFonts w:ascii="BRH Devanagari Extra" w:hAnsi="BRH Devanagari Extra" w:cs="BRH Devanagari Extra"/>
                <w:sz w:val="28"/>
                <w:szCs w:val="28"/>
              </w:rPr>
            </w:pPr>
            <w:r w:rsidRPr="001E259E">
              <w:rPr>
                <w:rFonts w:ascii="Nirmala UI" w:hAnsi="Nirmala UI" w:cs="Nirmala UI" w:hint="cs"/>
                <w:b/>
                <w:bCs/>
                <w:sz w:val="28"/>
                <w:szCs w:val="28"/>
                <w:cs/>
                <w:lang w:bidi="ml-IN"/>
              </w:rPr>
              <w:t>ദ്</w:t>
            </w:r>
            <w:r w:rsidRPr="001E259E">
              <w:rPr>
                <w:rFonts w:ascii="Nirmala UI" w:hAnsi="Nirmala UI" w:cs="Nirmala UI"/>
                <w:b/>
                <w:bCs/>
                <w:sz w:val="28"/>
                <w:szCs w:val="28"/>
                <w:lang w:bidi="ml-IN"/>
              </w:rPr>
              <w:t xml:space="preserve">+ </w:t>
            </w:r>
            <w:r w:rsidRPr="001E259E">
              <w:rPr>
                <w:rFonts w:ascii="Nirmala UI" w:hAnsi="Nirmala UI" w:cs="Nirmala UI" w:hint="cs"/>
                <w:b/>
                <w:bCs/>
                <w:sz w:val="28"/>
                <w:szCs w:val="28"/>
                <w:cs/>
                <w:lang w:bidi="ml-IN"/>
              </w:rPr>
              <w:t>വ</w:t>
            </w:r>
            <w:r w:rsidR="00FA40A3" w:rsidRPr="001E259E">
              <w:rPr>
                <w:rFonts w:ascii="Nirmala UI" w:hAnsi="Nirmala UI" w:cs="Nirmala UI"/>
                <w:b/>
                <w:bCs/>
                <w:sz w:val="28"/>
                <w:szCs w:val="28"/>
                <w:lang w:bidi="ml-IN"/>
              </w:rPr>
              <w:t>=</w:t>
            </w:r>
            <w:r w:rsidR="00FA40A3" w:rsidRPr="001E259E">
              <w:rPr>
                <w:rFonts w:ascii="Nirmala UI" w:hAnsi="Nirmala UI" w:cs="Nirmala UI" w:hint="cs"/>
                <w:b/>
                <w:bCs/>
                <w:sz w:val="28"/>
                <w:szCs w:val="28"/>
                <w:cs/>
                <w:lang w:bidi="ml-IN"/>
              </w:rPr>
              <w:t xml:space="preserve"> ദ്വ</w:t>
            </w:r>
          </w:p>
        </w:tc>
        <w:tc>
          <w:tcPr>
            <w:tcW w:w="2060" w:type="dxa"/>
          </w:tcPr>
          <w:p w14:paraId="2DE197E1" w14:textId="77777777" w:rsidR="005F18CD" w:rsidRPr="001E259E" w:rsidRDefault="005F18CD" w:rsidP="00E944D7">
            <w:pPr>
              <w:rPr>
                <w:lang w:eastAsia="x-none"/>
              </w:rPr>
            </w:pPr>
          </w:p>
        </w:tc>
      </w:tr>
    </w:tbl>
    <w:p w14:paraId="1E904E10" w14:textId="77777777" w:rsidR="00605982" w:rsidRPr="001E259E" w:rsidRDefault="00605982" w:rsidP="001E1EB4">
      <w:pPr>
        <w:rPr>
          <w:sz w:val="28"/>
          <w:szCs w:val="28"/>
          <w:lang w:eastAsia="x-none"/>
        </w:rPr>
      </w:pPr>
    </w:p>
    <w:p w14:paraId="210F80D3" w14:textId="77777777" w:rsidR="001E1EB4" w:rsidRPr="001E259E" w:rsidRDefault="001E1EB4" w:rsidP="001E1EB4">
      <w:pPr>
        <w:rPr>
          <w:sz w:val="28"/>
          <w:szCs w:val="28"/>
          <w:lang w:eastAsia="x-none"/>
        </w:rPr>
      </w:pPr>
      <w:r w:rsidRPr="001E259E">
        <w:rPr>
          <w:sz w:val="28"/>
          <w:szCs w:val="28"/>
          <w:lang w:eastAsia="x-none"/>
        </w:rPr>
        <w:t>Note: These can be represented side by side also as a different convention.</w:t>
      </w:r>
    </w:p>
    <w:p w14:paraId="6ACDDD4A" w14:textId="77777777" w:rsidR="00BE3B68" w:rsidRPr="001E259E" w:rsidRDefault="00135A5A" w:rsidP="00FB5A57">
      <w:pPr>
        <w:tabs>
          <w:tab w:val="left" w:pos="1512"/>
        </w:tabs>
        <w:rPr>
          <w:rFonts w:ascii="BRH Devanagari Extra" w:hAnsi="BRH Devanagari Extra" w:cs="BRH Devanagari Extra"/>
          <w:b/>
          <w:bCs/>
          <w:sz w:val="36"/>
          <w:szCs w:val="36"/>
        </w:rPr>
      </w:pPr>
      <w:r w:rsidRPr="001E259E">
        <w:rPr>
          <w:sz w:val="28"/>
          <w:szCs w:val="28"/>
          <w:lang w:eastAsia="x-none"/>
        </w:rPr>
        <w:t>Example:</w:t>
      </w:r>
      <w:r w:rsidR="00F739FC">
        <w:rPr>
          <w:sz w:val="28"/>
          <w:szCs w:val="28"/>
          <w:lang w:eastAsia="x-none"/>
        </w:rPr>
        <w:t xml:space="preserve"> </w:t>
      </w:r>
      <w:r w:rsidR="00F739FC" w:rsidRPr="001E259E">
        <w:rPr>
          <w:rFonts w:ascii="BRH Devanagari Extra" w:hAnsi="BRH Devanagari Extra" w:cs="BRH Devanagari Extra"/>
          <w:b/>
          <w:bCs/>
          <w:sz w:val="32"/>
          <w:szCs w:val="32"/>
        </w:rPr>
        <w:t>SèkÉ</w:t>
      </w:r>
      <w:r w:rsidRPr="001E259E">
        <w:rPr>
          <w:lang w:eastAsia="x-none"/>
        </w:rPr>
        <w:t xml:space="preserve"> </w:t>
      </w:r>
      <w:r w:rsidR="00D1256D" w:rsidRPr="001E259E">
        <w:rPr>
          <w:rFonts w:cs="Arial"/>
          <w:b/>
          <w:bCs/>
          <w:sz w:val="28"/>
          <w:szCs w:val="28"/>
        </w:rPr>
        <w:t>(ddha)</w:t>
      </w:r>
      <w:r w:rsidR="00FB5A57" w:rsidRPr="001E259E">
        <w:rPr>
          <w:rFonts w:ascii="BRH Devanagari Extra" w:hAnsi="BRH Devanagari Extra" w:cs="BRH Devanagari Extra"/>
          <w:b/>
          <w:bCs/>
          <w:sz w:val="36"/>
          <w:szCs w:val="36"/>
        </w:rPr>
        <w:t xml:space="preserve"> MMü</w:t>
      </w:r>
      <w:r w:rsidR="00D1256D" w:rsidRPr="001E259E">
        <w:rPr>
          <w:rFonts w:ascii="BRH Devanagari Extra" w:hAnsi="BRH Devanagari Extra" w:cs="BRH Devanagari Extra"/>
          <w:b/>
          <w:bCs/>
          <w:sz w:val="36"/>
          <w:szCs w:val="36"/>
        </w:rPr>
        <w:t xml:space="preserve"> </w:t>
      </w:r>
      <w:r w:rsidR="00D1256D" w:rsidRPr="001E259E">
        <w:rPr>
          <w:rFonts w:cs="Arial"/>
          <w:b/>
          <w:bCs/>
          <w:sz w:val="28"/>
          <w:szCs w:val="28"/>
        </w:rPr>
        <w:t>(kka)</w:t>
      </w:r>
    </w:p>
    <w:p w14:paraId="76AF5A63" w14:textId="77777777" w:rsidR="00E15EC5" w:rsidRPr="001E259E" w:rsidRDefault="00E15EC5" w:rsidP="00FB5A57">
      <w:pPr>
        <w:tabs>
          <w:tab w:val="left" w:pos="1512"/>
        </w:tabs>
        <w:rPr>
          <w:lang w:eastAsia="x-none"/>
        </w:rPr>
      </w:pPr>
    </w:p>
    <w:p w14:paraId="402B8791" w14:textId="77777777" w:rsidR="00DA6772" w:rsidRPr="001E259E" w:rsidRDefault="00DA6772" w:rsidP="00927B79">
      <w:pPr>
        <w:pStyle w:val="Heading3"/>
        <w:rPr>
          <w:rFonts w:ascii="BRH Devanagari Extra" w:hAnsi="BRH Devanagari Extra" w:cs="BRH Devanagari Extra"/>
          <w:sz w:val="32"/>
          <w:szCs w:val="32"/>
        </w:rPr>
      </w:pPr>
      <w:bookmarkStart w:id="34" w:name="_Toc39090963"/>
      <w:r w:rsidRPr="001E259E">
        <w:t>Three letter sounds with different joints</w:t>
      </w:r>
      <w:bookmarkEnd w:id="34"/>
      <w:r w:rsidRPr="001E259E">
        <w:rPr>
          <w:rFonts w:ascii="BRH Devanagari Extra" w:hAnsi="BRH Devanagari Extra" w:cs="BRH Devanagari Extra"/>
          <w:sz w:val="32"/>
          <w:szCs w:val="32"/>
        </w:rPr>
        <w:t xml:space="preserve"> </w:t>
      </w:r>
    </w:p>
    <w:p w14:paraId="60FCAC67" w14:textId="77777777" w:rsidR="005F18CD" w:rsidRPr="001E259E" w:rsidRDefault="005F18CD" w:rsidP="00927B79">
      <w:pPr>
        <w:pStyle w:val="Heading3"/>
        <w:numPr>
          <w:ilvl w:val="0"/>
          <w:numId w:val="0"/>
        </w:numPr>
        <w:ind w:left="72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2459"/>
        <w:gridCol w:w="2160"/>
        <w:gridCol w:w="2250"/>
      </w:tblGrid>
      <w:tr w:rsidR="00F238EA" w:rsidRPr="001E259E" w14:paraId="40CD8631" w14:textId="77777777" w:rsidTr="002C6EE4">
        <w:tc>
          <w:tcPr>
            <w:tcW w:w="2059" w:type="dxa"/>
          </w:tcPr>
          <w:p w14:paraId="586EC661" w14:textId="77777777" w:rsidR="00F238EA" w:rsidRPr="001E259E" w:rsidRDefault="00F238EA" w:rsidP="00E944D7">
            <w:pPr>
              <w:rPr>
                <w:b/>
                <w:bCs/>
                <w:lang w:eastAsia="x-none"/>
              </w:rPr>
            </w:pPr>
            <w:r w:rsidRPr="001E259E">
              <w:rPr>
                <w:b/>
                <w:bCs/>
                <w:lang w:eastAsia="x-none"/>
              </w:rPr>
              <w:t>Sanskrit Consonant</w:t>
            </w:r>
          </w:p>
        </w:tc>
        <w:tc>
          <w:tcPr>
            <w:tcW w:w="2459" w:type="dxa"/>
          </w:tcPr>
          <w:p w14:paraId="2CBD64B6" w14:textId="77777777" w:rsidR="00F238EA" w:rsidRPr="001E259E" w:rsidRDefault="00F238EA" w:rsidP="00AC40AA">
            <w:pPr>
              <w:jc w:val="center"/>
              <w:rPr>
                <w:b/>
                <w:bCs/>
                <w:lang w:eastAsia="x-none"/>
              </w:rPr>
            </w:pPr>
            <w:r w:rsidRPr="001E259E">
              <w:rPr>
                <w:b/>
                <w:bCs/>
                <w:lang w:eastAsia="x-none"/>
              </w:rPr>
              <w:t>How formed</w:t>
            </w:r>
          </w:p>
        </w:tc>
        <w:tc>
          <w:tcPr>
            <w:tcW w:w="2160" w:type="dxa"/>
          </w:tcPr>
          <w:p w14:paraId="78CD5C0D" w14:textId="77777777" w:rsidR="00F238EA" w:rsidRPr="001E259E" w:rsidRDefault="00F238EA" w:rsidP="00E944D7">
            <w:pPr>
              <w:rPr>
                <w:b/>
                <w:bCs/>
                <w:lang w:eastAsia="x-none"/>
              </w:rPr>
            </w:pPr>
            <w:r w:rsidRPr="001E259E">
              <w:rPr>
                <w:b/>
                <w:bCs/>
                <w:lang w:eastAsia="x-none"/>
              </w:rPr>
              <w:t>Tamil Letter representation</w:t>
            </w:r>
          </w:p>
        </w:tc>
        <w:tc>
          <w:tcPr>
            <w:tcW w:w="2250" w:type="dxa"/>
          </w:tcPr>
          <w:p w14:paraId="795158ED" w14:textId="77777777" w:rsidR="00F238EA" w:rsidRPr="001E259E" w:rsidRDefault="00F238EA" w:rsidP="00E944D7">
            <w:pPr>
              <w:rPr>
                <w:b/>
                <w:bCs/>
                <w:lang w:eastAsia="x-none"/>
              </w:rPr>
            </w:pPr>
            <w:r w:rsidRPr="001E259E">
              <w:rPr>
                <w:b/>
                <w:bCs/>
                <w:lang w:eastAsia="x-none"/>
              </w:rPr>
              <w:t>Malayalam Letter representation</w:t>
            </w:r>
          </w:p>
        </w:tc>
      </w:tr>
      <w:tr w:rsidR="00F238EA" w:rsidRPr="001E259E" w14:paraId="23FD1310" w14:textId="77777777" w:rsidTr="002C6EE4">
        <w:tc>
          <w:tcPr>
            <w:tcW w:w="2059" w:type="dxa"/>
          </w:tcPr>
          <w:p w14:paraId="27A1D6A6" w14:textId="77777777" w:rsidR="00F238EA" w:rsidRPr="001E259E" w:rsidRDefault="00F238EA" w:rsidP="00E944D7">
            <w:pPr>
              <w:rPr>
                <w:b/>
                <w:bCs/>
                <w:sz w:val="36"/>
                <w:szCs w:val="36"/>
                <w:lang w:eastAsia="x-none"/>
              </w:rPr>
            </w:pPr>
            <w:r w:rsidRPr="001E259E">
              <w:rPr>
                <w:rFonts w:ascii="BRH Devanagari Extra" w:hAnsi="BRH Devanagari Extra" w:cs="BRH Devanagari Extra"/>
                <w:b/>
                <w:bCs/>
                <w:sz w:val="36"/>
                <w:szCs w:val="36"/>
              </w:rPr>
              <w:t>ixuÉ,</w:t>
            </w:r>
          </w:p>
        </w:tc>
        <w:tc>
          <w:tcPr>
            <w:tcW w:w="2459" w:type="dxa"/>
          </w:tcPr>
          <w:p w14:paraId="06B477C6" w14:textId="77777777" w:rsidR="00F238EA" w:rsidRPr="001E259E" w:rsidRDefault="00F238EA"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iÉç + xÉç+uÉ</w:t>
            </w:r>
          </w:p>
        </w:tc>
        <w:tc>
          <w:tcPr>
            <w:tcW w:w="2160" w:type="dxa"/>
          </w:tcPr>
          <w:p w14:paraId="546395C2" w14:textId="77777777" w:rsidR="00F238EA" w:rsidRPr="001E259E" w:rsidRDefault="00D1256D" w:rsidP="004A514E">
            <w:pPr>
              <w:rPr>
                <w:b/>
                <w:bCs/>
                <w:lang w:eastAsia="x-none"/>
              </w:rPr>
            </w:pPr>
            <w:r w:rsidRPr="001E259E">
              <w:rPr>
                <w:rFonts w:ascii="Latha" w:hAnsi="Latha" w:cs="Latha"/>
                <w:sz w:val="28"/>
                <w:szCs w:val="28"/>
                <w:cs/>
                <w:lang w:bidi="ta-IN"/>
              </w:rPr>
              <w:t>த்</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4A514E" w:rsidRPr="001E259E">
              <w:rPr>
                <w:rFonts w:ascii="Latha" w:hAnsi="Latha" w:cs="Latha"/>
                <w:sz w:val="28"/>
                <w:szCs w:val="28"/>
                <w:cs/>
                <w:lang w:bidi="ta-IN"/>
              </w:rPr>
              <w:t>ஸ்</w:t>
            </w:r>
            <w:r w:rsidR="00F238EA" w:rsidRPr="001E259E">
              <w:rPr>
                <w:rFonts w:ascii="BRH Tamil Tab Extra" w:hAnsi="BRH Tamil Tab Extra" w:cs="BRH Tamil Tab Extra"/>
                <w:b/>
                <w:bCs/>
                <w:sz w:val="40"/>
                <w:szCs w:val="40"/>
              </w:rPr>
              <w:t>+</w:t>
            </w:r>
            <w:r w:rsidR="004A514E" w:rsidRPr="001E259E">
              <w:rPr>
                <w:rFonts w:ascii="Latha" w:hAnsi="Latha" w:cs="Latha"/>
                <w:sz w:val="28"/>
                <w:szCs w:val="28"/>
                <w:cs/>
                <w:lang w:bidi="ta-IN"/>
              </w:rPr>
              <w:t xml:space="preserve"> வ</w:t>
            </w:r>
          </w:p>
        </w:tc>
        <w:tc>
          <w:tcPr>
            <w:tcW w:w="2250" w:type="dxa"/>
          </w:tcPr>
          <w:p w14:paraId="0B75217A" w14:textId="77777777" w:rsidR="00F238EA" w:rsidRPr="001E259E" w:rsidRDefault="00F238EA" w:rsidP="002C6EE4">
            <w:pPr>
              <w:rPr>
                <w:rFonts w:ascii="Nirmala UI" w:hAnsi="Nirmala UI" w:cs="Nirmala UI"/>
                <w:b/>
                <w:bCs/>
                <w:sz w:val="28"/>
                <w:szCs w:val="28"/>
                <w:lang w:bidi="ml-IN"/>
              </w:rPr>
            </w:pPr>
            <w:r w:rsidRPr="001E259E">
              <w:rPr>
                <w:rFonts w:ascii="Nirmala UI" w:hAnsi="Nirmala UI" w:cs="Nirmala UI" w:hint="cs"/>
                <w:b/>
                <w:bCs/>
                <w:sz w:val="28"/>
                <w:szCs w:val="28"/>
                <w:cs/>
                <w:lang w:bidi="ml-IN"/>
              </w:rPr>
              <w:t>ത്</w:t>
            </w:r>
            <w:r w:rsidRPr="001E259E">
              <w:rPr>
                <w:rFonts w:ascii="BRH Devanagari Extra" w:hAnsi="BRH Devanagari Extra" w:cs="BRH Devanagari Extra"/>
                <w:b/>
                <w:bCs/>
                <w:sz w:val="28"/>
                <w:szCs w:val="28"/>
                <w:lang w:bidi="ml-IN"/>
              </w:rPr>
              <w:t xml:space="preserve">+ </w:t>
            </w:r>
            <w:r w:rsidRPr="001E259E">
              <w:rPr>
                <w:rFonts w:ascii="Nirmala UI" w:hAnsi="Nirmala UI" w:cs="Nirmala UI" w:hint="cs"/>
                <w:b/>
                <w:bCs/>
                <w:sz w:val="28"/>
                <w:szCs w:val="28"/>
                <w:cs/>
                <w:lang w:bidi="ml-IN"/>
              </w:rPr>
              <w:t>സ്</w:t>
            </w:r>
            <w:r w:rsidRPr="001E259E">
              <w:rPr>
                <w:rFonts w:ascii="BRH Devanagari Extra" w:hAnsi="BRH Devanagari Extra" w:cs="BRH Devanagari Extra"/>
                <w:b/>
                <w:bCs/>
                <w:sz w:val="28"/>
                <w:szCs w:val="28"/>
                <w:lang w:bidi="ml-IN"/>
              </w:rPr>
              <w:t>+</w:t>
            </w:r>
            <w:r w:rsidRPr="001E259E">
              <w:rPr>
                <w:rFonts w:ascii="Nirmala UI" w:hAnsi="Nirmala UI" w:cs="Nirmala UI" w:hint="cs"/>
                <w:b/>
                <w:bCs/>
                <w:sz w:val="28"/>
                <w:szCs w:val="28"/>
                <w:cs/>
                <w:lang w:bidi="ml-IN"/>
              </w:rPr>
              <w:t>വ</w:t>
            </w:r>
            <w:r w:rsidR="00FA40A3" w:rsidRPr="001E259E">
              <w:rPr>
                <w:rFonts w:ascii="Nirmala UI" w:hAnsi="Nirmala UI" w:cs="Nirmala UI"/>
                <w:b/>
                <w:bCs/>
                <w:sz w:val="28"/>
                <w:szCs w:val="28"/>
                <w:lang w:bidi="ml-IN"/>
              </w:rPr>
              <w:t xml:space="preserve"> =</w:t>
            </w:r>
          </w:p>
          <w:p w14:paraId="2791EB50" w14:textId="77777777" w:rsidR="00FA40A3" w:rsidRPr="001E259E" w:rsidRDefault="00FA40A3" w:rsidP="002C6EE4">
            <w:pPr>
              <w:rPr>
                <w:rFonts w:ascii="BRH Devanagari Extra" w:hAnsi="BRH Devanagari Extra" w:cs="BRH Devanagari Extra"/>
                <w:b/>
                <w:bCs/>
                <w:sz w:val="28"/>
                <w:szCs w:val="28"/>
                <w:lang w:bidi="ml-IN"/>
              </w:rPr>
            </w:pPr>
            <w:r w:rsidRPr="001E259E">
              <w:rPr>
                <w:rFonts w:ascii="Nirmala UI" w:hAnsi="Nirmala UI" w:cs="Nirmala UI" w:hint="cs"/>
                <w:b/>
                <w:bCs/>
                <w:sz w:val="28"/>
                <w:szCs w:val="28"/>
                <w:cs/>
                <w:lang w:bidi="ml-IN"/>
              </w:rPr>
              <w:t>ത്സ്വ</w:t>
            </w:r>
          </w:p>
        </w:tc>
      </w:tr>
      <w:tr w:rsidR="00F238EA" w:rsidRPr="001E259E" w14:paraId="5DF15DDF" w14:textId="77777777" w:rsidTr="002C6EE4">
        <w:trPr>
          <w:trHeight w:val="764"/>
        </w:trPr>
        <w:tc>
          <w:tcPr>
            <w:tcW w:w="2059" w:type="dxa"/>
          </w:tcPr>
          <w:p w14:paraId="3ED10CBA" w14:textId="77777777" w:rsidR="00F238EA" w:rsidRPr="001E259E" w:rsidRDefault="00F238EA" w:rsidP="00E944D7">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whrÉ</w:t>
            </w:r>
          </w:p>
        </w:tc>
        <w:tc>
          <w:tcPr>
            <w:tcW w:w="2459" w:type="dxa"/>
          </w:tcPr>
          <w:p w14:paraId="74E21315" w14:textId="77777777" w:rsidR="00F238EA" w:rsidRPr="001E259E" w:rsidRDefault="00F238EA"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wÉç+ hÉç+rÉ</w:t>
            </w:r>
          </w:p>
        </w:tc>
        <w:tc>
          <w:tcPr>
            <w:tcW w:w="2160" w:type="dxa"/>
          </w:tcPr>
          <w:p w14:paraId="200312D4" w14:textId="77777777" w:rsidR="00F238EA" w:rsidRPr="001E259E" w:rsidRDefault="004A514E" w:rsidP="004A514E">
            <w:pPr>
              <w:rPr>
                <w:lang w:eastAsia="x-none"/>
              </w:rPr>
            </w:pPr>
            <w:r w:rsidRPr="001E259E">
              <w:rPr>
                <w:rFonts w:ascii="Latha" w:hAnsi="Latha" w:cs="Latha"/>
                <w:sz w:val="28"/>
                <w:szCs w:val="28"/>
                <w:cs/>
                <w:lang w:bidi="ta-IN"/>
              </w:rPr>
              <w:t>ஷ்</w:t>
            </w:r>
            <w:r w:rsidR="00F238EA"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ண்</w:t>
            </w:r>
            <w:r w:rsidR="00F238EA"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ய</w:t>
            </w:r>
          </w:p>
        </w:tc>
        <w:tc>
          <w:tcPr>
            <w:tcW w:w="2250" w:type="dxa"/>
          </w:tcPr>
          <w:p w14:paraId="30F60EC8" w14:textId="77777777" w:rsidR="00F238EA" w:rsidRPr="001E259E" w:rsidRDefault="002C6EE4" w:rsidP="002C6EE4">
            <w:pPr>
              <w:rPr>
                <w:rFonts w:ascii="Nirmala UI" w:hAnsi="Nirmala UI" w:cs="Nirmala UI"/>
                <w:b/>
                <w:bCs/>
                <w:sz w:val="28"/>
                <w:szCs w:val="28"/>
                <w:lang w:bidi="ml-IN"/>
              </w:rPr>
            </w:pPr>
            <w:r w:rsidRPr="001E259E">
              <w:rPr>
                <w:rFonts w:ascii="Nirmala UI" w:hAnsi="Nirmala UI" w:cs="Nirmala UI"/>
                <w:b/>
                <w:bCs/>
                <w:sz w:val="28"/>
                <w:szCs w:val="28"/>
                <w:cs/>
                <w:lang w:bidi="ml-IN"/>
              </w:rPr>
              <w:t>ഷ്</w:t>
            </w:r>
            <w:r w:rsidR="00F238EA" w:rsidRPr="001E259E">
              <w:rPr>
                <w:rFonts w:ascii="Nirmala UI" w:hAnsi="Nirmala UI" w:cs="Nirmala UI"/>
                <w:b/>
                <w:bCs/>
                <w:sz w:val="28"/>
                <w:szCs w:val="28"/>
                <w:lang w:bidi="ml-IN"/>
              </w:rPr>
              <w:t>+</w:t>
            </w:r>
            <w:r w:rsidR="00F238EA" w:rsidRPr="001E259E">
              <w:rPr>
                <w:rFonts w:ascii="Nirmala UI" w:hAnsi="Nirmala UI" w:cs="Nirmala UI"/>
                <w:b/>
                <w:bCs/>
                <w:sz w:val="28"/>
                <w:szCs w:val="28"/>
                <w:cs/>
                <w:lang w:bidi="ml-IN"/>
              </w:rPr>
              <w:t>ണ്</w:t>
            </w:r>
            <w:r w:rsidR="00F238EA" w:rsidRPr="001E259E">
              <w:rPr>
                <w:rFonts w:ascii="Nirmala UI" w:hAnsi="Nirmala UI" w:cs="Nirmala UI"/>
                <w:b/>
                <w:bCs/>
                <w:sz w:val="28"/>
                <w:szCs w:val="28"/>
                <w:lang w:bidi="ml-IN"/>
              </w:rPr>
              <w:t xml:space="preserve">+ </w:t>
            </w:r>
            <w:r w:rsidR="00F238EA" w:rsidRPr="001E259E">
              <w:rPr>
                <w:rFonts w:ascii="Nirmala UI" w:hAnsi="Nirmala UI" w:cs="Nirmala UI"/>
                <w:b/>
                <w:bCs/>
                <w:sz w:val="28"/>
                <w:szCs w:val="28"/>
                <w:cs/>
                <w:lang w:bidi="ml-IN"/>
              </w:rPr>
              <w:t>യ</w:t>
            </w:r>
          </w:p>
          <w:p w14:paraId="6AA1D83C" w14:textId="77777777" w:rsidR="00FA40A3" w:rsidRPr="001E259E" w:rsidRDefault="00FA40A3" w:rsidP="00FA40A3">
            <w:pPr>
              <w:rPr>
                <w:rFonts w:ascii="BRH Devanagari Extra" w:hAnsi="BRH Devanagari Extra" w:cs="BRH Devanagari Extra"/>
                <w:b/>
                <w:bCs/>
                <w:sz w:val="28"/>
                <w:szCs w:val="28"/>
              </w:rPr>
            </w:pP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 xml:space="preserve"> ഷ്ണ്യ</w:t>
            </w:r>
          </w:p>
        </w:tc>
      </w:tr>
      <w:tr w:rsidR="00F238EA" w:rsidRPr="001E259E" w14:paraId="0630BC63" w14:textId="77777777" w:rsidTr="002C6EE4">
        <w:tc>
          <w:tcPr>
            <w:tcW w:w="2059" w:type="dxa"/>
          </w:tcPr>
          <w:p w14:paraId="0FAB1951" w14:textId="77777777" w:rsidR="00F238EA" w:rsidRPr="001E259E" w:rsidRDefault="00F238EA" w:rsidP="00E10376">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£ürÉ</w:t>
            </w:r>
          </w:p>
        </w:tc>
        <w:tc>
          <w:tcPr>
            <w:tcW w:w="2459" w:type="dxa"/>
          </w:tcPr>
          <w:p w14:paraId="31F70215" w14:textId="77777777" w:rsidR="00F238EA" w:rsidRPr="001E259E" w:rsidRDefault="00F238EA" w:rsidP="00D86392">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Mçü + iÉç  + rÉ</w:t>
            </w:r>
          </w:p>
        </w:tc>
        <w:tc>
          <w:tcPr>
            <w:tcW w:w="2160" w:type="dxa"/>
          </w:tcPr>
          <w:p w14:paraId="6C17A84F" w14:textId="77777777" w:rsidR="00F238EA" w:rsidRPr="001E259E" w:rsidRDefault="004A514E" w:rsidP="008E0E6C">
            <w:pPr>
              <w:rPr>
                <w:lang w:eastAsia="x-none"/>
              </w:rPr>
            </w:pPr>
            <w:r w:rsidRPr="001E259E">
              <w:rPr>
                <w:rFonts w:ascii="Latha" w:hAnsi="Latha" w:cs="Latha"/>
                <w:sz w:val="28"/>
                <w:szCs w:val="28"/>
                <w:cs/>
                <w:lang w:bidi="ta-IN"/>
              </w:rPr>
              <w:t>க்</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D1256D" w:rsidRPr="001E259E">
              <w:rPr>
                <w:rFonts w:ascii="Latha" w:hAnsi="Latha" w:cs="Latha"/>
                <w:sz w:val="28"/>
                <w:szCs w:val="28"/>
                <w:cs/>
                <w:lang w:bidi="ta-IN"/>
              </w:rPr>
              <w:t>த்</w:t>
            </w:r>
            <w:r w:rsidR="00D1256D"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ய</w:t>
            </w:r>
          </w:p>
        </w:tc>
        <w:tc>
          <w:tcPr>
            <w:tcW w:w="2250" w:type="dxa"/>
          </w:tcPr>
          <w:p w14:paraId="62A0BFE1" w14:textId="77777777" w:rsidR="00F238EA" w:rsidRPr="001E259E" w:rsidRDefault="00F238EA" w:rsidP="002C6EE4">
            <w:pPr>
              <w:rPr>
                <w:rFonts w:ascii="Nirmala UI" w:hAnsi="Nirmala UI" w:cs="Nirmala UI"/>
                <w:b/>
                <w:bCs/>
                <w:sz w:val="28"/>
                <w:szCs w:val="28"/>
                <w:lang w:bidi="ml-IN"/>
              </w:rPr>
            </w:pPr>
            <w:r w:rsidRPr="001E259E">
              <w:rPr>
                <w:rFonts w:ascii="Nirmala UI" w:hAnsi="Nirmala UI" w:cs="Nirmala UI" w:hint="cs"/>
                <w:b/>
                <w:bCs/>
                <w:sz w:val="28"/>
                <w:szCs w:val="28"/>
                <w:cs/>
                <w:lang w:bidi="ml-IN"/>
              </w:rPr>
              <w:t>ക്</w:t>
            </w:r>
            <w:r w:rsidRPr="001E259E">
              <w:rPr>
                <w:rFonts w:ascii="BRH Devanagari Extra" w:hAnsi="BRH Devanagari Extra" w:cs="BRH Devanagari Extra"/>
                <w:b/>
                <w:bCs/>
                <w:sz w:val="28"/>
                <w:szCs w:val="28"/>
                <w:lang w:bidi="ml-IN"/>
              </w:rPr>
              <w:t xml:space="preserve">+ </w:t>
            </w:r>
            <w:r w:rsidRPr="001E259E">
              <w:rPr>
                <w:rFonts w:ascii="Nirmala UI" w:hAnsi="Nirmala UI" w:cs="Nirmala UI" w:hint="cs"/>
                <w:b/>
                <w:bCs/>
                <w:sz w:val="28"/>
                <w:szCs w:val="28"/>
                <w:cs/>
                <w:lang w:bidi="ml-IN"/>
              </w:rPr>
              <w:t>ത്</w:t>
            </w:r>
            <w:r w:rsidRPr="001E259E">
              <w:rPr>
                <w:rFonts w:ascii="BRH Devanagari Extra" w:hAnsi="BRH Devanagari Extra" w:cs="BRH Devanagari Extra"/>
                <w:b/>
                <w:bCs/>
                <w:sz w:val="28"/>
                <w:szCs w:val="28"/>
                <w:lang w:bidi="ml-IN"/>
              </w:rPr>
              <w:t xml:space="preserve">+ </w:t>
            </w:r>
            <w:r w:rsidRPr="001E259E">
              <w:rPr>
                <w:rFonts w:ascii="Nirmala UI" w:hAnsi="Nirmala UI" w:cs="Nirmala UI" w:hint="cs"/>
                <w:b/>
                <w:bCs/>
                <w:sz w:val="28"/>
                <w:szCs w:val="28"/>
                <w:cs/>
                <w:lang w:bidi="ml-IN"/>
              </w:rPr>
              <w:t>യ</w:t>
            </w:r>
          </w:p>
          <w:p w14:paraId="4BEE0B35" w14:textId="77777777" w:rsidR="00FA40A3" w:rsidRPr="001E259E" w:rsidRDefault="00FA40A3" w:rsidP="00B75805">
            <w:pPr>
              <w:rPr>
                <w:rFonts w:ascii="BRH Devanagari Extra" w:hAnsi="BRH Devanagari Extra" w:cs="BRH Devanagari Extra"/>
                <w:sz w:val="28"/>
                <w:szCs w:val="28"/>
              </w:rPr>
            </w:pP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 xml:space="preserve"> ക്ത്യ</w:t>
            </w:r>
          </w:p>
        </w:tc>
      </w:tr>
      <w:tr w:rsidR="00F238EA" w:rsidRPr="001E259E" w14:paraId="0D6CE854" w14:textId="77777777" w:rsidTr="002C6EE4">
        <w:tc>
          <w:tcPr>
            <w:tcW w:w="2059" w:type="dxa"/>
          </w:tcPr>
          <w:p w14:paraId="16B7C40F" w14:textId="77777777" w:rsidR="00F238EA" w:rsidRPr="001E259E" w:rsidRDefault="00F238EA" w:rsidP="00E944D7">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lastRenderedPageBreak/>
              <w:t>‡û</w:t>
            </w:r>
          </w:p>
        </w:tc>
        <w:tc>
          <w:tcPr>
            <w:tcW w:w="2459" w:type="dxa"/>
          </w:tcPr>
          <w:p w14:paraId="22E93FBA" w14:textId="77777777" w:rsidR="00F238EA" w:rsidRPr="001E259E" w:rsidRDefault="00F238EA" w:rsidP="008E0E6C">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 xml:space="preserve">Xèû+Mçü + iÉ  </w:t>
            </w:r>
          </w:p>
        </w:tc>
        <w:tc>
          <w:tcPr>
            <w:tcW w:w="2160" w:type="dxa"/>
          </w:tcPr>
          <w:p w14:paraId="693E98F6" w14:textId="77777777" w:rsidR="00F238EA" w:rsidRPr="001E259E" w:rsidRDefault="004A514E" w:rsidP="004A514E">
            <w:pPr>
              <w:rPr>
                <w:lang w:eastAsia="x-none"/>
              </w:rPr>
            </w:pPr>
            <w:r w:rsidRPr="001E259E">
              <w:rPr>
                <w:rFonts w:ascii="Latha" w:hAnsi="Latha" w:cs="Latha"/>
                <w:sz w:val="28"/>
                <w:szCs w:val="28"/>
                <w:cs/>
                <w:lang w:bidi="ta-IN"/>
              </w:rPr>
              <w:t>ங்</w:t>
            </w:r>
            <w:r w:rsidR="00F238EA"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க்</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D1256D" w:rsidRPr="001E259E">
              <w:rPr>
                <w:rFonts w:ascii="Latha" w:hAnsi="Latha" w:cs="Latha"/>
                <w:sz w:val="28"/>
                <w:szCs w:val="28"/>
                <w:cs/>
                <w:lang w:bidi="ta-IN"/>
              </w:rPr>
              <w:t>த</w:t>
            </w:r>
          </w:p>
        </w:tc>
        <w:tc>
          <w:tcPr>
            <w:tcW w:w="2250" w:type="dxa"/>
          </w:tcPr>
          <w:p w14:paraId="217EFFC4" w14:textId="77777777" w:rsidR="00F238EA" w:rsidRPr="001E259E" w:rsidRDefault="00F238EA" w:rsidP="002C6EE4">
            <w:pPr>
              <w:rPr>
                <w:rFonts w:ascii="Nirmala UI" w:hAnsi="Nirmala UI" w:cs="Nirmala UI"/>
                <w:b/>
                <w:bCs/>
                <w:sz w:val="28"/>
                <w:szCs w:val="28"/>
                <w:lang w:bidi="ml-IN"/>
              </w:rPr>
            </w:pPr>
            <w:r w:rsidRPr="001E259E">
              <w:rPr>
                <w:rFonts w:ascii="Nirmala UI" w:hAnsi="Nirmala UI" w:cs="Nirmala UI" w:hint="cs"/>
                <w:b/>
                <w:bCs/>
                <w:sz w:val="28"/>
                <w:szCs w:val="28"/>
                <w:cs/>
                <w:lang w:bidi="ml-IN"/>
              </w:rPr>
              <w:t>ങ്</w:t>
            </w:r>
            <w:r w:rsidRPr="001E259E">
              <w:rPr>
                <w:rFonts w:ascii="BRH Devanagari Extra" w:hAnsi="BRH Devanagari Extra" w:cs="BRH Devanagari Extra"/>
                <w:b/>
                <w:bCs/>
                <w:sz w:val="28"/>
                <w:szCs w:val="28"/>
                <w:lang w:bidi="ml-IN"/>
              </w:rPr>
              <w:t>+</w:t>
            </w:r>
            <w:r w:rsidRPr="001E259E">
              <w:rPr>
                <w:rFonts w:ascii="Nirmala UI" w:hAnsi="Nirmala UI" w:cs="Nirmala UI" w:hint="cs"/>
                <w:b/>
                <w:bCs/>
                <w:sz w:val="28"/>
                <w:szCs w:val="28"/>
                <w:cs/>
                <w:lang w:bidi="ml-IN"/>
              </w:rPr>
              <w:t>ക്</w:t>
            </w:r>
            <w:r w:rsidRPr="001E259E">
              <w:rPr>
                <w:rFonts w:ascii="BRH Devanagari Extra" w:hAnsi="BRH Devanagari Extra" w:cs="BRH Devanagari Extra"/>
                <w:b/>
                <w:bCs/>
                <w:sz w:val="28"/>
                <w:szCs w:val="28"/>
                <w:lang w:bidi="ml-IN"/>
              </w:rPr>
              <w:t xml:space="preserve">+ </w:t>
            </w:r>
            <w:r w:rsidRPr="001E259E">
              <w:rPr>
                <w:rFonts w:ascii="Nirmala UI" w:hAnsi="Nirmala UI" w:cs="Nirmala UI" w:hint="cs"/>
                <w:b/>
                <w:bCs/>
                <w:sz w:val="28"/>
                <w:szCs w:val="28"/>
                <w:cs/>
                <w:lang w:bidi="ml-IN"/>
              </w:rPr>
              <w:t>ത</w:t>
            </w:r>
          </w:p>
          <w:p w14:paraId="2026D959" w14:textId="77777777" w:rsidR="00FA40A3" w:rsidRPr="001E259E" w:rsidRDefault="00FA40A3" w:rsidP="002C6EE4">
            <w:pPr>
              <w:rPr>
                <w:rFonts w:ascii="BRH Devanagari Extra" w:hAnsi="BRH Devanagari Extra" w:cs="BRH Devanagari Extra"/>
                <w:sz w:val="28"/>
                <w:szCs w:val="28"/>
              </w:rPr>
            </w:pPr>
            <w:r w:rsidRPr="001E259E">
              <w:rPr>
                <w:rFonts w:ascii="Nirmala UI" w:hAnsi="Nirmala UI" w:cs="Nirmala UI" w:hint="cs"/>
                <w:b/>
                <w:bCs/>
                <w:sz w:val="28"/>
                <w:szCs w:val="28"/>
                <w:cs/>
                <w:lang w:bidi="ml-IN"/>
              </w:rPr>
              <w:t>ങ്ക്ത</w:t>
            </w:r>
          </w:p>
        </w:tc>
      </w:tr>
      <w:tr w:rsidR="00F238EA" w:rsidRPr="001E259E" w14:paraId="35534E14" w14:textId="77777777" w:rsidTr="002C6EE4">
        <w:tc>
          <w:tcPr>
            <w:tcW w:w="2059" w:type="dxa"/>
          </w:tcPr>
          <w:p w14:paraId="26198C73" w14:textId="77777777" w:rsidR="00F238EA" w:rsidRPr="001E259E" w:rsidRDefault="00F238EA" w:rsidP="00E944D7">
            <w:pPr>
              <w:rPr>
                <w:lang w:eastAsia="x-none"/>
              </w:rPr>
            </w:pPr>
            <w:r w:rsidRPr="001E259E">
              <w:rPr>
                <w:rFonts w:ascii="BRH Devanagari Extra" w:hAnsi="BRH Devanagari Extra" w:cs="BRH Devanagari Extra"/>
                <w:b/>
                <w:bCs/>
                <w:sz w:val="36"/>
                <w:szCs w:val="36"/>
              </w:rPr>
              <w:t>§rÉ</w:t>
            </w:r>
          </w:p>
        </w:tc>
        <w:tc>
          <w:tcPr>
            <w:tcW w:w="2459" w:type="dxa"/>
          </w:tcPr>
          <w:p w14:paraId="3D2DD884" w14:textId="77777777" w:rsidR="00F238EA" w:rsidRPr="001E259E" w:rsidRDefault="00F238EA" w:rsidP="00BD236B">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iÉç+Uç+ rÉ</w:t>
            </w:r>
          </w:p>
        </w:tc>
        <w:tc>
          <w:tcPr>
            <w:tcW w:w="2160" w:type="dxa"/>
          </w:tcPr>
          <w:p w14:paraId="22D81766" w14:textId="77777777" w:rsidR="00F238EA" w:rsidRPr="001E259E" w:rsidRDefault="00D1256D" w:rsidP="00E63739">
            <w:pPr>
              <w:rPr>
                <w:lang w:eastAsia="x-none"/>
              </w:rPr>
            </w:pPr>
            <w:r w:rsidRPr="001E259E">
              <w:rPr>
                <w:rFonts w:ascii="Latha" w:hAnsi="Latha" w:cs="Latha"/>
                <w:sz w:val="28"/>
                <w:szCs w:val="28"/>
                <w:cs/>
                <w:lang w:bidi="ta-IN"/>
              </w:rPr>
              <w:t>த்</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4A514E" w:rsidRPr="001E259E">
              <w:rPr>
                <w:rFonts w:ascii="Latha" w:hAnsi="Latha" w:cs="Latha"/>
                <w:sz w:val="28"/>
                <w:szCs w:val="28"/>
                <w:cs/>
                <w:lang w:bidi="ta-IN"/>
              </w:rPr>
              <w:t>ர்</w:t>
            </w:r>
            <w:r w:rsidR="004A514E"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4A514E" w:rsidRPr="001E259E">
              <w:rPr>
                <w:rFonts w:ascii="Latha" w:hAnsi="Latha" w:cs="Latha"/>
                <w:sz w:val="28"/>
                <w:szCs w:val="28"/>
                <w:cs/>
                <w:lang w:bidi="ta-IN"/>
              </w:rPr>
              <w:t>ய</w:t>
            </w:r>
          </w:p>
        </w:tc>
        <w:tc>
          <w:tcPr>
            <w:tcW w:w="2250" w:type="dxa"/>
          </w:tcPr>
          <w:p w14:paraId="5706568E" w14:textId="77777777" w:rsidR="00F238EA" w:rsidRPr="001E259E" w:rsidRDefault="00F238EA" w:rsidP="002C6EE4">
            <w:pPr>
              <w:rPr>
                <w:rFonts w:ascii="Nirmala UI" w:hAnsi="Nirmala UI" w:cs="Nirmala UI"/>
                <w:b/>
                <w:bCs/>
                <w:sz w:val="28"/>
                <w:szCs w:val="28"/>
                <w:lang w:bidi="ml-IN"/>
              </w:rPr>
            </w:pPr>
            <w:r w:rsidRPr="001E259E">
              <w:rPr>
                <w:rFonts w:ascii="Nirmala UI" w:hAnsi="Nirmala UI" w:cs="Nirmala UI" w:hint="cs"/>
                <w:b/>
                <w:bCs/>
                <w:sz w:val="28"/>
                <w:szCs w:val="28"/>
                <w:cs/>
                <w:lang w:bidi="ml-IN"/>
              </w:rPr>
              <w:t>ത്</w:t>
            </w:r>
            <w:r w:rsidRPr="001E259E">
              <w:rPr>
                <w:rFonts w:ascii="BRH Devanagari Extra" w:hAnsi="BRH Devanagari Extra" w:cs="BRH Devanagari Extra"/>
                <w:b/>
                <w:bCs/>
                <w:sz w:val="28"/>
                <w:szCs w:val="28"/>
                <w:lang w:bidi="ml-IN"/>
              </w:rPr>
              <w:t xml:space="preserve">+ </w:t>
            </w:r>
            <w:r w:rsidRPr="001E259E">
              <w:rPr>
                <w:rFonts w:ascii="Nirmala UI" w:hAnsi="Nirmala UI" w:cs="Nirmala UI" w:hint="cs"/>
                <w:b/>
                <w:bCs/>
                <w:sz w:val="28"/>
                <w:szCs w:val="28"/>
                <w:cs/>
                <w:lang w:bidi="ml-IN"/>
              </w:rPr>
              <w:t>ര്</w:t>
            </w:r>
            <w:r w:rsidRPr="001E259E">
              <w:rPr>
                <w:rFonts w:ascii="BRH Devanagari Extra" w:hAnsi="BRH Devanagari Extra" w:cs="BRH Devanagari Extra"/>
                <w:b/>
                <w:bCs/>
                <w:sz w:val="28"/>
                <w:szCs w:val="28"/>
                <w:lang w:bidi="ml-IN"/>
              </w:rPr>
              <w:t xml:space="preserve">+ </w:t>
            </w:r>
            <w:r w:rsidRPr="001E259E">
              <w:rPr>
                <w:rFonts w:ascii="Nirmala UI" w:hAnsi="Nirmala UI" w:cs="Nirmala UI" w:hint="cs"/>
                <w:b/>
                <w:bCs/>
                <w:sz w:val="28"/>
                <w:szCs w:val="28"/>
                <w:cs/>
                <w:lang w:bidi="ml-IN"/>
              </w:rPr>
              <w:t>യ</w:t>
            </w:r>
            <w:r w:rsidR="00FA40A3" w:rsidRPr="001E259E">
              <w:rPr>
                <w:rFonts w:ascii="Nirmala UI" w:hAnsi="Nirmala UI" w:cs="Nirmala UI"/>
                <w:b/>
                <w:bCs/>
                <w:sz w:val="28"/>
                <w:szCs w:val="28"/>
                <w:lang w:bidi="ml-IN"/>
              </w:rPr>
              <w:t>=</w:t>
            </w:r>
          </w:p>
          <w:p w14:paraId="29336FC3" w14:textId="77777777" w:rsidR="00FA40A3" w:rsidRPr="001E259E" w:rsidRDefault="00FA40A3" w:rsidP="002C6EE4">
            <w:pPr>
              <w:rPr>
                <w:rFonts w:ascii="BRH Devanagari Extra" w:hAnsi="BRH Devanagari Extra" w:cs="BRH Devanagari Extra"/>
                <w:sz w:val="28"/>
                <w:szCs w:val="28"/>
              </w:rPr>
            </w:pPr>
            <w:r w:rsidRPr="001E259E">
              <w:rPr>
                <w:rFonts w:ascii="Nirmala UI" w:hAnsi="Nirmala UI" w:cs="Nirmala UI" w:hint="cs"/>
                <w:b/>
                <w:bCs/>
                <w:sz w:val="28"/>
                <w:szCs w:val="28"/>
                <w:cs/>
                <w:lang w:bidi="ml-IN"/>
              </w:rPr>
              <w:t>ത്ര്യ</w:t>
            </w:r>
          </w:p>
        </w:tc>
      </w:tr>
    </w:tbl>
    <w:p w14:paraId="57E71E9F" w14:textId="77777777" w:rsidR="006212DE" w:rsidRPr="001E259E" w:rsidRDefault="006212DE" w:rsidP="006212DE">
      <w:pPr>
        <w:rPr>
          <w:lang w:eastAsia="x-none"/>
        </w:rPr>
      </w:pPr>
    </w:p>
    <w:p w14:paraId="588E8CEE" w14:textId="77777777" w:rsidR="00FA40A3" w:rsidRPr="001E259E" w:rsidRDefault="00FA40A3" w:rsidP="006212DE">
      <w:pPr>
        <w:rPr>
          <w:lang w:eastAsia="x-none"/>
        </w:rPr>
      </w:pPr>
    </w:p>
    <w:p w14:paraId="6FC17820" w14:textId="77777777" w:rsidR="005F18CD" w:rsidRPr="001E259E" w:rsidRDefault="00F77ABD" w:rsidP="00927B79">
      <w:pPr>
        <w:pStyle w:val="Heading3"/>
      </w:pPr>
      <w:bookmarkStart w:id="35" w:name="_Toc39090964"/>
      <w:r w:rsidRPr="001E259E">
        <w:t>Letters with ‘ra’ and ‘tra’</w:t>
      </w:r>
      <w:bookmarkEnd w:id="35"/>
    </w:p>
    <w:p w14:paraId="6C2A5284" w14:textId="77777777" w:rsidR="00F77ABD" w:rsidRPr="001E259E" w:rsidRDefault="00F77ABD" w:rsidP="00F77ABD">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2279"/>
        <w:gridCol w:w="2430"/>
        <w:gridCol w:w="2447"/>
      </w:tblGrid>
      <w:tr w:rsidR="00F238EA" w:rsidRPr="001E259E" w14:paraId="7F080115" w14:textId="77777777" w:rsidTr="00F238EA">
        <w:tc>
          <w:tcPr>
            <w:tcW w:w="2059" w:type="dxa"/>
          </w:tcPr>
          <w:p w14:paraId="2EAC8B90" w14:textId="77777777" w:rsidR="00F238EA" w:rsidRPr="001E259E" w:rsidRDefault="00F238EA" w:rsidP="00E944D7">
            <w:pPr>
              <w:rPr>
                <w:b/>
                <w:bCs/>
                <w:lang w:eastAsia="x-none"/>
              </w:rPr>
            </w:pPr>
            <w:r w:rsidRPr="001E259E">
              <w:rPr>
                <w:b/>
                <w:bCs/>
                <w:lang w:eastAsia="x-none"/>
              </w:rPr>
              <w:t>Sanskrit Consonant</w:t>
            </w:r>
          </w:p>
        </w:tc>
        <w:tc>
          <w:tcPr>
            <w:tcW w:w="2279" w:type="dxa"/>
          </w:tcPr>
          <w:p w14:paraId="2C72E5A9" w14:textId="77777777" w:rsidR="00F238EA" w:rsidRPr="001E259E" w:rsidRDefault="00F238EA" w:rsidP="00F43833">
            <w:pPr>
              <w:jc w:val="center"/>
              <w:rPr>
                <w:b/>
                <w:bCs/>
                <w:lang w:eastAsia="x-none"/>
              </w:rPr>
            </w:pPr>
            <w:r w:rsidRPr="001E259E">
              <w:rPr>
                <w:b/>
                <w:bCs/>
                <w:lang w:eastAsia="x-none"/>
              </w:rPr>
              <w:t>How formed</w:t>
            </w:r>
          </w:p>
        </w:tc>
        <w:tc>
          <w:tcPr>
            <w:tcW w:w="2430" w:type="dxa"/>
          </w:tcPr>
          <w:p w14:paraId="4EE14FC6" w14:textId="77777777" w:rsidR="00F238EA" w:rsidRPr="001E259E" w:rsidRDefault="00F238EA" w:rsidP="00E944D7">
            <w:pPr>
              <w:rPr>
                <w:b/>
                <w:bCs/>
                <w:lang w:eastAsia="x-none"/>
              </w:rPr>
            </w:pPr>
            <w:r w:rsidRPr="001E259E">
              <w:rPr>
                <w:b/>
                <w:bCs/>
                <w:lang w:eastAsia="x-none"/>
              </w:rPr>
              <w:t>Tamil Letter representation</w:t>
            </w:r>
          </w:p>
        </w:tc>
        <w:tc>
          <w:tcPr>
            <w:tcW w:w="1890" w:type="dxa"/>
          </w:tcPr>
          <w:p w14:paraId="34BE2E6E" w14:textId="77777777" w:rsidR="00F238EA" w:rsidRPr="001E259E" w:rsidRDefault="00F238EA" w:rsidP="00E944D7">
            <w:pPr>
              <w:rPr>
                <w:b/>
                <w:bCs/>
                <w:lang w:eastAsia="x-none"/>
              </w:rPr>
            </w:pPr>
            <w:r w:rsidRPr="001E259E">
              <w:rPr>
                <w:b/>
                <w:bCs/>
                <w:lang w:eastAsia="x-none"/>
              </w:rPr>
              <w:t>Malayalam Letter representation</w:t>
            </w:r>
          </w:p>
        </w:tc>
      </w:tr>
      <w:tr w:rsidR="00F238EA" w:rsidRPr="001E259E" w14:paraId="7342C842" w14:textId="77777777" w:rsidTr="00F238EA">
        <w:tc>
          <w:tcPr>
            <w:tcW w:w="2059" w:type="dxa"/>
          </w:tcPr>
          <w:p w14:paraId="711E7BA3" w14:textId="77777777" w:rsidR="00F238EA" w:rsidRPr="001E259E" w:rsidRDefault="00F238EA" w:rsidP="00E944D7">
            <w:pPr>
              <w:rPr>
                <w:b/>
                <w:bCs/>
                <w:sz w:val="36"/>
                <w:szCs w:val="36"/>
                <w:lang w:eastAsia="x-none"/>
              </w:rPr>
            </w:pPr>
            <w:r w:rsidRPr="001E259E">
              <w:rPr>
                <w:rFonts w:ascii="BRH Devanagari Extra" w:hAnsi="BRH Devanagari Extra" w:cs="BRH Devanagari Extra"/>
                <w:b/>
                <w:bCs/>
                <w:sz w:val="36"/>
                <w:szCs w:val="36"/>
              </w:rPr>
              <w:t>§É</w:t>
            </w:r>
          </w:p>
        </w:tc>
        <w:tc>
          <w:tcPr>
            <w:tcW w:w="2279" w:type="dxa"/>
          </w:tcPr>
          <w:p w14:paraId="397A038B" w14:textId="77777777" w:rsidR="00F238EA" w:rsidRPr="001E259E" w:rsidRDefault="00F238EA" w:rsidP="00F238EA">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iÉç+U</w:t>
            </w:r>
          </w:p>
        </w:tc>
        <w:tc>
          <w:tcPr>
            <w:tcW w:w="2430" w:type="dxa"/>
          </w:tcPr>
          <w:p w14:paraId="18E6B18F" w14:textId="77777777" w:rsidR="00F238EA" w:rsidRPr="001E259E" w:rsidRDefault="004A514E" w:rsidP="004A514E">
            <w:pPr>
              <w:rPr>
                <w:b/>
                <w:bCs/>
                <w:lang w:eastAsia="x-none"/>
              </w:rPr>
            </w:pPr>
            <w:r w:rsidRPr="001E259E">
              <w:rPr>
                <w:rFonts w:ascii="Latha" w:hAnsi="Latha" w:cs="Latha"/>
                <w:sz w:val="28"/>
                <w:szCs w:val="28"/>
                <w:cs/>
                <w:lang w:bidi="ta-IN"/>
              </w:rPr>
              <w:t>த்</w:t>
            </w:r>
            <w:r w:rsidR="00F238EA" w:rsidRPr="001E259E">
              <w:rPr>
                <w:rFonts w:ascii="BRH Tamil Tab Extra" w:hAnsi="BRH Tamil Tab Extra" w:cs="BRH Tamil Tab Extra"/>
                <w:b/>
                <w:bCs/>
                <w:sz w:val="40"/>
                <w:szCs w:val="40"/>
              </w:rPr>
              <w:t xml:space="preserve"> + </w:t>
            </w:r>
            <w:r w:rsidRPr="001E259E">
              <w:rPr>
                <w:rFonts w:ascii="Latha" w:hAnsi="Latha" w:cs="Latha"/>
                <w:sz w:val="28"/>
                <w:szCs w:val="28"/>
                <w:cs/>
                <w:lang w:bidi="ta-IN"/>
              </w:rPr>
              <w:t>ர</w:t>
            </w:r>
          </w:p>
        </w:tc>
        <w:tc>
          <w:tcPr>
            <w:tcW w:w="1890" w:type="dxa"/>
          </w:tcPr>
          <w:p w14:paraId="6536680E" w14:textId="77777777" w:rsidR="00F238EA" w:rsidRPr="001E259E" w:rsidRDefault="00F238EA" w:rsidP="008D5AA3">
            <w:pPr>
              <w:tabs>
                <w:tab w:val="left" w:pos="420"/>
                <w:tab w:val="center" w:pos="714"/>
              </w:tabs>
              <w:jc w:val="center"/>
              <w:rPr>
                <w:rFonts w:ascii="Nirmala UI" w:hAnsi="Nirmala UI" w:cs="Nirmala UI"/>
                <w:b/>
                <w:bCs/>
                <w:sz w:val="28"/>
                <w:szCs w:val="28"/>
              </w:rPr>
            </w:pPr>
            <w:r w:rsidRPr="001E259E">
              <w:rPr>
                <w:rFonts w:ascii="Nirmala UI" w:hAnsi="Nirmala UI" w:cs="Nirmala UI"/>
                <w:b/>
                <w:bCs/>
                <w:sz w:val="28"/>
                <w:szCs w:val="28"/>
                <w:cs/>
                <w:lang w:bidi="ml-IN"/>
              </w:rPr>
              <w:t>ത്</w:t>
            </w:r>
            <w:r w:rsidRPr="001E259E">
              <w:rPr>
                <w:rFonts w:ascii="Nirmala UI" w:hAnsi="Nirmala UI" w:cs="Nirmala UI"/>
                <w:b/>
                <w:bCs/>
                <w:sz w:val="28"/>
                <w:szCs w:val="28"/>
              </w:rPr>
              <w:t>+</w:t>
            </w:r>
            <w:r w:rsidRPr="001E259E">
              <w:rPr>
                <w:rFonts w:ascii="Nirmala UI" w:hAnsi="Nirmala UI" w:cs="Nirmala UI"/>
                <w:b/>
                <w:bCs/>
                <w:sz w:val="28"/>
                <w:szCs w:val="28"/>
                <w:cs/>
                <w:lang w:bidi="ml-IN"/>
              </w:rPr>
              <w:t>ര</w:t>
            </w:r>
            <w:r w:rsidR="00FA40A3" w:rsidRPr="001E259E">
              <w:rPr>
                <w:rFonts w:ascii="Nirmala UI" w:hAnsi="Nirmala UI" w:cs="Nirmala UI"/>
                <w:b/>
                <w:bCs/>
                <w:sz w:val="28"/>
                <w:szCs w:val="28"/>
                <w:lang w:bidi="ml-IN"/>
              </w:rPr>
              <w:t>=</w:t>
            </w:r>
            <w:r w:rsidR="00FA40A3" w:rsidRPr="001E259E">
              <w:rPr>
                <w:rFonts w:ascii="Nirmala UI" w:hAnsi="Nirmala UI" w:cs="Nirmala UI"/>
                <w:b/>
                <w:bCs/>
                <w:sz w:val="28"/>
                <w:szCs w:val="28"/>
                <w:cs/>
                <w:lang w:bidi="ml-IN"/>
              </w:rPr>
              <w:t xml:space="preserve"> ത്ര</w:t>
            </w:r>
          </w:p>
        </w:tc>
      </w:tr>
      <w:tr w:rsidR="00F238EA" w:rsidRPr="001E259E" w14:paraId="32C674E2" w14:textId="77777777" w:rsidTr="00F238EA">
        <w:tc>
          <w:tcPr>
            <w:tcW w:w="2059" w:type="dxa"/>
          </w:tcPr>
          <w:p w14:paraId="640990BF" w14:textId="77777777" w:rsidR="00F238EA" w:rsidRPr="001E259E" w:rsidRDefault="00F238EA" w:rsidP="00F77ABD">
            <w:pPr>
              <w:rPr>
                <w:lang w:eastAsia="x-none"/>
              </w:rPr>
            </w:pPr>
            <w:r w:rsidRPr="001E259E">
              <w:rPr>
                <w:rFonts w:ascii="BRH Devanagari Extra" w:hAnsi="BRH Devanagari Extra" w:cs="BRH Devanagari Extra"/>
                <w:b/>
                <w:bCs/>
                <w:sz w:val="36"/>
                <w:szCs w:val="36"/>
              </w:rPr>
              <w:t>bÉ</w:t>
            </w:r>
            <w:r w:rsidRPr="001E259E">
              <w:rPr>
                <w:rFonts w:ascii="BRH Devanagari Extra" w:hAnsi="BRH Devanagari Extra" w:cs="BRH Devanagari Extra"/>
                <w:sz w:val="32"/>
                <w:szCs w:val="32"/>
              </w:rPr>
              <w:t>ë</w:t>
            </w:r>
          </w:p>
        </w:tc>
        <w:tc>
          <w:tcPr>
            <w:tcW w:w="2279" w:type="dxa"/>
          </w:tcPr>
          <w:p w14:paraId="5E02EA7E" w14:textId="77777777" w:rsidR="00F238EA" w:rsidRPr="001E259E" w:rsidRDefault="00F238EA"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bÉç+ U</w:t>
            </w:r>
          </w:p>
        </w:tc>
        <w:tc>
          <w:tcPr>
            <w:tcW w:w="2430" w:type="dxa"/>
          </w:tcPr>
          <w:p w14:paraId="30EACE53" w14:textId="77777777" w:rsidR="00F238EA" w:rsidRPr="001E259E" w:rsidRDefault="004A514E" w:rsidP="004A514E">
            <w:pPr>
              <w:rPr>
                <w:b/>
                <w:bCs/>
                <w:lang w:eastAsia="x-none"/>
              </w:rPr>
            </w:pPr>
            <w:r w:rsidRPr="001E259E">
              <w:rPr>
                <w:rFonts w:ascii="Latha" w:hAnsi="Latha" w:cs="Latha"/>
                <w:sz w:val="28"/>
                <w:szCs w:val="28"/>
                <w:cs/>
                <w:lang w:bidi="ta-IN"/>
              </w:rPr>
              <w:t>க்</w:t>
            </w:r>
            <w:r w:rsidR="00F238EA" w:rsidRPr="001E259E">
              <w:rPr>
                <w:rFonts w:ascii="Latha" w:hAnsi="Latha" w:cs="Latha"/>
                <w:b/>
                <w:bCs/>
                <w:position w:val="-12"/>
                <w:sz w:val="28"/>
                <w:szCs w:val="28"/>
              </w:rPr>
              <w:t>4</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ர</w:t>
            </w:r>
          </w:p>
        </w:tc>
        <w:tc>
          <w:tcPr>
            <w:tcW w:w="1890" w:type="dxa"/>
          </w:tcPr>
          <w:p w14:paraId="3AFA04DE" w14:textId="77777777" w:rsidR="00F238EA" w:rsidRPr="001E259E" w:rsidRDefault="00F238EA" w:rsidP="008D5AA3">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ഘ്</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ര</w:t>
            </w:r>
            <w:r w:rsidR="00FA40A3" w:rsidRPr="001E259E">
              <w:rPr>
                <w:rFonts w:ascii="Nirmala UI" w:hAnsi="Nirmala UI" w:cs="Nirmala UI"/>
                <w:b/>
                <w:bCs/>
                <w:sz w:val="28"/>
                <w:szCs w:val="28"/>
                <w:lang w:bidi="ml-IN"/>
              </w:rPr>
              <w:t xml:space="preserve"> =</w:t>
            </w:r>
          </w:p>
          <w:p w14:paraId="249993C3" w14:textId="77777777" w:rsidR="00FA40A3" w:rsidRPr="001E259E" w:rsidRDefault="00FA40A3" w:rsidP="008D5AA3">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ഘ്ര</w:t>
            </w:r>
          </w:p>
        </w:tc>
      </w:tr>
      <w:tr w:rsidR="00F238EA" w:rsidRPr="001E259E" w14:paraId="3CB953CA" w14:textId="77777777" w:rsidTr="00F238EA">
        <w:tc>
          <w:tcPr>
            <w:tcW w:w="2059" w:type="dxa"/>
          </w:tcPr>
          <w:p w14:paraId="027EE22A" w14:textId="77777777" w:rsidR="00F238EA" w:rsidRPr="001E259E" w:rsidRDefault="00F238EA" w:rsidP="00E10376">
            <w:pPr>
              <w:rPr>
                <w:lang w:eastAsia="x-none"/>
              </w:rPr>
            </w:pPr>
            <w:r w:rsidRPr="001E259E">
              <w:rPr>
                <w:rFonts w:ascii="BRH Devanagari Extra" w:hAnsi="BRH Devanagari Extra" w:cs="BRH Devanagari Extra"/>
                <w:b/>
                <w:bCs/>
                <w:sz w:val="36"/>
                <w:szCs w:val="36"/>
              </w:rPr>
              <w:t>Oíû</w:t>
            </w:r>
          </w:p>
        </w:tc>
        <w:tc>
          <w:tcPr>
            <w:tcW w:w="2279" w:type="dxa"/>
          </w:tcPr>
          <w:p w14:paraId="58B7137D" w14:textId="77777777" w:rsidR="00F238EA" w:rsidRPr="001E259E" w:rsidRDefault="00F238EA" w:rsidP="00E944D7">
            <w:pPr>
              <w:rPr>
                <w:rFonts w:ascii="BRH Devanagari Extra" w:hAnsi="BRH Devanagari Extra" w:cs="BRH Devanagari Extra"/>
                <w:sz w:val="36"/>
                <w:szCs w:val="36"/>
              </w:rPr>
            </w:pPr>
            <w:r w:rsidRPr="001E259E">
              <w:rPr>
                <w:rFonts w:ascii="BRH Devanagari Extra" w:hAnsi="BRH Devanagari Extra" w:cs="BRH Devanagari Extra"/>
                <w:sz w:val="36"/>
                <w:szCs w:val="36"/>
              </w:rPr>
              <w:t xml:space="preserve"> </w:t>
            </w:r>
            <w:r w:rsidRPr="001E259E">
              <w:rPr>
                <w:rFonts w:ascii="BRH Devanagari Extra" w:hAnsi="BRH Devanagari Extra" w:cs="BRH Devanagari Extra"/>
                <w:b/>
                <w:bCs/>
                <w:sz w:val="32"/>
                <w:szCs w:val="32"/>
              </w:rPr>
              <w:t>Oèû +U</w:t>
            </w:r>
          </w:p>
        </w:tc>
        <w:tc>
          <w:tcPr>
            <w:tcW w:w="2430" w:type="dxa"/>
          </w:tcPr>
          <w:p w14:paraId="02737F07" w14:textId="77777777" w:rsidR="00F238EA" w:rsidRPr="001E259E" w:rsidRDefault="004A514E" w:rsidP="004A514E">
            <w:pPr>
              <w:rPr>
                <w:b/>
                <w:bCs/>
                <w:lang w:eastAsia="x-none"/>
              </w:rPr>
            </w:pPr>
            <w:r w:rsidRPr="001E259E">
              <w:rPr>
                <w:rFonts w:ascii="Latha" w:hAnsi="Latha" w:cs="Latha"/>
                <w:sz w:val="28"/>
                <w:szCs w:val="28"/>
                <w:cs/>
                <w:lang w:bidi="ta-IN"/>
              </w:rPr>
              <w:t>ட்</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ர</w:t>
            </w:r>
          </w:p>
        </w:tc>
        <w:tc>
          <w:tcPr>
            <w:tcW w:w="1890" w:type="dxa"/>
          </w:tcPr>
          <w:p w14:paraId="23DCE724" w14:textId="77777777" w:rsidR="00F238EA" w:rsidRPr="001E259E" w:rsidRDefault="00F238EA" w:rsidP="008D5AA3">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ട്</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ര</w:t>
            </w:r>
          </w:p>
          <w:p w14:paraId="6C9C2160" w14:textId="77777777" w:rsidR="00FA40A3" w:rsidRPr="001E259E" w:rsidRDefault="00FA40A3" w:rsidP="008D5AA3">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ട്ര</w:t>
            </w:r>
          </w:p>
        </w:tc>
      </w:tr>
      <w:tr w:rsidR="00F238EA" w:rsidRPr="001E259E" w14:paraId="017CD3DA" w14:textId="77777777" w:rsidTr="00F238EA">
        <w:tc>
          <w:tcPr>
            <w:tcW w:w="2059" w:type="dxa"/>
          </w:tcPr>
          <w:p w14:paraId="2CD04639" w14:textId="77777777" w:rsidR="00F238EA" w:rsidRPr="001E259E" w:rsidRDefault="00F238EA" w:rsidP="00E944D7">
            <w:pPr>
              <w:rPr>
                <w:lang w:eastAsia="x-none"/>
              </w:rPr>
            </w:pPr>
            <w:r w:rsidRPr="001E259E">
              <w:rPr>
                <w:rFonts w:ascii="BRH Devanagari Extra" w:hAnsi="BRH Devanagari Extra" w:cs="BRH Devanagari Extra"/>
                <w:b/>
                <w:bCs/>
                <w:sz w:val="36"/>
                <w:szCs w:val="36"/>
              </w:rPr>
              <w:t>¹í</w:t>
            </w:r>
          </w:p>
        </w:tc>
        <w:tc>
          <w:tcPr>
            <w:tcW w:w="2279" w:type="dxa"/>
          </w:tcPr>
          <w:p w14:paraId="4D22CA61" w14:textId="77777777" w:rsidR="00F238EA" w:rsidRPr="001E259E" w:rsidRDefault="00F238EA" w:rsidP="00F238EA">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wÉç +</w:t>
            </w:r>
            <w:r w:rsidRPr="001E259E">
              <w:rPr>
                <w:rFonts w:ascii="BRH Devanagari Extra" w:hAnsi="BRH Devanagari Extra" w:cs="BRH Devanagari Extra"/>
                <w:b/>
                <w:bCs/>
                <w:sz w:val="32"/>
                <w:szCs w:val="32"/>
              </w:rPr>
              <w:tab/>
              <w:t>Oèû+U</w:t>
            </w:r>
          </w:p>
        </w:tc>
        <w:tc>
          <w:tcPr>
            <w:tcW w:w="2430" w:type="dxa"/>
          </w:tcPr>
          <w:p w14:paraId="4ABAC4A1" w14:textId="77777777" w:rsidR="00F238EA" w:rsidRPr="001E259E" w:rsidRDefault="004A514E" w:rsidP="004A514E">
            <w:pPr>
              <w:rPr>
                <w:b/>
                <w:bCs/>
                <w:lang w:eastAsia="x-none"/>
              </w:rPr>
            </w:pPr>
            <w:r w:rsidRPr="001E259E">
              <w:rPr>
                <w:rFonts w:ascii="Latha" w:hAnsi="Latha" w:cs="Latha"/>
                <w:sz w:val="28"/>
                <w:szCs w:val="28"/>
                <w:cs/>
                <w:lang w:bidi="ta-IN"/>
              </w:rPr>
              <w:t>ஷ்</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ட்</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ர</w:t>
            </w:r>
          </w:p>
        </w:tc>
        <w:tc>
          <w:tcPr>
            <w:tcW w:w="1890" w:type="dxa"/>
          </w:tcPr>
          <w:p w14:paraId="7A1622B6" w14:textId="77777777" w:rsidR="00F238EA" w:rsidRPr="001E259E" w:rsidRDefault="00F238EA" w:rsidP="008D5AA3">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ഷ്</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ട്</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ര</w:t>
            </w:r>
          </w:p>
          <w:p w14:paraId="3E3E923C" w14:textId="77777777" w:rsidR="00FA40A3" w:rsidRPr="001E259E" w:rsidRDefault="00FA40A3" w:rsidP="008D5AA3">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ഷ്ട്ര</w:t>
            </w:r>
          </w:p>
        </w:tc>
      </w:tr>
      <w:tr w:rsidR="00F238EA" w:rsidRPr="001E259E" w14:paraId="6083B0D0" w14:textId="77777777" w:rsidTr="00F238EA">
        <w:tc>
          <w:tcPr>
            <w:tcW w:w="2059" w:type="dxa"/>
          </w:tcPr>
          <w:p w14:paraId="2CD813AF" w14:textId="77777777" w:rsidR="00F238EA" w:rsidRPr="001E259E" w:rsidRDefault="00F238EA" w:rsidP="00E944D7">
            <w:pPr>
              <w:rPr>
                <w:lang w:eastAsia="x-none"/>
              </w:rPr>
            </w:pPr>
            <w:r w:rsidRPr="001E259E">
              <w:rPr>
                <w:rFonts w:ascii="BRH Devanagari Extra" w:hAnsi="BRH Devanagari Extra" w:cs="BRH Devanagari Extra"/>
                <w:b/>
                <w:bCs/>
                <w:sz w:val="36"/>
                <w:szCs w:val="36"/>
              </w:rPr>
              <w:t>AÉrÉï,</w:t>
            </w:r>
          </w:p>
        </w:tc>
        <w:tc>
          <w:tcPr>
            <w:tcW w:w="2279" w:type="dxa"/>
          </w:tcPr>
          <w:p w14:paraId="7877F0F8" w14:textId="77777777" w:rsidR="00F238EA" w:rsidRPr="001E259E" w:rsidRDefault="00F238EA"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AÉ +Uç+ rÉ</w:t>
            </w:r>
          </w:p>
        </w:tc>
        <w:tc>
          <w:tcPr>
            <w:tcW w:w="2430" w:type="dxa"/>
          </w:tcPr>
          <w:p w14:paraId="2C6461FA" w14:textId="77777777" w:rsidR="00F238EA" w:rsidRPr="001E259E" w:rsidRDefault="004A514E" w:rsidP="004A514E">
            <w:pPr>
              <w:rPr>
                <w:b/>
                <w:bCs/>
                <w:lang w:eastAsia="x-none"/>
              </w:rPr>
            </w:pPr>
            <w:r w:rsidRPr="001E259E">
              <w:rPr>
                <w:rFonts w:ascii="Latha" w:hAnsi="Latha" w:cs="Latha"/>
                <w:sz w:val="28"/>
                <w:szCs w:val="28"/>
                <w:cs/>
                <w:lang w:bidi="ta-IN"/>
              </w:rPr>
              <w:t>ஆ</w:t>
            </w:r>
            <w:r w:rsidR="00F238EA" w:rsidRPr="001E259E">
              <w:rPr>
                <w:rFonts w:ascii="BRH Tamil Tab Extra" w:hAnsi="BRH Tamil Tab Extra" w:cs="BRH Tamil Tab Extra"/>
                <w:b/>
                <w:bCs/>
                <w:sz w:val="40"/>
                <w:szCs w:val="40"/>
              </w:rPr>
              <w:t xml:space="preserve"> + </w:t>
            </w:r>
            <w:r w:rsidRPr="001E259E">
              <w:rPr>
                <w:rFonts w:ascii="Latha" w:hAnsi="Latha" w:cs="Latha"/>
                <w:sz w:val="28"/>
                <w:szCs w:val="28"/>
                <w:cs/>
                <w:lang w:bidi="ta-IN"/>
              </w:rPr>
              <w:t>ர்</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ய</w:t>
            </w:r>
          </w:p>
        </w:tc>
        <w:tc>
          <w:tcPr>
            <w:tcW w:w="1890" w:type="dxa"/>
          </w:tcPr>
          <w:p w14:paraId="220F8A11" w14:textId="77777777" w:rsidR="00F238EA" w:rsidRPr="001E259E" w:rsidRDefault="00F238EA" w:rsidP="008D5AA3">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ആ</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ര്</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യ</w:t>
            </w:r>
          </w:p>
          <w:p w14:paraId="49306446" w14:textId="77777777" w:rsidR="00FA40A3" w:rsidRPr="001E259E" w:rsidRDefault="00FA40A3" w:rsidP="008D5AA3">
            <w:pPr>
              <w:tabs>
                <w:tab w:val="left" w:pos="420"/>
                <w:tab w:val="center" w:pos="714"/>
              </w:tabs>
              <w:jc w:val="center"/>
              <w:rPr>
                <w:rFonts w:ascii="Kartika" w:hAnsi="Kartika" w:cs="Nirmala UI"/>
                <w:sz w:val="36"/>
                <w:szCs w:val="36"/>
                <w:lang w:bidi="ml-IN"/>
              </w:rPr>
            </w:pPr>
            <w:r w:rsidRPr="001E259E">
              <w:rPr>
                <w:rFonts w:ascii="Kartika" w:hAnsi="Kartika" w:cs="Nirmala UI"/>
                <w:b/>
                <w:bCs/>
                <w:sz w:val="28"/>
                <w:szCs w:val="28"/>
                <w:cs/>
                <w:lang w:bidi="ml-IN"/>
              </w:rPr>
              <w:t>ആര്യ</w:t>
            </w:r>
          </w:p>
        </w:tc>
      </w:tr>
      <w:tr w:rsidR="00F238EA" w:rsidRPr="001E259E" w14:paraId="36E5EB44" w14:textId="77777777" w:rsidTr="00F238EA">
        <w:tc>
          <w:tcPr>
            <w:tcW w:w="2059" w:type="dxa"/>
          </w:tcPr>
          <w:p w14:paraId="3722FE2B" w14:textId="77777777" w:rsidR="00F238EA" w:rsidRPr="001E259E" w:rsidRDefault="00F238EA" w:rsidP="00A54AC4">
            <w:pPr>
              <w:rPr>
                <w:rFonts w:ascii="BRH Devanagari Extra" w:hAnsi="BRH Devanagari Extra" w:cs="BRH Devanagari Extra"/>
                <w:sz w:val="32"/>
                <w:szCs w:val="32"/>
              </w:rPr>
            </w:pPr>
            <w:r w:rsidRPr="001E259E">
              <w:rPr>
                <w:rFonts w:ascii="BRH Devanagari Extra" w:hAnsi="BRH Devanagari Extra" w:cs="BRH Devanagari Extra"/>
                <w:b/>
                <w:bCs/>
                <w:sz w:val="36"/>
                <w:szCs w:val="36"/>
              </w:rPr>
              <w:t>MüÉrÉï</w:t>
            </w:r>
          </w:p>
        </w:tc>
        <w:tc>
          <w:tcPr>
            <w:tcW w:w="2279" w:type="dxa"/>
          </w:tcPr>
          <w:p w14:paraId="547D92F5" w14:textId="77777777" w:rsidR="00F238EA" w:rsidRPr="001E259E" w:rsidRDefault="00F238EA" w:rsidP="00E944D7">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MüÉ+Uç+ rÉ</w:t>
            </w:r>
          </w:p>
        </w:tc>
        <w:tc>
          <w:tcPr>
            <w:tcW w:w="2430" w:type="dxa"/>
          </w:tcPr>
          <w:p w14:paraId="707BAAF3" w14:textId="77777777" w:rsidR="00F238EA" w:rsidRPr="001E259E" w:rsidRDefault="004A514E" w:rsidP="004A514E">
            <w:pPr>
              <w:rPr>
                <w:b/>
                <w:bCs/>
                <w:lang w:eastAsia="x-none"/>
              </w:rPr>
            </w:pPr>
            <w:r w:rsidRPr="001E259E">
              <w:rPr>
                <w:rFonts w:ascii="Latha" w:hAnsi="Latha" w:cs="Latha"/>
                <w:sz w:val="28"/>
                <w:szCs w:val="28"/>
                <w:cs/>
                <w:lang w:bidi="ta-IN"/>
              </w:rPr>
              <w:t>கா</w:t>
            </w:r>
            <w:r w:rsidR="00F238EA" w:rsidRPr="001E259E">
              <w:rPr>
                <w:rFonts w:ascii="BRH Tamil Tab Extra" w:hAnsi="BRH Tamil Tab Extra" w:cs="BRH Tamil Tab Extra"/>
                <w:b/>
                <w:bCs/>
                <w:sz w:val="40"/>
                <w:szCs w:val="40"/>
              </w:rPr>
              <w:t xml:space="preserve"> + </w:t>
            </w:r>
            <w:r w:rsidRPr="001E259E">
              <w:rPr>
                <w:rFonts w:ascii="Latha" w:hAnsi="Latha" w:cs="Latha"/>
                <w:sz w:val="28"/>
                <w:szCs w:val="28"/>
                <w:cs/>
                <w:lang w:bidi="ta-IN"/>
              </w:rPr>
              <w:t>ர்</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ய</w:t>
            </w:r>
          </w:p>
        </w:tc>
        <w:tc>
          <w:tcPr>
            <w:tcW w:w="1890" w:type="dxa"/>
          </w:tcPr>
          <w:p w14:paraId="535A2656" w14:textId="77777777" w:rsidR="00F238EA" w:rsidRPr="001E259E" w:rsidRDefault="00F238EA" w:rsidP="008D5AA3">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കാ</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ര്</w:t>
            </w:r>
            <w:r w:rsidR="00897D86" w:rsidRPr="001E259E">
              <w:rPr>
                <w:rFonts w:ascii="Nirmala UI" w:hAnsi="Nirmala UI" w:cs="Nirmala UI"/>
                <w:b/>
                <w:bCs/>
                <w:sz w:val="28"/>
                <w:szCs w:val="28"/>
                <w:lang w:bidi="ml-IN"/>
              </w:rPr>
              <w:t>*</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യ</w:t>
            </w:r>
          </w:p>
          <w:p w14:paraId="447D8709" w14:textId="77777777" w:rsidR="00FA40A3" w:rsidRPr="001E259E" w:rsidRDefault="00FA40A3" w:rsidP="00FA40A3">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കാര്യ</w:t>
            </w:r>
          </w:p>
          <w:p w14:paraId="1EB23D49" w14:textId="77777777" w:rsidR="00927D55" w:rsidRPr="001E259E" w:rsidRDefault="00897D86" w:rsidP="00897D86">
            <w:pPr>
              <w:tabs>
                <w:tab w:val="left" w:pos="420"/>
                <w:tab w:val="center" w:pos="714"/>
              </w:tabs>
              <w:jc w:val="center"/>
              <w:rPr>
                <w:rFonts w:ascii="Nirmala UI" w:hAnsi="Nirmala UI" w:cs="Nirmala UI"/>
                <w:b/>
                <w:bCs/>
                <w:sz w:val="28"/>
                <w:szCs w:val="28"/>
                <w:lang w:bidi="ml-IN"/>
              </w:rPr>
            </w:pPr>
            <w:r w:rsidRPr="001E259E">
              <w:rPr>
                <w:rFonts w:cs="Arial"/>
                <w:sz w:val="28"/>
                <w:szCs w:val="28"/>
              </w:rPr>
              <w:t>Different representation</w:t>
            </w:r>
            <w:r w:rsidRPr="001E259E">
              <w:rPr>
                <w:rFonts w:ascii="BRH Malayalam Extra" w:hAnsi="BRH Malayalam Extra" w:cs="BRH Malayalam Extra"/>
                <w:b/>
                <w:bCs/>
                <w:sz w:val="40"/>
                <w:szCs w:val="40"/>
              </w:rPr>
              <w:t>.ª*</w:t>
            </w:r>
          </w:p>
        </w:tc>
      </w:tr>
    </w:tbl>
    <w:p w14:paraId="2D7F7010" w14:textId="77777777" w:rsidR="005F18CD" w:rsidRPr="001E259E" w:rsidRDefault="005F18CD" w:rsidP="005F18CD">
      <w:pPr>
        <w:rPr>
          <w:lang w:eastAsia="x-none"/>
        </w:rPr>
      </w:pPr>
    </w:p>
    <w:p w14:paraId="0CFADFEC" w14:textId="77777777" w:rsidR="00D11B18" w:rsidRPr="001E259E" w:rsidRDefault="00D11B18" w:rsidP="00927B79">
      <w:pPr>
        <w:pStyle w:val="Heading3"/>
      </w:pPr>
      <w:bookmarkStart w:id="36" w:name="_Toc39090965"/>
      <w:r w:rsidRPr="001E259E">
        <w:t>Special joins and representations (esp. letter ha</w:t>
      </w:r>
      <w:r w:rsidR="00F35F2A" w:rsidRPr="001E259E">
        <w:t>,dda</w:t>
      </w:r>
      <w:r w:rsidRPr="001E259E">
        <w:t>)</w:t>
      </w:r>
      <w:bookmarkEnd w:id="36"/>
    </w:p>
    <w:p w14:paraId="0F6D0680" w14:textId="77777777" w:rsidR="00F35F2A" w:rsidRPr="001E259E" w:rsidRDefault="00F35F2A" w:rsidP="00334084">
      <w:pPr>
        <w:jc w:val="both"/>
        <w:rPr>
          <w:sz w:val="28"/>
          <w:szCs w:val="28"/>
          <w:lang w:eastAsia="x-none"/>
        </w:rPr>
      </w:pPr>
      <w:r w:rsidRPr="001E259E">
        <w:rPr>
          <w:sz w:val="28"/>
          <w:szCs w:val="28"/>
          <w:lang w:eastAsia="x-none"/>
        </w:rPr>
        <w:t xml:space="preserve">These are representative examples only. A student </w:t>
      </w:r>
      <w:r w:rsidR="002A40D1" w:rsidRPr="001E259E">
        <w:rPr>
          <w:sz w:val="28"/>
          <w:szCs w:val="28"/>
          <w:lang w:eastAsia="x-none"/>
        </w:rPr>
        <w:t>needs to</w:t>
      </w:r>
      <w:r w:rsidR="00F7237D" w:rsidRPr="001E259E">
        <w:rPr>
          <w:sz w:val="28"/>
          <w:szCs w:val="28"/>
          <w:lang w:eastAsia="x-none"/>
        </w:rPr>
        <w:t xml:space="preserve"> </w:t>
      </w:r>
      <w:r w:rsidRPr="001E259E">
        <w:rPr>
          <w:sz w:val="28"/>
          <w:szCs w:val="28"/>
          <w:lang w:eastAsia="x-none"/>
        </w:rPr>
        <w:t xml:space="preserve">learn </w:t>
      </w:r>
      <w:r w:rsidR="002A40D1" w:rsidRPr="001E259E">
        <w:rPr>
          <w:sz w:val="28"/>
          <w:szCs w:val="28"/>
          <w:lang w:eastAsia="x-none"/>
        </w:rPr>
        <w:t>the</w:t>
      </w:r>
      <w:r w:rsidRPr="001E259E">
        <w:rPr>
          <w:sz w:val="28"/>
          <w:szCs w:val="28"/>
          <w:lang w:eastAsia="x-none"/>
        </w:rPr>
        <w:t xml:space="preserve"> vast combination of Consonant letters with </w:t>
      </w:r>
      <w:r w:rsidR="00E06485" w:rsidRPr="001E259E">
        <w:rPr>
          <w:sz w:val="28"/>
          <w:szCs w:val="28"/>
          <w:lang w:eastAsia="x-none"/>
        </w:rPr>
        <w:t>continuous reading</w:t>
      </w:r>
      <w:r w:rsidRPr="001E259E">
        <w:rPr>
          <w:sz w:val="28"/>
          <w:szCs w:val="28"/>
          <w:lang w:eastAsia="x-none"/>
        </w:rPr>
        <w:t>.</w:t>
      </w:r>
    </w:p>
    <w:p w14:paraId="649F24F4" w14:textId="77777777" w:rsidR="00B75805" w:rsidRPr="001E259E" w:rsidRDefault="00B75805" w:rsidP="00334084">
      <w:pPr>
        <w:jc w:val="both"/>
        <w:rPr>
          <w:sz w:val="28"/>
          <w:szCs w:val="28"/>
          <w:lang w:eastAsia="x-none"/>
        </w:rPr>
      </w:pPr>
    </w:p>
    <w:p w14:paraId="48599748" w14:textId="77777777" w:rsidR="00D11B18" w:rsidRPr="001E259E" w:rsidRDefault="00D11B18" w:rsidP="00D11B18">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1919"/>
        <w:gridCol w:w="2070"/>
        <w:gridCol w:w="1884"/>
      </w:tblGrid>
      <w:tr w:rsidR="00F238EA" w:rsidRPr="001E259E" w14:paraId="5FEAE30E" w14:textId="77777777" w:rsidTr="00F238EA">
        <w:tc>
          <w:tcPr>
            <w:tcW w:w="2059" w:type="dxa"/>
          </w:tcPr>
          <w:p w14:paraId="300D7B8D" w14:textId="77777777" w:rsidR="00F238EA" w:rsidRPr="001E259E" w:rsidRDefault="00F238EA" w:rsidP="00812363">
            <w:pPr>
              <w:rPr>
                <w:b/>
                <w:bCs/>
                <w:lang w:eastAsia="x-none"/>
              </w:rPr>
            </w:pPr>
            <w:r w:rsidRPr="001E259E">
              <w:rPr>
                <w:b/>
                <w:bCs/>
                <w:lang w:eastAsia="x-none"/>
              </w:rPr>
              <w:lastRenderedPageBreak/>
              <w:t>Sanskrit Consonant</w:t>
            </w:r>
          </w:p>
        </w:tc>
        <w:tc>
          <w:tcPr>
            <w:tcW w:w="1919" w:type="dxa"/>
          </w:tcPr>
          <w:p w14:paraId="10499443" w14:textId="77777777" w:rsidR="00F238EA" w:rsidRPr="001E259E" w:rsidRDefault="00F238EA" w:rsidP="00812363">
            <w:pPr>
              <w:jc w:val="center"/>
              <w:rPr>
                <w:b/>
                <w:bCs/>
                <w:lang w:eastAsia="x-none"/>
              </w:rPr>
            </w:pPr>
            <w:r w:rsidRPr="001E259E">
              <w:rPr>
                <w:b/>
                <w:bCs/>
                <w:lang w:eastAsia="x-none"/>
              </w:rPr>
              <w:t>How formed</w:t>
            </w:r>
          </w:p>
        </w:tc>
        <w:tc>
          <w:tcPr>
            <w:tcW w:w="2070" w:type="dxa"/>
          </w:tcPr>
          <w:p w14:paraId="71C97F1E" w14:textId="77777777" w:rsidR="00F238EA" w:rsidRPr="001E259E" w:rsidRDefault="00F238EA" w:rsidP="00812363">
            <w:pPr>
              <w:rPr>
                <w:b/>
                <w:bCs/>
                <w:lang w:eastAsia="x-none"/>
              </w:rPr>
            </w:pPr>
            <w:r w:rsidRPr="001E259E">
              <w:rPr>
                <w:b/>
                <w:bCs/>
                <w:lang w:eastAsia="x-none"/>
              </w:rPr>
              <w:t>Tamil Letter representation</w:t>
            </w:r>
          </w:p>
        </w:tc>
        <w:tc>
          <w:tcPr>
            <w:tcW w:w="1773" w:type="dxa"/>
          </w:tcPr>
          <w:p w14:paraId="5A1E8541" w14:textId="77777777" w:rsidR="00F238EA" w:rsidRPr="001E259E" w:rsidRDefault="00F238EA" w:rsidP="00812363">
            <w:pPr>
              <w:rPr>
                <w:b/>
                <w:bCs/>
                <w:lang w:eastAsia="x-none"/>
              </w:rPr>
            </w:pPr>
            <w:r w:rsidRPr="001E259E">
              <w:rPr>
                <w:b/>
                <w:bCs/>
                <w:lang w:eastAsia="x-none"/>
              </w:rPr>
              <w:t>Malayalam Letter representation</w:t>
            </w:r>
          </w:p>
        </w:tc>
      </w:tr>
      <w:tr w:rsidR="00F238EA" w:rsidRPr="001E259E" w14:paraId="7D0FF073" w14:textId="77777777" w:rsidTr="00F238EA">
        <w:tc>
          <w:tcPr>
            <w:tcW w:w="2059" w:type="dxa"/>
          </w:tcPr>
          <w:p w14:paraId="51158520" w14:textId="77777777" w:rsidR="00F238EA" w:rsidRPr="001E259E" w:rsidRDefault="00F238EA" w:rsidP="00D42D16">
            <w:pPr>
              <w:rPr>
                <w:b/>
                <w:bCs/>
                <w:sz w:val="36"/>
                <w:szCs w:val="36"/>
                <w:lang w:eastAsia="x-none"/>
              </w:rPr>
            </w:pPr>
            <w:r w:rsidRPr="001E259E">
              <w:rPr>
                <w:rFonts w:ascii="BRH Devanagari Extra" w:hAnsi="BRH Devanagari Extra" w:cs="BRH Devanagari Extra"/>
                <w:b/>
                <w:bCs/>
                <w:sz w:val="36"/>
                <w:szCs w:val="36"/>
              </w:rPr>
              <w:t xml:space="preserve">¿û   </w:t>
            </w:r>
          </w:p>
        </w:tc>
        <w:tc>
          <w:tcPr>
            <w:tcW w:w="1919" w:type="dxa"/>
          </w:tcPr>
          <w:p w14:paraId="41A0EBD3" w14:textId="77777777" w:rsidR="00F238EA" w:rsidRPr="001E259E" w:rsidRDefault="00F238EA"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Wèû+ sÉ</w:t>
            </w:r>
          </w:p>
        </w:tc>
        <w:tc>
          <w:tcPr>
            <w:tcW w:w="2070" w:type="dxa"/>
          </w:tcPr>
          <w:p w14:paraId="5583D744" w14:textId="77777777" w:rsidR="00F238EA" w:rsidRPr="001E259E" w:rsidRDefault="009241BC" w:rsidP="00812363">
            <w:pPr>
              <w:rPr>
                <w:b/>
                <w:bCs/>
                <w:lang w:eastAsia="x-none"/>
              </w:rPr>
            </w:pPr>
            <w:r w:rsidRPr="001E259E">
              <w:rPr>
                <w:rFonts w:ascii="Latha" w:hAnsi="Latha" w:cs="Latha"/>
                <w:sz w:val="28"/>
                <w:szCs w:val="28"/>
                <w:cs/>
                <w:lang w:bidi="ta-IN"/>
              </w:rPr>
              <w:t>ஹ்</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D620C8" w:rsidRPr="001E259E">
              <w:rPr>
                <w:rFonts w:ascii="Latha" w:hAnsi="Latha" w:cs="Latha"/>
                <w:sz w:val="28"/>
                <w:szCs w:val="28"/>
                <w:cs/>
                <w:lang w:bidi="ta-IN"/>
              </w:rPr>
              <w:t>ல</w:t>
            </w:r>
          </w:p>
        </w:tc>
        <w:tc>
          <w:tcPr>
            <w:tcW w:w="1773" w:type="dxa"/>
          </w:tcPr>
          <w:p w14:paraId="3DE62ED5" w14:textId="77777777" w:rsidR="00F238EA" w:rsidRPr="001E259E" w:rsidRDefault="00F238EA" w:rsidP="009241BC">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ഹ്</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ല</w:t>
            </w:r>
          </w:p>
          <w:p w14:paraId="429F8722" w14:textId="77777777" w:rsidR="00FA40A3" w:rsidRPr="001E259E" w:rsidRDefault="00FA40A3" w:rsidP="009241BC">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ഹ്ല</w:t>
            </w:r>
          </w:p>
        </w:tc>
      </w:tr>
      <w:tr w:rsidR="00F238EA" w:rsidRPr="001E259E" w14:paraId="1754CB8F" w14:textId="77777777" w:rsidTr="00F238EA">
        <w:tc>
          <w:tcPr>
            <w:tcW w:w="2059" w:type="dxa"/>
          </w:tcPr>
          <w:p w14:paraId="67886875" w14:textId="77777777" w:rsidR="00F238EA" w:rsidRPr="001E259E" w:rsidRDefault="00F238EA" w:rsidP="00812363">
            <w:pPr>
              <w:rPr>
                <w:b/>
                <w:bCs/>
                <w:sz w:val="36"/>
                <w:szCs w:val="36"/>
                <w:lang w:eastAsia="x-none"/>
              </w:rPr>
            </w:pPr>
            <w:r w:rsidRPr="001E259E">
              <w:rPr>
                <w:rFonts w:ascii="BRH Devanagari Extra" w:hAnsi="BRH Devanagari Extra" w:cs="BRH Devanagari Extra"/>
                <w:b/>
                <w:bCs/>
                <w:sz w:val="36"/>
                <w:szCs w:val="36"/>
              </w:rPr>
              <w:t>½</w:t>
            </w:r>
          </w:p>
        </w:tc>
        <w:tc>
          <w:tcPr>
            <w:tcW w:w="1919" w:type="dxa"/>
          </w:tcPr>
          <w:p w14:paraId="771C33EE" w14:textId="77777777" w:rsidR="00F238EA" w:rsidRPr="001E259E" w:rsidRDefault="00F238EA"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Wèû+ rÉ</w:t>
            </w:r>
          </w:p>
        </w:tc>
        <w:tc>
          <w:tcPr>
            <w:tcW w:w="2070" w:type="dxa"/>
          </w:tcPr>
          <w:p w14:paraId="10013317" w14:textId="77777777" w:rsidR="00F238EA" w:rsidRPr="001E259E" w:rsidRDefault="009241BC" w:rsidP="00812363">
            <w:pPr>
              <w:rPr>
                <w:b/>
                <w:bCs/>
                <w:lang w:eastAsia="x-none"/>
              </w:rPr>
            </w:pPr>
            <w:r w:rsidRPr="001E259E">
              <w:rPr>
                <w:rFonts w:ascii="Latha" w:hAnsi="Latha" w:cs="Latha"/>
                <w:sz w:val="28"/>
                <w:szCs w:val="28"/>
                <w:cs/>
                <w:lang w:bidi="ta-IN"/>
              </w:rPr>
              <w:t>ஹ்</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00D620C8" w:rsidRPr="001E259E">
              <w:rPr>
                <w:rFonts w:ascii="Latha" w:hAnsi="Latha" w:cs="Latha"/>
                <w:sz w:val="28"/>
                <w:szCs w:val="28"/>
                <w:cs/>
                <w:lang w:bidi="ta-IN"/>
              </w:rPr>
              <w:t>ய</w:t>
            </w:r>
          </w:p>
        </w:tc>
        <w:tc>
          <w:tcPr>
            <w:tcW w:w="1773" w:type="dxa"/>
          </w:tcPr>
          <w:p w14:paraId="1911B620" w14:textId="77777777" w:rsidR="00F238EA" w:rsidRPr="001E259E" w:rsidRDefault="00F238EA" w:rsidP="009241BC">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ഹ്</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യ</w:t>
            </w:r>
          </w:p>
          <w:p w14:paraId="5784A903" w14:textId="77777777" w:rsidR="00FA40A3" w:rsidRPr="001E259E" w:rsidRDefault="00FA40A3" w:rsidP="009241BC">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ഹ്യ</w:t>
            </w:r>
          </w:p>
        </w:tc>
      </w:tr>
      <w:tr w:rsidR="00F238EA" w:rsidRPr="001E259E" w14:paraId="4A087D50" w14:textId="77777777" w:rsidTr="00F238EA">
        <w:tc>
          <w:tcPr>
            <w:tcW w:w="2059" w:type="dxa"/>
          </w:tcPr>
          <w:p w14:paraId="2B11DCE8" w14:textId="77777777" w:rsidR="00F238EA" w:rsidRPr="001E259E" w:rsidRDefault="00F238EA" w:rsidP="00812363">
            <w:pPr>
              <w:rPr>
                <w:lang w:eastAsia="x-none"/>
              </w:rPr>
            </w:pPr>
            <w:r w:rsidRPr="001E259E">
              <w:rPr>
                <w:rFonts w:ascii="BRH Devanagari Extra" w:hAnsi="BRH Devanagari Extra" w:cs="BRH Devanagari Extra"/>
                <w:b/>
                <w:bCs/>
                <w:sz w:val="36"/>
                <w:szCs w:val="36"/>
              </w:rPr>
              <w:t>¾</w:t>
            </w:r>
          </w:p>
        </w:tc>
        <w:tc>
          <w:tcPr>
            <w:tcW w:w="1919" w:type="dxa"/>
          </w:tcPr>
          <w:p w14:paraId="67546D59" w14:textId="77777777" w:rsidR="00F238EA" w:rsidRPr="001E259E" w:rsidRDefault="00F238EA"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Wèû+U</w:t>
            </w:r>
          </w:p>
        </w:tc>
        <w:tc>
          <w:tcPr>
            <w:tcW w:w="2070" w:type="dxa"/>
          </w:tcPr>
          <w:p w14:paraId="2CF3CA99" w14:textId="77777777" w:rsidR="00F238EA" w:rsidRPr="001E259E" w:rsidRDefault="00D620C8" w:rsidP="00812363">
            <w:pPr>
              <w:rPr>
                <w:b/>
                <w:bCs/>
                <w:lang w:eastAsia="x-none"/>
              </w:rPr>
            </w:pPr>
            <w:r w:rsidRPr="001E259E">
              <w:rPr>
                <w:rFonts w:ascii="Latha" w:hAnsi="Latha" w:cs="Latha"/>
                <w:sz w:val="28"/>
                <w:szCs w:val="28"/>
                <w:cs/>
                <w:lang w:bidi="ta-IN"/>
              </w:rPr>
              <w:t>ஹ்</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 xml:space="preserve">+ </w:t>
            </w:r>
            <w:r w:rsidRPr="001E259E">
              <w:rPr>
                <w:rFonts w:ascii="Latha" w:hAnsi="Latha" w:cs="Latha"/>
                <w:sz w:val="28"/>
                <w:szCs w:val="28"/>
                <w:cs/>
                <w:lang w:bidi="ta-IN"/>
              </w:rPr>
              <w:t>ர</w:t>
            </w:r>
          </w:p>
        </w:tc>
        <w:tc>
          <w:tcPr>
            <w:tcW w:w="1773" w:type="dxa"/>
          </w:tcPr>
          <w:p w14:paraId="1FB00C34" w14:textId="77777777" w:rsidR="00F238EA" w:rsidRPr="001E259E" w:rsidRDefault="00F238EA" w:rsidP="009241BC">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ഹ്</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ര</w:t>
            </w:r>
          </w:p>
          <w:p w14:paraId="3FD0D858" w14:textId="77777777" w:rsidR="00FA40A3" w:rsidRPr="001E259E" w:rsidRDefault="00FA40A3" w:rsidP="009241BC">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ഹ്ര</w:t>
            </w:r>
          </w:p>
        </w:tc>
      </w:tr>
      <w:tr w:rsidR="00F238EA" w:rsidRPr="001E259E" w14:paraId="5BCDDC57" w14:textId="77777777" w:rsidTr="00F238EA">
        <w:tc>
          <w:tcPr>
            <w:tcW w:w="2059" w:type="dxa"/>
          </w:tcPr>
          <w:p w14:paraId="42BC3BA1" w14:textId="77777777" w:rsidR="00F238EA" w:rsidRPr="001E259E" w:rsidRDefault="00F238EA" w:rsidP="00812363">
            <w:pPr>
              <w:rPr>
                <w:rFonts w:ascii="BRH Devanagari Extra" w:hAnsi="BRH Devanagari Extra" w:cs="BRH Devanagari Extra"/>
                <w:b/>
                <w:bCs/>
                <w:sz w:val="36"/>
                <w:szCs w:val="36"/>
              </w:rPr>
            </w:pPr>
            <w:r w:rsidRPr="001E259E">
              <w:rPr>
                <w:rFonts w:ascii="BRH Devanagari Extra" w:hAnsi="BRH Devanagari Extra" w:cs="BRH Devanagari Extra"/>
                <w:b/>
                <w:bCs/>
                <w:sz w:val="36"/>
                <w:szCs w:val="36"/>
              </w:rPr>
              <w:t>™</w:t>
            </w:r>
          </w:p>
        </w:tc>
        <w:tc>
          <w:tcPr>
            <w:tcW w:w="1919" w:type="dxa"/>
          </w:tcPr>
          <w:p w14:paraId="4A4879F6" w14:textId="77777777" w:rsidR="00F238EA" w:rsidRPr="001E259E" w:rsidRDefault="00F238EA"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Wèû+ G</w:t>
            </w:r>
          </w:p>
        </w:tc>
        <w:tc>
          <w:tcPr>
            <w:tcW w:w="2070" w:type="dxa"/>
          </w:tcPr>
          <w:p w14:paraId="597BB07A" w14:textId="77777777" w:rsidR="00F238EA" w:rsidRPr="001E259E" w:rsidRDefault="00D620C8" w:rsidP="00812363">
            <w:pPr>
              <w:rPr>
                <w:b/>
                <w:bCs/>
                <w:lang w:eastAsia="x-none"/>
              </w:rPr>
            </w:pPr>
            <w:r w:rsidRPr="001E259E">
              <w:rPr>
                <w:rFonts w:ascii="Latha" w:hAnsi="Latha" w:cs="Latha"/>
                <w:sz w:val="28"/>
                <w:szCs w:val="28"/>
                <w:cs/>
                <w:lang w:bidi="ta-IN"/>
              </w:rPr>
              <w:t>ஹ்</w:t>
            </w:r>
            <w:r w:rsidRPr="001E259E">
              <w:rPr>
                <w:rFonts w:ascii="BRH Tamil Tab Extra" w:hAnsi="BRH Tamil Tab Extra" w:cs="BRH Tamil Tab Extra"/>
                <w:b/>
                <w:bCs/>
                <w:sz w:val="40"/>
                <w:szCs w:val="40"/>
              </w:rPr>
              <w:t xml:space="preserve"> </w:t>
            </w:r>
            <w:r w:rsidR="00F238EA" w:rsidRPr="001E259E">
              <w:rPr>
                <w:rFonts w:ascii="BRH Tamil Tab Extra" w:hAnsi="BRH Tamil Tab Extra" w:cs="BRH Tamil Tab Extra"/>
                <w:b/>
                <w:bCs/>
                <w:sz w:val="40"/>
                <w:szCs w:val="40"/>
              </w:rPr>
              <w:t>+</w:t>
            </w:r>
            <w:r w:rsidRPr="001E259E">
              <w:rPr>
                <w:rFonts w:ascii="Latha" w:hAnsi="Latha" w:cs="Latha"/>
                <w:sz w:val="28"/>
                <w:szCs w:val="28"/>
                <w:cs/>
                <w:lang w:bidi="ta-IN"/>
              </w:rPr>
              <w:t xml:space="preserve"> </w:t>
            </w:r>
            <w:r w:rsidRPr="001E259E">
              <w:rPr>
                <w:rFonts w:ascii="Latha" w:hAnsi="Latha" w:cs="Latha"/>
                <w:b/>
                <w:bCs/>
                <w:i/>
                <w:iCs/>
                <w:sz w:val="28"/>
                <w:szCs w:val="28"/>
                <w:cs/>
                <w:lang w:bidi="ta-IN"/>
              </w:rPr>
              <w:t>ரு</w:t>
            </w:r>
          </w:p>
        </w:tc>
        <w:tc>
          <w:tcPr>
            <w:tcW w:w="1773" w:type="dxa"/>
          </w:tcPr>
          <w:p w14:paraId="792E178D" w14:textId="77777777" w:rsidR="00F238EA" w:rsidRPr="001E259E" w:rsidRDefault="00F238EA" w:rsidP="009241BC">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ഹ്</w:t>
            </w:r>
            <w:r w:rsidRPr="001E259E">
              <w:rPr>
                <w:rFonts w:ascii="Nirmala UI" w:hAnsi="Nirmala UI" w:cs="Nirmala UI"/>
                <w:b/>
                <w:bCs/>
                <w:sz w:val="28"/>
                <w:szCs w:val="28"/>
                <w:lang w:bidi="ml-IN"/>
              </w:rPr>
              <w:t>+</w:t>
            </w:r>
            <w:r w:rsidRPr="001E259E">
              <w:rPr>
                <w:rFonts w:ascii="Nirmala UI" w:hAnsi="Nirmala UI" w:cs="Nirmala UI" w:hint="cs"/>
                <w:b/>
                <w:bCs/>
                <w:sz w:val="28"/>
                <w:szCs w:val="28"/>
                <w:cs/>
                <w:lang w:bidi="ml-IN"/>
              </w:rPr>
              <w:t>ഋ</w:t>
            </w:r>
          </w:p>
          <w:p w14:paraId="784A7740" w14:textId="77777777" w:rsidR="0007519B" w:rsidRPr="001E259E" w:rsidRDefault="0007519B" w:rsidP="009241BC">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ഹ്ഋ</w:t>
            </w:r>
          </w:p>
        </w:tc>
      </w:tr>
      <w:tr w:rsidR="00F238EA" w:rsidRPr="001E259E" w14:paraId="62EE26EC" w14:textId="77777777" w:rsidTr="00F238EA">
        <w:tc>
          <w:tcPr>
            <w:tcW w:w="2059" w:type="dxa"/>
          </w:tcPr>
          <w:p w14:paraId="038AECD2" w14:textId="77777777" w:rsidR="00F238EA" w:rsidRPr="001E259E" w:rsidRDefault="00F238EA" w:rsidP="00812363">
            <w:pPr>
              <w:rPr>
                <w:lang w:eastAsia="x-none"/>
              </w:rPr>
            </w:pPr>
            <w:r w:rsidRPr="001E259E">
              <w:rPr>
                <w:rFonts w:ascii="BRH Devanagari Extra" w:hAnsi="BRH Devanagari Extra" w:cs="BRH Devanagari Extra"/>
                <w:b/>
                <w:bCs/>
                <w:sz w:val="36"/>
                <w:szCs w:val="36"/>
              </w:rPr>
              <w:t>¬</w:t>
            </w:r>
          </w:p>
        </w:tc>
        <w:tc>
          <w:tcPr>
            <w:tcW w:w="1919" w:type="dxa"/>
          </w:tcPr>
          <w:p w14:paraId="03ABE765" w14:textId="77777777" w:rsidR="00F238EA" w:rsidRPr="001E259E" w:rsidRDefault="00F238EA" w:rsidP="00BA179D">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Sè+ S</w:t>
            </w:r>
          </w:p>
        </w:tc>
        <w:tc>
          <w:tcPr>
            <w:tcW w:w="2070" w:type="dxa"/>
          </w:tcPr>
          <w:p w14:paraId="74D8BC85" w14:textId="77777777" w:rsidR="009241BC" w:rsidRPr="001E259E" w:rsidRDefault="009241BC" w:rsidP="009241BC">
            <w:pPr>
              <w:rPr>
                <w:rFonts w:ascii="Latha" w:hAnsi="Latha" w:cs="Latha"/>
                <w:sz w:val="28"/>
                <w:szCs w:val="28"/>
                <w:lang w:bidi="ta-IN"/>
              </w:rPr>
            </w:pPr>
            <w:r w:rsidRPr="001E259E">
              <w:rPr>
                <w:rFonts w:ascii="Latha" w:hAnsi="Latha" w:cs="Latha"/>
                <w:sz w:val="28"/>
                <w:szCs w:val="28"/>
                <w:cs/>
                <w:lang w:bidi="ta-IN"/>
              </w:rPr>
              <w:t>த்</w:t>
            </w:r>
            <w:r w:rsidR="00F238EA" w:rsidRPr="001E259E">
              <w:rPr>
                <w:rFonts w:ascii="Latha" w:hAnsi="Latha" w:cs="Latha"/>
                <w:b/>
                <w:bCs/>
                <w:position w:val="-12"/>
                <w:sz w:val="28"/>
                <w:szCs w:val="28"/>
              </w:rPr>
              <w:t xml:space="preserve">3 </w:t>
            </w:r>
            <w:r w:rsidR="00F238EA" w:rsidRPr="001E259E">
              <w:rPr>
                <w:rFonts w:cs="Arial"/>
                <w:b/>
                <w:bCs/>
                <w:sz w:val="28"/>
                <w:szCs w:val="28"/>
                <w:vertAlign w:val="subscript"/>
              </w:rPr>
              <w:t>+</w:t>
            </w:r>
            <w:r w:rsidRPr="001E259E">
              <w:rPr>
                <w:rFonts w:ascii="Latha" w:hAnsi="Latha" w:cs="Latha"/>
                <w:sz w:val="28"/>
                <w:szCs w:val="28"/>
                <w:cs/>
                <w:lang w:bidi="ta-IN"/>
              </w:rPr>
              <w:t xml:space="preserve"> த</w:t>
            </w:r>
            <w:r w:rsidR="00F238EA" w:rsidRPr="001E259E">
              <w:rPr>
                <w:rFonts w:ascii="Latha" w:hAnsi="Latha" w:cs="Latha"/>
                <w:b/>
                <w:bCs/>
                <w:position w:val="-12"/>
                <w:sz w:val="28"/>
                <w:szCs w:val="28"/>
              </w:rPr>
              <w:t>3</w:t>
            </w:r>
            <w:r w:rsidR="00F238EA" w:rsidRPr="001E259E">
              <w:rPr>
                <w:rFonts w:cs="Arial"/>
                <w:b/>
                <w:bCs/>
                <w:sz w:val="28"/>
                <w:szCs w:val="28"/>
                <w:vertAlign w:val="subscript"/>
              </w:rPr>
              <w:t xml:space="preserve"> =</w:t>
            </w:r>
            <w:r w:rsidRPr="001E259E">
              <w:rPr>
                <w:rFonts w:ascii="Latha" w:hAnsi="Latha" w:cs="Latha"/>
                <w:sz w:val="28"/>
                <w:szCs w:val="28"/>
                <w:cs/>
                <w:lang w:bidi="ta-IN"/>
              </w:rPr>
              <w:t xml:space="preserve"> </w:t>
            </w:r>
          </w:p>
          <w:p w14:paraId="39C52850" w14:textId="77777777" w:rsidR="00F238EA" w:rsidRPr="001E259E" w:rsidRDefault="009241BC" w:rsidP="009241BC">
            <w:pPr>
              <w:rPr>
                <w:b/>
                <w:bCs/>
                <w:lang w:eastAsia="x-none"/>
              </w:rPr>
            </w:pPr>
            <w:r w:rsidRPr="001E259E">
              <w:rPr>
                <w:rFonts w:ascii="Latha" w:hAnsi="Latha" w:cs="Latha"/>
                <w:sz w:val="28"/>
                <w:szCs w:val="28"/>
                <w:cs/>
                <w:lang w:bidi="ta-IN"/>
              </w:rPr>
              <w:t>த்</w:t>
            </w:r>
            <w:r w:rsidR="00F238EA" w:rsidRPr="001E259E">
              <w:rPr>
                <w:rFonts w:ascii="Latha" w:hAnsi="Latha" w:cs="Latha"/>
                <w:b/>
                <w:bCs/>
                <w:position w:val="-12"/>
                <w:sz w:val="28"/>
                <w:szCs w:val="28"/>
              </w:rPr>
              <w:t>3</w:t>
            </w:r>
            <w:r w:rsidRPr="001E259E">
              <w:rPr>
                <w:rFonts w:ascii="Latha" w:hAnsi="Latha" w:cs="Latha"/>
                <w:sz w:val="28"/>
                <w:szCs w:val="28"/>
                <w:cs/>
                <w:lang w:bidi="ta-IN"/>
              </w:rPr>
              <w:t>த்</w:t>
            </w:r>
            <w:r w:rsidR="00F238EA" w:rsidRPr="001E259E">
              <w:rPr>
                <w:rFonts w:ascii="Latha" w:hAnsi="Latha" w:cs="Latha"/>
                <w:b/>
                <w:bCs/>
                <w:position w:val="-12"/>
                <w:sz w:val="28"/>
                <w:szCs w:val="28"/>
              </w:rPr>
              <w:t>3</w:t>
            </w:r>
          </w:p>
        </w:tc>
        <w:tc>
          <w:tcPr>
            <w:tcW w:w="1773" w:type="dxa"/>
          </w:tcPr>
          <w:p w14:paraId="5BA8516A" w14:textId="77777777" w:rsidR="00F238EA" w:rsidRPr="001E259E" w:rsidRDefault="00F238EA" w:rsidP="009241BC">
            <w:pPr>
              <w:tabs>
                <w:tab w:val="left" w:pos="420"/>
                <w:tab w:val="center" w:pos="714"/>
              </w:tabs>
              <w:jc w:val="center"/>
              <w:rPr>
                <w:rFonts w:ascii="Nirmala UI" w:hAnsi="Nirmala UI" w:cs="Nirmala UI"/>
                <w:b/>
                <w:bCs/>
                <w:sz w:val="28"/>
                <w:szCs w:val="28"/>
                <w:lang w:bidi="ml-IN"/>
              </w:rPr>
            </w:pPr>
            <w:r w:rsidRPr="001E259E">
              <w:rPr>
                <w:rFonts w:ascii="Nirmala UI" w:hAnsi="Nirmala UI" w:cs="Nirmala UI" w:hint="cs"/>
                <w:b/>
                <w:bCs/>
                <w:sz w:val="28"/>
                <w:szCs w:val="28"/>
                <w:cs/>
                <w:lang w:bidi="ml-IN"/>
              </w:rPr>
              <w:t>ദ്</w:t>
            </w:r>
            <w:r w:rsidRPr="001E259E">
              <w:rPr>
                <w:rFonts w:ascii="Nirmala UI" w:hAnsi="Nirmala UI" w:cs="Nirmala UI"/>
                <w:b/>
                <w:bCs/>
                <w:sz w:val="28"/>
                <w:szCs w:val="28"/>
                <w:lang w:bidi="ml-IN"/>
              </w:rPr>
              <w:t xml:space="preserve">+ </w:t>
            </w:r>
            <w:r w:rsidRPr="001E259E">
              <w:rPr>
                <w:rFonts w:ascii="Nirmala UI" w:hAnsi="Nirmala UI" w:cs="Nirmala UI" w:hint="cs"/>
                <w:b/>
                <w:bCs/>
                <w:sz w:val="28"/>
                <w:szCs w:val="28"/>
                <w:cs/>
                <w:lang w:bidi="ml-IN"/>
              </w:rPr>
              <w:t>ദ</w:t>
            </w:r>
          </w:p>
          <w:p w14:paraId="63482CDE" w14:textId="77777777" w:rsidR="0007519B" w:rsidRPr="001E259E" w:rsidRDefault="0007519B" w:rsidP="0007519B">
            <w:pPr>
              <w:tabs>
                <w:tab w:val="left" w:pos="420"/>
                <w:tab w:val="center" w:pos="714"/>
              </w:tabs>
              <w:jc w:val="center"/>
              <w:rPr>
                <w:rFonts w:ascii="Kartika" w:hAnsi="Kartika" w:cs="Nirmala UI"/>
                <w:sz w:val="36"/>
                <w:szCs w:val="36"/>
                <w:lang w:bidi="ml-IN"/>
              </w:rPr>
            </w:pPr>
            <w:r w:rsidRPr="001E259E">
              <w:rPr>
                <w:rFonts w:ascii="Nirmala UI" w:hAnsi="Nirmala UI" w:cs="Nirmala UI" w:hint="cs"/>
                <w:b/>
                <w:bCs/>
                <w:sz w:val="28"/>
                <w:szCs w:val="28"/>
                <w:cs/>
                <w:lang w:bidi="ml-IN"/>
              </w:rPr>
              <w:t>ദ്ദ</w:t>
            </w:r>
          </w:p>
        </w:tc>
      </w:tr>
    </w:tbl>
    <w:p w14:paraId="6558299D" w14:textId="77777777" w:rsidR="00C92964" w:rsidRPr="001E259E" w:rsidRDefault="00C92964" w:rsidP="007D323A">
      <w:pPr>
        <w:rPr>
          <w:rFonts w:cs="Arial"/>
          <w:szCs w:val="24"/>
          <w:lang w:eastAsia="x-none"/>
        </w:rPr>
      </w:pPr>
    </w:p>
    <w:p w14:paraId="02414BDF" w14:textId="77777777" w:rsidR="000D6967" w:rsidRPr="001E259E" w:rsidRDefault="000D6967" w:rsidP="007D323A">
      <w:pPr>
        <w:rPr>
          <w:rFonts w:cs="Arial"/>
          <w:szCs w:val="24"/>
          <w:lang w:eastAsia="x-none"/>
        </w:rPr>
      </w:pPr>
    </w:p>
    <w:p w14:paraId="1E0869B4" w14:textId="77777777" w:rsidR="007D323A" w:rsidRPr="001E259E" w:rsidRDefault="00D64F86" w:rsidP="00334084">
      <w:pPr>
        <w:jc w:val="both"/>
        <w:rPr>
          <w:rFonts w:cs="Arial"/>
          <w:sz w:val="32"/>
          <w:szCs w:val="32"/>
          <w:lang w:eastAsia="x-none"/>
        </w:rPr>
      </w:pPr>
      <w:r w:rsidRPr="001E259E">
        <w:rPr>
          <w:rFonts w:cs="Arial"/>
          <w:sz w:val="32"/>
          <w:szCs w:val="32"/>
          <w:lang w:eastAsia="x-none"/>
        </w:rPr>
        <w:t xml:space="preserve">Note: </w:t>
      </w:r>
      <w:r w:rsidRPr="001E259E">
        <w:rPr>
          <w:rFonts w:cs="Arial"/>
          <w:b/>
          <w:bCs/>
          <w:sz w:val="28"/>
          <w:szCs w:val="28"/>
          <w:lang w:eastAsia="x-none"/>
        </w:rPr>
        <w:t>These joint letters are always represented through two letters in Tamil. In Malayalam, the joint letters are available depending on the convention used in the book. Some books print letters separately</w:t>
      </w:r>
      <w:r w:rsidR="007D323A" w:rsidRPr="001E259E">
        <w:rPr>
          <w:rFonts w:cs="Arial"/>
          <w:b/>
          <w:bCs/>
          <w:sz w:val="28"/>
          <w:szCs w:val="28"/>
          <w:lang w:eastAsia="x-none"/>
        </w:rPr>
        <w:t xml:space="preserve"> due to modification of lipi</w:t>
      </w:r>
      <w:r w:rsidR="00E15EC5" w:rsidRPr="001E259E">
        <w:rPr>
          <w:rFonts w:cs="Arial"/>
          <w:b/>
          <w:bCs/>
          <w:sz w:val="28"/>
          <w:szCs w:val="28"/>
          <w:lang w:eastAsia="x-none"/>
        </w:rPr>
        <w:t>;</w:t>
      </w:r>
      <w:r w:rsidR="007D323A" w:rsidRPr="001E259E">
        <w:rPr>
          <w:rFonts w:cs="Arial"/>
          <w:b/>
          <w:bCs/>
          <w:sz w:val="28"/>
          <w:szCs w:val="28"/>
          <w:lang w:eastAsia="x-none"/>
        </w:rPr>
        <w:t xml:space="preserve"> the convention</w:t>
      </w:r>
      <w:r w:rsidR="00E15EC5" w:rsidRPr="001E259E">
        <w:rPr>
          <w:rFonts w:cs="Arial"/>
          <w:b/>
          <w:bCs/>
          <w:sz w:val="28"/>
          <w:szCs w:val="28"/>
          <w:lang w:eastAsia="x-none"/>
        </w:rPr>
        <w:t>s</w:t>
      </w:r>
      <w:r w:rsidR="007D323A" w:rsidRPr="001E259E">
        <w:rPr>
          <w:rFonts w:cs="Arial"/>
          <w:b/>
          <w:bCs/>
          <w:sz w:val="28"/>
          <w:szCs w:val="28"/>
          <w:lang w:eastAsia="x-none"/>
        </w:rPr>
        <w:t xml:space="preserve"> are altered and</w:t>
      </w:r>
      <w:r w:rsidR="001E417E" w:rsidRPr="001E259E">
        <w:rPr>
          <w:rFonts w:cs="Arial"/>
          <w:b/>
          <w:bCs/>
          <w:sz w:val="28"/>
          <w:szCs w:val="28"/>
          <w:lang w:eastAsia="x-none"/>
        </w:rPr>
        <w:t xml:space="preserve"> </w:t>
      </w:r>
      <w:r w:rsidR="00E15EC5" w:rsidRPr="001E259E">
        <w:rPr>
          <w:rFonts w:cs="Arial"/>
          <w:b/>
          <w:bCs/>
          <w:sz w:val="28"/>
          <w:szCs w:val="28"/>
          <w:lang w:eastAsia="x-none"/>
        </w:rPr>
        <w:t>Letters are printed</w:t>
      </w:r>
      <w:r w:rsidR="007D323A" w:rsidRPr="001E259E">
        <w:rPr>
          <w:rFonts w:cs="Arial"/>
          <w:b/>
          <w:bCs/>
          <w:sz w:val="28"/>
          <w:szCs w:val="28"/>
          <w:lang w:eastAsia="x-none"/>
        </w:rPr>
        <w:t xml:space="preserve"> separ</w:t>
      </w:r>
      <w:r w:rsidR="00BB2D00" w:rsidRPr="001E259E">
        <w:rPr>
          <w:rFonts w:cs="Arial"/>
          <w:b/>
          <w:bCs/>
          <w:sz w:val="28"/>
          <w:szCs w:val="28"/>
          <w:lang w:eastAsia="x-none"/>
        </w:rPr>
        <w:t>ately.</w:t>
      </w:r>
      <w:r w:rsidR="00166192" w:rsidRPr="001E259E">
        <w:rPr>
          <w:rFonts w:cs="Arial"/>
          <w:b/>
          <w:bCs/>
          <w:sz w:val="28"/>
          <w:szCs w:val="28"/>
          <w:lang w:eastAsia="x-none"/>
        </w:rPr>
        <w:t xml:space="preserve"> Readers must observe and familiarise with the convention</w:t>
      </w:r>
      <w:r w:rsidR="00C92964" w:rsidRPr="001E259E">
        <w:rPr>
          <w:rFonts w:cs="Arial"/>
          <w:b/>
          <w:bCs/>
          <w:sz w:val="28"/>
          <w:szCs w:val="28"/>
          <w:lang w:eastAsia="x-none"/>
        </w:rPr>
        <w:t>s</w:t>
      </w:r>
      <w:r w:rsidR="00166192" w:rsidRPr="001E259E">
        <w:rPr>
          <w:rFonts w:cs="Arial"/>
          <w:b/>
          <w:bCs/>
          <w:sz w:val="28"/>
          <w:szCs w:val="28"/>
          <w:lang w:eastAsia="x-none"/>
        </w:rPr>
        <w:t xml:space="preserve"> used in a specific book</w:t>
      </w:r>
      <w:r w:rsidR="00166192" w:rsidRPr="001E259E">
        <w:rPr>
          <w:rFonts w:cs="Arial"/>
          <w:sz w:val="32"/>
          <w:szCs w:val="32"/>
          <w:lang w:eastAsia="x-none"/>
        </w:rPr>
        <w:t>.</w:t>
      </w:r>
    </w:p>
    <w:p w14:paraId="43CBE101" w14:textId="77777777" w:rsidR="00BB2D00" w:rsidRPr="001E259E" w:rsidRDefault="00BB2D00" w:rsidP="007D323A">
      <w:pPr>
        <w:rPr>
          <w:rFonts w:cs="Arial"/>
          <w:szCs w:val="24"/>
          <w:lang w:eastAsia="x-none"/>
        </w:rPr>
      </w:pPr>
    </w:p>
    <w:p w14:paraId="7F83C032" w14:textId="77777777" w:rsidR="00D64F86" w:rsidRPr="001E259E" w:rsidRDefault="00A85C00" w:rsidP="00A85C00">
      <w:pPr>
        <w:pStyle w:val="Heading2"/>
      </w:pPr>
      <w:bookmarkStart w:id="37" w:name="_Toc39090966"/>
      <w:r w:rsidRPr="001E259E">
        <w:t>Time Scale “M</w:t>
      </w:r>
      <w:r w:rsidR="001E417E" w:rsidRPr="001E259E">
        <w:t>A</w:t>
      </w:r>
      <w:r w:rsidRPr="001E259E">
        <w:t>tra”</w:t>
      </w:r>
      <w:bookmarkEnd w:id="37"/>
    </w:p>
    <w:p w14:paraId="7C714063" w14:textId="77777777" w:rsidR="007F6243" w:rsidRPr="001E259E" w:rsidRDefault="00A85C00" w:rsidP="00692256">
      <w:pPr>
        <w:rPr>
          <w:sz w:val="28"/>
          <w:szCs w:val="28"/>
          <w:lang w:eastAsia="x-none"/>
        </w:rPr>
      </w:pPr>
      <w:r w:rsidRPr="001E259E">
        <w:rPr>
          <w:sz w:val="28"/>
          <w:szCs w:val="28"/>
          <w:lang w:eastAsia="x-none"/>
        </w:rPr>
        <w:t>Maatra can be defined as the time taken to utter one short (hrasva) letter like a, ka, cha,ti, etc. In traditional definition of time scale, the time scale of</w:t>
      </w:r>
      <w:r w:rsidRPr="001E259E">
        <w:rPr>
          <w:b/>
          <w:bCs/>
          <w:sz w:val="28"/>
          <w:szCs w:val="28"/>
          <w:lang w:eastAsia="x-none"/>
        </w:rPr>
        <w:t xml:space="preserve"> an </w:t>
      </w:r>
      <w:r w:rsidR="006212DE" w:rsidRPr="001E259E">
        <w:rPr>
          <w:b/>
          <w:bCs/>
          <w:sz w:val="28"/>
          <w:szCs w:val="28"/>
          <w:lang w:eastAsia="x-none"/>
        </w:rPr>
        <w:t>E</w:t>
      </w:r>
      <w:r w:rsidRPr="001E259E">
        <w:rPr>
          <w:b/>
          <w:bCs/>
          <w:sz w:val="28"/>
          <w:szCs w:val="28"/>
          <w:lang w:eastAsia="x-none"/>
        </w:rPr>
        <w:t xml:space="preserve">ye </w:t>
      </w:r>
      <w:r w:rsidR="006212DE" w:rsidRPr="001E259E">
        <w:rPr>
          <w:b/>
          <w:bCs/>
          <w:sz w:val="28"/>
          <w:szCs w:val="28"/>
          <w:lang w:eastAsia="x-none"/>
        </w:rPr>
        <w:t>W</w:t>
      </w:r>
      <w:r w:rsidRPr="001E259E">
        <w:rPr>
          <w:b/>
          <w:bCs/>
          <w:sz w:val="28"/>
          <w:szCs w:val="28"/>
          <w:lang w:eastAsia="x-none"/>
        </w:rPr>
        <w:t>ink</w:t>
      </w:r>
      <w:r w:rsidR="00692256" w:rsidRPr="001E259E">
        <w:rPr>
          <w:b/>
          <w:bCs/>
          <w:sz w:val="28"/>
          <w:szCs w:val="28"/>
          <w:lang w:eastAsia="x-none"/>
        </w:rPr>
        <w:t xml:space="preserve"> </w:t>
      </w:r>
      <w:r w:rsidRPr="001E259E">
        <w:rPr>
          <w:sz w:val="28"/>
          <w:szCs w:val="28"/>
          <w:lang w:eastAsia="x-none"/>
        </w:rPr>
        <w:t xml:space="preserve">is called </w:t>
      </w:r>
      <w:r w:rsidR="007F6243" w:rsidRPr="001E259E">
        <w:rPr>
          <w:sz w:val="28"/>
          <w:szCs w:val="28"/>
          <w:lang w:eastAsia="x-none"/>
        </w:rPr>
        <w:t xml:space="preserve">Vitharpai. Two time scale </w:t>
      </w:r>
      <w:r w:rsidR="006212DE" w:rsidRPr="001E259E">
        <w:rPr>
          <w:sz w:val="28"/>
          <w:szCs w:val="28"/>
          <w:lang w:eastAsia="x-none"/>
        </w:rPr>
        <w:t xml:space="preserve">(vitharpai) </w:t>
      </w:r>
      <w:r w:rsidR="007F6243" w:rsidRPr="001E259E">
        <w:rPr>
          <w:sz w:val="28"/>
          <w:szCs w:val="28"/>
          <w:lang w:eastAsia="x-none"/>
        </w:rPr>
        <w:t xml:space="preserve">equivalent of Eye wink is Kainodi, which is </w:t>
      </w:r>
      <w:r w:rsidR="007F6243" w:rsidRPr="001E259E">
        <w:rPr>
          <w:b/>
          <w:bCs/>
          <w:sz w:val="28"/>
          <w:szCs w:val="28"/>
          <w:lang w:eastAsia="x-none"/>
        </w:rPr>
        <w:t>snap of the fingers.</w:t>
      </w:r>
      <w:r w:rsidRPr="001E259E">
        <w:rPr>
          <w:sz w:val="28"/>
          <w:szCs w:val="28"/>
          <w:lang w:eastAsia="x-none"/>
        </w:rPr>
        <w:t xml:space="preserve"> </w:t>
      </w:r>
      <w:r w:rsidR="007F6243" w:rsidRPr="001E259E">
        <w:rPr>
          <w:sz w:val="28"/>
          <w:szCs w:val="28"/>
          <w:lang w:eastAsia="x-none"/>
        </w:rPr>
        <w:t xml:space="preserve">Two kainodi, that time equivalent of two snaps of our fingers is a </w:t>
      </w:r>
      <w:r w:rsidR="007F6243" w:rsidRPr="001E259E">
        <w:rPr>
          <w:b/>
          <w:bCs/>
          <w:sz w:val="28"/>
          <w:szCs w:val="28"/>
          <w:lang w:eastAsia="x-none"/>
        </w:rPr>
        <w:t>Maatra or Kaakapatam</w:t>
      </w:r>
      <w:r w:rsidR="007F6243" w:rsidRPr="001E259E">
        <w:rPr>
          <w:sz w:val="28"/>
          <w:szCs w:val="28"/>
          <w:lang w:eastAsia="x-none"/>
        </w:rPr>
        <w:t xml:space="preserve"> (terminology used in </w:t>
      </w:r>
      <w:r w:rsidR="00A6531B" w:rsidRPr="001E259E">
        <w:rPr>
          <w:sz w:val="28"/>
          <w:szCs w:val="28"/>
          <w:lang w:eastAsia="x-none"/>
        </w:rPr>
        <w:t xml:space="preserve">Siddha </w:t>
      </w:r>
      <w:r w:rsidR="007F6243" w:rsidRPr="001E259E">
        <w:rPr>
          <w:sz w:val="28"/>
          <w:szCs w:val="28"/>
          <w:lang w:eastAsia="x-none"/>
        </w:rPr>
        <w:t>Astrology books.) So a Maatra is equal to four wink</w:t>
      </w:r>
      <w:r w:rsidR="00D241A7" w:rsidRPr="001E259E">
        <w:rPr>
          <w:sz w:val="28"/>
          <w:szCs w:val="28"/>
          <w:lang w:eastAsia="x-none"/>
        </w:rPr>
        <w:t>s</w:t>
      </w:r>
      <w:r w:rsidR="007F6243" w:rsidRPr="001E259E">
        <w:rPr>
          <w:sz w:val="28"/>
          <w:szCs w:val="28"/>
          <w:lang w:eastAsia="x-none"/>
        </w:rPr>
        <w:t xml:space="preserve"> of our eyes in the normal course.</w:t>
      </w:r>
      <w:r w:rsidR="00C85F15" w:rsidRPr="001E259E">
        <w:rPr>
          <w:sz w:val="28"/>
          <w:szCs w:val="28"/>
          <w:lang w:eastAsia="x-none"/>
        </w:rPr>
        <w:t xml:space="preserve"> </w:t>
      </w:r>
      <w:r w:rsidR="000D6967" w:rsidRPr="001E259E">
        <w:rPr>
          <w:sz w:val="28"/>
          <w:szCs w:val="28"/>
          <w:lang w:eastAsia="x-none"/>
        </w:rPr>
        <w:br/>
      </w:r>
      <w:r w:rsidR="000D6967" w:rsidRPr="001E259E">
        <w:rPr>
          <w:sz w:val="28"/>
          <w:szCs w:val="28"/>
          <w:lang w:eastAsia="x-none"/>
        </w:rPr>
        <w:lastRenderedPageBreak/>
        <w:t xml:space="preserve">But there is an another system that refers to snap of fingers (kainodi) as mAtrA. </w:t>
      </w:r>
      <w:r w:rsidR="00C85F15" w:rsidRPr="001E259E">
        <w:rPr>
          <w:sz w:val="28"/>
          <w:szCs w:val="28"/>
          <w:lang w:eastAsia="x-none"/>
        </w:rPr>
        <w:t xml:space="preserve">We come across a term ‘mOra’, in ancient </w:t>
      </w:r>
      <w:r w:rsidR="00A93386" w:rsidRPr="001E259E">
        <w:rPr>
          <w:sz w:val="28"/>
          <w:szCs w:val="28"/>
          <w:lang w:eastAsia="x-none"/>
        </w:rPr>
        <w:t>texts</w:t>
      </w:r>
      <w:r w:rsidR="00C85F15" w:rsidRPr="001E259E">
        <w:rPr>
          <w:sz w:val="28"/>
          <w:szCs w:val="28"/>
          <w:lang w:eastAsia="x-none"/>
        </w:rPr>
        <w:t>, which is interpreted</w:t>
      </w:r>
      <w:r w:rsidR="00A93386" w:rsidRPr="001E259E">
        <w:rPr>
          <w:sz w:val="28"/>
          <w:szCs w:val="28"/>
          <w:lang w:eastAsia="x-none"/>
        </w:rPr>
        <w:t xml:space="preserve"> as identical to Maatra. </w:t>
      </w:r>
    </w:p>
    <w:p w14:paraId="1FC00A7B" w14:textId="77777777" w:rsidR="007F6243" w:rsidRPr="009622E9" w:rsidRDefault="009622E9" w:rsidP="00A85C00">
      <w:pPr>
        <w:rPr>
          <w:b/>
          <w:bCs/>
          <w:sz w:val="28"/>
          <w:szCs w:val="28"/>
          <w:lang w:eastAsia="x-none"/>
        </w:rPr>
      </w:pPr>
      <w:r w:rsidRPr="009622E9">
        <w:rPr>
          <w:b/>
          <w:bCs/>
          <w:sz w:val="28"/>
          <w:szCs w:val="28"/>
          <w:lang w:eastAsia="x-none"/>
        </w:rPr>
        <w:t xml:space="preserve">In the Siksha book, Jata DarpaNam Rule 119 is interpreted by the Scholar for matrA. It says that </w:t>
      </w:r>
      <w:r>
        <w:rPr>
          <w:b/>
          <w:bCs/>
          <w:sz w:val="28"/>
          <w:szCs w:val="28"/>
          <w:lang w:eastAsia="x-none"/>
        </w:rPr>
        <w:t>m</w:t>
      </w:r>
      <w:r w:rsidRPr="009622E9">
        <w:rPr>
          <w:b/>
          <w:bCs/>
          <w:sz w:val="28"/>
          <w:szCs w:val="28"/>
          <w:lang w:eastAsia="x-none"/>
        </w:rPr>
        <w:t xml:space="preserve">atrA be recognised as the time scale </w:t>
      </w:r>
      <w:r w:rsidR="005827F0">
        <w:rPr>
          <w:b/>
          <w:bCs/>
          <w:sz w:val="28"/>
          <w:szCs w:val="28"/>
          <w:lang w:eastAsia="x-none"/>
        </w:rPr>
        <w:t>in relation with</w:t>
      </w:r>
      <w:r w:rsidRPr="009622E9">
        <w:rPr>
          <w:b/>
          <w:bCs/>
          <w:sz w:val="28"/>
          <w:szCs w:val="28"/>
          <w:lang w:eastAsia="x-none"/>
        </w:rPr>
        <w:t xml:space="preserve"> snap of the finger and wink of the eyes.</w:t>
      </w:r>
      <w:r>
        <w:rPr>
          <w:b/>
          <w:bCs/>
          <w:sz w:val="28"/>
          <w:szCs w:val="28"/>
          <w:lang w:eastAsia="x-none"/>
        </w:rPr>
        <w:t xml:space="preserve"> This reasonably settles the difference between schools.</w:t>
      </w:r>
    </w:p>
    <w:p w14:paraId="255ED58B" w14:textId="77777777" w:rsidR="007F6243" w:rsidRPr="001E259E" w:rsidRDefault="007F6243" w:rsidP="00692256">
      <w:pPr>
        <w:rPr>
          <w:sz w:val="28"/>
          <w:szCs w:val="28"/>
          <w:lang w:eastAsia="x-none"/>
        </w:rPr>
      </w:pPr>
      <w:r w:rsidRPr="001E259E">
        <w:rPr>
          <w:sz w:val="28"/>
          <w:szCs w:val="28"/>
          <w:lang w:eastAsia="x-none"/>
        </w:rPr>
        <w:t xml:space="preserve">Vedic experts say that </w:t>
      </w:r>
      <w:r w:rsidR="006212DE" w:rsidRPr="001E259E">
        <w:rPr>
          <w:sz w:val="28"/>
          <w:szCs w:val="28"/>
          <w:lang w:eastAsia="x-none"/>
        </w:rPr>
        <w:t xml:space="preserve">we </w:t>
      </w:r>
      <w:r w:rsidR="006212DE" w:rsidRPr="005827F0">
        <w:rPr>
          <w:b/>
          <w:bCs/>
          <w:sz w:val="28"/>
          <w:szCs w:val="28"/>
          <w:lang w:eastAsia="x-none"/>
        </w:rPr>
        <w:t>should</w:t>
      </w:r>
      <w:r w:rsidRPr="005827F0">
        <w:rPr>
          <w:b/>
          <w:bCs/>
          <w:sz w:val="28"/>
          <w:szCs w:val="28"/>
          <w:lang w:eastAsia="x-none"/>
        </w:rPr>
        <w:t xml:space="preserve"> not</w:t>
      </w:r>
      <w:r w:rsidRPr="001E259E">
        <w:rPr>
          <w:sz w:val="28"/>
          <w:szCs w:val="28"/>
          <w:lang w:eastAsia="x-none"/>
        </w:rPr>
        <w:t xml:space="preserve"> compare this to the </w:t>
      </w:r>
      <w:r w:rsidRPr="005827F0">
        <w:rPr>
          <w:sz w:val="28"/>
          <w:szCs w:val="28"/>
          <w:lang w:eastAsia="x-none"/>
        </w:rPr>
        <w:t>Seconds in English</w:t>
      </w:r>
      <w:r w:rsidRPr="001E259E">
        <w:rPr>
          <w:sz w:val="28"/>
          <w:szCs w:val="28"/>
          <w:lang w:eastAsia="x-none"/>
        </w:rPr>
        <w:t xml:space="preserve"> system. Maatra is the time scale of uttering a short letter. It can be done with varied speeds as the same Kee</w:t>
      </w:r>
      <w:r w:rsidR="00975241" w:rsidRPr="001E259E">
        <w:rPr>
          <w:sz w:val="28"/>
          <w:szCs w:val="28"/>
          <w:lang w:eastAsia="x-none"/>
        </w:rPr>
        <w:t>r</w:t>
      </w:r>
      <w:r w:rsidRPr="001E259E">
        <w:rPr>
          <w:sz w:val="28"/>
          <w:szCs w:val="28"/>
          <w:lang w:eastAsia="x-none"/>
        </w:rPr>
        <w:t>thana is rendered at different speeds by two artists. The time scale of uttering each akshara should be even in terms of the M</w:t>
      </w:r>
      <w:r w:rsidR="001E417E" w:rsidRPr="001E259E">
        <w:rPr>
          <w:sz w:val="28"/>
          <w:szCs w:val="28"/>
          <w:lang w:eastAsia="x-none"/>
        </w:rPr>
        <w:t>A</w:t>
      </w:r>
      <w:r w:rsidRPr="001E259E">
        <w:rPr>
          <w:sz w:val="28"/>
          <w:szCs w:val="28"/>
          <w:lang w:eastAsia="x-none"/>
        </w:rPr>
        <w:t>tras value of the Akshara/letter.</w:t>
      </w:r>
      <w:r w:rsidR="00E0504B" w:rsidRPr="001E259E">
        <w:rPr>
          <w:sz w:val="28"/>
          <w:szCs w:val="28"/>
          <w:lang w:eastAsia="x-none"/>
        </w:rPr>
        <w:t xml:space="preserve"> </w:t>
      </w:r>
      <w:r w:rsidR="00B104C6">
        <w:rPr>
          <w:sz w:val="28"/>
          <w:szCs w:val="28"/>
          <w:lang w:eastAsia="x-none"/>
        </w:rPr>
        <w:t>Readers may note the the speed and time scale of rendering varies one recites normal Suktam, Upanishads, Shanti Mantra etc. Our recital techniques uses varying maatra scale for varied type of recitals.</w:t>
      </w:r>
      <w:r w:rsidR="006212DE" w:rsidRPr="001E259E">
        <w:rPr>
          <w:sz w:val="28"/>
          <w:szCs w:val="28"/>
          <w:lang w:eastAsia="x-none"/>
        </w:rPr>
        <w:br/>
      </w:r>
      <w:r w:rsidR="00E0504B" w:rsidRPr="001E259E">
        <w:rPr>
          <w:sz w:val="28"/>
          <w:szCs w:val="28"/>
          <w:lang w:eastAsia="x-none"/>
        </w:rPr>
        <w:t xml:space="preserve">However, very fast recital is not recommended in Veda Recital. </w:t>
      </w:r>
      <w:r w:rsidR="001E417E" w:rsidRPr="001E259E">
        <w:rPr>
          <w:sz w:val="28"/>
          <w:szCs w:val="28"/>
          <w:lang w:eastAsia="x-none"/>
        </w:rPr>
        <w:br/>
      </w:r>
      <w:r w:rsidR="00E0504B" w:rsidRPr="001E259E">
        <w:rPr>
          <w:sz w:val="28"/>
          <w:szCs w:val="28"/>
          <w:lang w:eastAsia="x-none"/>
        </w:rPr>
        <w:t xml:space="preserve">It is considered as </w:t>
      </w:r>
      <w:r w:rsidR="002A40D1" w:rsidRPr="001E259E">
        <w:rPr>
          <w:sz w:val="28"/>
          <w:szCs w:val="28"/>
          <w:lang w:eastAsia="x-none"/>
        </w:rPr>
        <w:t>one of the six banes in recital of Veda.</w:t>
      </w:r>
    </w:p>
    <w:p w14:paraId="42330C90" w14:textId="77777777" w:rsidR="00BF2726" w:rsidRPr="001E259E" w:rsidRDefault="00BF2726" w:rsidP="00A85C00">
      <w:pPr>
        <w:rPr>
          <w:b/>
          <w:bCs/>
          <w:lang w:eastAsia="x-none"/>
        </w:rPr>
      </w:pPr>
    </w:p>
    <w:p w14:paraId="3B75CCB3" w14:textId="77777777" w:rsidR="00E91122" w:rsidRPr="001E259E" w:rsidRDefault="00E91122" w:rsidP="00A85C00">
      <w:pPr>
        <w:rPr>
          <w:b/>
          <w:bCs/>
          <w:sz w:val="28"/>
          <w:szCs w:val="28"/>
          <w:u w:val="single"/>
          <w:lang w:eastAsia="x-none"/>
        </w:rPr>
      </w:pPr>
      <w:r w:rsidRPr="001E259E">
        <w:rPr>
          <w:b/>
          <w:bCs/>
          <w:sz w:val="28"/>
          <w:szCs w:val="28"/>
          <w:u w:val="single"/>
          <w:lang w:eastAsia="x-none"/>
        </w:rPr>
        <w:t>General rules of Maatra values:</w:t>
      </w:r>
    </w:p>
    <w:p w14:paraId="313AC772" w14:textId="77777777" w:rsidR="00E91122" w:rsidRPr="001E259E" w:rsidRDefault="00E91122" w:rsidP="00A85C00">
      <w:pPr>
        <w:rPr>
          <w:lang w:eastAsia="x-none"/>
        </w:rPr>
      </w:pPr>
    </w:p>
    <w:p w14:paraId="370220C7" w14:textId="77777777" w:rsidR="00E91122" w:rsidRPr="001E259E" w:rsidRDefault="00E91122" w:rsidP="00E91122">
      <w:pPr>
        <w:numPr>
          <w:ilvl w:val="0"/>
          <w:numId w:val="17"/>
        </w:numPr>
        <w:rPr>
          <w:sz w:val="28"/>
          <w:szCs w:val="28"/>
          <w:lang w:eastAsia="x-none"/>
        </w:rPr>
      </w:pPr>
      <w:r w:rsidRPr="001E259E">
        <w:rPr>
          <w:sz w:val="28"/>
          <w:szCs w:val="28"/>
          <w:lang w:eastAsia="x-none"/>
        </w:rPr>
        <w:t>All Short letters (Hrasva Letters and Short Swarayukta Akshara) have a value of</w:t>
      </w:r>
      <w:r w:rsidRPr="001E259E">
        <w:rPr>
          <w:b/>
          <w:bCs/>
          <w:sz w:val="28"/>
          <w:szCs w:val="28"/>
          <w:lang w:eastAsia="x-none"/>
        </w:rPr>
        <w:t xml:space="preserve"> one.</w:t>
      </w:r>
    </w:p>
    <w:p w14:paraId="67B04D41" w14:textId="77777777" w:rsidR="00E91122" w:rsidRPr="001E259E" w:rsidRDefault="00E91122" w:rsidP="00E91122">
      <w:pPr>
        <w:numPr>
          <w:ilvl w:val="0"/>
          <w:numId w:val="17"/>
        </w:numPr>
        <w:rPr>
          <w:sz w:val="28"/>
          <w:szCs w:val="28"/>
          <w:lang w:eastAsia="x-none"/>
        </w:rPr>
      </w:pPr>
      <w:r w:rsidRPr="001E259E">
        <w:rPr>
          <w:sz w:val="28"/>
          <w:szCs w:val="28"/>
          <w:lang w:eastAsia="x-none"/>
        </w:rPr>
        <w:t xml:space="preserve">All long letters (Dheerga letters and long Swarayukta Akshara) have value </w:t>
      </w:r>
      <w:r w:rsidRPr="001E259E">
        <w:rPr>
          <w:b/>
          <w:bCs/>
          <w:sz w:val="28"/>
          <w:szCs w:val="28"/>
          <w:lang w:eastAsia="x-none"/>
        </w:rPr>
        <w:t>two</w:t>
      </w:r>
      <w:r w:rsidRPr="001E259E">
        <w:rPr>
          <w:sz w:val="28"/>
          <w:szCs w:val="28"/>
          <w:lang w:eastAsia="x-none"/>
        </w:rPr>
        <w:t>.</w:t>
      </w:r>
    </w:p>
    <w:p w14:paraId="7190A415" w14:textId="77777777" w:rsidR="00E91122" w:rsidRPr="001E259E" w:rsidRDefault="00E91122" w:rsidP="00E91122">
      <w:pPr>
        <w:numPr>
          <w:ilvl w:val="0"/>
          <w:numId w:val="17"/>
        </w:numPr>
        <w:rPr>
          <w:sz w:val="28"/>
          <w:szCs w:val="28"/>
          <w:lang w:eastAsia="x-none"/>
        </w:rPr>
      </w:pPr>
      <w:r w:rsidRPr="001E259E">
        <w:rPr>
          <w:sz w:val="28"/>
          <w:szCs w:val="28"/>
          <w:lang w:eastAsia="x-none"/>
        </w:rPr>
        <w:t xml:space="preserve">Anuswaram and Visargam of Short letters – </w:t>
      </w:r>
      <w:r w:rsidRPr="001E259E">
        <w:rPr>
          <w:b/>
          <w:bCs/>
          <w:sz w:val="28"/>
          <w:szCs w:val="28"/>
          <w:lang w:eastAsia="x-none"/>
        </w:rPr>
        <w:t>one and a half</w:t>
      </w:r>
    </w:p>
    <w:p w14:paraId="54F3A1EE" w14:textId="77777777" w:rsidR="00E91122" w:rsidRPr="001E259E" w:rsidRDefault="00E91122" w:rsidP="00E91122">
      <w:pPr>
        <w:numPr>
          <w:ilvl w:val="0"/>
          <w:numId w:val="17"/>
        </w:numPr>
        <w:rPr>
          <w:sz w:val="28"/>
          <w:szCs w:val="28"/>
          <w:lang w:eastAsia="x-none"/>
        </w:rPr>
      </w:pPr>
      <w:r w:rsidRPr="001E259E">
        <w:rPr>
          <w:sz w:val="28"/>
          <w:szCs w:val="28"/>
          <w:lang w:eastAsia="x-none"/>
        </w:rPr>
        <w:t xml:space="preserve">Anuswaram and Visargam of long letters – </w:t>
      </w:r>
      <w:r w:rsidRPr="001E259E">
        <w:rPr>
          <w:b/>
          <w:bCs/>
          <w:sz w:val="28"/>
          <w:szCs w:val="28"/>
          <w:lang w:eastAsia="x-none"/>
        </w:rPr>
        <w:t>two and a half</w:t>
      </w:r>
    </w:p>
    <w:p w14:paraId="2197FB4F" w14:textId="77777777" w:rsidR="00E91122" w:rsidRPr="001E259E" w:rsidRDefault="00E91122" w:rsidP="00E91122">
      <w:pPr>
        <w:numPr>
          <w:ilvl w:val="0"/>
          <w:numId w:val="17"/>
        </w:numPr>
        <w:rPr>
          <w:sz w:val="28"/>
          <w:szCs w:val="28"/>
          <w:lang w:eastAsia="x-none"/>
        </w:rPr>
      </w:pPr>
      <w:r w:rsidRPr="001E259E">
        <w:rPr>
          <w:sz w:val="28"/>
          <w:szCs w:val="28"/>
          <w:lang w:eastAsia="x-none"/>
        </w:rPr>
        <w:t xml:space="preserve">Halants </w:t>
      </w:r>
      <w:r w:rsidR="00C725EA" w:rsidRPr="001E259E">
        <w:rPr>
          <w:sz w:val="28"/>
          <w:szCs w:val="28"/>
          <w:lang w:eastAsia="x-none"/>
        </w:rPr>
        <w:t>–</w:t>
      </w:r>
      <w:r w:rsidRPr="001E259E">
        <w:rPr>
          <w:sz w:val="28"/>
          <w:szCs w:val="28"/>
          <w:lang w:eastAsia="x-none"/>
        </w:rPr>
        <w:t xml:space="preserve"> </w:t>
      </w:r>
      <w:r w:rsidRPr="001E259E">
        <w:rPr>
          <w:b/>
          <w:bCs/>
          <w:sz w:val="28"/>
          <w:szCs w:val="28"/>
          <w:lang w:eastAsia="x-none"/>
        </w:rPr>
        <w:t>Half</w:t>
      </w:r>
    </w:p>
    <w:p w14:paraId="5E90C2FD" w14:textId="77777777" w:rsidR="00C725EA" w:rsidRPr="001E259E" w:rsidRDefault="00C725EA" w:rsidP="00E91122">
      <w:pPr>
        <w:numPr>
          <w:ilvl w:val="0"/>
          <w:numId w:val="17"/>
        </w:numPr>
        <w:rPr>
          <w:sz w:val="28"/>
          <w:szCs w:val="28"/>
          <w:lang w:eastAsia="x-none"/>
        </w:rPr>
      </w:pPr>
      <w:r w:rsidRPr="001E259E">
        <w:rPr>
          <w:sz w:val="28"/>
          <w:szCs w:val="28"/>
          <w:lang w:eastAsia="x-none"/>
        </w:rPr>
        <w:t>For Samykta Vyagnani (</w:t>
      </w:r>
      <w:r w:rsidR="00FC6BB7" w:rsidRPr="001E259E">
        <w:rPr>
          <w:sz w:val="28"/>
          <w:szCs w:val="28"/>
          <w:lang w:eastAsia="x-none"/>
        </w:rPr>
        <w:t>Conjuncts</w:t>
      </w:r>
      <w:r w:rsidRPr="001E259E">
        <w:rPr>
          <w:sz w:val="28"/>
          <w:szCs w:val="28"/>
          <w:lang w:eastAsia="x-none"/>
        </w:rPr>
        <w:t>) it will be sum total the component parts of the Akshara as to how it is formed.</w:t>
      </w:r>
    </w:p>
    <w:p w14:paraId="72955413" w14:textId="77777777" w:rsidR="00975241" w:rsidRDefault="00975241" w:rsidP="00975241">
      <w:pPr>
        <w:rPr>
          <w:lang w:eastAsia="x-none"/>
        </w:rPr>
      </w:pPr>
    </w:p>
    <w:p w14:paraId="65C759E1" w14:textId="77777777" w:rsidR="00B104C6" w:rsidRDefault="00B104C6" w:rsidP="00975241">
      <w:pPr>
        <w:rPr>
          <w:lang w:eastAsia="x-none"/>
        </w:rPr>
      </w:pPr>
    </w:p>
    <w:p w14:paraId="2BD00C0B" w14:textId="77777777" w:rsidR="00B104C6" w:rsidRDefault="00B104C6" w:rsidP="00975241">
      <w:pPr>
        <w:rPr>
          <w:lang w:eastAsia="x-none"/>
        </w:rPr>
      </w:pPr>
    </w:p>
    <w:p w14:paraId="676ACCC6" w14:textId="77777777" w:rsidR="00B104C6" w:rsidRDefault="00B104C6" w:rsidP="00975241">
      <w:pPr>
        <w:rPr>
          <w:lang w:eastAsia="x-none"/>
        </w:rPr>
      </w:pPr>
    </w:p>
    <w:p w14:paraId="073EAC6A" w14:textId="77777777" w:rsidR="00B104C6" w:rsidRPr="001E259E" w:rsidRDefault="00B104C6" w:rsidP="00975241">
      <w:pPr>
        <w:rPr>
          <w:lang w:eastAsia="x-none"/>
        </w:rPr>
      </w:pPr>
    </w:p>
    <w:p w14:paraId="0A6901E1" w14:textId="77777777" w:rsidR="00FC6BB7" w:rsidRPr="001E259E" w:rsidRDefault="00FC6BB7" w:rsidP="00927B79">
      <w:pPr>
        <w:pStyle w:val="Heading3"/>
      </w:pPr>
      <w:bookmarkStart w:id="38" w:name="_Toc39090967"/>
      <w:r w:rsidRPr="001E259E">
        <w:lastRenderedPageBreak/>
        <w:t>Examples of Swara and Swaryukta Aksharas</w:t>
      </w:r>
      <w:bookmarkEnd w:id="38"/>
    </w:p>
    <w:p w14:paraId="7979BE05" w14:textId="77777777" w:rsidR="007F6243" w:rsidRPr="001E259E" w:rsidRDefault="007F6243" w:rsidP="00A85C00">
      <w:pPr>
        <w:rPr>
          <w:lang w:eastAsia="x-none"/>
        </w:rPr>
      </w:pPr>
    </w:p>
    <w:p w14:paraId="4E7BC93D" w14:textId="77777777" w:rsidR="007F6243" w:rsidRPr="001E259E" w:rsidRDefault="007F6243" w:rsidP="00A85C00">
      <w:pPr>
        <w:rPr>
          <w:sz w:val="28"/>
          <w:szCs w:val="28"/>
          <w:lang w:eastAsia="x-none"/>
        </w:rPr>
      </w:pPr>
      <w:r w:rsidRPr="001E259E">
        <w:rPr>
          <w:sz w:val="28"/>
          <w:szCs w:val="28"/>
          <w:lang w:eastAsia="x-none"/>
        </w:rPr>
        <w:t xml:space="preserve">Some examples of Maatra value </w:t>
      </w:r>
      <w:r w:rsidR="00BE2618" w:rsidRPr="001E259E">
        <w:rPr>
          <w:sz w:val="28"/>
          <w:szCs w:val="28"/>
          <w:lang w:eastAsia="x-none"/>
        </w:rPr>
        <w:t xml:space="preserve">(of the </w:t>
      </w:r>
      <w:r w:rsidR="00D118E9" w:rsidRPr="001E259E">
        <w:rPr>
          <w:sz w:val="28"/>
          <w:szCs w:val="28"/>
          <w:lang w:eastAsia="x-none"/>
        </w:rPr>
        <w:t>sound</w:t>
      </w:r>
      <w:r w:rsidR="00BE2618" w:rsidRPr="001E259E">
        <w:rPr>
          <w:sz w:val="28"/>
          <w:szCs w:val="28"/>
          <w:lang w:eastAsia="x-none"/>
        </w:rPr>
        <w:t xml:space="preserve">) </w:t>
      </w:r>
      <w:r w:rsidRPr="001E259E">
        <w:rPr>
          <w:sz w:val="28"/>
          <w:szCs w:val="28"/>
          <w:lang w:eastAsia="x-none"/>
        </w:rPr>
        <w:t>for our basic understanding:</w:t>
      </w:r>
    </w:p>
    <w:p w14:paraId="7DE41A13" w14:textId="77777777" w:rsidR="00BE2618" w:rsidRPr="001E259E" w:rsidRDefault="00BE2618" w:rsidP="00A85C00">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1644"/>
        <w:gridCol w:w="2059"/>
        <w:gridCol w:w="2059"/>
        <w:gridCol w:w="2060"/>
      </w:tblGrid>
      <w:tr w:rsidR="00BE2618" w:rsidRPr="001E259E" w14:paraId="474D0556" w14:textId="77777777" w:rsidTr="004C50B9">
        <w:tc>
          <w:tcPr>
            <w:tcW w:w="2059" w:type="dxa"/>
          </w:tcPr>
          <w:p w14:paraId="32C940D7" w14:textId="77777777" w:rsidR="00BE2618" w:rsidRPr="001E259E" w:rsidRDefault="00E91122" w:rsidP="00E91122">
            <w:pPr>
              <w:rPr>
                <w:b/>
                <w:bCs/>
                <w:lang w:eastAsia="x-none"/>
              </w:rPr>
            </w:pPr>
            <w:r w:rsidRPr="001E259E">
              <w:rPr>
                <w:b/>
                <w:bCs/>
                <w:lang w:eastAsia="x-none"/>
              </w:rPr>
              <w:t>Sample l</w:t>
            </w:r>
            <w:r w:rsidR="00BE2618" w:rsidRPr="001E259E">
              <w:rPr>
                <w:b/>
                <w:bCs/>
                <w:lang w:eastAsia="x-none"/>
              </w:rPr>
              <w:t>etter</w:t>
            </w:r>
            <w:r w:rsidRPr="001E259E">
              <w:rPr>
                <w:b/>
                <w:bCs/>
                <w:lang w:eastAsia="x-none"/>
              </w:rPr>
              <w:t>s</w:t>
            </w:r>
            <w:r w:rsidR="00BE2618" w:rsidRPr="001E259E">
              <w:rPr>
                <w:b/>
                <w:bCs/>
                <w:lang w:eastAsia="x-none"/>
              </w:rPr>
              <w:t xml:space="preserve"> in Sanskrit</w:t>
            </w:r>
          </w:p>
        </w:tc>
        <w:tc>
          <w:tcPr>
            <w:tcW w:w="1644" w:type="dxa"/>
          </w:tcPr>
          <w:p w14:paraId="6DC94E58" w14:textId="77777777" w:rsidR="00BE2618" w:rsidRPr="001E259E" w:rsidRDefault="00BE2618" w:rsidP="004C50B9">
            <w:pPr>
              <w:jc w:val="center"/>
              <w:rPr>
                <w:b/>
                <w:bCs/>
                <w:lang w:eastAsia="x-none"/>
              </w:rPr>
            </w:pPr>
            <w:r w:rsidRPr="001E259E">
              <w:rPr>
                <w:b/>
                <w:bCs/>
                <w:lang w:eastAsia="x-none"/>
              </w:rPr>
              <w:t>In Tamil</w:t>
            </w:r>
          </w:p>
        </w:tc>
        <w:tc>
          <w:tcPr>
            <w:tcW w:w="2059" w:type="dxa"/>
          </w:tcPr>
          <w:p w14:paraId="5ECF88CB" w14:textId="77777777" w:rsidR="00BE2618" w:rsidRPr="001E259E" w:rsidRDefault="00BE2618" w:rsidP="004C50B9">
            <w:pPr>
              <w:rPr>
                <w:b/>
                <w:bCs/>
                <w:lang w:eastAsia="x-none"/>
              </w:rPr>
            </w:pPr>
            <w:r w:rsidRPr="001E259E">
              <w:rPr>
                <w:b/>
                <w:bCs/>
                <w:lang w:eastAsia="x-none"/>
              </w:rPr>
              <w:t>In Malayalam</w:t>
            </w:r>
          </w:p>
        </w:tc>
        <w:tc>
          <w:tcPr>
            <w:tcW w:w="2059" w:type="dxa"/>
          </w:tcPr>
          <w:p w14:paraId="5ABFB347" w14:textId="77777777" w:rsidR="00BE2618" w:rsidRPr="001E259E" w:rsidRDefault="00E91122" w:rsidP="00E91122">
            <w:pPr>
              <w:ind w:firstLine="720"/>
              <w:rPr>
                <w:b/>
                <w:bCs/>
                <w:lang w:eastAsia="x-none"/>
              </w:rPr>
            </w:pPr>
            <w:r w:rsidRPr="001E259E">
              <w:rPr>
                <w:b/>
                <w:bCs/>
                <w:lang w:eastAsia="x-none"/>
              </w:rPr>
              <w:t>Maatra</w:t>
            </w:r>
          </w:p>
        </w:tc>
        <w:tc>
          <w:tcPr>
            <w:tcW w:w="2060" w:type="dxa"/>
          </w:tcPr>
          <w:p w14:paraId="074D9B57" w14:textId="77777777" w:rsidR="00BE2618" w:rsidRPr="001E259E" w:rsidRDefault="00BE2618" w:rsidP="004C50B9">
            <w:pPr>
              <w:rPr>
                <w:b/>
                <w:bCs/>
                <w:lang w:eastAsia="x-none"/>
              </w:rPr>
            </w:pPr>
          </w:p>
        </w:tc>
      </w:tr>
      <w:tr w:rsidR="00E91122" w:rsidRPr="001E259E" w14:paraId="5E75FAB6" w14:textId="77777777" w:rsidTr="004C50B9">
        <w:tc>
          <w:tcPr>
            <w:tcW w:w="2059" w:type="dxa"/>
          </w:tcPr>
          <w:p w14:paraId="70D29EF0" w14:textId="77777777" w:rsidR="00E91122" w:rsidRPr="001E259E" w:rsidRDefault="00E91122" w:rsidP="004C50B9">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 xml:space="preserve">A, </w:t>
            </w:r>
            <w:r w:rsidR="003D44C7" w:rsidRPr="001E259E">
              <w:rPr>
                <w:rFonts w:ascii="BRH Devanagari Extra" w:hAnsi="BRH Devanagari Extra" w:cs="BRH Devanagari Extra"/>
                <w:b/>
                <w:bCs/>
                <w:sz w:val="32"/>
                <w:szCs w:val="32"/>
              </w:rPr>
              <w:t>C, E, Mü, Xû</w:t>
            </w:r>
          </w:p>
          <w:p w14:paraId="5B285033" w14:textId="77777777" w:rsidR="003D44C7" w:rsidRPr="001E259E" w:rsidRDefault="003D44C7" w:rsidP="004C50B9">
            <w:pPr>
              <w:rPr>
                <w:lang w:eastAsia="x-none"/>
              </w:rPr>
            </w:pPr>
            <w:r w:rsidRPr="001E259E">
              <w:rPr>
                <w:rFonts w:ascii="BRH Devanagari Extra" w:hAnsi="BRH Devanagari Extra" w:cs="BRH Devanagari Extra"/>
                <w:b/>
                <w:bCs/>
                <w:sz w:val="32"/>
                <w:szCs w:val="32"/>
              </w:rPr>
              <w:t>ÍcÉ, eÉÑ, ÌR, zÉ</w:t>
            </w:r>
          </w:p>
        </w:tc>
        <w:tc>
          <w:tcPr>
            <w:tcW w:w="1644" w:type="dxa"/>
          </w:tcPr>
          <w:p w14:paraId="3499ADD6" w14:textId="77777777" w:rsidR="000D6967" w:rsidRPr="001E259E" w:rsidRDefault="000D6967" w:rsidP="000D6967">
            <w:pPr>
              <w:jc w:val="center"/>
              <w:rPr>
                <w:rFonts w:ascii="BRH Tamil Tab Extra" w:hAnsi="BRH Tamil Tab Extra" w:cs="BRH Tamil Tab Extra"/>
                <w:b/>
                <w:bCs/>
                <w:sz w:val="32"/>
                <w:szCs w:val="32"/>
              </w:rPr>
            </w:pPr>
            <w:r w:rsidRPr="001E259E">
              <w:rPr>
                <w:rFonts w:ascii="Latha" w:hAnsi="Latha" w:cs="Latha"/>
                <w:sz w:val="28"/>
                <w:szCs w:val="28"/>
                <w:cs/>
                <w:lang w:bidi="ta-IN"/>
              </w:rPr>
              <w:t>அ இ உ</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ங</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சி</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ஜு</w:t>
            </w:r>
            <w:r w:rsidR="00AC4334" w:rsidRPr="001E259E">
              <w:rPr>
                <w:rFonts w:ascii="BRH Tamil Tab Extra" w:hAnsi="BRH Tamil Tab Extra" w:cs="BRH Tamil Tab Extra"/>
                <w:b/>
                <w:bCs/>
                <w:sz w:val="32"/>
                <w:szCs w:val="32"/>
              </w:rPr>
              <w:t xml:space="preserve"> </w:t>
            </w:r>
          </w:p>
          <w:p w14:paraId="06AEC782" w14:textId="77777777" w:rsidR="00E91122" w:rsidRPr="001E259E" w:rsidRDefault="000D6967" w:rsidP="000D6967">
            <w:pPr>
              <w:jc w:val="center"/>
              <w:rPr>
                <w:b/>
                <w:bCs/>
                <w:sz w:val="32"/>
                <w:szCs w:val="32"/>
                <w:lang w:eastAsia="x-none"/>
              </w:rPr>
            </w:pPr>
            <w:r w:rsidRPr="001E259E">
              <w:rPr>
                <w:rFonts w:ascii="Latha" w:hAnsi="Latha" w:cs="Latha"/>
                <w:sz w:val="28"/>
                <w:szCs w:val="28"/>
                <w:cs/>
                <w:lang w:bidi="ta-IN"/>
              </w:rPr>
              <w:t>டி</w:t>
            </w:r>
            <w:r w:rsidR="0056410F" w:rsidRPr="001E259E">
              <w:rPr>
                <w:rFonts w:ascii="Latha" w:hAnsi="Latha" w:cs="Latha"/>
                <w:b/>
                <w:bCs/>
                <w:position w:val="-12"/>
                <w:sz w:val="28"/>
                <w:szCs w:val="28"/>
              </w:rPr>
              <w:t>4</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ஶ</w:t>
            </w:r>
          </w:p>
        </w:tc>
        <w:tc>
          <w:tcPr>
            <w:tcW w:w="2059" w:type="dxa"/>
          </w:tcPr>
          <w:p w14:paraId="7A2874C1" w14:textId="77777777" w:rsidR="005E30CB" w:rsidRPr="001E259E" w:rsidRDefault="005E30CB" w:rsidP="005E30CB">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അ</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ഇ</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ഉ</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ക</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ങ</w:t>
            </w:r>
          </w:p>
          <w:p w14:paraId="7D140898" w14:textId="77777777" w:rsidR="005E30CB" w:rsidRPr="001E259E" w:rsidRDefault="005E30CB" w:rsidP="005E30CB">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ചി</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ജു</w:t>
            </w:r>
            <w:r w:rsidRPr="001E259E">
              <w:rPr>
                <w:rFonts w:ascii="Nirmala UI" w:hAnsi="Nirmala UI" w:cs="Nirmala UI"/>
                <w:b/>
                <w:bCs/>
                <w:sz w:val="28"/>
                <w:szCs w:val="28"/>
                <w:lang w:bidi="ml-IN"/>
              </w:rPr>
              <w:t xml:space="preserve">, </w:t>
            </w:r>
            <w:r w:rsidR="00B1666D" w:rsidRPr="001E259E">
              <w:rPr>
                <w:rFonts w:ascii="Nirmala UI" w:hAnsi="Nirmala UI" w:cs="Nirmala UI"/>
                <w:b/>
                <w:bCs/>
                <w:sz w:val="28"/>
                <w:szCs w:val="28"/>
                <w:lang w:bidi="ml-IN"/>
              </w:rPr>
              <w:br/>
            </w:r>
            <w:r w:rsidRPr="001E259E">
              <w:rPr>
                <w:rFonts w:ascii="Nirmala UI" w:hAnsi="Nirmala UI" w:cs="Nirmala UI"/>
                <w:b/>
                <w:bCs/>
                <w:sz w:val="28"/>
                <w:szCs w:val="28"/>
                <w:cs/>
                <w:lang w:bidi="ml-IN"/>
              </w:rPr>
              <w:t>ഢി</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ശ</w:t>
            </w:r>
          </w:p>
          <w:p w14:paraId="049AB26C" w14:textId="77777777" w:rsidR="00E91122" w:rsidRPr="001E259E" w:rsidRDefault="00E91122" w:rsidP="004C50B9">
            <w:pPr>
              <w:rPr>
                <w:lang w:eastAsia="x-none"/>
              </w:rPr>
            </w:pPr>
          </w:p>
        </w:tc>
        <w:tc>
          <w:tcPr>
            <w:tcW w:w="2059" w:type="dxa"/>
          </w:tcPr>
          <w:p w14:paraId="3DBB8ECF" w14:textId="77777777" w:rsidR="00E91122" w:rsidRPr="001E259E" w:rsidRDefault="003D44C7" w:rsidP="00E91122">
            <w:pPr>
              <w:ind w:firstLine="720"/>
              <w:rPr>
                <w:b/>
                <w:bCs/>
                <w:lang w:eastAsia="x-none"/>
              </w:rPr>
            </w:pPr>
            <w:r w:rsidRPr="001E259E">
              <w:rPr>
                <w:b/>
                <w:bCs/>
                <w:lang w:eastAsia="x-none"/>
              </w:rPr>
              <w:t>1</w:t>
            </w:r>
          </w:p>
        </w:tc>
        <w:tc>
          <w:tcPr>
            <w:tcW w:w="2060" w:type="dxa"/>
          </w:tcPr>
          <w:p w14:paraId="5F62702B" w14:textId="77777777" w:rsidR="00E91122" w:rsidRPr="001E259E" w:rsidRDefault="00E91122" w:rsidP="004C50B9">
            <w:pPr>
              <w:rPr>
                <w:lang w:eastAsia="x-none"/>
              </w:rPr>
            </w:pPr>
          </w:p>
        </w:tc>
      </w:tr>
      <w:tr w:rsidR="00E91122" w:rsidRPr="001E259E" w14:paraId="3B3B4E39" w14:textId="77777777" w:rsidTr="004C50B9">
        <w:tc>
          <w:tcPr>
            <w:tcW w:w="2059" w:type="dxa"/>
          </w:tcPr>
          <w:p w14:paraId="6F1FF0D4" w14:textId="77777777" w:rsidR="003D44C7" w:rsidRPr="001E259E" w:rsidRDefault="003D44C7" w:rsidP="005E30CB">
            <w:pPr>
              <w:rPr>
                <w:b/>
                <w:bCs/>
                <w:lang w:eastAsia="x-none"/>
              </w:rPr>
            </w:pPr>
            <w:r w:rsidRPr="001E259E">
              <w:rPr>
                <w:rFonts w:ascii="BRH Devanagari Extra" w:hAnsi="BRH Devanagari Extra" w:cs="BRH Devanagari Extra"/>
                <w:b/>
                <w:bCs/>
                <w:sz w:val="32"/>
                <w:szCs w:val="32"/>
              </w:rPr>
              <w:t xml:space="preserve">AÉ, D, F, </w:t>
            </w:r>
            <w:r w:rsidR="00C725EA" w:rsidRPr="001E259E">
              <w:rPr>
                <w:rFonts w:ascii="BRH Devanagari Extra" w:hAnsi="BRH Devanagari Extra" w:cs="BRH Devanagari Extra"/>
                <w:b/>
                <w:bCs/>
                <w:sz w:val="32"/>
                <w:szCs w:val="32"/>
              </w:rPr>
              <w:t xml:space="preserve">AÉæ </w:t>
            </w:r>
            <w:r w:rsidRPr="001E259E">
              <w:rPr>
                <w:rFonts w:ascii="BRH Devanagari Extra" w:hAnsi="BRH Devanagari Extra" w:cs="BRH Devanagari Extra"/>
                <w:b/>
                <w:bCs/>
                <w:sz w:val="32"/>
                <w:szCs w:val="32"/>
              </w:rPr>
              <w:t>MüÉ,</w:t>
            </w:r>
            <w:r w:rsidR="00C725EA" w:rsidRPr="001E259E">
              <w:rPr>
                <w:rFonts w:ascii="BRH Devanagari Extra" w:hAnsi="BRH Devanagari Extra" w:cs="BRH Devanagari Extra"/>
                <w:b/>
                <w:bCs/>
                <w:sz w:val="32"/>
                <w:szCs w:val="32"/>
              </w:rPr>
              <w:t xml:space="preserve"> XûÉ, cÉÏ,iÉæ</w:t>
            </w:r>
          </w:p>
        </w:tc>
        <w:tc>
          <w:tcPr>
            <w:tcW w:w="1644" w:type="dxa"/>
          </w:tcPr>
          <w:p w14:paraId="3766F79E" w14:textId="77777777" w:rsidR="00E91122" w:rsidRPr="001E259E" w:rsidRDefault="000D6967" w:rsidP="000D6967">
            <w:pPr>
              <w:rPr>
                <w:b/>
                <w:bCs/>
                <w:sz w:val="32"/>
                <w:szCs w:val="32"/>
                <w:lang w:eastAsia="x-none"/>
              </w:rPr>
            </w:pPr>
            <w:r w:rsidRPr="001E259E">
              <w:rPr>
                <w:rFonts w:ascii="Latha" w:hAnsi="Latha" w:cs="Latha"/>
                <w:sz w:val="28"/>
                <w:szCs w:val="28"/>
                <w:cs/>
                <w:lang w:bidi="ta-IN"/>
              </w:rPr>
              <w:t>ஆ ஈ ஊ</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ஔ</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கா</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ஙா</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சீ</w:t>
            </w:r>
            <w:r w:rsidR="00AC4334"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தை</w:t>
            </w:r>
          </w:p>
        </w:tc>
        <w:tc>
          <w:tcPr>
            <w:tcW w:w="2059" w:type="dxa"/>
          </w:tcPr>
          <w:p w14:paraId="043632F5" w14:textId="77777777" w:rsidR="005E30CB" w:rsidRPr="001E259E" w:rsidRDefault="005E30CB"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ആ</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ഈ</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ഊ</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ഔ കാ</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ങാ</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ചീ</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തൈ</w:t>
            </w:r>
          </w:p>
          <w:p w14:paraId="2E4D8A37" w14:textId="77777777" w:rsidR="00E91122" w:rsidRPr="001E259E" w:rsidRDefault="00E91122" w:rsidP="004C50B9">
            <w:pPr>
              <w:rPr>
                <w:lang w:eastAsia="x-none"/>
              </w:rPr>
            </w:pPr>
          </w:p>
        </w:tc>
        <w:tc>
          <w:tcPr>
            <w:tcW w:w="2059" w:type="dxa"/>
          </w:tcPr>
          <w:p w14:paraId="6FBC3612" w14:textId="77777777" w:rsidR="00E91122" w:rsidRPr="001E259E" w:rsidRDefault="00FC6BB7" w:rsidP="00E91122">
            <w:pPr>
              <w:ind w:firstLine="720"/>
              <w:rPr>
                <w:b/>
                <w:bCs/>
                <w:lang w:eastAsia="x-none"/>
              </w:rPr>
            </w:pPr>
            <w:r w:rsidRPr="001E259E">
              <w:rPr>
                <w:b/>
                <w:bCs/>
                <w:lang w:eastAsia="x-none"/>
              </w:rPr>
              <w:t>2</w:t>
            </w:r>
          </w:p>
        </w:tc>
        <w:tc>
          <w:tcPr>
            <w:tcW w:w="2060" w:type="dxa"/>
          </w:tcPr>
          <w:p w14:paraId="2273456E" w14:textId="77777777" w:rsidR="00E91122" w:rsidRPr="001E259E" w:rsidRDefault="00E91122" w:rsidP="004C50B9">
            <w:pPr>
              <w:rPr>
                <w:lang w:eastAsia="x-none"/>
              </w:rPr>
            </w:pPr>
          </w:p>
        </w:tc>
      </w:tr>
      <w:tr w:rsidR="00E91122" w:rsidRPr="001E259E" w14:paraId="6EC83891" w14:textId="77777777" w:rsidTr="004C50B9">
        <w:tc>
          <w:tcPr>
            <w:tcW w:w="2059" w:type="dxa"/>
          </w:tcPr>
          <w:p w14:paraId="6D34C290" w14:textId="77777777" w:rsidR="00E91122" w:rsidRPr="001E259E" w:rsidRDefault="00C725EA" w:rsidP="004C50B9">
            <w:pPr>
              <w:rPr>
                <w:b/>
                <w:bCs/>
                <w:lang w:eastAsia="x-none"/>
              </w:rPr>
            </w:pPr>
            <w:r w:rsidRPr="001E259E">
              <w:rPr>
                <w:rFonts w:ascii="BRH Devanagari Extra" w:hAnsi="BRH Devanagari Extra" w:cs="BRH Devanagari Extra"/>
                <w:b/>
                <w:bCs/>
                <w:sz w:val="32"/>
                <w:szCs w:val="32"/>
              </w:rPr>
              <w:t>AÇ , AÈ</w:t>
            </w:r>
            <w:r w:rsidR="00E2499B" w:rsidRPr="001E259E">
              <w:rPr>
                <w:rFonts w:ascii="BRH Devanagari Extra" w:hAnsi="BRH Devanagari Extra" w:cs="BRH Devanagari Extra"/>
                <w:b/>
                <w:bCs/>
                <w:sz w:val="32"/>
                <w:szCs w:val="32"/>
              </w:rPr>
              <w:t>, aÉÈ OÇû</w:t>
            </w:r>
          </w:p>
        </w:tc>
        <w:tc>
          <w:tcPr>
            <w:tcW w:w="1644" w:type="dxa"/>
          </w:tcPr>
          <w:p w14:paraId="1C18F0B2" w14:textId="77777777" w:rsidR="000D6967" w:rsidRPr="001E259E" w:rsidRDefault="000D6967" w:rsidP="000D6967">
            <w:pPr>
              <w:jc w:val="center"/>
              <w:rPr>
                <w:rFonts w:ascii="BRH Tamil Tab Extra" w:hAnsi="BRH Tamil Tab Extra" w:cs="BRH Tamil Tab Extra"/>
                <w:b/>
                <w:bCs/>
                <w:sz w:val="32"/>
                <w:szCs w:val="32"/>
              </w:rPr>
            </w:pPr>
            <w:r w:rsidRPr="001E259E">
              <w:rPr>
                <w:rFonts w:ascii="Latha" w:hAnsi="Latha" w:cs="Latha"/>
                <w:sz w:val="28"/>
                <w:szCs w:val="28"/>
                <w:cs/>
                <w:lang w:bidi="ta-IN"/>
              </w:rPr>
              <w:t>அம் அ</w:t>
            </w:r>
            <w:r w:rsidRPr="001E259E">
              <w:rPr>
                <w:rFonts w:ascii="Latha" w:hAnsi="Latha" w:cs="Latha"/>
                <w:b/>
                <w:bCs/>
                <w:sz w:val="28"/>
                <w:szCs w:val="28"/>
                <w:lang w:bidi="ta-IN"/>
              </w:rPr>
              <w:t>:</w:t>
            </w:r>
            <w:r w:rsidRPr="001E259E">
              <w:rPr>
                <w:rFonts w:ascii="BRH Tamil Tab Extra" w:hAnsi="BRH Tamil Tab Extra" w:cs="BRH Tamil Tab Extra"/>
                <w:b/>
                <w:bCs/>
                <w:sz w:val="32"/>
                <w:szCs w:val="32"/>
              </w:rPr>
              <w:t xml:space="preserve"> </w:t>
            </w:r>
          </w:p>
          <w:p w14:paraId="03D6A32D" w14:textId="77777777" w:rsidR="00ED4DA0" w:rsidRPr="001E259E" w:rsidRDefault="000D6967" w:rsidP="006B1BAA">
            <w:pPr>
              <w:jc w:val="center"/>
              <w:rPr>
                <w:lang w:eastAsia="x-none"/>
              </w:rPr>
            </w:pPr>
            <w:r w:rsidRPr="001E259E">
              <w:rPr>
                <w:rFonts w:ascii="Latha" w:hAnsi="Latha" w:cs="Latha"/>
                <w:sz w:val="28"/>
                <w:szCs w:val="28"/>
                <w:cs/>
                <w:lang w:bidi="ta-IN"/>
              </w:rPr>
              <w:t>க</w:t>
            </w:r>
            <w:r w:rsidR="00182BFB" w:rsidRPr="001E259E">
              <w:rPr>
                <w:rFonts w:ascii="Latha" w:hAnsi="Latha" w:cs="Latha"/>
                <w:b/>
                <w:bCs/>
                <w:position w:val="-12"/>
                <w:sz w:val="28"/>
                <w:szCs w:val="28"/>
              </w:rPr>
              <w:t>3</w:t>
            </w:r>
            <w:r w:rsidR="00ED4DA0" w:rsidRPr="001E259E">
              <w:rPr>
                <w:rFonts w:ascii="Latha" w:hAnsi="Latha" w:cs="Latha"/>
                <w:b/>
                <w:bCs/>
                <w:sz w:val="32"/>
                <w:szCs w:val="32"/>
              </w:rPr>
              <w:t>:</w:t>
            </w:r>
            <w:r w:rsidR="00ED4DA0" w:rsidRPr="001E259E">
              <w:rPr>
                <w:rFonts w:ascii="BRH Tamil Tab Extra" w:hAnsi="BRH Tamil Tab Extra" w:cs="BRH Tamil Tab Extra"/>
                <w:b/>
                <w:bCs/>
                <w:sz w:val="32"/>
                <w:szCs w:val="32"/>
              </w:rPr>
              <w:t xml:space="preserve"> </w:t>
            </w:r>
            <w:r w:rsidR="006B1BAA" w:rsidRPr="001E259E">
              <w:rPr>
                <w:rFonts w:ascii="Latha" w:hAnsi="Latha" w:cs="Latha"/>
                <w:sz w:val="28"/>
                <w:szCs w:val="28"/>
                <w:cs/>
                <w:lang w:bidi="ta-IN"/>
              </w:rPr>
              <w:t>டம்</w:t>
            </w:r>
            <w:r w:rsidR="006B1BAA" w:rsidRPr="001E259E">
              <w:rPr>
                <w:rFonts w:ascii="BRH Tamil Tab Extra" w:hAnsi="BRH Tamil Tab Extra" w:cs="BRH Tamil Tab Extra"/>
                <w:b/>
                <w:bCs/>
                <w:sz w:val="32"/>
                <w:szCs w:val="32"/>
              </w:rPr>
              <w:t xml:space="preserve"> </w:t>
            </w:r>
            <w:r w:rsidR="00ED4DA0" w:rsidRPr="001E259E">
              <w:rPr>
                <w:rFonts w:ascii="BRH Tamil Tab Extra" w:hAnsi="BRH Tamil Tab Extra" w:cs="BRH Tamil Tab Extra"/>
                <w:sz w:val="32"/>
                <w:szCs w:val="32"/>
              </w:rPr>
              <w:t xml:space="preserve"> </w:t>
            </w:r>
          </w:p>
        </w:tc>
        <w:tc>
          <w:tcPr>
            <w:tcW w:w="2059" w:type="dxa"/>
          </w:tcPr>
          <w:p w14:paraId="5C3EA5E6" w14:textId="77777777" w:rsidR="0071424A" w:rsidRPr="001E259E" w:rsidRDefault="0071424A"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അം</w:t>
            </w:r>
            <w:r w:rsidRPr="001E259E">
              <w:rPr>
                <w:rFonts w:ascii="Nirmala UI" w:hAnsi="Nirmala UI" w:cs="Nirmala UI"/>
                <w:b/>
                <w:bCs/>
                <w:sz w:val="28"/>
                <w:szCs w:val="28"/>
                <w:lang w:bidi="ml-IN"/>
              </w:rPr>
              <w:t>,</w:t>
            </w:r>
            <w:r w:rsidRPr="001E259E">
              <w:rPr>
                <w:rFonts w:ascii="Nirmala UI" w:hAnsi="Nirmala UI" w:cs="Nirmala UI"/>
                <w:b/>
                <w:bCs/>
                <w:sz w:val="28"/>
                <w:szCs w:val="28"/>
                <w:cs/>
                <w:lang w:bidi="ml-IN"/>
              </w:rPr>
              <w:t>അഃ</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ഗഃ ടം</w:t>
            </w:r>
          </w:p>
          <w:p w14:paraId="6A6F5D5E" w14:textId="77777777" w:rsidR="00E91122" w:rsidRPr="001E259E" w:rsidRDefault="00E91122" w:rsidP="004C50B9">
            <w:pPr>
              <w:rPr>
                <w:lang w:eastAsia="x-none"/>
              </w:rPr>
            </w:pPr>
          </w:p>
        </w:tc>
        <w:tc>
          <w:tcPr>
            <w:tcW w:w="2059" w:type="dxa"/>
          </w:tcPr>
          <w:p w14:paraId="4D5DBFCE" w14:textId="77777777" w:rsidR="00E91122" w:rsidRPr="001E259E" w:rsidRDefault="00FC6BB7" w:rsidP="00E91122">
            <w:pPr>
              <w:ind w:firstLine="720"/>
              <w:rPr>
                <w:b/>
                <w:bCs/>
                <w:lang w:eastAsia="x-none"/>
              </w:rPr>
            </w:pPr>
            <w:r w:rsidRPr="001E259E">
              <w:rPr>
                <w:b/>
                <w:bCs/>
                <w:lang w:eastAsia="x-none"/>
              </w:rPr>
              <w:t>1.5</w:t>
            </w:r>
          </w:p>
        </w:tc>
        <w:tc>
          <w:tcPr>
            <w:tcW w:w="2060" w:type="dxa"/>
          </w:tcPr>
          <w:p w14:paraId="209427D1" w14:textId="77777777" w:rsidR="00E91122" w:rsidRPr="001E259E" w:rsidRDefault="00E91122" w:rsidP="004C50B9">
            <w:pPr>
              <w:rPr>
                <w:lang w:eastAsia="x-none"/>
              </w:rPr>
            </w:pPr>
          </w:p>
        </w:tc>
      </w:tr>
      <w:tr w:rsidR="00E91122" w:rsidRPr="001E259E" w14:paraId="3130F21C" w14:textId="77777777" w:rsidTr="00BB2D00">
        <w:trPr>
          <w:cantSplit/>
        </w:trPr>
        <w:tc>
          <w:tcPr>
            <w:tcW w:w="2059" w:type="dxa"/>
          </w:tcPr>
          <w:p w14:paraId="122F02FF" w14:textId="77777777" w:rsidR="00E91122" w:rsidRPr="001E259E" w:rsidRDefault="00DC3E35" w:rsidP="004C50B9">
            <w:pPr>
              <w:rPr>
                <w:rFonts w:ascii="BRH Devanagari Extra" w:hAnsi="BRH Devanagari Extra" w:cs="BRH Devanagari Extra"/>
                <w:b/>
                <w:bCs/>
                <w:sz w:val="32"/>
                <w:szCs w:val="32"/>
              </w:rPr>
            </w:pPr>
            <w:r w:rsidRPr="001E259E">
              <w:rPr>
                <w:rFonts w:ascii="BRH Devanagari Extra" w:hAnsi="BRH Devanagari Extra" w:cs="BRH Devanagari Extra"/>
                <w:b/>
                <w:bCs/>
                <w:sz w:val="32"/>
                <w:szCs w:val="32"/>
              </w:rPr>
              <w:t>hÉÉÇ, SÉÇ, lÉÏÇ, UÉåÇ</w:t>
            </w:r>
          </w:p>
          <w:p w14:paraId="3092AEE7" w14:textId="77777777" w:rsidR="00DC3E35" w:rsidRPr="001E259E" w:rsidRDefault="00DC3E35" w:rsidP="00DC3E35">
            <w:pPr>
              <w:rPr>
                <w:lang w:eastAsia="x-none"/>
              </w:rPr>
            </w:pPr>
            <w:r w:rsidRPr="001E259E">
              <w:rPr>
                <w:rFonts w:ascii="BRH Devanagari Extra" w:hAnsi="BRH Devanagari Extra" w:cs="BRH Devanagari Extra"/>
                <w:b/>
                <w:bCs/>
                <w:sz w:val="32"/>
                <w:szCs w:val="32"/>
              </w:rPr>
              <w:t>rÉÉÈ  zÉÉÈ wÉæÈ</w:t>
            </w:r>
          </w:p>
        </w:tc>
        <w:tc>
          <w:tcPr>
            <w:tcW w:w="1644" w:type="dxa"/>
          </w:tcPr>
          <w:p w14:paraId="064CAB97" w14:textId="77777777" w:rsidR="0009458E" w:rsidRPr="001E259E" w:rsidRDefault="00E60FE1" w:rsidP="002B4D3B">
            <w:pPr>
              <w:rPr>
                <w:rFonts w:ascii="BRH Tamil Tab Extra" w:hAnsi="BRH Tamil Tab Extra" w:cs="BRH Tamil Tab Extra"/>
                <w:b/>
                <w:bCs/>
                <w:sz w:val="32"/>
                <w:szCs w:val="32"/>
              </w:rPr>
            </w:pPr>
            <w:r w:rsidRPr="001E259E">
              <w:rPr>
                <w:rFonts w:ascii="Latha" w:hAnsi="Latha" w:cs="Latha"/>
                <w:sz w:val="28"/>
                <w:szCs w:val="28"/>
                <w:cs/>
                <w:lang w:bidi="ta-IN"/>
              </w:rPr>
              <w:t>ணா</w:t>
            </w:r>
            <w:r w:rsidR="0009458E" w:rsidRPr="001E259E">
              <w:rPr>
                <w:rFonts w:ascii="Latha" w:hAnsi="Latha" w:cs="Latha"/>
                <w:sz w:val="28"/>
                <w:szCs w:val="28"/>
                <w:cs/>
                <w:lang w:bidi="ta-IN"/>
              </w:rPr>
              <w:t>ம்</w:t>
            </w:r>
            <w:r w:rsidRPr="001E259E">
              <w:rPr>
                <w:rFonts w:ascii="BRH Tamil Tab Extra" w:hAnsi="BRH Tamil Tab Extra" w:cs="BRH Tamil Tab Extra"/>
                <w:b/>
                <w:bCs/>
                <w:sz w:val="32"/>
                <w:szCs w:val="32"/>
              </w:rPr>
              <w:t xml:space="preserve"> </w:t>
            </w:r>
            <w:r w:rsidR="00ED4DA0" w:rsidRPr="001E259E">
              <w:rPr>
                <w:rFonts w:ascii="BRH Tamil Tab Extra" w:hAnsi="BRH Tamil Tab Extra" w:cs="BRH Tamil Tab Extra"/>
                <w:b/>
                <w:bCs/>
                <w:sz w:val="32"/>
                <w:szCs w:val="32"/>
              </w:rPr>
              <w:t>,</w:t>
            </w:r>
            <w:r w:rsidR="0009458E" w:rsidRPr="001E259E">
              <w:rPr>
                <w:rFonts w:ascii="BRH Tamil Tab Extra" w:hAnsi="BRH Tamil Tab Extra" w:cs="BRH Tamil Tab Extra"/>
                <w:b/>
                <w:bCs/>
                <w:sz w:val="32"/>
                <w:szCs w:val="32"/>
              </w:rPr>
              <w:t xml:space="preserve"> </w:t>
            </w:r>
            <w:r w:rsidR="0009458E" w:rsidRPr="001E259E">
              <w:rPr>
                <w:rFonts w:ascii="Latha" w:hAnsi="Latha" w:cs="Latha"/>
                <w:sz w:val="28"/>
                <w:szCs w:val="28"/>
                <w:cs/>
                <w:lang w:bidi="ta-IN"/>
              </w:rPr>
              <w:t>தா</w:t>
            </w:r>
            <w:r w:rsidR="003C38A5" w:rsidRPr="001E259E">
              <w:rPr>
                <w:rFonts w:ascii="Latha" w:hAnsi="Latha" w:cs="Latha"/>
                <w:b/>
                <w:bCs/>
                <w:position w:val="-12"/>
                <w:sz w:val="28"/>
                <w:szCs w:val="28"/>
              </w:rPr>
              <w:t>3</w:t>
            </w:r>
            <w:r w:rsidR="0009458E" w:rsidRPr="001E259E">
              <w:rPr>
                <w:rFonts w:ascii="Latha" w:hAnsi="Latha" w:cs="Latha"/>
                <w:sz w:val="28"/>
                <w:szCs w:val="28"/>
                <w:cs/>
                <w:lang w:bidi="ta-IN"/>
              </w:rPr>
              <w:t>ம்</w:t>
            </w:r>
            <w:r w:rsidR="00ED4DA0" w:rsidRPr="001E259E">
              <w:rPr>
                <w:rFonts w:ascii="BRH Tamil Tab Extra" w:hAnsi="BRH Tamil Tab Extra" w:cs="BRH Tamil Tab Extra"/>
                <w:b/>
                <w:bCs/>
                <w:sz w:val="32"/>
                <w:szCs w:val="32"/>
              </w:rPr>
              <w:t xml:space="preserve">, </w:t>
            </w:r>
            <w:r w:rsidR="0009458E" w:rsidRPr="001E259E">
              <w:rPr>
                <w:rFonts w:ascii="Latha" w:hAnsi="Latha" w:cs="Latha"/>
                <w:sz w:val="28"/>
                <w:szCs w:val="28"/>
                <w:cs/>
                <w:lang w:bidi="ta-IN"/>
              </w:rPr>
              <w:t>நீம்</w:t>
            </w:r>
            <w:r w:rsidR="00ED4DA0" w:rsidRPr="001E259E">
              <w:rPr>
                <w:rFonts w:ascii="BRH Tamil Tab Extra" w:hAnsi="BRH Tamil Tab Extra" w:cs="BRH Tamil Tab Extra"/>
                <w:b/>
                <w:bCs/>
                <w:sz w:val="32"/>
                <w:szCs w:val="32"/>
              </w:rPr>
              <w:t>,</w:t>
            </w:r>
            <w:r w:rsidR="002B4D3B" w:rsidRPr="001E259E">
              <w:rPr>
                <w:rFonts w:ascii="BRH Tamil Tab Extra" w:hAnsi="BRH Tamil Tab Extra" w:cs="BRH Tamil Tab Extra"/>
                <w:b/>
                <w:bCs/>
                <w:sz w:val="32"/>
                <w:szCs w:val="32"/>
              </w:rPr>
              <w:t xml:space="preserve"> </w:t>
            </w:r>
          </w:p>
          <w:p w14:paraId="465F60E6" w14:textId="77777777" w:rsidR="00E91122" w:rsidRDefault="0009458E" w:rsidP="002B4D3B">
            <w:pPr>
              <w:rPr>
                <w:rFonts w:ascii="Latha" w:hAnsi="Latha" w:cs="Latha"/>
                <w:b/>
                <w:bCs/>
                <w:sz w:val="32"/>
                <w:szCs w:val="32"/>
              </w:rPr>
            </w:pPr>
            <w:r w:rsidRPr="001E259E">
              <w:rPr>
                <w:rFonts w:ascii="Latha" w:hAnsi="Latha" w:cs="Latha"/>
                <w:sz w:val="28"/>
                <w:szCs w:val="28"/>
                <w:cs/>
                <w:lang w:bidi="ta-IN"/>
              </w:rPr>
              <w:t>ரோம்</w:t>
            </w:r>
            <w:r w:rsidR="00ED4DA0"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யா</w:t>
            </w:r>
            <w:r w:rsidR="00ED4DA0" w:rsidRPr="001E259E">
              <w:rPr>
                <w:rFonts w:ascii="Latha" w:hAnsi="Latha" w:cs="Latha"/>
                <w:b/>
                <w:bCs/>
                <w:sz w:val="32"/>
                <w:szCs w:val="32"/>
              </w:rPr>
              <w:t>:</w:t>
            </w:r>
            <w:r w:rsidR="002B4D3B" w:rsidRPr="001E259E">
              <w:rPr>
                <w:rFonts w:ascii="BRH Tamil Tab Extra" w:hAnsi="BRH Tamil Tab Extra" w:cs="BRH Tamil Tab Extra"/>
                <w:b/>
                <w:bCs/>
                <w:sz w:val="32"/>
                <w:szCs w:val="32"/>
              </w:rPr>
              <w:t xml:space="preserve">, </w:t>
            </w:r>
            <w:r w:rsidR="009937D6" w:rsidRPr="001E259E">
              <w:rPr>
                <w:rFonts w:ascii="Latha" w:hAnsi="Latha" w:cs="Latha"/>
                <w:sz w:val="28"/>
                <w:szCs w:val="28"/>
                <w:cs/>
                <w:lang w:bidi="ta-IN"/>
              </w:rPr>
              <w:t>ஶா</w:t>
            </w:r>
            <w:r w:rsidR="00ED4DA0" w:rsidRPr="001E259E">
              <w:rPr>
                <w:rFonts w:ascii="Latha" w:hAnsi="Latha" w:cs="Latha"/>
                <w:b/>
                <w:bCs/>
                <w:sz w:val="32"/>
                <w:szCs w:val="32"/>
              </w:rPr>
              <w:t>:</w:t>
            </w:r>
            <w:r w:rsidR="009937D6" w:rsidRPr="001E259E">
              <w:rPr>
                <w:rFonts w:ascii="BRH Tamil Tab Extra" w:hAnsi="BRH Tamil Tab Extra" w:cs="BRH Tamil Tab Extra"/>
                <w:b/>
                <w:bCs/>
                <w:sz w:val="32"/>
                <w:szCs w:val="32"/>
              </w:rPr>
              <w:t>,</w:t>
            </w:r>
            <w:r w:rsidR="00ED4DA0" w:rsidRPr="001E259E">
              <w:rPr>
                <w:rFonts w:ascii="BRH Tamil Tab Extra" w:hAnsi="BRH Tamil Tab Extra" w:cs="BRH Tamil Tab Extra"/>
                <w:b/>
                <w:bCs/>
                <w:sz w:val="32"/>
                <w:szCs w:val="32"/>
              </w:rPr>
              <w:t xml:space="preserve"> </w:t>
            </w:r>
            <w:r w:rsidR="009937D6" w:rsidRPr="001E259E">
              <w:rPr>
                <w:rFonts w:ascii="Latha" w:hAnsi="Latha" w:cs="Latha"/>
                <w:sz w:val="28"/>
                <w:szCs w:val="28"/>
                <w:cs/>
                <w:lang w:bidi="ta-IN"/>
              </w:rPr>
              <w:t>ஷை</w:t>
            </w:r>
            <w:r w:rsidR="009937D6" w:rsidRPr="001E259E">
              <w:rPr>
                <w:rFonts w:ascii="Latha" w:hAnsi="Latha" w:cs="Latha"/>
                <w:b/>
                <w:bCs/>
                <w:sz w:val="32"/>
                <w:szCs w:val="32"/>
              </w:rPr>
              <w:t>:</w:t>
            </w:r>
          </w:p>
          <w:p w14:paraId="5415355D" w14:textId="77777777" w:rsidR="00B104C6" w:rsidRDefault="00B104C6" w:rsidP="002B4D3B">
            <w:pPr>
              <w:rPr>
                <w:rFonts w:ascii="Latha" w:hAnsi="Latha" w:cs="Latha"/>
                <w:b/>
                <w:bCs/>
                <w:sz w:val="32"/>
                <w:szCs w:val="32"/>
              </w:rPr>
            </w:pPr>
          </w:p>
          <w:p w14:paraId="4CAD1A82" w14:textId="77777777" w:rsidR="00B104C6" w:rsidRPr="001E259E" w:rsidRDefault="00B104C6" w:rsidP="002B4D3B">
            <w:pPr>
              <w:rPr>
                <w:b/>
                <w:bCs/>
                <w:lang w:eastAsia="x-none"/>
              </w:rPr>
            </w:pPr>
          </w:p>
          <w:p w14:paraId="27DED262" w14:textId="77777777" w:rsidR="00DC3E35" w:rsidRPr="001E259E" w:rsidRDefault="00DC3E35" w:rsidP="004C50B9">
            <w:pPr>
              <w:jc w:val="center"/>
              <w:rPr>
                <w:lang w:eastAsia="x-none"/>
              </w:rPr>
            </w:pPr>
          </w:p>
        </w:tc>
        <w:tc>
          <w:tcPr>
            <w:tcW w:w="2059" w:type="dxa"/>
          </w:tcPr>
          <w:p w14:paraId="2A39B552" w14:textId="77777777" w:rsidR="007B53F4" w:rsidRPr="001E259E" w:rsidRDefault="0071424A"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ണാം</w:t>
            </w:r>
            <w:r w:rsidRPr="001E259E">
              <w:rPr>
                <w:rFonts w:ascii="Nirmala UI" w:hAnsi="Nirmala UI" w:cs="Nirmala UI"/>
                <w:b/>
                <w:bCs/>
                <w:sz w:val="28"/>
                <w:szCs w:val="28"/>
                <w:lang w:bidi="ml-IN"/>
              </w:rPr>
              <w:t xml:space="preserve">, </w:t>
            </w:r>
          </w:p>
          <w:p w14:paraId="02EDDBB7" w14:textId="77777777" w:rsidR="007B53F4" w:rsidRPr="001E259E" w:rsidRDefault="0071424A"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ദാം</w:t>
            </w:r>
            <w:r w:rsidRPr="001E259E">
              <w:rPr>
                <w:rFonts w:ascii="Nirmala UI" w:hAnsi="Nirmala UI" w:cs="Nirmala UI"/>
                <w:b/>
                <w:bCs/>
                <w:sz w:val="28"/>
                <w:szCs w:val="28"/>
                <w:lang w:bidi="ml-IN"/>
              </w:rPr>
              <w:t xml:space="preserve">, </w:t>
            </w:r>
          </w:p>
          <w:p w14:paraId="7A12B58C" w14:textId="77777777" w:rsidR="007B53F4" w:rsidRPr="001E259E" w:rsidRDefault="007B53F4" w:rsidP="000D6967">
            <w:pPr>
              <w:autoSpaceDE w:val="0"/>
              <w:autoSpaceDN w:val="0"/>
              <w:adjustRightInd w:val="0"/>
              <w:spacing w:line="240" w:lineRule="auto"/>
              <w:jc w:val="center"/>
              <w:rPr>
                <w:rFonts w:ascii="Nirmala UI" w:hAnsi="Nirmala UI" w:cs="Nirmala UI"/>
                <w:b/>
                <w:bCs/>
                <w:sz w:val="28"/>
                <w:szCs w:val="28"/>
                <w:lang w:bidi="ml-IN"/>
              </w:rPr>
            </w:pPr>
          </w:p>
          <w:p w14:paraId="3ACBB34C" w14:textId="77777777" w:rsidR="007B53F4" w:rsidRPr="001E259E" w:rsidRDefault="0071424A"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നീം</w:t>
            </w:r>
            <w:r w:rsidRPr="001E259E">
              <w:rPr>
                <w:rFonts w:ascii="Nirmala UI" w:hAnsi="Nirmala UI" w:cs="Nirmala UI"/>
                <w:b/>
                <w:bCs/>
                <w:sz w:val="28"/>
                <w:szCs w:val="28"/>
                <w:lang w:bidi="ml-IN"/>
              </w:rPr>
              <w:t xml:space="preserve">, </w:t>
            </w:r>
          </w:p>
          <w:p w14:paraId="33AA49B2" w14:textId="77777777" w:rsidR="007B53F4" w:rsidRPr="001E259E" w:rsidRDefault="007B53F4" w:rsidP="000D6967">
            <w:pPr>
              <w:autoSpaceDE w:val="0"/>
              <w:autoSpaceDN w:val="0"/>
              <w:adjustRightInd w:val="0"/>
              <w:spacing w:line="240" w:lineRule="auto"/>
              <w:jc w:val="center"/>
              <w:rPr>
                <w:rFonts w:ascii="Nirmala UI" w:hAnsi="Nirmala UI" w:cs="Nirmala UI"/>
                <w:b/>
                <w:bCs/>
                <w:sz w:val="28"/>
                <w:szCs w:val="28"/>
                <w:lang w:bidi="ml-IN"/>
              </w:rPr>
            </w:pPr>
          </w:p>
          <w:p w14:paraId="26D9F866" w14:textId="77777777" w:rsidR="0071424A" w:rsidRPr="001E259E" w:rsidRDefault="0071424A"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രോം</w:t>
            </w:r>
          </w:p>
          <w:p w14:paraId="131B2684" w14:textId="77777777" w:rsidR="007B53F4" w:rsidRPr="001E259E" w:rsidRDefault="007B53F4" w:rsidP="000D6967">
            <w:pPr>
              <w:autoSpaceDE w:val="0"/>
              <w:autoSpaceDN w:val="0"/>
              <w:adjustRightInd w:val="0"/>
              <w:spacing w:line="240" w:lineRule="auto"/>
              <w:jc w:val="center"/>
              <w:rPr>
                <w:rFonts w:ascii="Nirmala UI" w:hAnsi="Nirmala UI" w:cs="Nirmala UI"/>
                <w:b/>
                <w:bCs/>
                <w:sz w:val="28"/>
                <w:szCs w:val="28"/>
                <w:lang w:bidi="ml-IN"/>
              </w:rPr>
            </w:pPr>
          </w:p>
          <w:p w14:paraId="13A1580B" w14:textId="77777777" w:rsidR="007B53F4" w:rsidRPr="001E259E" w:rsidRDefault="0071424A" w:rsidP="007B53F4">
            <w:pPr>
              <w:autoSpaceDE w:val="0"/>
              <w:autoSpaceDN w:val="0"/>
              <w:adjustRightInd w:val="0"/>
              <w:spacing w:line="240" w:lineRule="auto"/>
              <w:rPr>
                <w:rFonts w:ascii="Nirmala UI" w:hAnsi="Nirmala UI" w:cs="Nirmala UI"/>
                <w:b/>
                <w:bCs/>
                <w:sz w:val="28"/>
                <w:szCs w:val="28"/>
                <w:lang w:bidi="ml-IN"/>
              </w:rPr>
            </w:pPr>
            <w:r w:rsidRPr="001E259E">
              <w:rPr>
                <w:rFonts w:ascii="Nirmala UI" w:hAnsi="Nirmala UI" w:cs="Nirmala UI"/>
                <w:b/>
                <w:bCs/>
                <w:sz w:val="28"/>
                <w:szCs w:val="28"/>
                <w:cs/>
                <w:lang w:bidi="ml-IN"/>
              </w:rPr>
              <w:t>യാഃ</w:t>
            </w:r>
            <w:r w:rsidR="007B53F4"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ശാഃ</w:t>
            </w:r>
          </w:p>
          <w:p w14:paraId="2FBB596A" w14:textId="77777777" w:rsidR="007B53F4" w:rsidRPr="001E259E" w:rsidRDefault="0071424A" w:rsidP="007B53F4">
            <w:pPr>
              <w:autoSpaceDE w:val="0"/>
              <w:autoSpaceDN w:val="0"/>
              <w:adjustRightInd w:val="0"/>
              <w:spacing w:line="240" w:lineRule="auto"/>
              <w:rPr>
                <w:rFonts w:ascii="Nirmala UI" w:hAnsi="Nirmala UI" w:cs="Nirmala UI"/>
                <w:b/>
                <w:bCs/>
                <w:sz w:val="28"/>
                <w:szCs w:val="28"/>
                <w:lang w:bidi="ml-IN"/>
              </w:rPr>
            </w:pPr>
            <w:r w:rsidRPr="001E259E">
              <w:rPr>
                <w:rFonts w:ascii="Nirmala UI" w:hAnsi="Nirmala UI" w:cs="Nirmala UI"/>
                <w:b/>
                <w:bCs/>
                <w:sz w:val="28"/>
                <w:szCs w:val="28"/>
                <w:cs/>
                <w:lang w:bidi="ml-IN"/>
              </w:rPr>
              <w:t xml:space="preserve"> </w:t>
            </w:r>
          </w:p>
          <w:p w14:paraId="416212EC" w14:textId="77777777" w:rsidR="0071424A" w:rsidRPr="001E259E" w:rsidRDefault="0071424A" w:rsidP="000D6967">
            <w:pPr>
              <w:autoSpaceDE w:val="0"/>
              <w:autoSpaceDN w:val="0"/>
              <w:adjustRightInd w:val="0"/>
              <w:spacing w:line="240" w:lineRule="auto"/>
              <w:jc w:val="center"/>
              <w:rPr>
                <w:rFonts w:ascii="Nirmala UI" w:hAnsi="Nirmala UI" w:cs="Nirmala UI"/>
                <w:b/>
                <w:bCs/>
                <w:sz w:val="28"/>
                <w:szCs w:val="28"/>
                <w:lang w:bidi="ml-IN"/>
              </w:rPr>
            </w:pPr>
            <w:r w:rsidRPr="001E259E">
              <w:rPr>
                <w:rFonts w:ascii="Nirmala UI" w:hAnsi="Nirmala UI" w:cs="Nirmala UI"/>
                <w:b/>
                <w:bCs/>
                <w:sz w:val="28"/>
                <w:szCs w:val="28"/>
                <w:cs/>
                <w:lang w:bidi="ml-IN"/>
              </w:rPr>
              <w:t>ഷൈഃ</w:t>
            </w:r>
          </w:p>
          <w:p w14:paraId="6A7CB249" w14:textId="77777777" w:rsidR="00E91122" w:rsidRPr="001E259E" w:rsidRDefault="00E91122" w:rsidP="004C50B9">
            <w:pPr>
              <w:rPr>
                <w:lang w:eastAsia="x-none"/>
              </w:rPr>
            </w:pPr>
          </w:p>
        </w:tc>
        <w:tc>
          <w:tcPr>
            <w:tcW w:w="2059" w:type="dxa"/>
          </w:tcPr>
          <w:p w14:paraId="4CD09075" w14:textId="77777777" w:rsidR="00E91122" w:rsidRPr="001E259E" w:rsidRDefault="00FC6BB7" w:rsidP="00E91122">
            <w:pPr>
              <w:ind w:firstLine="720"/>
              <w:rPr>
                <w:b/>
                <w:bCs/>
                <w:lang w:eastAsia="x-none"/>
              </w:rPr>
            </w:pPr>
            <w:r w:rsidRPr="001E259E">
              <w:rPr>
                <w:b/>
                <w:bCs/>
                <w:lang w:eastAsia="x-none"/>
              </w:rPr>
              <w:t>2.5</w:t>
            </w:r>
          </w:p>
        </w:tc>
        <w:tc>
          <w:tcPr>
            <w:tcW w:w="2060" w:type="dxa"/>
          </w:tcPr>
          <w:p w14:paraId="7842AE98" w14:textId="77777777" w:rsidR="00E91122" w:rsidRPr="001E259E" w:rsidRDefault="00E91122" w:rsidP="004C50B9">
            <w:pPr>
              <w:rPr>
                <w:lang w:eastAsia="x-none"/>
              </w:rPr>
            </w:pPr>
          </w:p>
        </w:tc>
      </w:tr>
      <w:tr w:rsidR="00E91122" w:rsidRPr="001E259E" w14:paraId="036DB9E1" w14:textId="77777777" w:rsidTr="004C50B9">
        <w:tc>
          <w:tcPr>
            <w:tcW w:w="2059" w:type="dxa"/>
          </w:tcPr>
          <w:p w14:paraId="3DC4DD6F" w14:textId="77777777" w:rsidR="00E91122" w:rsidRPr="001E259E" w:rsidRDefault="00FC6BB7" w:rsidP="004C50B9">
            <w:pPr>
              <w:rPr>
                <w:b/>
                <w:bCs/>
                <w:lang w:eastAsia="x-none"/>
              </w:rPr>
            </w:pPr>
            <w:r w:rsidRPr="001E259E">
              <w:rPr>
                <w:rFonts w:ascii="BRH Devanagari Extra" w:hAnsi="BRH Devanagari Extra" w:cs="BRH Devanagari Extra"/>
                <w:b/>
                <w:bCs/>
                <w:sz w:val="32"/>
                <w:szCs w:val="32"/>
              </w:rPr>
              <w:lastRenderedPageBreak/>
              <w:t>qÉç , sÉç Tçü xÉç</w:t>
            </w:r>
          </w:p>
        </w:tc>
        <w:tc>
          <w:tcPr>
            <w:tcW w:w="1644" w:type="dxa"/>
          </w:tcPr>
          <w:p w14:paraId="446FCD2E" w14:textId="77777777" w:rsidR="00E91122" w:rsidRPr="001E259E" w:rsidRDefault="00412941" w:rsidP="00B104C6">
            <w:pPr>
              <w:rPr>
                <w:b/>
                <w:bCs/>
                <w:sz w:val="32"/>
                <w:szCs w:val="32"/>
                <w:lang w:eastAsia="x-none"/>
              </w:rPr>
            </w:pPr>
            <w:r w:rsidRPr="001E259E">
              <w:rPr>
                <w:rFonts w:ascii="Latha" w:hAnsi="Latha" w:cs="Latha"/>
                <w:sz w:val="28"/>
                <w:szCs w:val="28"/>
                <w:cs/>
                <w:lang w:bidi="ta-IN"/>
              </w:rPr>
              <w:t>ம்</w:t>
            </w:r>
            <w:r w:rsidR="002A0A67" w:rsidRPr="001E259E">
              <w:rPr>
                <w:rFonts w:ascii="BRH Tamil Tab Extra" w:hAnsi="BRH Tamil Tab Extra" w:cs="BRH Tamil Tab Extra"/>
                <w:b/>
                <w:bCs/>
                <w:sz w:val="32"/>
                <w:szCs w:val="32"/>
              </w:rPr>
              <w:t>,</w:t>
            </w:r>
            <w:r w:rsidRPr="001E259E">
              <w:rPr>
                <w:rFonts w:ascii="Latha" w:hAnsi="Latha" w:cs="Latha"/>
                <w:sz w:val="28"/>
                <w:szCs w:val="28"/>
                <w:cs/>
                <w:lang w:bidi="ta-IN"/>
              </w:rPr>
              <w:t xml:space="preserve"> ல்</w:t>
            </w:r>
            <w:r w:rsidR="002A0A67"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ப்</w:t>
            </w:r>
            <w:r w:rsidR="002A0A67" w:rsidRPr="001E259E">
              <w:rPr>
                <w:rFonts w:ascii="BRH Tamil Tab Extra" w:hAnsi="BRH Tamil Tab Extra" w:cs="BRH Tamil Tab Extra"/>
                <w:b/>
                <w:bCs/>
                <w:sz w:val="32"/>
                <w:szCs w:val="32"/>
              </w:rPr>
              <w:t>,</w:t>
            </w:r>
            <w:r w:rsidR="0056410F"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ஸ்</w:t>
            </w:r>
            <w:r w:rsidRPr="001E259E">
              <w:rPr>
                <w:rFonts w:ascii="BRH Tamil Tab Extra" w:hAnsi="BRH Tamil Tab Extra" w:cs="BRH Tamil Tab Extra"/>
                <w:b/>
                <w:bCs/>
                <w:sz w:val="32"/>
                <w:szCs w:val="32"/>
              </w:rPr>
              <w:t xml:space="preserve"> </w:t>
            </w:r>
          </w:p>
        </w:tc>
        <w:tc>
          <w:tcPr>
            <w:tcW w:w="2059" w:type="dxa"/>
          </w:tcPr>
          <w:p w14:paraId="101F4018" w14:textId="77777777" w:rsidR="00FD00AD" w:rsidRPr="001E259E" w:rsidRDefault="0071424A" w:rsidP="0071424A">
            <w:pPr>
              <w:autoSpaceDE w:val="0"/>
              <w:autoSpaceDN w:val="0"/>
              <w:adjustRightInd w:val="0"/>
              <w:spacing w:line="240" w:lineRule="auto"/>
              <w:rPr>
                <w:rFonts w:ascii="Nirmala UI" w:hAnsi="Nirmala UI" w:cs="Nirmala UI"/>
                <w:b/>
                <w:bCs/>
                <w:sz w:val="28"/>
                <w:szCs w:val="28"/>
                <w:lang w:bidi="ml-IN"/>
              </w:rPr>
            </w:pPr>
            <w:r w:rsidRPr="001E259E">
              <w:rPr>
                <w:rFonts w:ascii="Nirmala UI" w:hAnsi="Nirmala UI" w:cs="Nirmala UI"/>
                <w:b/>
                <w:bCs/>
                <w:sz w:val="28"/>
                <w:szCs w:val="28"/>
                <w:cs/>
                <w:lang w:bidi="ml-IN"/>
              </w:rPr>
              <w:t>മ്</w:t>
            </w:r>
            <w:r w:rsidRPr="001E259E">
              <w:rPr>
                <w:rFonts w:ascii="Nirmala UI" w:hAnsi="Nirmala UI" w:cs="Nirmala UI"/>
                <w:b/>
                <w:bCs/>
                <w:sz w:val="28"/>
                <w:szCs w:val="28"/>
                <w:lang w:bidi="ml-IN"/>
              </w:rPr>
              <w:t xml:space="preserve">, </w:t>
            </w:r>
            <w:r w:rsidRPr="001E259E">
              <w:rPr>
                <w:rFonts w:ascii="Nirmala UI" w:hAnsi="Nirmala UI" w:cs="Nirmala UI"/>
                <w:b/>
                <w:bCs/>
                <w:sz w:val="28"/>
                <w:szCs w:val="28"/>
                <w:cs/>
                <w:lang w:bidi="ml-IN"/>
              </w:rPr>
              <w:t>ല്</w:t>
            </w:r>
            <w:r w:rsidRPr="001E259E">
              <w:rPr>
                <w:rFonts w:ascii="Nirmala UI" w:hAnsi="Nirmala UI" w:cs="Nirmala UI"/>
                <w:b/>
                <w:bCs/>
                <w:sz w:val="28"/>
                <w:szCs w:val="28"/>
                <w:lang w:bidi="ml-IN"/>
              </w:rPr>
              <w:t xml:space="preserve"> </w:t>
            </w:r>
          </w:p>
          <w:p w14:paraId="19EA9F27" w14:textId="77777777" w:rsidR="0071424A" w:rsidRPr="001E259E" w:rsidRDefault="0071424A" w:rsidP="0071424A">
            <w:pPr>
              <w:autoSpaceDE w:val="0"/>
              <w:autoSpaceDN w:val="0"/>
              <w:adjustRightInd w:val="0"/>
              <w:spacing w:line="240" w:lineRule="auto"/>
              <w:rPr>
                <w:rFonts w:ascii="Nirmala UI" w:hAnsi="Nirmala UI" w:cs="Nirmala UI"/>
                <w:b/>
                <w:bCs/>
                <w:sz w:val="28"/>
                <w:szCs w:val="28"/>
                <w:lang w:bidi="ml-IN"/>
              </w:rPr>
            </w:pPr>
            <w:r w:rsidRPr="001E259E">
              <w:rPr>
                <w:rFonts w:ascii="Nirmala UI" w:hAnsi="Nirmala UI" w:cs="Nirmala UI"/>
                <w:b/>
                <w:bCs/>
                <w:sz w:val="28"/>
                <w:szCs w:val="28"/>
                <w:cs/>
                <w:lang w:bidi="ml-IN"/>
              </w:rPr>
              <w:t>ഫ് സ്</w:t>
            </w:r>
          </w:p>
          <w:p w14:paraId="58E86B1E" w14:textId="77777777" w:rsidR="00E91122" w:rsidRPr="001E259E" w:rsidRDefault="00E91122" w:rsidP="004C50B9">
            <w:pPr>
              <w:rPr>
                <w:szCs w:val="24"/>
                <w:lang w:eastAsia="x-none"/>
              </w:rPr>
            </w:pPr>
          </w:p>
        </w:tc>
        <w:tc>
          <w:tcPr>
            <w:tcW w:w="2059" w:type="dxa"/>
          </w:tcPr>
          <w:p w14:paraId="67623078" w14:textId="77777777" w:rsidR="00E91122" w:rsidRPr="001E259E" w:rsidRDefault="00FC6BB7" w:rsidP="00E91122">
            <w:pPr>
              <w:ind w:firstLine="720"/>
              <w:rPr>
                <w:b/>
                <w:bCs/>
                <w:lang w:eastAsia="x-none"/>
              </w:rPr>
            </w:pPr>
            <w:r w:rsidRPr="001E259E">
              <w:rPr>
                <w:b/>
                <w:bCs/>
                <w:lang w:eastAsia="x-none"/>
              </w:rPr>
              <w:t>0.5</w:t>
            </w:r>
          </w:p>
        </w:tc>
        <w:tc>
          <w:tcPr>
            <w:tcW w:w="2060" w:type="dxa"/>
          </w:tcPr>
          <w:p w14:paraId="3CEA4BE1" w14:textId="77777777" w:rsidR="00E91122" w:rsidRPr="001E259E" w:rsidRDefault="00E91122" w:rsidP="004C50B9">
            <w:pPr>
              <w:rPr>
                <w:lang w:eastAsia="x-none"/>
              </w:rPr>
            </w:pPr>
          </w:p>
        </w:tc>
      </w:tr>
    </w:tbl>
    <w:p w14:paraId="238096A0" w14:textId="77777777" w:rsidR="00236DC5" w:rsidRPr="001E259E" w:rsidRDefault="00236DC5" w:rsidP="00A85C00">
      <w:pPr>
        <w:rPr>
          <w:lang w:eastAsia="x-none"/>
        </w:rPr>
      </w:pPr>
    </w:p>
    <w:p w14:paraId="171F4035" w14:textId="77777777" w:rsidR="00BA179D" w:rsidRPr="001E259E" w:rsidRDefault="00BA179D" w:rsidP="00A85C00">
      <w:pPr>
        <w:rPr>
          <w:lang w:eastAsia="x-none"/>
        </w:rPr>
      </w:pPr>
    </w:p>
    <w:p w14:paraId="24EF010E" w14:textId="77777777" w:rsidR="007F6243" w:rsidRPr="001E259E" w:rsidRDefault="00FC6BB7" w:rsidP="00927B79">
      <w:pPr>
        <w:pStyle w:val="Heading3"/>
      </w:pPr>
      <w:bookmarkStart w:id="39" w:name="_Toc39090968"/>
      <w:r w:rsidRPr="001E259E">
        <w:t>Some examples of Samyukta Aksharas</w:t>
      </w:r>
      <w:bookmarkEnd w:id="39"/>
    </w:p>
    <w:p w14:paraId="00083AB9" w14:textId="77777777" w:rsidR="00FC6BB7" w:rsidRPr="001E259E" w:rsidRDefault="00FC6BB7" w:rsidP="00FC6BB7">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1770"/>
        <w:gridCol w:w="2059"/>
        <w:gridCol w:w="2059"/>
        <w:gridCol w:w="2060"/>
      </w:tblGrid>
      <w:tr w:rsidR="00FC6BB7" w:rsidRPr="001E259E" w14:paraId="1804FF96" w14:textId="77777777" w:rsidTr="00FD00AD">
        <w:tc>
          <w:tcPr>
            <w:tcW w:w="2059" w:type="dxa"/>
          </w:tcPr>
          <w:p w14:paraId="56C18D5E" w14:textId="77777777" w:rsidR="00FC6BB7" w:rsidRPr="001E259E" w:rsidRDefault="00FC6BB7" w:rsidP="0014442A">
            <w:pPr>
              <w:jc w:val="center"/>
              <w:rPr>
                <w:b/>
                <w:bCs/>
                <w:lang w:eastAsia="x-none"/>
              </w:rPr>
            </w:pPr>
            <w:r w:rsidRPr="001E259E">
              <w:rPr>
                <w:b/>
                <w:bCs/>
                <w:lang w:eastAsia="x-none"/>
              </w:rPr>
              <w:t>Sample letters in Sanskrit</w:t>
            </w:r>
          </w:p>
        </w:tc>
        <w:tc>
          <w:tcPr>
            <w:tcW w:w="1739" w:type="dxa"/>
          </w:tcPr>
          <w:p w14:paraId="5A5937E6" w14:textId="77777777" w:rsidR="00FC6BB7" w:rsidRPr="001E259E" w:rsidRDefault="00FC6BB7" w:rsidP="0014442A">
            <w:pPr>
              <w:jc w:val="center"/>
              <w:rPr>
                <w:b/>
                <w:bCs/>
                <w:lang w:eastAsia="x-none"/>
              </w:rPr>
            </w:pPr>
            <w:r w:rsidRPr="001E259E">
              <w:rPr>
                <w:b/>
                <w:bCs/>
                <w:lang w:eastAsia="x-none"/>
              </w:rPr>
              <w:t>In Tamil</w:t>
            </w:r>
          </w:p>
        </w:tc>
        <w:tc>
          <w:tcPr>
            <w:tcW w:w="2059" w:type="dxa"/>
          </w:tcPr>
          <w:p w14:paraId="2BC2577C" w14:textId="77777777" w:rsidR="00FC6BB7" w:rsidRPr="001E259E" w:rsidRDefault="00FC6BB7" w:rsidP="0014442A">
            <w:pPr>
              <w:jc w:val="center"/>
              <w:rPr>
                <w:b/>
                <w:bCs/>
                <w:lang w:eastAsia="x-none"/>
              </w:rPr>
            </w:pPr>
            <w:r w:rsidRPr="001E259E">
              <w:rPr>
                <w:b/>
                <w:bCs/>
                <w:lang w:eastAsia="x-none"/>
              </w:rPr>
              <w:t>In Malayalam</w:t>
            </w:r>
          </w:p>
        </w:tc>
        <w:tc>
          <w:tcPr>
            <w:tcW w:w="2059" w:type="dxa"/>
          </w:tcPr>
          <w:p w14:paraId="59A2FD39" w14:textId="77777777" w:rsidR="00FC6BB7" w:rsidRPr="001E259E" w:rsidRDefault="00FC6BB7" w:rsidP="0014442A">
            <w:pPr>
              <w:ind w:firstLine="720"/>
              <w:jc w:val="center"/>
              <w:rPr>
                <w:b/>
                <w:bCs/>
                <w:lang w:eastAsia="x-none"/>
              </w:rPr>
            </w:pPr>
            <w:r w:rsidRPr="001E259E">
              <w:rPr>
                <w:b/>
                <w:bCs/>
                <w:lang w:eastAsia="x-none"/>
              </w:rPr>
              <w:t>Maatra</w:t>
            </w:r>
          </w:p>
        </w:tc>
        <w:tc>
          <w:tcPr>
            <w:tcW w:w="2060" w:type="dxa"/>
          </w:tcPr>
          <w:p w14:paraId="5CD950FE" w14:textId="77777777" w:rsidR="00FC6BB7" w:rsidRPr="001E259E" w:rsidRDefault="00FC6BB7" w:rsidP="0014442A">
            <w:pPr>
              <w:jc w:val="center"/>
              <w:rPr>
                <w:b/>
                <w:bCs/>
                <w:lang w:eastAsia="x-none"/>
              </w:rPr>
            </w:pPr>
          </w:p>
        </w:tc>
      </w:tr>
      <w:tr w:rsidR="00FC6BB7" w:rsidRPr="001E259E" w14:paraId="2C67E746" w14:textId="77777777" w:rsidTr="00FD00AD">
        <w:tc>
          <w:tcPr>
            <w:tcW w:w="2059" w:type="dxa"/>
          </w:tcPr>
          <w:p w14:paraId="12CDD2C5" w14:textId="77777777" w:rsidR="00BB2D00" w:rsidRPr="001E259E" w:rsidRDefault="00FC6BB7" w:rsidP="004C50B9">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xiÉ,</w:t>
            </w:r>
            <w:r w:rsidR="00811FFD" w:rsidRPr="001E259E">
              <w:rPr>
                <w:rFonts w:ascii="BRH Devanagari Extra" w:hAnsi="BRH Devanagari Extra" w:cs="BRH Devanagari Extra"/>
                <w:b/>
                <w:bCs/>
                <w:sz w:val="40"/>
                <w:szCs w:val="40"/>
              </w:rPr>
              <w:t xml:space="preserve"> urÉ, </w:t>
            </w:r>
          </w:p>
          <w:p w14:paraId="7D1B88A9" w14:textId="77777777" w:rsidR="00FC6BB7" w:rsidRPr="001E259E" w:rsidRDefault="00811FFD" w:rsidP="004C50B9">
            <w:pPr>
              <w:rPr>
                <w:lang w:eastAsia="x-none"/>
              </w:rPr>
            </w:pPr>
            <w:r w:rsidRPr="001E259E">
              <w:rPr>
                <w:rFonts w:ascii="BRH Devanagari Extra" w:hAnsi="BRH Devanagari Extra" w:cs="BRH Devanagari Extra"/>
                <w:b/>
                <w:bCs/>
                <w:sz w:val="40"/>
                <w:szCs w:val="40"/>
              </w:rPr>
              <w:t>prÉ</w:t>
            </w:r>
          </w:p>
        </w:tc>
        <w:tc>
          <w:tcPr>
            <w:tcW w:w="1739" w:type="dxa"/>
          </w:tcPr>
          <w:p w14:paraId="2456A4F8" w14:textId="77777777" w:rsidR="00FC6BB7" w:rsidRPr="001E259E" w:rsidRDefault="0014442A" w:rsidP="0014442A">
            <w:pPr>
              <w:rPr>
                <w:b/>
                <w:bCs/>
                <w:lang w:eastAsia="x-none"/>
              </w:rPr>
            </w:pPr>
            <w:r w:rsidRPr="001E259E">
              <w:rPr>
                <w:rFonts w:ascii="Latha" w:hAnsi="Latha" w:cs="Latha"/>
                <w:sz w:val="28"/>
                <w:szCs w:val="28"/>
                <w:cs/>
                <w:lang w:bidi="ta-IN"/>
              </w:rPr>
              <w:t>ஸ்த</w:t>
            </w:r>
            <w:r w:rsidR="002A0A67" w:rsidRPr="001E259E">
              <w:rPr>
                <w:rFonts w:ascii="BRH Tamil Tab Extra" w:hAnsi="BRH Tamil Tab Extra" w:cs="BRH Tamil Tab Extra"/>
                <w:b/>
                <w:bCs/>
                <w:sz w:val="40"/>
                <w:szCs w:val="40"/>
              </w:rPr>
              <w:t>,</w:t>
            </w:r>
            <w:r w:rsidRPr="001E259E">
              <w:rPr>
                <w:rFonts w:ascii="Latha" w:hAnsi="Latha" w:cs="Latha"/>
                <w:sz w:val="28"/>
                <w:szCs w:val="28"/>
                <w:cs/>
                <w:lang w:bidi="ta-IN"/>
              </w:rPr>
              <w:t>வ்ய</w:t>
            </w:r>
            <w:r w:rsidR="002A0A67"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ப்</w:t>
            </w:r>
            <w:r w:rsidR="0056410F" w:rsidRPr="001E259E">
              <w:rPr>
                <w:rFonts w:ascii="Latha" w:hAnsi="Latha" w:cs="Latha"/>
                <w:b/>
                <w:bCs/>
                <w:position w:val="-12"/>
                <w:sz w:val="28"/>
                <w:szCs w:val="28"/>
              </w:rPr>
              <w:t>4</w:t>
            </w:r>
            <w:r w:rsidRPr="001E259E">
              <w:rPr>
                <w:rFonts w:ascii="Latha" w:hAnsi="Latha" w:cs="Latha"/>
                <w:sz w:val="28"/>
                <w:szCs w:val="28"/>
                <w:cs/>
                <w:lang w:bidi="ta-IN"/>
              </w:rPr>
              <w:t>ய</w:t>
            </w:r>
            <w:r w:rsidR="002A0A67" w:rsidRPr="001E259E">
              <w:rPr>
                <w:rFonts w:ascii="BRH Tamil Tab Extra" w:hAnsi="BRH Tamil Tab Extra" w:cs="BRH Tamil Tab Extra"/>
                <w:b/>
                <w:bCs/>
                <w:sz w:val="40"/>
                <w:szCs w:val="40"/>
              </w:rPr>
              <w:t xml:space="preserve"> </w:t>
            </w:r>
          </w:p>
        </w:tc>
        <w:tc>
          <w:tcPr>
            <w:tcW w:w="2059" w:type="dxa"/>
          </w:tcPr>
          <w:p w14:paraId="2B039563" w14:textId="77777777" w:rsidR="00BB2D00"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b/>
                <w:bCs/>
                <w:sz w:val="28"/>
                <w:szCs w:val="28"/>
                <w:cs/>
                <w:lang w:bidi="ml-IN"/>
              </w:rPr>
              <w:t>സ്ത</w:t>
            </w:r>
            <w:r w:rsidRPr="001E259E">
              <w:rPr>
                <w:rFonts w:ascii="Kartika" w:hAnsi="Kartika" w:cs="Nirmala UI"/>
                <w:b/>
                <w:bCs/>
                <w:sz w:val="28"/>
                <w:szCs w:val="28"/>
                <w:lang w:bidi="ml-IN"/>
              </w:rPr>
              <w:t xml:space="preserve">, </w:t>
            </w:r>
            <w:r w:rsidRPr="001E259E">
              <w:rPr>
                <w:rFonts w:ascii="Kartika" w:hAnsi="Kartika" w:cs="Nirmala UI"/>
                <w:b/>
                <w:bCs/>
                <w:sz w:val="28"/>
                <w:szCs w:val="28"/>
                <w:cs/>
                <w:lang w:bidi="ml-IN"/>
              </w:rPr>
              <w:t>വ്യ</w:t>
            </w:r>
            <w:r w:rsidRPr="001E259E">
              <w:rPr>
                <w:rFonts w:ascii="Kartika" w:hAnsi="Kartika" w:cs="Nirmala UI"/>
                <w:b/>
                <w:bCs/>
                <w:sz w:val="28"/>
                <w:szCs w:val="28"/>
                <w:lang w:bidi="ml-IN"/>
              </w:rPr>
              <w:t xml:space="preserve">, </w:t>
            </w:r>
          </w:p>
          <w:p w14:paraId="4386C1E5" w14:textId="77777777" w:rsidR="00FC6BB7" w:rsidRPr="001E259E" w:rsidRDefault="0071424A" w:rsidP="00BB2D00">
            <w:pPr>
              <w:autoSpaceDE w:val="0"/>
              <w:autoSpaceDN w:val="0"/>
              <w:adjustRightInd w:val="0"/>
              <w:spacing w:line="240" w:lineRule="auto"/>
              <w:rPr>
                <w:sz w:val="28"/>
                <w:szCs w:val="28"/>
                <w:lang w:eastAsia="x-none"/>
              </w:rPr>
            </w:pPr>
            <w:r w:rsidRPr="001E259E">
              <w:rPr>
                <w:rFonts w:ascii="Kartika" w:hAnsi="Kartika" w:cs="Nirmala UI"/>
                <w:b/>
                <w:bCs/>
                <w:sz w:val="28"/>
                <w:szCs w:val="28"/>
                <w:cs/>
                <w:lang w:bidi="ml-IN"/>
              </w:rPr>
              <w:t>ഭ്യ</w:t>
            </w:r>
          </w:p>
        </w:tc>
        <w:tc>
          <w:tcPr>
            <w:tcW w:w="2059" w:type="dxa"/>
          </w:tcPr>
          <w:p w14:paraId="23C93A3F" w14:textId="77777777" w:rsidR="00FC6BB7" w:rsidRPr="001E259E" w:rsidRDefault="00811FFD" w:rsidP="004C50B9">
            <w:pPr>
              <w:ind w:firstLine="720"/>
              <w:rPr>
                <w:b/>
                <w:bCs/>
                <w:lang w:eastAsia="x-none"/>
              </w:rPr>
            </w:pPr>
            <w:r w:rsidRPr="001E259E">
              <w:rPr>
                <w:b/>
                <w:bCs/>
                <w:lang w:eastAsia="x-none"/>
              </w:rPr>
              <w:t>1.5</w:t>
            </w:r>
          </w:p>
        </w:tc>
        <w:tc>
          <w:tcPr>
            <w:tcW w:w="2060" w:type="dxa"/>
          </w:tcPr>
          <w:p w14:paraId="79CC445F" w14:textId="77777777" w:rsidR="00FC6BB7" w:rsidRPr="001E259E" w:rsidRDefault="00811FFD" w:rsidP="004C50B9">
            <w:pPr>
              <w:rPr>
                <w:lang w:eastAsia="x-none"/>
              </w:rPr>
            </w:pPr>
            <w:r w:rsidRPr="001E259E">
              <w:rPr>
                <w:lang w:eastAsia="x-none"/>
              </w:rPr>
              <w:t>0.5 for halant and one for hrasva (short) letter</w:t>
            </w:r>
          </w:p>
        </w:tc>
      </w:tr>
      <w:tr w:rsidR="00FC6BB7" w:rsidRPr="001E259E" w14:paraId="5DB695D4" w14:textId="77777777" w:rsidTr="00FD00AD">
        <w:tc>
          <w:tcPr>
            <w:tcW w:w="2059" w:type="dxa"/>
          </w:tcPr>
          <w:p w14:paraId="29203E86" w14:textId="77777777" w:rsidR="00BB2D00" w:rsidRPr="001E259E" w:rsidRDefault="00811FFD" w:rsidP="00811FFD">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 xml:space="preserve">xiÉÉ, urÉÐ, </w:t>
            </w:r>
          </w:p>
          <w:p w14:paraId="550B6934" w14:textId="77777777" w:rsidR="001E417E" w:rsidRPr="001E259E" w:rsidRDefault="00811FFD" w:rsidP="00FD00AD">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prÉå,</w:t>
            </w:r>
          </w:p>
        </w:tc>
        <w:tc>
          <w:tcPr>
            <w:tcW w:w="1739" w:type="dxa"/>
          </w:tcPr>
          <w:p w14:paraId="31CFD785" w14:textId="77777777" w:rsidR="00FC6BB7" w:rsidRPr="001E259E" w:rsidRDefault="0014442A" w:rsidP="00A0256B">
            <w:pPr>
              <w:rPr>
                <w:rFonts w:ascii="BRH Tamil Tab Extra" w:hAnsi="BRH Tamil Tab Extra" w:cs="BRH Tamil Tab Extra"/>
                <w:b/>
                <w:bCs/>
                <w:sz w:val="32"/>
                <w:szCs w:val="32"/>
              </w:rPr>
            </w:pPr>
            <w:r w:rsidRPr="001E259E">
              <w:rPr>
                <w:rFonts w:ascii="Latha" w:hAnsi="Latha" w:cs="Latha"/>
                <w:sz w:val="28"/>
                <w:szCs w:val="28"/>
                <w:cs/>
                <w:lang w:bidi="ta-IN"/>
              </w:rPr>
              <w:t>ஸ்தா</w:t>
            </w:r>
            <w:r w:rsidR="002A0A67" w:rsidRPr="001E259E">
              <w:rPr>
                <w:rFonts w:ascii="BRH Tamil Tab Extra" w:hAnsi="BRH Tamil Tab Extra" w:cs="BRH Tamil Tab Extra"/>
                <w:b/>
                <w:bCs/>
                <w:sz w:val="32"/>
                <w:szCs w:val="32"/>
              </w:rPr>
              <w:t>,</w:t>
            </w:r>
            <w:r w:rsidR="001E417E" w:rsidRPr="001E259E">
              <w:rPr>
                <w:rFonts w:ascii="BRH Tamil Tab Extra" w:hAnsi="BRH Tamil Tab Extra" w:cs="BRH Tamil Tab Extra"/>
                <w:b/>
                <w:bCs/>
                <w:sz w:val="32"/>
                <w:szCs w:val="32"/>
              </w:rPr>
              <w:t xml:space="preserve"> </w:t>
            </w:r>
            <w:r w:rsidRPr="001E259E">
              <w:rPr>
                <w:rFonts w:ascii="Latha" w:hAnsi="Latha" w:cs="Latha"/>
                <w:sz w:val="28"/>
                <w:szCs w:val="28"/>
                <w:cs/>
                <w:lang w:bidi="ta-IN"/>
              </w:rPr>
              <w:t>வ்யீ</w:t>
            </w:r>
            <w:r w:rsidRPr="001E259E">
              <w:rPr>
                <w:rFonts w:ascii="BRH Tamil Tab Extra" w:hAnsi="BRH Tamil Tab Extra" w:cs="BRH Tamil Tab Extra"/>
                <w:b/>
                <w:bCs/>
                <w:sz w:val="32"/>
                <w:szCs w:val="32"/>
              </w:rPr>
              <w:t xml:space="preserve"> </w:t>
            </w:r>
          </w:p>
          <w:p w14:paraId="0D8BC4D0" w14:textId="77777777" w:rsidR="00A0256B" w:rsidRPr="001E259E" w:rsidRDefault="0014442A" w:rsidP="0014442A">
            <w:pPr>
              <w:rPr>
                <w:sz w:val="32"/>
                <w:szCs w:val="32"/>
                <w:lang w:eastAsia="x-none"/>
              </w:rPr>
            </w:pPr>
            <w:r w:rsidRPr="001E259E">
              <w:rPr>
                <w:rFonts w:ascii="Latha" w:hAnsi="Latha" w:cs="Latha"/>
                <w:sz w:val="28"/>
                <w:szCs w:val="28"/>
                <w:cs/>
                <w:lang w:bidi="ta-IN"/>
              </w:rPr>
              <w:t>ப்</w:t>
            </w:r>
            <w:r w:rsidR="0056410F" w:rsidRPr="001E259E">
              <w:rPr>
                <w:rFonts w:cs="Arial"/>
                <w:b/>
                <w:bCs/>
                <w:sz w:val="28"/>
                <w:szCs w:val="28"/>
                <w:vertAlign w:val="subscript"/>
              </w:rPr>
              <w:t>4</w:t>
            </w:r>
            <w:r w:rsidRPr="001E259E">
              <w:rPr>
                <w:rFonts w:ascii="Latha" w:hAnsi="Latha" w:cs="Latha"/>
                <w:sz w:val="28"/>
                <w:szCs w:val="28"/>
                <w:cs/>
                <w:lang w:bidi="ta-IN"/>
              </w:rPr>
              <w:t>யே</w:t>
            </w:r>
          </w:p>
        </w:tc>
        <w:tc>
          <w:tcPr>
            <w:tcW w:w="2059" w:type="dxa"/>
          </w:tcPr>
          <w:p w14:paraId="460A1B94" w14:textId="77777777" w:rsidR="00B1666D"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hint="cs"/>
                <w:b/>
                <w:bCs/>
                <w:sz w:val="28"/>
                <w:szCs w:val="28"/>
                <w:cs/>
                <w:lang w:bidi="ml-IN"/>
              </w:rPr>
              <w:t>സ</w:t>
            </w:r>
            <w:r w:rsidRPr="001E259E">
              <w:rPr>
                <w:rFonts w:ascii="Kartika" w:hAnsi="Kartika" w:cs="Nirmala UI"/>
                <w:b/>
                <w:bCs/>
                <w:sz w:val="28"/>
                <w:szCs w:val="28"/>
                <w:cs/>
                <w:lang w:bidi="ml-IN"/>
              </w:rPr>
              <w:t>്താ</w:t>
            </w:r>
            <w:r w:rsidRPr="001E259E">
              <w:rPr>
                <w:rFonts w:ascii="Kartika" w:hAnsi="Kartika" w:cs="Nirmala UI"/>
                <w:b/>
                <w:bCs/>
                <w:sz w:val="28"/>
                <w:szCs w:val="28"/>
                <w:lang w:bidi="ml-IN"/>
              </w:rPr>
              <w:t xml:space="preserve">, </w:t>
            </w:r>
          </w:p>
          <w:p w14:paraId="0CD0E991" w14:textId="77777777" w:rsidR="00B1666D"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b/>
                <w:bCs/>
                <w:sz w:val="28"/>
                <w:szCs w:val="28"/>
                <w:cs/>
                <w:lang w:bidi="ml-IN"/>
              </w:rPr>
              <w:t>വ്യീ</w:t>
            </w:r>
            <w:r w:rsidRPr="001E259E">
              <w:rPr>
                <w:rFonts w:ascii="Kartika" w:hAnsi="Kartika" w:cs="Nirmala UI"/>
                <w:b/>
                <w:bCs/>
                <w:sz w:val="28"/>
                <w:szCs w:val="28"/>
                <w:lang w:bidi="ml-IN"/>
              </w:rPr>
              <w:t>,</w:t>
            </w:r>
            <w:r w:rsidRPr="001E259E">
              <w:rPr>
                <w:rFonts w:ascii="Kartika" w:hAnsi="Kartika" w:cs="Nirmala UI"/>
                <w:b/>
                <w:bCs/>
                <w:sz w:val="28"/>
                <w:szCs w:val="28"/>
                <w:cs/>
                <w:lang w:bidi="ml-IN"/>
              </w:rPr>
              <w:t xml:space="preserve"> </w:t>
            </w:r>
          </w:p>
          <w:p w14:paraId="459D0943" w14:textId="77777777" w:rsidR="0071424A"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b/>
                <w:bCs/>
                <w:sz w:val="28"/>
                <w:szCs w:val="28"/>
                <w:cs/>
                <w:lang w:bidi="ml-IN"/>
              </w:rPr>
              <w:t>ഭ്യേ</w:t>
            </w:r>
            <w:r w:rsidRPr="001E259E">
              <w:rPr>
                <w:rFonts w:ascii="Kartika" w:hAnsi="Kartika" w:cs="Nirmala UI"/>
                <w:b/>
                <w:bCs/>
                <w:sz w:val="28"/>
                <w:szCs w:val="28"/>
                <w:lang w:bidi="ml-IN"/>
              </w:rPr>
              <w:t>,</w:t>
            </w:r>
          </w:p>
          <w:p w14:paraId="347921E9" w14:textId="77777777" w:rsidR="00FC6BB7" w:rsidRPr="001E259E" w:rsidRDefault="00FC6BB7" w:rsidP="004C50B9">
            <w:pPr>
              <w:rPr>
                <w:sz w:val="28"/>
                <w:szCs w:val="28"/>
                <w:lang w:eastAsia="x-none"/>
              </w:rPr>
            </w:pPr>
          </w:p>
        </w:tc>
        <w:tc>
          <w:tcPr>
            <w:tcW w:w="2059" w:type="dxa"/>
          </w:tcPr>
          <w:p w14:paraId="2616C7EE" w14:textId="77777777" w:rsidR="00FC6BB7" w:rsidRPr="001E259E" w:rsidRDefault="00F617DE" w:rsidP="004C50B9">
            <w:pPr>
              <w:ind w:firstLine="720"/>
              <w:rPr>
                <w:b/>
                <w:bCs/>
                <w:lang w:eastAsia="x-none"/>
              </w:rPr>
            </w:pPr>
            <w:r w:rsidRPr="001E259E">
              <w:rPr>
                <w:b/>
                <w:bCs/>
                <w:lang w:eastAsia="x-none"/>
              </w:rPr>
              <w:t>2.5</w:t>
            </w:r>
          </w:p>
        </w:tc>
        <w:tc>
          <w:tcPr>
            <w:tcW w:w="2060" w:type="dxa"/>
          </w:tcPr>
          <w:p w14:paraId="5300B899" w14:textId="77777777" w:rsidR="00FC6BB7" w:rsidRPr="001E259E" w:rsidRDefault="00F617DE" w:rsidP="004C50B9">
            <w:pPr>
              <w:rPr>
                <w:lang w:eastAsia="x-none"/>
              </w:rPr>
            </w:pPr>
            <w:r w:rsidRPr="001E259E">
              <w:rPr>
                <w:lang w:eastAsia="x-none"/>
              </w:rPr>
              <w:t>0.5 for halant and two for the dheerga (long letters)</w:t>
            </w:r>
          </w:p>
        </w:tc>
      </w:tr>
      <w:tr w:rsidR="00FC6BB7" w:rsidRPr="001E259E" w14:paraId="67B00F8E" w14:textId="77777777" w:rsidTr="00FD00AD">
        <w:tc>
          <w:tcPr>
            <w:tcW w:w="2059" w:type="dxa"/>
          </w:tcPr>
          <w:p w14:paraId="409ED476" w14:textId="77777777" w:rsidR="00FC6BB7" w:rsidRPr="001E259E" w:rsidRDefault="0014442A" w:rsidP="0014442A">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x</w:t>
            </w:r>
            <w:r w:rsidR="00226752" w:rsidRPr="001E259E">
              <w:rPr>
                <w:rFonts w:ascii="BRH Devanagari Extra" w:hAnsi="BRH Devanagari Extra" w:cs="BRH Devanagari Extra"/>
                <w:b/>
                <w:bCs/>
                <w:sz w:val="40"/>
                <w:szCs w:val="40"/>
              </w:rPr>
              <w:t>iuÉ, whrÉ,</w:t>
            </w:r>
          </w:p>
        </w:tc>
        <w:tc>
          <w:tcPr>
            <w:tcW w:w="1739" w:type="dxa"/>
          </w:tcPr>
          <w:p w14:paraId="284982AB" w14:textId="77777777" w:rsidR="0014442A" w:rsidRPr="001E259E" w:rsidRDefault="0014442A" w:rsidP="0014442A">
            <w:pPr>
              <w:rPr>
                <w:rFonts w:ascii="Latha" w:hAnsi="Latha" w:cs="Latha"/>
                <w:sz w:val="28"/>
                <w:szCs w:val="28"/>
                <w:lang w:bidi="ta-IN"/>
              </w:rPr>
            </w:pPr>
            <w:r w:rsidRPr="001E259E">
              <w:rPr>
                <w:rFonts w:ascii="Latha" w:hAnsi="Latha" w:cs="Latha"/>
                <w:sz w:val="28"/>
                <w:szCs w:val="28"/>
                <w:cs/>
                <w:lang w:bidi="ta-IN"/>
              </w:rPr>
              <w:t>ஸ்த்வ</w:t>
            </w:r>
            <w:r w:rsidRPr="001E259E">
              <w:rPr>
                <w:rFonts w:ascii="Latha" w:hAnsi="Latha" w:cs="Latha"/>
                <w:sz w:val="28"/>
                <w:szCs w:val="28"/>
                <w:lang w:bidi="ta-IN"/>
              </w:rPr>
              <w:t>,</w:t>
            </w:r>
          </w:p>
          <w:p w14:paraId="27269EC2" w14:textId="77777777" w:rsidR="00A0256B" w:rsidRPr="001E259E" w:rsidRDefault="0014442A" w:rsidP="0014442A">
            <w:pPr>
              <w:rPr>
                <w:b/>
                <w:bCs/>
                <w:sz w:val="32"/>
                <w:szCs w:val="32"/>
                <w:lang w:eastAsia="x-none"/>
              </w:rPr>
            </w:pPr>
            <w:r w:rsidRPr="001E259E">
              <w:rPr>
                <w:rFonts w:ascii="Latha" w:hAnsi="Latha" w:cs="Latha"/>
                <w:sz w:val="28"/>
                <w:szCs w:val="28"/>
                <w:cs/>
                <w:lang w:bidi="ta-IN"/>
              </w:rPr>
              <w:t>ஷ்ண்ய</w:t>
            </w:r>
          </w:p>
        </w:tc>
        <w:tc>
          <w:tcPr>
            <w:tcW w:w="2059" w:type="dxa"/>
          </w:tcPr>
          <w:p w14:paraId="0FA53AA4" w14:textId="77777777" w:rsidR="00BB2D00" w:rsidRPr="001E259E" w:rsidRDefault="0071424A" w:rsidP="0071424A">
            <w:pPr>
              <w:autoSpaceDE w:val="0"/>
              <w:autoSpaceDN w:val="0"/>
              <w:adjustRightInd w:val="0"/>
              <w:spacing w:line="240" w:lineRule="auto"/>
              <w:rPr>
                <w:rFonts w:ascii="Kartika" w:hAnsi="Kartika" w:cs="Kartika"/>
                <w:sz w:val="28"/>
                <w:szCs w:val="28"/>
                <w:lang w:bidi="ml-IN"/>
              </w:rPr>
            </w:pPr>
            <w:r w:rsidRPr="001E259E">
              <w:rPr>
                <w:rFonts w:ascii="Kartika" w:hAnsi="Kartika" w:cs="Nirmala UI" w:hint="cs"/>
                <w:b/>
                <w:bCs/>
                <w:sz w:val="28"/>
                <w:szCs w:val="28"/>
                <w:cs/>
                <w:lang w:bidi="ml-IN"/>
              </w:rPr>
              <w:t>ത</w:t>
            </w:r>
            <w:r w:rsidRPr="001E259E">
              <w:rPr>
                <w:rFonts w:ascii="Kartika" w:hAnsi="Kartika" w:cs="Nirmala UI"/>
                <w:b/>
                <w:bCs/>
                <w:sz w:val="28"/>
                <w:szCs w:val="28"/>
                <w:cs/>
                <w:lang w:bidi="ml-IN"/>
              </w:rPr>
              <w:t>്സ്വ</w:t>
            </w:r>
            <w:r w:rsidRPr="001E259E">
              <w:rPr>
                <w:rFonts w:ascii="Kartika" w:hAnsi="Kartika" w:cs="Kartika"/>
                <w:sz w:val="28"/>
                <w:szCs w:val="28"/>
                <w:lang w:bidi="ml-IN"/>
              </w:rPr>
              <w:t xml:space="preserve">, </w:t>
            </w:r>
          </w:p>
          <w:p w14:paraId="50C767F7" w14:textId="77777777" w:rsidR="0071424A" w:rsidRPr="001E259E" w:rsidRDefault="0071424A" w:rsidP="0071424A">
            <w:pPr>
              <w:autoSpaceDE w:val="0"/>
              <w:autoSpaceDN w:val="0"/>
              <w:adjustRightInd w:val="0"/>
              <w:spacing w:line="240" w:lineRule="auto"/>
              <w:rPr>
                <w:rFonts w:ascii="Kartika" w:hAnsi="Kartika" w:cs="Kartika"/>
                <w:sz w:val="28"/>
                <w:szCs w:val="28"/>
                <w:lang w:bidi="ml-IN"/>
              </w:rPr>
            </w:pPr>
            <w:r w:rsidRPr="001E259E">
              <w:rPr>
                <w:rFonts w:ascii="Kartika" w:hAnsi="Kartika" w:cs="Nirmala UI"/>
                <w:b/>
                <w:bCs/>
                <w:sz w:val="28"/>
                <w:szCs w:val="28"/>
                <w:cs/>
                <w:lang w:bidi="ml-IN"/>
              </w:rPr>
              <w:t>ഷ്ണ്യ</w:t>
            </w:r>
            <w:r w:rsidRPr="001E259E">
              <w:rPr>
                <w:rFonts w:ascii="Kartika" w:hAnsi="Kartika" w:cs="Kartika"/>
                <w:sz w:val="28"/>
                <w:szCs w:val="28"/>
                <w:lang w:bidi="ml-IN"/>
              </w:rPr>
              <w:t>,</w:t>
            </w:r>
          </w:p>
          <w:p w14:paraId="0CEC4606" w14:textId="77777777" w:rsidR="00FC6BB7" w:rsidRPr="001E259E" w:rsidRDefault="00FC6BB7" w:rsidP="004C50B9">
            <w:pPr>
              <w:rPr>
                <w:sz w:val="28"/>
                <w:szCs w:val="28"/>
                <w:lang w:eastAsia="x-none"/>
              </w:rPr>
            </w:pPr>
          </w:p>
        </w:tc>
        <w:tc>
          <w:tcPr>
            <w:tcW w:w="2059" w:type="dxa"/>
          </w:tcPr>
          <w:p w14:paraId="5F471F1B" w14:textId="77777777" w:rsidR="00FC6BB7" w:rsidRPr="001E259E" w:rsidRDefault="00226752" w:rsidP="004C50B9">
            <w:pPr>
              <w:ind w:firstLine="720"/>
              <w:rPr>
                <w:b/>
                <w:bCs/>
                <w:lang w:eastAsia="x-none"/>
              </w:rPr>
            </w:pPr>
            <w:r w:rsidRPr="001E259E">
              <w:rPr>
                <w:b/>
                <w:bCs/>
                <w:lang w:eastAsia="x-none"/>
              </w:rPr>
              <w:t>2.0</w:t>
            </w:r>
          </w:p>
        </w:tc>
        <w:tc>
          <w:tcPr>
            <w:tcW w:w="2060" w:type="dxa"/>
          </w:tcPr>
          <w:p w14:paraId="46814139" w14:textId="77777777" w:rsidR="00FC6BB7" w:rsidRPr="001E259E" w:rsidRDefault="00226752" w:rsidP="00226752">
            <w:pPr>
              <w:rPr>
                <w:lang w:eastAsia="x-none"/>
              </w:rPr>
            </w:pPr>
            <w:r w:rsidRPr="001E259E">
              <w:rPr>
                <w:lang w:eastAsia="x-none"/>
              </w:rPr>
              <w:t>Two half maatra each for the halants and one hrasva</w:t>
            </w:r>
          </w:p>
        </w:tc>
      </w:tr>
      <w:tr w:rsidR="00FC6BB7" w:rsidRPr="001E259E" w14:paraId="3D23B6C9" w14:textId="77777777" w:rsidTr="00FD00AD">
        <w:tc>
          <w:tcPr>
            <w:tcW w:w="2059" w:type="dxa"/>
          </w:tcPr>
          <w:p w14:paraId="6851B158" w14:textId="77777777" w:rsidR="00FD00AD" w:rsidRPr="001E259E" w:rsidRDefault="00226752" w:rsidP="004C50B9">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prÉÉ</w:t>
            </w:r>
            <w:r w:rsidR="004E2ECB" w:rsidRPr="001E259E">
              <w:rPr>
                <w:rFonts w:ascii="BRH Devanagari Extra" w:hAnsi="BRH Devanagari Extra" w:cs="BRH Devanagari Extra"/>
                <w:b/>
                <w:bCs/>
                <w:sz w:val="40"/>
                <w:szCs w:val="40"/>
              </w:rPr>
              <w:t xml:space="preserve">Ç </w:t>
            </w:r>
            <w:r w:rsidR="00045032" w:rsidRPr="001E259E">
              <w:rPr>
                <w:rFonts w:ascii="BRH Devanagari Extra" w:hAnsi="BRH Devanagari Extra" w:cs="BRH Devanagari Extra"/>
                <w:b/>
                <w:bCs/>
                <w:sz w:val="40"/>
                <w:szCs w:val="40"/>
              </w:rPr>
              <w:t xml:space="preserve">, </w:t>
            </w:r>
          </w:p>
          <w:p w14:paraId="210D795A" w14:textId="77777777" w:rsidR="00FC6BB7" w:rsidRPr="001E259E" w:rsidRDefault="00045032" w:rsidP="004C50B9">
            <w:pPr>
              <w:rPr>
                <w:b/>
                <w:bCs/>
                <w:sz w:val="40"/>
                <w:szCs w:val="40"/>
                <w:lang w:eastAsia="x-none"/>
              </w:rPr>
            </w:pPr>
            <w:r w:rsidRPr="001E259E">
              <w:rPr>
                <w:rFonts w:ascii="BRH Devanagari Extra" w:hAnsi="BRH Devanagari Extra" w:cs="BRH Devanagari Extra"/>
                <w:b/>
                <w:bCs/>
                <w:sz w:val="40"/>
                <w:szCs w:val="40"/>
              </w:rPr>
              <w:t>liÉÉÇ</w:t>
            </w:r>
          </w:p>
        </w:tc>
        <w:tc>
          <w:tcPr>
            <w:tcW w:w="1739" w:type="dxa"/>
          </w:tcPr>
          <w:p w14:paraId="1CF53941" w14:textId="77777777" w:rsidR="00FC6BB7" w:rsidRPr="001E259E" w:rsidRDefault="0014442A" w:rsidP="00A0256B">
            <w:pPr>
              <w:rPr>
                <w:rFonts w:ascii="BRH Tamil Tab Extra" w:hAnsi="BRH Tamil Tab Extra" w:cs="BRH Tamil Tab Extra"/>
                <w:b/>
                <w:bCs/>
                <w:sz w:val="32"/>
                <w:szCs w:val="32"/>
              </w:rPr>
            </w:pPr>
            <w:r w:rsidRPr="001E259E">
              <w:rPr>
                <w:rFonts w:ascii="Latha" w:hAnsi="Latha" w:cs="Latha"/>
                <w:sz w:val="28"/>
                <w:szCs w:val="28"/>
                <w:cs/>
                <w:lang w:bidi="ta-IN"/>
              </w:rPr>
              <w:t>ப்</w:t>
            </w:r>
            <w:r w:rsidR="0056410F" w:rsidRPr="001E259E">
              <w:rPr>
                <w:rFonts w:ascii="Latha" w:hAnsi="Latha" w:cs="Latha"/>
                <w:b/>
                <w:bCs/>
                <w:position w:val="-12"/>
                <w:sz w:val="28"/>
                <w:szCs w:val="28"/>
              </w:rPr>
              <w:t>4</w:t>
            </w:r>
            <w:r w:rsidRPr="001E259E">
              <w:rPr>
                <w:rFonts w:ascii="Latha" w:hAnsi="Latha" w:cs="Latha"/>
                <w:sz w:val="28"/>
                <w:szCs w:val="28"/>
                <w:cs/>
                <w:lang w:bidi="ta-IN"/>
              </w:rPr>
              <w:t>யா</w:t>
            </w:r>
            <w:r w:rsidR="00FD00AD" w:rsidRPr="001E259E">
              <w:rPr>
                <w:rFonts w:ascii="Latha" w:hAnsi="Latha" w:cs="Latha"/>
                <w:sz w:val="28"/>
                <w:szCs w:val="28"/>
                <w:cs/>
                <w:lang w:bidi="ta-IN"/>
              </w:rPr>
              <w:t>ம்</w:t>
            </w:r>
            <w:r w:rsidR="00A0256B" w:rsidRPr="001E259E">
              <w:rPr>
                <w:rFonts w:ascii="BRH Tamil Tab Extra" w:hAnsi="BRH Tamil Tab Extra" w:cs="BRH Tamil Tab Extra"/>
                <w:b/>
                <w:bCs/>
                <w:sz w:val="32"/>
                <w:szCs w:val="32"/>
              </w:rPr>
              <w:t>,</w:t>
            </w:r>
          </w:p>
          <w:p w14:paraId="06A23800" w14:textId="77777777" w:rsidR="00A0256B" w:rsidRPr="001E259E" w:rsidRDefault="00FD00AD" w:rsidP="00FD00AD">
            <w:pPr>
              <w:rPr>
                <w:lang w:eastAsia="x-none"/>
              </w:rPr>
            </w:pPr>
            <w:r w:rsidRPr="001E259E">
              <w:rPr>
                <w:rFonts w:ascii="Latha" w:hAnsi="Latha" w:cs="Latha"/>
                <w:sz w:val="28"/>
                <w:szCs w:val="28"/>
                <w:cs/>
                <w:lang w:bidi="ta-IN"/>
              </w:rPr>
              <w:t>ந்</w:t>
            </w:r>
            <w:r w:rsidR="0014442A" w:rsidRPr="001E259E">
              <w:rPr>
                <w:rFonts w:ascii="Latha" w:hAnsi="Latha" w:cs="Latha"/>
                <w:sz w:val="28"/>
                <w:szCs w:val="28"/>
                <w:cs/>
                <w:lang w:bidi="ta-IN"/>
              </w:rPr>
              <w:t>தா</w:t>
            </w:r>
            <w:r w:rsidRPr="001E259E">
              <w:rPr>
                <w:rFonts w:ascii="Latha" w:hAnsi="Latha" w:cs="Latha"/>
                <w:sz w:val="28"/>
                <w:szCs w:val="28"/>
                <w:cs/>
                <w:lang w:bidi="ta-IN"/>
              </w:rPr>
              <w:t>ம்</w:t>
            </w:r>
            <w:r w:rsidR="00A0256B" w:rsidRPr="001E259E">
              <w:rPr>
                <w:rFonts w:ascii="BRH Tamil Tab Extra" w:hAnsi="BRH Tamil Tab Extra" w:cs="BRH Tamil Tab Extra"/>
                <w:b/>
                <w:bCs/>
                <w:sz w:val="32"/>
                <w:szCs w:val="32"/>
              </w:rPr>
              <w:t>,</w:t>
            </w:r>
          </w:p>
        </w:tc>
        <w:tc>
          <w:tcPr>
            <w:tcW w:w="2059" w:type="dxa"/>
          </w:tcPr>
          <w:p w14:paraId="184B131F" w14:textId="77777777" w:rsidR="00BB2D00" w:rsidRPr="001E259E" w:rsidRDefault="0071424A" w:rsidP="0071424A">
            <w:pPr>
              <w:autoSpaceDE w:val="0"/>
              <w:autoSpaceDN w:val="0"/>
              <w:adjustRightInd w:val="0"/>
              <w:spacing w:line="240" w:lineRule="auto"/>
              <w:rPr>
                <w:rFonts w:ascii="Kartika" w:hAnsi="Kartika" w:cs="Kartika"/>
                <w:sz w:val="28"/>
                <w:szCs w:val="28"/>
                <w:lang w:bidi="ml-IN"/>
              </w:rPr>
            </w:pPr>
            <w:r w:rsidRPr="001E259E">
              <w:rPr>
                <w:rFonts w:ascii="Kartika" w:hAnsi="Kartika" w:cs="Nirmala UI" w:hint="cs"/>
                <w:b/>
                <w:bCs/>
                <w:sz w:val="28"/>
                <w:szCs w:val="28"/>
                <w:cs/>
                <w:lang w:bidi="ml-IN"/>
              </w:rPr>
              <w:t>ഭ</w:t>
            </w:r>
            <w:r w:rsidRPr="001E259E">
              <w:rPr>
                <w:rFonts w:ascii="Kartika" w:hAnsi="Kartika" w:cs="Nirmala UI"/>
                <w:b/>
                <w:bCs/>
                <w:sz w:val="28"/>
                <w:szCs w:val="28"/>
                <w:cs/>
                <w:lang w:bidi="ml-IN"/>
              </w:rPr>
              <w:t xml:space="preserve">്യാം </w:t>
            </w:r>
            <w:r w:rsidRPr="001E259E">
              <w:rPr>
                <w:rFonts w:ascii="Kartika" w:hAnsi="Kartika" w:cs="Kartika"/>
                <w:sz w:val="28"/>
                <w:szCs w:val="28"/>
                <w:lang w:bidi="ml-IN"/>
              </w:rPr>
              <w:t xml:space="preserve">, </w:t>
            </w:r>
          </w:p>
          <w:p w14:paraId="13294BCE" w14:textId="77777777" w:rsidR="00BB2D00" w:rsidRPr="001E259E" w:rsidRDefault="00BB2D00" w:rsidP="0071424A">
            <w:pPr>
              <w:autoSpaceDE w:val="0"/>
              <w:autoSpaceDN w:val="0"/>
              <w:adjustRightInd w:val="0"/>
              <w:spacing w:line="240" w:lineRule="auto"/>
              <w:rPr>
                <w:rFonts w:ascii="Kartika" w:hAnsi="Kartika" w:cs="Kartika"/>
                <w:sz w:val="28"/>
                <w:szCs w:val="28"/>
                <w:lang w:bidi="ml-IN"/>
              </w:rPr>
            </w:pPr>
          </w:p>
          <w:p w14:paraId="324DD283" w14:textId="77777777" w:rsidR="0071424A"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b/>
                <w:bCs/>
                <w:sz w:val="28"/>
                <w:szCs w:val="28"/>
                <w:cs/>
                <w:lang w:bidi="ml-IN"/>
              </w:rPr>
              <w:t>ന്താം</w:t>
            </w:r>
          </w:p>
          <w:p w14:paraId="6E91B9AA" w14:textId="77777777" w:rsidR="00FC6BB7" w:rsidRPr="001E259E" w:rsidRDefault="00FC6BB7" w:rsidP="004C50B9">
            <w:pPr>
              <w:rPr>
                <w:sz w:val="28"/>
                <w:szCs w:val="28"/>
                <w:lang w:eastAsia="x-none"/>
              </w:rPr>
            </w:pPr>
          </w:p>
        </w:tc>
        <w:tc>
          <w:tcPr>
            <w:tcW w:w="2059" w:type="dxa"/>
          </w:tcPr>
          <w:p w14:paraId="678C92EF" w14:textId="77777777" w:rsidR="00FC6BB7" w:rsidRPr="001E259E" w:rsidRDefault="004E2ECB" w:rsidP="004C50B9">
            <w:pPr>
              <w:ind w:firstLine="720"/>
              <w:rPr>
                <w:b/>
                <w:bCs/>
                <w:lang w:eastAsia="x-none"/>
              </w:rPr>
            </w:pPr>
            <w:r w:rsidRPr="001E259E">
              <w:rPr>
                <w:b/>
                <w:bCs/>
                <w:lang w:eastAsia="x-none"/>
              </w:rPr>
              <w:t>3.0</w:t>
            </w:r>
          </w:p>
        </w:tc>
        <w:tc>
          <w:tcPr>
            <w:tcW w:w="2060" w:type="dxa"/>
          </w:tcPr>
          <w:p w14:paraId="16EDD57C" w14:textId="77777777" w:rsidR="00FC6BB7" w:rsidRPr="001E259E" w:rsidRDefault="004E2ECB" w:rsidP="004C50B9">
            <w:pPr>
              <w:rPr>
                <w:lang w:eastAsia="x-none"/>
              </w:rPr>
            </w:pPr>
            <w:r w:rsidRPr="001E259E">
              <w:rPr>
                <w:lang w:eastAsia="x-none"/>
              </w:rPr>
              <w:t>Half for the halant, Dheerga letter with anuswaram 2.5</w:t>
            </w:r>
          </w:p>
        </w:tc>
      </w:tr>
      <w:tr w:rsidR="00FC6BB7" w:rsidRPr="001E259E" w14:paraId="3C7ABB0A" w14:textId="77777777" w:rsidTr="00FD00AD">
        <w:trPr>
          <w:cantSplit/>
        </w:trPr>
        <w:tc>
          <w:tcPr>
            <w:tcW w:w="2059" w:type="dxa"/>
          </w:tcPr>
          <w:p w14:paraId="1E281477" w14:textId="77777777" w:rsidR="00FC6BB7" w:rsidRPr="001E259E" w:rsidRDefault="004E2ECB" w:rsidP="004E2ECB">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whrÉÉ</w:t>
            </w:r>
          </w:p>
        </w:tc>
        <w:tc>
          <w:tcPr>
            <w:tcW w:w="1739" w:type="dxa"/>
          </w:tcPr>
          <w:p w14:paraId="02A5CBBC" w14:textId="77777777" w:rsidR="00FC6BB7" w:rsidRPr="001E259E" w:rsidRDefault="0014442A" w:rsidP="00FD00AD">
            <w:pPr>
              <w:ind w:right="-113"/>
              <w:rPr>
                <w:b/>
                <w:bCs/>
                <w:lang w:eastAsia="x-none"/>
              </w:rPr>
            </w:pPr>
            <w:r w:rsidRPr="001E259E">
              <w:rPr>
                <w:rFonts w:ascii="Latha" w:hAnsi="Latha" w:cs="Latha"/>
                <w:sz w:val="28"/>
                <w:szCs w:val="28"/>
                <w:cs/>
                <w:lang w:bidi="ta-IN"/>
              </w:rPr>
              <w:t>ஷ்ண்யா</w:t>
            </w:r>
          </w:p>
        </w:tc>
        <w:tc>
          <w:tcPr>
            <w:tcW w:w="2059" w:type="dxa"/>
          </w:tcPr>
          <w:p w14:paraId="2D85AF1C" w14:textId="77777777" w:rsidR="0071424A"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hint="cs"/>
                <w:b/>
                <w:bCs/>
                <w:sz w:val="28"/>
                <w:szCs w:val="28"/>
                <w:cs/>
                <w:lang w:bidi="ml-IN"/>
              </w:rPr>
              <w:t>ഷ</w:t>
            </w:r>
            <w:r w:rsidRPr="001E259E">
              <w:rPr>
                <w:rFonts w:ascii="Kartika" w:hAnsi="Kartika" w:cs="Nirmala UI"/>
                <w:b/>
                <w:bCs/>
                <w:sz w:val="28"/>
                <w:szCs w:val="28"/>
                <w:cs/>
                <w:lang w:bidi="ml-IN"/>
              </w:rPr>
              <w:t>്ണ്യാ</w:t>
            </w:r>
          </w:p>
          <w:p w14:paraId="7C9B8768" w14:textId="77777777" w:rsidR="00FC6BB7" w:rsidRPr="001E259E" w:rsidRDefault="00FC6BB7" w:rsidP="004C50B9">
            <w:pPr>
              <w:rPr>
                <w:sz w:val="28"/>
                <w:szCs w:val="28"/>
                <w:lang w:eastAsia="x-none"/>
              </w:rPr>
            </w:pPr>
          </w:p>
        </w:tc>
        <w:tc>
          <w:tcPr>
            <w:tcW w:w="2059" w:type="dxa"/>
          </w:tcPr>
          <w:p w14:paraId="75A6A780" w14:textId="77777777" w:rsidR="00FC6BB7" w:rsidRPr="001E259E" w:rsidRDefault="004E2ECB" w:rsidP="004C50B9">
            <w:pPr>
              <w:ind w:firstLine="720"/>
              <w:rPr>
                <w:b/>
                <w:bCs/>
                <w:lang w:eastAsia="x-none"/>
              </w:rPr>
            </w:pPr>
            <w:r w:rsidRPr="001E259E">
              <w:rPr>
                <w:b/>
                <w:bCs/>
                <w:lang w:eastAsia="x-none"/>
              </w:rPr>
              <w:t>3.0</w:t>
            </w:r>
          </w:p>
        </w:tc>
        <w:tc>
          <w:tcPr>
            <w:tcW w:w="2060" w:type="dxa"/>
          </w:tcPr>
          <w:p w14:paraId="1574CA1F" w14:textId="77777777" w:rsidR="00FC6BB7" w:rsidRPr="001E259E" w:rsidRDefault="004E2ECB" w:rsidP="004C50B9">
            <w:pPr>
              <w:rPr>
                <w:lang w:eastAsia="x-none"/>
              </w:rPr>
            </w:pPr>
            <w:r w:rsidRPr="001E259E">
              <w:rPr>
                <w:lang w:eastAsia="x-none"/>
              </w:rPr>
              <w:t>Two halants with 0.5 each plus dheerga letter 2</w:t>
            </w:r>
          </w:p>
        </w:tc>
      </w:tr>
      <w:tr w:rsidR="00D241A7" w:rsidRPr="001E259E" w14:paraId="34F2447B" w14:textId="77777777" w:rsidTr="00FD00AD">
        <w:tc>
          <w:tcPr>
            <w:tcW w:w="2059" w:type="dxa"/>
          </w:tcPr>
          <w:p w14:paraId="4B6635D0" w14:textId="77777777" w:rsidR="00D241A7" w:rsidRPr="001E259E" w:rsidRDefault="00D241A7" w:rsidP="004C50B9">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whrÉÉÇ,</w:t>
            </w:r>
          </w:p>
        </w:tc>
        <w:tc>
          <w:tcPr>
            <w:tcW w:w="1739" w:type="dxa"/>
          </w:tcPr>
          <w:p w14:paraId="2B2B5BD5" w14:textId="77777777" w:rsidR="00D241A7" w:rsidRPr="001E259E" w:rsidRDefault="0014442A" w:rsidP="00FD00AD">
            <w:pPr>
              <w:rPr>
                <w:lang w:eastAsia="x-none"/>
              </w:rPr>
            </w:pPr>
            <w:r w:rsidRPr="001E259E">
              <w:rPr>
                <w:rFonts w:ascii="Latha" w:hAnsi="Latha" w:cs="Latha"/>
                <w:sz w:val="28"/>
                <w:szCs w:val="28"/>
                <w:cs/>
                <w:lang w:bidi="ta-IN"/>
              </w:rPr>
              <w:t>ஷ்ண்யா</w:t>
            </w:r>
            <w:r w:rsidR="00FD00AD" w:rsidRPr="001E259E">
              <w:rPr>
                <w:rFonts w:ascii="Latha" w:hAnsi="Latha" w:cs="Latha"/>
                <w:sz w:val="28"/>
                <w:szCs w:val="28"/>
                <w:cs/>
                <w:lang w:bidi="ta-IN"/>
              </w:rPr>
              <w:t>ம்</w:t>
            </w:r>
          </w:p>
        </w:tc>
        <w:tc>
          <w:tcPr>
            <w:tcW w:w="2059" w:type="dxa"/>
          </w:tcPr>
          <w:p w14:paraId="396ECA1A" w14:textId="77777777" w:rsidR="0071424A" w:rsidRPr="001E259E" w:rsidRDefault="0071424A" w:rsidP="0071424A">
            <w:pPr>
              <w:autoSpaceDE w:val="0"/>
              <w:autoSpaceDN w:val="0"/>
              <w:adjustRightInd w:val="0"/>
              <w:spacing w:line="240" w:lineRule="auto"/>
              <w:rPr>
                <w:rFonts w:ascii="Segoe UI" w:hAnsi="Segoe UI" w:cs="Segoe UI"/>
                <w:sz w:val="28"/>
                <w:szCs w:val="28"/>
                <w:lang w:bidi="ml-IN"/>
              </w:rPr>
            </w:pPr>
            <w:r w:rsidRPr="001E259E">
              <w:rPr>
                <w:rFonts w:ascii="Kartika" w:hAnsi="Kartika" w:cs="Nirmala UI" w:hint="cs"/>
                <w:b/>
                <w:bCs/>
                <w:sz w:val="28"/>
                <w:szCs w:val="28"/>
                <w:cs/>
                <w:lang w:bidi="ml-IN"/>
              </w:rPr>
              <w:t>ഷ</w:t>
            </w:r>
            <w:r w:rsidRPr="001E259E">
              <w:rPr>
                <w:rFonts w:ascii="Kartika" w:hAnsi="Kartika" w:cs="Nirmala UI"/>
                <w:b/>
                <w:bCs/>
                <w:sz w:val="28"/>
                <w:szCs w:val="28"/>
                <w:cs/>
                <w:lang w:bidi="ml-IN"/>
              </w:rPr>
              <w:t>്ണ്യാം</w:t>
            </w:r>
            <w:r w:rsidRPr="001E259E">
              <w:rPr>
                <w:rFonts w:ascii="Kartika" w:hAnsi="Kartika" w:cs="Kartika"/>
                <w:sz w:val="28"/>
                <w:szCs w:val="28"/>
                <w:lang w:bidi="ml-IN"/>
              </w:rPr>
              <w:t>,</w:t>
            </w:r>
          </w:p>
          <w:p w14:paraId="6A4C2B79" w14:textId="77777777" w:rsidR="00D241A7" w:rsidRPr="001E259E" w:rsidRDefault="00D241A7" w:rsidP="0071424A">
            <w:pPr>
              <w:autoSpaceDE w:val="0"/>
              <w:autoSpaceDN w:val="0"/>
              <w:adjustRightInd w:val="0"/>
              <w:spacing w:line="240" w:lineRule="auto"/>
              <w:rPr>
                <w:sz w:val="28"/>
                <w:szCs w:val="28"/>
                <w:lang w:eastAsia="x-none"/>
              </w:rPr>
            </w:pPr>
          </w:p>
        </w:tc>
        <w:tc>
          <w:tcPr>
            <w:tcW w:w="2059" w:type="dxa"/>
          </w:tcPr>
          <w:p w14:paraId="072CAD9B" w14:textId="77777777" w:rsidR="00D241A7" w:rsidRPr="001E259E" w:rsidRDefault="00D241A7" w:rsidP="004C50B9">
            <w:pPr>
              <w:ind w:firstLine="720"/>
              <w:rPr>
                <w:b/>
                <w:bCs/>
                <w:lang w:eastAsia="x-none"/>
              </w:rPr>
            </w:pPr>
            <w:r w:rsidRPr="001E259E">
              <w:rPr>
                <w:b/>
                <w:bCs/>
                <w:lang w:eastAsia="x-none"/>
              </w:rPr>
              <w:t>3.5</w:t>
            </w:r>
          </w:p>
        </w:tc>
        <w:tc>
          <w:tcPr>
            <w:tcW w:w="2060" w:type="dxa"/>
          </w:tcPr>
          <w:p w14:paraId="580CD552" w14:textId="77777777" w:rsidR="00B45FC8" w:rsidRPr="001E259E" w:rsidRDefault="00D241A7" w:rsidP="004C50B9">
            <w:pPr>
              <w:rPr>
                <w:lang w:eastAsia="x-none"/>
              </w:rPr>
            </w:pPr>
            <w:r w:rsidRPr="001E259E">
              <w:rPr>
                <w:lang w:eastAsia="x-none"/>
              </w:rPr>
              <w:t xml:space="preserve">Above example add 0.5 for </w:t>
            </w:r>
          </w:p>
          <w:p w14:paraId="7F608599" w14:textId="77777777" w:rsidR="00D241A7" w:rsidRPr="001E259E" w:rsidRDefault="00D241A7" w:rsidP="004C50B9">
            <w:pPr>
              <w:rPr>
                <w:lang w:eastAsia="x-none"/>
              </w:rPr>
            </w:pPr>
            <w:r w:rsidRPr="001E259E">
              <w:rPr>
                <w:lang w:eastAsia="x-none"/>
              </w:rPr>
              <w:t>anuswaram</w:t>
            </w:r>
          </w:p>
        </w:tc>
      </w:tr>
      <w:tr w:rsidR="00FC6BB7" w:rsidRPr="001E259E" w14:paraId="50E2D565" w14:textId="77777777" w:rsidTr="00FD00AD">
        <w:tc>
          <w:tcPr>
            <w:tcW w:w="2059" w:type="dxa"/>
          </w:tcPr>
          <w:p w14:paraId="4D39ECF0" w14:textId="77777777" w:rsidR="00FC6BB7" w:rsidRPr="001E259E" w:rsidRDefault="00045032" w:rsidP="004C50B9">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lastRenderedPageBreak/>
              <w:t>¸È</w:t>
            </w:r>
          </w:p>
        </w:tc>
        <w:tc>
          <w:tcPr>
            <w:tcW w:w="1739" w:type="dxa"/>
          </w:tcPr>
          <w:p w14:paraId="42438D40" w14:textId="77777777" w:rsidR="00FC6BB7" w:rsidRPr="001E259E" w:rsidRDefault="0014442A" w:rsidP="00FD00AD">
            <w:pPr>
              <w:jc w:val="center"/>
              <w:rPr>
                <w:b/>
                <w:bCs/>
                <w:lang w:eastAsia="x-none"/>
              </w:rPr>
            </w:pPr>
            <w:r w:rsidRPr="001E259E">
              <w:rPr>
                <w:rFonts w:ascii="Latha" w:hAnsi="Latha" w:cs="Latha"/>
                <w:sz w:val="28"/>
                <w:szCs w:val="28"/>
                <w:cs/>
                <w:lang w:bidi="ta-IN"/>
              </w:rPr>
              <w:t>ஷ்</w:t>
            </w:r>
            <w:r w:rsidR="00FD00AD" w:rsidRPr="001E259E">
              <w:rPr>
                <w:rFonts w:ascii="Latha" w:hAnsi="Latha" w:cs="Latha"/>
                <w:sz w:val="28"/>
                <w:szCs w:val="28"/>
                <w:cs/>
                <w:lang w:bidi="ta-IN"/>
              </w:rPr>
              <w:t>ட</w:t>
            </w:r>
            <w:r w:rsidR="0056410F" w:rsidRPr="001E259E">
              <w:rPr>
                <w:rFonts w:ascii="Latha" w:hAnsi="Latha" w:cs="Latha"/>
                <w:b/>
                <w:bCs/>
                <w:position w:val="-12"/>
                <w:sz w:val="28"/>
                <w:szCs w:val="28"/>
              </w:rPr>
              <w:t>2</w:t>
            </w:r>
            <w:r w:rsidR="006C2398" w:rsidRPr="001E259E">
              <w:rPr>
                <w:rFonts w:cs="Arial"/>
                <w:b/>
                <w:bCs/>
                <w:sz w:val="28"/>
                <w:szCs w:val="28"/>
              </w:rPr>
              <w:t>:</w:t>
            </w:r>
          </w:p>
        </w:tc>
        <w:tc>
          <w:tcPr>
            <w:tcW w:w="2059" w:type="dxa"/>
          </w:tcPr>
          <w:p w14:paraId="348EB6D4" w14:textId="77777777" w:rsidR="0071424A"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hint="cs"/>
                <w:b/>
                <w:bCs/>
                <w:sz w:val="28"/>
                <w:szCs w:val="28"/>
                <w:cs/>
                <w:lang w:bidi="ml-IN"/>
              </w:rPr>
              <w:t>ഷ</w:t>
            </w:r>
            <w:r w:rsidRPr="001E259E">
              <w:rPr>
                <w:rFonts w:ascii="Kartika" w:hAnsi="Kartika" w:cs="Nirmala UI"/>
                <w:b/>
                <w:bCs/>
                <w:sz w:val="28"/>
                <w:szCs w:val="28"/>
                <w:cs/>
                <w:lang w:bidi="ml-IN"/>
              </w:rPr>
              <w:t>്ഠഃ</w:t>
            </w:r>
          </w:p>
          <w:p w14:paraId="6208B00A" w14:textId="77777777" w:rsidR="00FC6BB7" w:rsidRPr="001E259E" w:rsidRDefault="00FC6BB7" w:rsidP="004C50B9">
            <w:pPr>
              <w:rPr>
                <w:sz w:val="28"/>
                <w:szCs w:val="28"/>
                <w:lang w:eastAsia="x-none"/>
              </w:rPr>
            </w:pPr>
          </w:p>
        </w:tc>
        <w:tc>
          <w:tcPr>
            <w:tcW w:w="2059" w:type="dxa"/>
          </w:tcPr>
          <w:p w14:paraId="02566559" w14:textId="77777777" w:rsidR="00FC6BB7" w:rsidRPr="001E259E" w:rsidRDefault="00045032" w:rsidP="004C50B9">
            <w:pPr>
              <w:ind w:firstLine="720"/>
              <w:rPr>
                <w:b/>
                <w:bCs/>
                <w:lang w:eastAsia="x-none"/>
              </w:rPr>
            </w:pPr>
            <w:r w:rsidRPr="001E259E">
              <w:rPr>
                <w:b/>
                <w:bCs/>
                <w:lang w:eastAsia="x-none"/>
              </w:rPr>
              <w:t>2.0</w:t>
            </w:r>
          </w:p>
        </w:tc>
        <w:tc>
          <w:tcPr>
            <w:tcW w:w="2060" w:type="dxa"/>
          </w:tcPr>
          <w:p w14:paraId="477AC885" w14:textId="77777777" w:rsidR="00045032" w:rsidRPr="001E259E" w:rsidRDefault="00045032" w:rsidP="004C50B9">
            <w:pPr>
              <w:rPr>
                <w:lang w:eastAsia="x-none"/>
              </w:rPr>
            </w:pPr>
            <w:r w:rsidRPr="001E259E">
              <w:rPr>
                <w:lang w:eastAsia="x-none"/>
              </w:rPr>
              <w:t xml:space="preserve">0.5 for halant, short hrasva 1.0 for Ta, </w:t>
            </w:r>
          </w:p>
          <w:p w14:paraId="4C6B7135" w14:textId="77777777" w:rsidR="00FC6BB7" w:rsidRPr="001E259E" w:rsidRDefault="00045032" w:rsidP="004C50B9">
            <w:pPr>
              <w:rPr>
                <w:lang w:eastAsia="x-none"/>
              </w:rPr>
            </w:pPr>
            <w:r w:rsidRPr="001E259E">
              <w:rPr>
                <w:lang w:eastAsia="x-none"/>
              </w:rPr>
              <w:t>visarga 0.5</w:t>
            </w:r>
          </w:p>
        </w:tc>
      </w:tr>
      <w:tr w:rsidR="00FC6BB7" w:rsidRPr="001E259E" w14:paraId="3B1C476A" w14:textId="77777777" w:rsidTr="00FD00AD">
        <w:tc>
          <w:tcPr>
            <w:tcW w:w="2059" w:type="dxa"/>
          </w:tcPr>
          <w:p w14:paraId="2921670C" w14:textId="77777777" w:rsidR="00FC6BB7" w:rsidRPr="001E259E" w:rsidRDefault="00013370" w:rsidP="00013370">
            <w:pPr>
              <w:rPr>
                <w:rFonts w:ascii="BRH Devanagari Extra" w:hAnsi="BRH Devanagari Extra" w:cs="BRH Devanagari Extra"/>
                <w:b/>
                <w:bCs/>
                <w:sz w:val="40"/>
                <w:szCs w:val="40"/>
              </w:rPr>
            </w:pPr>
            <w:r w:rsidRPr="001E259E">
              <w:rPr>
                <w:rFonts w:ascii="BRH Devanagari Extra" w:hAnsi="BRH Devanagari Extra" w:cs="BRH Devanagari Extra"/>
                <w:b/>
                <w:bCs/>
                <w:sz w:val="40"/>
                <w:szCs w:val="40"/>
              </w:rPr>
              <w:t>»ûÉÇ</w:t>
            </w:r>
          </w:p>
        </w:tc>
        <w:tc>
          <w:tcPr>
            <w:tcW w:w="1739" w:type="dxa"/>
          </w:tcPr>
          <w:p w14:paraId="017B0BA8" w14:textId="77777777" w:rsidR="00FC6BB7" w:rsidRPr="001E259E" w:rsidRDefault="00FD00AD" w:rsidP="00FD00AD">
            <w:pPr>
              <w:jc w:val="center"/>
              <w:rPr>
                <w:b/>
                <w:bCs/>
                <w:sz w:val="32"/>
                <w:szCs w:val="32"/>
                <w:lang w:eastAsia="x-none"/>
              </w:rPr>
            </w:pPr>
            <w:r w:rsidRPr="001E259E">
              <w:rPr>
                <w:rFonts w:ascii="Latha" w:hAnsi="Latha" w:cs="Latha"/>
                <w:sz w:val="28"/>
                <w:szCs w:val="28"/>
                <w:cs/>
                <w:lang w:bidi="ta-IN"/>
              </w:rPr>
              <w:t>ஹ்நாம்</w:t>
            </w:r>
          </w:p>
        </w:tc>
        <w:tc>
          <w:tcPr>
            <w:tcW w:w="2059" w:type="dxa"/>
          </w:tcPr>
          <w:p w14:paraId="687AECC4" w14:textId="77777777" w:rsidR="0071424A" w:rsidRPr="001E259E" w:rsidRDefault="0071424A" w:rsidP="0071424A">
            <w:pPr>
              <w:autoSpaceDE w:val="0"/>
              <w:autoSpaceDN w:val="0"/>
              <w:adjustRightInd w:val="0"/>
              <w:spacing w:line="240" w:lineRule="auto"/>
              <w:rPr>
                <w:rFonts w:ascii="Kartika" w:hAnsi="Kartika" w:cs="Nirmala UI"/>
                <w:b/>
                <w:bCs/>
                <w:sz w:val="28"/>
                <w:szCs w:val="28"/>
                <w:lang w:bidi="ml-IN"/>
              </w:rPr>
            </w:pPr>
            <w:r w:rsidRPr="001E259E">
              <w:rPr>
                <w:rFonts w:ascii="Kartika" w:hAnsi="Kartika" w:cs="Nirmala UI" w:hint="cs"/>
                <w:b/>
                <w:bCs/>
                <w:sz w:val="28"/>
                <w:szCs w:val="28"/>
                <w:cs/>
                <w:lang w:bidi="ml-IN"/>
              </w:rPr>
              <w:t>ഹ</w:t>
            </w:r>
            <w:r w:rsidRPr="001E259E">
              <w:rPr>
                <w:rFonts w:ascii="Kartika" w:hAnsi="Kartika" w:cs="Nirmala UI"/>
                <w:b/>
                <w:bCs/>
                <w:sz w:val="28"/>
                <w:szCs w:val="28"/>
                <w:cs/>
                <w:lang w:bidi="ml-IN"/>
              </w:rPr>
              <w:t>്നാം</w:t>
            </w:r>
          </w:p>
          <w:p w14:paraId="4EDA1902" w14:textId="77777777" w:rsidR="00FC6BB7" w:rsidRPr="001E259E" w:rsidRDefault="00FC6BB7" w:rsidP="004C50B9">
            <w:pPr>
              <w:rPr>
                <w:sz w:val="28"/>
                <w:szCs w:val="28"/>
                <w:lang w:eastAsia="x-none"/>
              </w:rPr>
            </w:pPr>
          </w:p>
        </w:tc>
        <w:tc>
          <w:tcPr>
            <w:tcW w:w="2059" w:type="dxa"/>
          </w:tcPr>
          <w:p w14:paraId="1FFE460F" w14:textId="77777777" w:rsidR="00FC6BB7" w:rsidRPr="001E259E" w:rsidRDefault="00013370" w:rsidP="004C50B9">
            <w:pPr>
              <w:ind w:firstLine="720"/>
              <w:rPr>
                <w:b/>
                <w:bCs/>
                <w:lang w:eastAsia="x-none"/>
              </w:rPr>
            </w:pPr>
            <w:r w:rsidRPr="001E259E">
              <w:rPr>
                <w:b/>
                <w:bCs/>
                <w:lang w:eastAsia="x-none"/>
              </w:rPr>
              <w:t>3.0</w:t>
            </w:r>
          </w:p>
        </w:tc>
        <w:tc>
          <w:tcPr>
            <w:tcW w:w="2060" w:type="dxa"/>
          </w:tcPr>
          <w:p w14:paraId="78D2693D" w14:textId="77777777" w:rsidR="00FC6BB7" w:rsidRPr="001E259E" w:rsidRDefault="00013370" w:rsidP="004C50B9">
            <w:pPr>
              <w:rPr>
                <w:lang w:eastAsia="x-none"/>
              </w:rPr>
            </w:pPr>
            <w:r w:rsidRPr="001E259E">
              <w:rPr>
                <w:lang w:eastAsia="x-none"/>
              </w:rPr>
              <w:t>0.5 for ih, 2 for dheerga naa, 0.5 for m</w:t>
            </w:r>
          </w:p>
        </w:tc>
      </w:tr>
    </w:tbl>
    <w:p w14:paraId="46EC89E5" w14:textId="77777777" w:rsidR="00FC6BB7" w:rsidRPr="001E259E" w:rsidRDefault="00FC6BB7" w:rsidP="00FC6BB7">
      <w:pPr>
        <w:rPr>
          <w:lang w:eastAsia="x-none"/>
        </w:rPr>
      </w:pPr>
    </w:p>
    <w:p w14:paraId="7B72EE9A" w14:textId="77777777" w:rsidR="00101920" w:rsidRPr="001E259E" w:rsidRDefault="00101920" w:rsidP="00FC6BB7">
      <w:pPr>
        <w:rPr>
          <w:lang w:eastAsia="x-none"/>
        </w:rPr>
      </w:pPr>
    </w:p>
    <w:p w14:paraId="0338970A" w14:textId="77777777" w:rsidR="00BF2726" w:rsidRPr="001E259E" w:rsidRDefault="000A13F4" w:rsidP="00101920">
      <w:pPr>
        <w:rPr>
          <w:sz w:val="28"/>
          <w:szCs w:val="28"/>
          <w:lang w:eastAsia="x-none"/>
        </w:rPr>
      </w:pPr>
      <w:r w:rsidRPr="001E259E">
        <w:rPr>
          <w:sz w:val="28"/>
          <w:szCs w:val="28"/>
          <w:lang w:eastAsia="x-none"/>
        </w:rPr>
        <w:t>We shall be adding more materials on Plutam in this article or as a part of Veda Recital as some more basic studies are in progress by our team.</w:t>
      </w:r>
    </w:p>
    <w:p w14:paraId="2D070F4F" w14:textId="77777777" w:rsidR="00A6531B" w:rsidRPr="001E259E" w:rsidRDefault="00A6531B" w:rsidP="00101920">
      <w:pPr>
        <w:rPr>
          <w:sz w:val="28"/>
          <w:szCs w:val="28"/>
          <w:lang w:eastAsia="x-none"/>
        </w:rPr>
      </w:pPr>
    </w:p>
    <w:p w14:paraId="02E317C8" w14:textId="77777777" w:rsidR="003A70FE" w:rsidRPr="001E259E" w:rsidRDefault="003A70FE" w:rsidP="003A70FE">
      <w:pPr>
        <w:pStyle w:val="Heading2"/>
      </w:pPr>
      <w:bookmarkStart w:id="40" w:name="_Toc454280422"/>
      <w:bookmarkStart w:id="41" w:name="_Toc39090969"/>
      <w:r w:rsidRPr="001E259E">
        <w:t>Summary of Consonant Classification:</w:t>
      </w:r>
      <w:bookmarkEnd w:id="41"/>
      <w:r w:rsidRPr="001E259E">
        <w:t xml:space="preserve"> </w:t>
      </w:r>
      <w:bookmarkEnd w:id="40"/>
    </w:p>
    <w:p w14:paraId="5D14021C" w14:textId="77777777" w:rsidR="003A70FE" w:rsidRPr="001E259E" w:rsidRDefault="003A70FE" w:rsidP="003A70FE">
      <w:pPr>
        <w:rPr>
          <w:sz w:val="28"/>
          <w:szCs w:val="28"/>
          <w:lang w:eastAsia="x-none"/>
        </w:rPr>
      </w:pPr>
      <w:r w:rsidRPr="001E259E">
        <w:rPr>
          <w:sz w:val="28"/>
          <w:szCs w:val="28"/>
          <w:lang w:eastAsia="x-none"/>
        </w:rPr>
        <w:t xml:space="preserve">Reader are requested to understand the classifications as Hard Consonant (HC), Soft Consonant (SC), Alpa PraNa(AP) Aspirate/ Maha PraNa(MP) Nasal varga, </w:t>
      </w:r>
      <w:r w:rsidRPr="001E259E">
        <w:rPr>
          <w:sz w:val="28"/>
          <w:szCs w:val="28"/>
          <w:lang w:eastAsia="x-none"/>
        </w:rPr>
        <w:br/>
        <w:t xml:space="preserve">Semi-vowel, etc. since the many of grammar rules are based on some of these classifications. Please note the classification of Semi-Vowel and Ushman into </w:t>
      </w:r>
    </w:p>
    <w:p w14:paraId="63A1DDB0" w14:textId="77777777" w:rsidR="003A70FE" w:rsidRPr="001E259E" w:rsidRDefault="003A70FE" w:rsidP="003A70FE">
      <w:pPr>
        <w:rPr>
          <w:sz w:val="28"/>
          <w:szCs w:val="28"/>
          <w:lang w:eastAsia="x-none"/>
        </w:rPr>
      </w:pPr>
      <w:r w:rsidRPr="001E259E">
        <w:rPr>
          <w:sz w:val="28"/>
          <w:szCs w:val="28"/>
          <w:lang w:eastAsia="x-none"/>
        </w:rPr>
        <w:t>Ka,Cha,Ta,ta,pa grouping as they combine based on their sound.</w:t>
      </w:r>
    </w:p>
    <w:p w14:paraId="53C2A0E6" w14:textId="77777777" w:rsidR="003A70FE" w:rsidRPr="001E259E" w:rsidRDefault="003A70FE" w:rsidP="003A70FE">
      <w:pPr>
        <w:tabs>
          <w:tab w:val="right" w:pos="9360"/>
        </w:tabs>
        <w:rPr>
          <w:rFonts w:cs="Arial"/>
          <w:b/>
          <w:bCs/>
          <w:szCs w:val="24"/>
        </w:rPr>
      </w:pPr>
      <w:r w:rsidRPr="001E259E">
        <w:rPr>
          <w:rFonts w:cs="Arial"/>
          <w:b/>
          <w:bCs/>
          <w:szCs w:val="24"/>
        </w:rPr>
        <w:t>Alternate names used by Western Authors or Indian authors are given for reference</w:t>
      </w:r>
    </w:p>
    <w:p w14:paraId="6CA369F9" w14:textId="77777777" w:rsidR="00FD00AD" w:rsidRPr="001E259E" w:rsidRDefault="00FD00AD" w:rsidP="003A70FE">
      <w:pPr>
        <w:tabs>
          <w:tab w:val="right" w:pos="9360"/>
        </w:tabs>
        <w:rPr>
          <w:rFonts w:cs="Arial"/>
          <w:b/>
          <w:bCs/>
          <w:szCs w:val="24"/>
        </w:rPr>
      </w:pPr>
    </w:p>
    <w:p w14:paraId="54256E2A" w14:textId="77777777" w:rsidR="003A70FE" w:rsidRPr="001E259E" w:rsidRDefault="003A70FE" w:rsidP="003A70FE">
      <w:pPr>
        <w:tabs>
          <w:tab w:val="right" w:pos="9360"/>
        </w:tabs>
        <w:rPr>
          <w:rFonts w:cs="Arial"/>
          <w:sz w:val="28"/>
          <w:szCs w:val="28"/>
        </w:rPr>
      </w:pPr>
      <w:r w:rsidRPr="001E259E">
        <w:rPr>
          <w:rFonts w:cs="Arial"/>
          <w:b/>
          <w:bCs/>
          <w:sz w:val="28"/>
          <w:szCs w:val="28"/>
        </w:rPr>
        <w:t>Hard Consonant</w:t>
      </w:r>
      <w:r w:rsidRPr="001E259E">
        <w:rPr>
          <w:rFonts w:cs="Arial"/>
          <w:b/>
          <w:bCs/>
          <w:szCs w:val="24"/>
        </w:rPr>
        <w:t xml:space="preserve"> - </w:t>
      </w:r>
      <w:r w:rsidRPr="001E259E">
        <w:rPr>
          <w:rFonts w:ascii="BRH Devanagari Extra" w:hAnsi="BRH Devanagari Extra" w:cs="BRH Devanagari Extra"/>
          <w:sz w:val="40"/>
          <w:szCs w:val="40"/>
        </w:rPr>
        <w:t xml:space="preserve">ZÉU urÉgeÉlÉÉÌlÉ </w:t>
      </w:r>
      <w:r w:rsidRPr="001E259E">
        <w:rPr>
          <w:rFonts w:ascii="BRH Devanagari Extra" w:hAnsi="BRH Devanagari Extra" w:cs="BRH Devanagari Extra"/>
          <w:b/>
          <w:bCs/>
          <w:sz w:val="40"/>
          <w:szCs w:val="40"/>
        </w:rPr>
        <w:t>(</w:t>
      </w:r>
      <w:r w:rsidRPr="001E259E">
        <w:rPr>
          <w:rFonts w:cs="Arial"/>
          <w:b/>
          <w:bCs/>
          <w:sz w:val="28"/>
          <w:szCs w:val="28"/>
        </w:rPr>
        <w:t xml:space="preserve">khara vyanjjanAni), aGoSha, </w:t>
      </w:r>
      <w:r w:rsidR="00FD00AD" w:rsidRPr="001E259E">
        <w:rPr>
          <w:rFonts w:cs="Arial"/>
          <w:b/>
          <w:bCs/>
          <w:sz w:val="28"/>
          <w:szCs w:val="28"/>
        </w:rPr>
        <w:br/>
      </w:r>
      <w:r w:rsidRPr="001E259E">
        <w:rPr>
          <w:rFonts w:cs="Arial"/>
          <w:b/>
          <w:bCs/>
          <w:sz w:val="28"/>
          <w:szCs w:val="28"/>
        </w:rPr>
        <w:t>svAsa, Surd,</w:t>
      </w:r>
      <w:r w:rsidRPr="001E259E">
        <w:rPr>
          <w:rFonts w:cs="Arial"/>
          <w:sz w:val="28"/>
          <w:szCs w:val="28"/>
        </w:rPr>
        <w:t xml:space="preserve"> </w:t>
      </w:r>
    </w:p>
    <w:p w14:paraId="3B003313" w14:textId="77777777" w:rsidR="003A70FE" w:rsidRPr="001E259E" w:rsidRDefault="003A70FE" w:rsidP="003A70FE">
      <w:pPr>
        <w:tabs>
          <w:tab w:val="right" w:pos="10080"/>
        </w:tabs>
        <w:rPr>
          <w:b/>
          <w:bCs/>
          <w:sz w:val="28"/>
          <w:szCs w:val="28"/>
        </w:rPr>
      </w:pPr>
      <w:r w:rsidRPr="001E259E">
        <w:rPr>
          <w:rFonts w:cs="Arial"/>
          <w:b/>
          <w:bCs/>
          <w:sz w:val="28"/>
          <w:szCs w:val="28"/>
        </w:rPr>
        <w:t>Soft Consonant</w:t>
      </w:r>
      <w:r w:rsidRPr="001E259E">
        <w:rPr>
          <w:rFonts w:cs="Arial"/>
          <w:sz w:val="28"/>
          <w:szCs w:val="28"/>
        </w:rPr>
        <w:t xml:space="preserve"> - </w:t>
      </w:r>
      <w:r w:rsidRPr="001E259E">
        <w:rPr>
          <w:rFonts w:ascii="BRH Devanagari Extra" w:hAnsi="BRH Devanagari Extra" w:cs="BRH Devanagari Extra"/>
          <w:b/>
          <w:bCs/>
          <w:sz w:val="40"/>
          <w:szCs w:val="40"/>
        </w:rPr>
        <w:t xml:space="preserve">qÉ×SÒ </w:t>
      </w:r>
      <w:r w:rsidRPr="001E259E">
        <w:rPr>
          <w:b/>
          <w:bCs/>
          <w:sz w:val="28"/>
          <w:szCs w:val="28"/>
        </w:rPr>
        <w:t xml:space="preserve"> </w:t>
      </w:r>
      <w:r w:rsidRPr="001E259E">
        <w:rPr>
          <w:rFonts w:ascii="BRH Devanagari Extra" w:hAnsi="BRH Devanagari Extra" w:cs="BRH Devanagari Extra"/>
          <w:b/>
          <w:bCs/>
          <w:sz w:val="40"/>
          <w:szCs w:val="40"/>
        </w:rPr>
        <w:t xml:space="preserve">urÉgeÉlÉÉÌlÉ </w:t>
      </w:r>
      <w:r w:rsidRPr="001E259E">
        <w:rPr>
          <w:rFonts w:cs="Arial"/>
          <w:b/>
          <w:bCs/>
          <w:sz w:val="28"/>
          <w:szCs w:val="28"/>
        </w:rPr>
        <w:t>(mRudu vyanjjanAni),</w:t>
      </w:r>
      <w:r w:rsidRPr="001E259E">
        <w:rPr>
          <w:b/>
          <w:bCs/>
          <w:sz w:val="28"/>
          <w:szCs w:val="28"/>
        </w:rPr>
        <w:t xml:space="preserve">  Gosha, </w:t>
      </w:r>
      <w:r w:rsidR="00FD00AD" w:rsidRPr="001E259E">
        <w:rPr>
          <w:b/>
          <w:bCs/>
          <w:sz w:val="28"/>
          <w:szCs w:val="28"/>
        </w:rPr>
        <w:br/>
      </w:r>
      <w:r w:rsidRPr="001E259E">
        <w:rPr>
          <w:b/>
          <w:bCs/>
          <w:sz w:val="28"/>
          <w:szCs w:val="28"/>
        </w:rPr>
        <w:t>nAda, Sonant</w:t>
      </w:r>
    </w:p>
    <w:p w14:paraId="11B4365F" w14:textId="77777777" w:rsidR="003A70FE" w:rsidRPr="001E259E" w:rsidRDefault="003A70FE" w:rsidP="003A70FE">
      <w:pPr>
        <w:tabs>
          <w:tab w:val="right" w:pos="10080"/>
        </w:tabs>
        <w:rPr>
          <w:rFonts w:cs="Arial"/>
          <w:sz w:val="28"/>
          <w:szCs w:val="28"/>
        </w:rPr>
      </w:pPr>
      <w:r w:rsidRPr="001E259E">
        <w:rPr>
          <w:rFonts w:cs="Arial"/>
          <w:b/>
          <w:bCs/>
          <w:sz w:val="28"/>
          <w:szCs w:val="28"/>
        </w:rPr>
        <w:t>MahaprAna</w:t>
      </w:r>
      <w:r w:rsidRPr="001E259E">
        <w:rPr>
          <w:rFonts w:cs="Arial"/>
          <w:sz w:val="28"/>
          <w:szCs w:val="28"/>
        </w:rPr>
        <w:t xml:space="preserve"> – </w:t>
      </w:r>
      <w:r w:rsidRPr="001E259E">
        <w:rPr>
          <w:rFonts w:cs="Arial"/>
          <w:b/>
          <w:bCs/>
          <w:sz w:val="28"/>
          <w:szCs w:val="28"/>
        </w:rPr>
        <w:t xml:space="preserve">aspirate; </w:t>
      </w:r>
    </w:p>
    <w:p w14:paraId="4996A584" w14:textId="77777777" w:rsidR="003A70FE" w:rsidRDefault="003A70FE" w:rsidP="003A70FE">
      <w:pPr>
        <w:tabs>
          <w:tab w:val="right" w:pos="10080"/>
        </w:tabs>
        <w:rPr>
          <w:rFonts w:cs="Arial"/>
          <w:b/>
          <w:bCs/>
          <w:sz w:val="28"/>
          <w:szCs w:val="28"/>
        </w:rPr>
      </w:pPr>
      <w:r w:rsidRPr="001E259E">
        <w:rPr>
          <w:rFonts w:cs="Arial"/>
          <w:b/>
          <w:bCs/>
          <w:sz w:val="28"/>
          <w:szCs w:val="28"/>
        </w:rPr>
        <w:t>Alpa prAna</w:t>
      </w:r>
      <w:r w:rsidRPr="001E259E">
        <w:rPr>
          <w:rFonts w:cs="Arial"/>
          <w:sz w:val="28"/>
          <w:szCs w:val="28"/>
        </w:rPr>
        <w:t xml:space="preserve"> – </w:t>
      </w:r>
      <w:r w:rsidR="00FD00AD" w:rsidRPr="001E259E">
        <w:rPr>
          <w:rFonts w:cs="Arial"/>
          <w:b/>
          <w:bCs/>
          <w:sz w:val="28"/>
          <w:szCs w:val="28"/>
        </w:rPr>
        <w:t>non-</w:t>
      </w:r>
      <w:r w:rsidRPr="001E259E">
        <w:rPr>
          <w:rFonts w:cs="Arial"/>
          <w:b/>
          <w:bCs/>
          <w:sz w:val="28"/>
          <w:szCs w:val="28"/>
        </w:rPr>
        <w:t>aspirate</w:t>
      </w:r>
    </w:p>
    <w:p w14:paraId="33588BFA" w14:textId="77777777" w:rsidR="00B104C6" w:rsidRDefault="00B104C6" w:rsidP="003A70FE">
      <w:pPr>
        <w:tabs>
          <w:tab w:val="right" w:pos="10080"/>
        </w:tabs>
        <w:rPr>
          <w:rFonts w:cs="Arial"/>
          <w:b/>
          <w:bCs/>
          <w:sz w:val="28"/>
          <w:szCs w:val="28"/>
        </w:rPr>
      </w:pPr>
    </w:p>
    <w:p w14:paraId="66FEB32F" w14:textId="77777777" w:rsidR="00B104C6" w:rsidRDefault="00B104C6" w:rsidP="003A70FE">
      <w:pPr>
        <w:tabs>
          <w:tab w:val="right" w:pos="10080"/>
        </w:tabs>
        <w:rPr>
          <w:rFonts w:cs="Arial"/>
          <w:b/>
          <w:bCs/>
          <w:sz w:val="28"/>
          <w:szCs w:val="28"/>
        </w:rPr>
      </w:pPr>
    </w:p>
    <w:p w14:paraId="542D0936" w14:textId="77777777" w:rsidR="00B104C6" w:rsidRDefault="00B104C6" w:rsidP="003A70FE">
      <w:pPr>
        <w:tabs>
          <w:tab w:val="right" w:pos="10080"/>
        </w:tabs>
        <w:rPr>
          <w:rFonts w:cs="Arial"/>
          <w:b/>
          <w:bCs/>
          <w:sz w:val="28"/>
          <w:szCs w:val="28"/>
        </w:rPr>
      </w:pPr>
    </w:p>
    <w:p w14:paraId="5EC72F1D" w14:textId="77777777" w:rsidR="00B104C6" w:rsidRDefault="00B104C6" w:rsidP="003A70FE">
      <w:pPr>
        <w:tabs>
          <w:tab w:val="right" w:pos="10080"/>
        </w:tabs>
        <w:rPr>
          <w:rFonts w:cs="Arial"/>
          <w:b/>
          <w:bCs/>
          <w:sz w:val="28"/>
          <w:szCs w:val="28"/>
        </w:rPr>
      </w:pPr>
    </w:p>
    <w:p w14:paraId="1A6744DA" w14:textId="77777777" w:rsidR="00B104C6" w:rsidRPr="001E259E" w:rsidRDefault="00B104C6" w:rsidP="003A70FE">
      <w:pPr>
        <w:tabs>
          <w:tab w:val="right" w:pos="10080"/>
        </w:tabs>
        <w:rPr>
          <w:rFonts w:cs="Arial"/>
          <w:sz w:val="28"/>
          <w:szCs w:val="28"/>
        </w:rPr>
      </w:pPr>
    </w:p>
    <w:tbl>
      <w:tblPr>
        <w:tblW w:w="106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1047"/>
        <w:gridCol w:w="1189"/>
        <w:gridCol w:w="1297"/>
        <w:gridCol w:w="1440"/>
        <w:gridCol w:w="1350"/>
        <w:gridCol w:w="1440"/>
        <w:gridCol w:w="1440"/>
      </w:tblGrid>
      <w:tr w:rsidR="003A70FE" w:rsidRPr="001E259E" w14:paraId="3260BA68" w14:textId="77777777" w:rsidTr="00526431">
        <w:tc>
          <w:tcPr>
            <w:tcW w:w="1417" w:type="dxa"/>
          </w:tcPr>
          <w:p w14:paraId="06C92675" w14:textId="77777777" w:rsidR="003A70FE" w:rsidRPr="001E259E" w:rsidRDefault="003A70FE" w:rsidP="00526431">
            <w:pPr>
              <w:tabs>
                <w:tab w:val="right" w:pos="9360"/>
              </w:tabs>
              <w:jc w:val="center"/>
              <w:rPr>
                <w:rFonts w:cs="Arial"/>
                <w:b/>
                <w:bCs/>
                <w:sz w:val="28"/>
                <w:szCs w:val="28"/>
              </w:rPr>
            </w:pPr>
          </w:p>
        </w:tc>
        <w:tc>
          <w:tcPr>
            <w:tcW w:w="4973" w:type="dxa"/>
            <w:gridSpan w:val="4"/>
          </w:tcPr>
          <w:p w14:paraId="6DD50003" w14:textId="77777777" w:rsidR="003A70FE" w:rsidRPr="001E259E" w:rsidRDefault="003A70FE" w:rsidP="00526431">
            <w:pPr>
              <w:tabs>
                <w:tab w:val="right" w:pos="9360"/>
              </w:tabs>
              <w:jc w:val="center"/>
              <w:rPr>
                <w:rFonts w:cs="Arial"/>
                <w:b/>
                <w:bCs/>
                <w:sz w:val="32"/>
                <w:szCs w:val="32"/>
              </w:rPr>
            </w:pPr>
            <w:r w:rsidRPr="001E259E">
              <w:rPr>
                <w:rFonts w:cs="Arial"/>
                <w:b/>
                <w:bCs/>
                <w:sz w:val="32"/>
                <w:szCs w:val="32"/>
              </w:rPr>
              <w:t>Varga or Class Consonants</w:t>
            </w:r>
          </w:p>
        </w:tc>
        <w:tc>
          <w:tcPr>
            <w:tcW w:w="1350" w:type="dxa"/>
          </w:tcPr>
          <w:p w14:paraId="1F6E650F" w14:textId="77777777" w:rsidR="003A70FE" w:rsidRPr="001E259E" w:rsidRDefault="003A70FE" w:rsidP="00526431">
            <w:pPr>
              <w:tabs>
                <w:tab w:val="right" w:pos="9360"/>
              </w:tabs>
              <w:jc w:val="center"/>
              <w:rPr>
                <w:rFonts w:cs="Arial"/>
                <w:b/>
                <w:bCs/>
                <w:sz w:val="32"/>
                <w:szCs w:val="32"/>
              </w:rPr>
            </w:pPr>
            <w:r w:rsidRPr="001E259E">
              <w:rPr>
                <w:rFonts w:cs="Arial"/>
                <w:b/>
                <w:bCs/>
                <w:sz w:val="32"/>
                <w:szCs w:val="32"/>
              </w:rPr>
              <w:t>Varga Nasal</w:t>
            </w:r>
          </w:p>
        </w:tc>
        <w:tc>
          <w:tcPr>
            <w:tcW w:w="2880" w:type="dxa"/>
            <w:gridSpan w:val="2"/>
          </w:tcPr>
          <w:p w14:paraId="6927AE90" w14:textId="77777777" w:rsidR="003A70FE" w:rsidRPr="001E259E" w:rsidRDefault="003A70FE" w:rsidP="00526431">
            <w:pPr>
              <w:tabs>
                <w:tab w:val="right" w:pos="9360"/>
              </w:tabs>
              <w:ind w:left="-108" w:right="-288"/>
              <w:jc w:val="center"/>
              <w:rPr>
                <w:rFonts w:cs="Arial"/>
                <w:b/>
                <w:bCs/>
                <w:sz w:val="32"/>
                <w:szCs w:val="32"/>
              </w:rPr>
            </w:pPr>
            <w:r w:rsidRPr="001E259E">
              <w:rPr>
                <w:rFonts w:cs="Arial"/>
                <w:b/>
                <w:bCs/>
                <w:sz w:val="32"/>
                <w:szCs w:val="32"/>
              </w:rPr>
              <w:t xml:space="preserve">Sibilants &amp; </w:t>
            </w:r>
            <w:r w:rsidRPr="001E259E">
              <w:rPr>
                <w:rFonts w:cs="Arial"/>
                <w:b/>
                <w:bCs/>
                <w:sz w:val="32"/>
                <w:szCs w:val="32"/>
              </w:rPr>
              <w:br/>
              <w:t>Semi-vowels</w:t>
            </w:r>
          </w:p>
        </w:tc>
      </w:tr>
      <w:tr w:rsidR="003A70FE" w:rsidRPr="001E259E" w14:paraId="1D0A90EF" w14:textId="77777777" w:rsidTr="00526431">
        <w:trPr>
          <w:trHeight w:val="1358"/>
        </w:trPr>
        <w:tc>
          <w:tcPr>
            <w:tcW w:w="1417" w:type="dxa"/>
          </w:tcPr>
          <w:p w14:paraId="43DBF76E" w14:textId="77777777" w:rsidR="003A70FE" w:rsidRPr="001E259E" w:rsidRDefault="003A70FE" w:rsidP="00526431">
            <w:pPr>
              <w:tabs>
                <w:tab w:val="right" w:pos="9360"/>
              </w:tabs>
              <w:rPr>
                <w:rFonts w:cs="Arial"/>
                <w:b/>
                <w:bCs/>
                <w:sz w:val="28"/>
                <w:szCs w:val="28"/>
              </w:rPr>
            </w:pPr>
            <w:r w:rsidRPr="001E259E">
              <w:rPr>
                <w:rFonts w:cs="Arial"/>
                <w:b/>
                <w:bCs/>
                <w:sz w:val="28"/>
                <w:szCs w:val="28"/>
              </w:rPr>
              <w:t xml:space="preserve">Groups with Names </w:t>
            </w:r>
          </w:p>
        </w:tc>
        <w:tc>
          <w:tcPr>
            <w:tcW w:w="1047" w:type="dxa"/>
          </w:tcPr>
          <w:p w14:paraId="68B01405" w14:textId="77777777" w:rsidR="003A70FE" w:rsidRPr="001E259E" w:rsidRDefault="003A70FE" w:rsidP="00526431">
            <w:pPr>
              <w:widowControl w:val="0"/>
              <w:autoSpaceDE w:val="0"/>
              <w:autoSpaceDN w:val="0"/>
              <w:adjustRightInd w:val="0"/>
              <w:spacing w:line="240" w:lineRule="auto"/>
              <w:rPr>
                <w:rFonts w:cs="Arial"/>
                <w:b/>
                <w:bCs/>
                <w:sz w:val="32"/>
                <w:szCs w:val="32"/>
              </w:rPr>
            </w:pPr>
            <w:r w:rsidRPr="001E259E">
              <w:rPr>
                <w:rFonts w:cs="Arial"/>
                <w:b/>
                <w:bCs/>
                <w:sz w:val="32"/>
                <w:szCs w:val="32"/>
              </w:rPr>
              <w:t>HC</w:t>
            </w:r>
          </w:p>
          <w:p w14:paraId="45FCF495" w14:textId="77777777" w:rsidR="003A70FE" w:rsidRPr="001E259E" w:rsidRDefault="003A70FE" w:rsidP="00526431">
            <w:pPr>
              <w:widowControl w:val="0"/>
              <w:autoSpaceDE w:val="0"/>
              <w:autoSpaceDN w:val="0"/>
              <w:adjustRightInd w:val="0"/>
              <w:spacing w:line="240" w:lineRule="auto"/>
              <w:rPr>
                <w:rFonts w:cs="Arial"/>
                <w:b/>
                <w:bCs/>
                <w:sz w:val="32"/>
                <w:szCs w:val="32"/>
              </w:rPr>
            </w:pPr>
            <w:r w:rsidRPr="001E259E">
              <w:rPr>
                <w:rFonts w:cs="Arial"/>
                <w:b/>
                <w:bCs/>
                <w:sz w:val="32"/>
                <w:szCs w:val="32"/>
              </w:rPr>
              <w:t>AP</w:t>
            </w:r>
          </w:p>
        </w:tc>
        <w:tc>
          <w:tcPr>
            <w:tcW w:w="1189" w:type="dxa"/>
          </w:tcPr>
          <w:p w14:paraId="143FE022" w14:textId="77777777" w:rsidR="003A70FE" w:rsidRPr="001E259E" w:rsidRDefault="003A70FE" w:rsidP="00526431">
            <w:pPr>
              <w:tabs>
                <w:tab w:val="right" w:pos="9360"/>
              </w:tabs>
              <w:rPr>
                <w:rFonts w:cs="Arial"/>
                <w:b/>
                <w:bCs/>
                <w:sz w:val="32"/>
                <w:szCs w:val="32"/>
              </w:rPr>
            </w:pPr>
            <w:r w:rsidRPr="001E259E">
              <w:rPr>
                <w:rFonts w:cs="Arial"/>
                <w:b/>
                <w:bCs/>
                <w:sz w:val="32"/>
                <w:szCs w:val="32"/>
              </w:rPr>
              <w:t>HC</w:t>
            </w:r>
          </w:p>
          <w:p w14:paraId="71863052" w14:textId="77777777" w:rsidR="003A70FE" w:rsidRPr="001E259E" w:rsidRDefault="003A70FE" w:rsidP="00526431">
            <w:pPr>
              <w:tabs>
                <w:tab w:val="right" w:pos="9360"/>
              </w:tabs>
              <w:rPr>
                <w:rFonts w:cs="Arial"/>
                <w:b/>
                <w:bCs/>
                <w:sz w:val="32"/>
                <w:szCs w:val="32"/>
              </w:rPr>
            </w:pPr>
            <w:r w:rsidRPr="001E259E">
              <w:rPr>
                <w:rFonts w:cs="Arial"/>
                <w:b/>
                <w:bCs/>
                <w:sz w:val="32"/>
                <w:szCs w:val="32"/>
              </w:rPr>
              <w:t>MP</w:t>
            </w:r>
          </w:p>
        </w:tc>
        <w:tc>
          <w:tcPr>
            <w:tcW w:w="1297" w:type="dxa"/>
          </w:tcPr>
          <w:p w14:paraId="43F8ADEE" w14:textId="77777777" w:rsidR="003A70FE" w:rsidRPr="001E259E" w:rsidRDefault="003A70FE" w:rsidP="00526431">
            <w:pPr>
              <w:tabs>
                <w:tab w:val="right" w:pos="9360"/>
              </w:tabs>
              <w:rPr>
                <w:rFonts w:cs="Arial"/>
                <w:b/>
                <w:bCs/>
                <w:sz w:val="32"/>
                <w:szCs w:val="32"/>
              </w:rPr>
            </w:pPr>
            <w:r w:rsidRPr="001E259E">
              <w:rPr>
                <w:rFonts w:cs="Arial"/>
                <w:b/>
                <w:bCs/>
                <w:sz w:val="32"/>
                <w:szCs w:val="32"/>
              </w:rPr>
              <w:t>SC</w:t>
            </w:r>
          </w:p>
          <w:p w14:paraId="36354BEB" w14:textId="77777777" w:rsidR="003A70FE" w:rsidRPr="001E259E" w:rsidRDefault="003A70FE" w:rsidP="00526431">
            <w:pPr>
              <w:tabs>
                <w:tab w:val="right" w:pos="9360"/>
              </w:tabs>
              <w:rPr>
                <w:rFonts w:cs="Arial"/>
                <w:b/>
                <w:bCs/>
                <w:sz w:val="32"/>
                <w:szCs w:val="32"/>
              </w:rPr>
            </w:pPr>
            <w:r w:rsidRPr="001E259E">
              <w:rPr>
                <w:rFonts w:cs="Arial"/>
                <w:b/>
                <w:bCs/>
                <w:sz w:val="32"/>
                <w:szCs w:val="32"/>
              </w:rPr>
              <w:t>AP</w:t>
            </w:r>
          </w:p>
        </w:tc>
        <w:tc>
          <w:tcPr>
            <w:tcW w:w="1440" w:type="dxa"/>
          </w:tcPr>
          <w:p w14:paraId="35AE42A6" w14:textId="77777777" w:rsidR="003A70FE" w:rsidRPr="001E259E" w:rsidRDefault="003A70FE" w:rsidP="00526431">
            <w:pPr>
              <w:tabs>
                <w:tab w:val="right" w:pos="9360"/>
              </w:tabs>
              <w:rPr>
                <w:rFonts w:cs="Arial"/>
                <w:b/>
                <w:bCs/>
                <w:sz w:val="32"/>
                <w:szCs w:val="32"/>
              </w:rPr>
            </w:pPr>
            <w:r w:rsidRPr="001E259E">
              <w:rPr>
                <w:rFonts w:cs="Arial"/>
                <w:b/>
                <w:bCs/>
                <w:sz w:val="32"/>
                <w:szCs w:val="32"/>
              </w:rPr>
              <w:t>SC</w:t>
            </w:r>
          </w:p>
          <w:p w14:paraId="793FB0B2" w14:textId="77777777" w:rsidR="003A70FE" w:rsidRPr="001E259E" w:rsidRDefault="003A70FE" w:rsidP="00526431">
            <w:pPr>
              <w:tabs>
                <w:tab w:val="right" w:pos="9360"/>
              </w:tabs>
              <w:rPr>
                <w:rFonts w:cs="Arial"/>
                <w:b/>
                <w:bCs/>
                <w:sz w:val="32"/>
                <w:szCs w:val="32"/>
              </w:rPr>
            </w:pPr>
            <w:r w:rsidRPr="001E259E">
              <w:rPr>
                <w:rFonts w:cs="Arial"/>
                <w:b/>
                <w:bCs/>
                <w:sz w:val="32"/>
                <w:szCs w:val="32"/>
              </w:rPr>
              <w:t>MP</w:t>
            </w:r>
          </w:p>
        </w:tc>
        <w:tc>
          <w:tcPr>
            <w:tcW w:w="1350" w:type="dxa"/>
          </w:tcPr>
          <w:p w14:paraId="1B6A8711" w14:textId="77777777" w:rsidR="003A70FE" w:rsidRPr="001E259E" w:rsidRDefault="003A70FE" w:rsidP="00526431">
            <w:pPr>
              <w:tabs>
                <w:tab w:val="right" w:pos="9360"/>
              </w:tabs>
              <w:rPr>
                <w:rFonts w:cs="Arial"/>
                <w:b/>
                <w:bCs/>
                <w:sz w:val="32"/>
                <w:szCs w:val="32"/>
              </w:rPr>
            </w:pPr>
            <w:r w:rsidRPr="001E259E">
              <w:rPr>
                <w:rFonts w:cs="Arial"/>
                <w:b/>
                <w:bCs/>
                <w:sz w:val="32"/>
                <w:szCs w:val="32"/>
              </w:rPr>
              <w:t>Nasal Letters</w:t>
            </w:r>
          </w:p>
        </w:tc>
        <w:tc>
          <w:tcPr>
            <w:tcW w:w="1440" w:type="dxa"/>
          </w:tcPr>
          <w:p w14:paraId="60CC47F4" w14:textId="77777777" w:rsidR="003A70FE" w:rsidRPr="001E259E" w:rsidRDefault="003A70FE" w:rsidP="00526431">
            <w:pPr>
              <w:tabs>
                <w:tab w:val="right" w:pos="9360"/>
              </w:tabs>
              <w:rPr>
                <w:rFonts w:cs="Arial"/>
                <w:b/>
                <w:bCs/>
                <w:sz w:val="32"/>
                <w:szCs w:val="32"/>
              </w:rPr>
            </w:pPr>
            <w:r w:rsidRPr="001E259E">
              <w:rPr>
                <w:rFonts w:cs="Arial"/>
                <w:b/>
                <w:bCs/>
                <w:sz w:val="32"/>
                <w:szCs w:val="32"/>
              </w:rPr>
              <w:t>HC</w:t>
            </w:r>
          </w:p>
        </w:tc>
        <w:tc>
          <w:tcPr>
            <w:tcW w:w="1440" w:type="dxa"/>
          </w:tcPr>
          <w:p w14:paraId="17F13F00" w14:textId="77777777" w:rsidR="003A70FE" w:rsidRPr="001E259E" w:rsidRDefault="003A70FE" w:rsidP="00526431">
            <w:pPr>
              <w:tabs>
                <w:tab w:val="right" w:pos="9360"/>
              </w:tabs>
              <w:rPr>
                <w:rFonts w:cs="Arial"/>
                <w:b/>
                <w:bCs/>
                <w:sz w:val="32"/>
                <w:szCs w:val="32"/>
              </w:rPr>
            </w:pPr>
            <w:r w:rsidRPr="001E259E">
              <w:rPr>
                <w:rFonts w:cs="Arial"/>
                <w:b/>
                <w:bCs/>
                <w:sz w:val="32"/>
                <w:szCs w:val="32"/>
              </w:rPr>
              <w:t>SC</w:t>
            </w:r>
          </w:p>
        </w:tc>
      </w:tr>
      <w:tr w:rsidR="003A70FE" w:rsidRPr="001E259E" w14:paraId="003DB1CB" w14:textId="77777777" w:rsidTr="00526431">
        <w:tc>
          <w:tcPr>
            <w:tcW w:w="1417" w:type="dxa"/>
          </w:tcPr>
          <w:p w14:paraId="3966E190" w14:textId="77777777" w:rsidR="003A70FE" w:rsidRPr="001E259E" w:rsidRDefault="003A70FE" w:rsidP="00526431">
            <w:pPr>
              <w:tabs>
                <w:tab w:val="right" w:pos="9360"/>
              </w:tabs>
              <w:ind w:right="-131"/>
              <w:rPr>
                <w:b/>
                <w:bCs/>
                <w:sz w:val="28"/>
                <w:szCs w:val="28"/>
              </w:rPr>
            </w:pPr>
            <w:r w:rsidRPr="001E259E">
              <w:rPr>
                <w:b/>
                <w:bCs/>
                <w:sz w:val="28"/>
                <w:szCs w:val="28"/>
              </w:rPr>
              <w:t>Gutturals</w:t>
            </w:r>
          </w:p>
          <w:p w14:paraId="3AE828C1" w14:textId="77777777" w:rsidR="003A70FE" w:rsidRPr="001E259E" w:rsidRDefault="003A70FE" w:rsidP="00526431">
            <w:pPr>
              <w:tabs>
                <w:tab w:val="right" w:pos="9360"/>
              </w:tabs>
              <w:rPr>
                <w:rFonts w:ascii="BRH Devanagari Extra" w:hAnsi="BRH Devanagari Extra" w:cs="BRH Devanagari Extra"/>
                <w:b/>
                <w:bCs/>
                <w:sz w:val="28"/>
                <w:szCs w:val="28"/>
              </w:rPr>
            </w:pPr>
            <w:r w:rsidRPr="001E259E">
              <w:rPr>
                <w:rFonts w:ascii="BRH Devanagari Extra" w:hAnsi="BRH Devanagari Extra" w:cs="BRH Devanagari Extra"/>
                <w:b/>
                <w:bCs/>
                <w:sz w:val="28"/>
                <w:szCs w:val="28"/>
              </w:rPr>
              <w:t>(MühPûÉ)</w:t>
            </w:r>
          </w:p>
          <w:p w14:paraId="77704CFA" w14:textId="77777777" w:rsidR="003A70FE" w:rsidRPr="001E259E" w:rsidRDefault="003A70FE" w:rsidP="00526431">
            <w:pPr>
              <w:tabs>
                <w:tab w:val="right" w:pos="9360"/>
              </w:tabs>
              <w:rPr>
                <w:rFonts w:cs="Arial"/>
                <w:b/>
                <w:bCs/>
                <w:sz w:val="36"/>
                <w:szCs w:val="36"/>
              </w:rPr>
            </w:pPr>
            <w:r w:rsidRPr="001E259E">
              <w:rPr>
                <w:rFonts w:cs="Arial"/>
                <w:b/>
                <w:bCs/>
                <w:sz w:val="28"/>
                <w:szCs w:val="28"/>
              </w:rPr>
              <w:t>Ka Varga</w:t>
            </w:r>
          </w:p>
        </w:tc>
        <w:tc>
          <w:tcPr>
            <w:tcW w:w="1047" w:type="dxa"/>
          </w:tcPr>
          <w:p w14:paraId="2A45FCFF" w14:textId="77777777" w:rsidR="003A70FE" w:rsidRPr="001E259E" w:rsidRDefault="003A70FE" w:rsidP="00526431">
            <w:pPr>
              <w:widowControl w:val="0"/>
              <w:autoSpaceDE w:val="0"/>
              <w:autoSpaceDN w:val="0"/>
              <w:adjustRightInd w:val="0"/>
              <w:spacing w:line="240" w:lineRule="auto"/>
              <w:rPr>
                <w:rFonts w:cs="Arial"/>
                <w:b/>
                <w:bCs/>
                <w:sz w:val="36"/>
                <w:szCs w:val="36"/>
              </w:rPr>
            </w:pPr>
            <w:r w:rsidRPr="001E259E">
              <w:rPr>
                <w:rFonts w:cs="Arial"/>
                <w:b/>
                <w:bCs/>
                <w:sz w:val="36"/>
                <w:szCs w:val="36"/>
              </w:rPr>
              <w:t>ka</w:t>
            </w:r>
            <w:r w:rsidRPr="001E259E">
              <w:rPr>
                <w:rFonts w:ascii="BRH Devanagari Extra" w:hAnsi="BRH Devanagari Extra" w:cs="BRH Devanagari Extra"/>
                <w:b/>
                <w:bCs/>
                <w:sz w:val="36"/>
                <w:szCs w:val="36"/>
              </w:rPr>
              <w:t xml:space="preserve"> Mü </w:t>
            </w:r>
            <w:r w:rsidRPr="001E259E">
              <w:rPr>
                <w:rFonts w:ascii="BRH Devanagari Extra" w:hAnsi="BRH Devanagari Extra" w:cs="BRH Devanagari Extra"/>
                <w:b/>
                <w:bCs/>
                <w:sz w:val="36"/>
                <w:szCs w:val="36"/>
              </w:rPr>
              <w:br/>
            </w:r>
            <w:r w:rsidR="00FD00AD" w:rsidRPr="001E259E">
              <w:rPr>
                <w:rFonts w:ascii="Latha" w:hAnsi="Latha" w:cs="Latha"/>
                <w:sz w:val="28"/>
                <w:szCs w:val="28"/>
                <w:cs/>
                <w:lang w:bidi="ta-IN"/>
              </w:rPr>
              <w:t>க</w:t>
            </w:r>
            <w:r w:rsidRPr="001E259E">
              <w:rPr>
                <w:rFonts w:ascii="BRH Malayalam Extra" w:hAnsi="BRH Malayalam Extra" w:cs="BRH Malayalam Extra"/>
                <w:b/>
                <w:bCs/>
                <w:sz w:val="36"/>
                <w:szCs w:val="36"/>
              </w:rPr>
              <w:t xml:space="preserve"> K</w:t>
            </w:r>
          </w:p>
        </w:tc>
        <w:tc>
          <w:tcPr>
            <w:tcW w:w="1189" w:type="dxa"/>
          </w:tcPr>
          <w:p w14:paraId="5A0784F2" w14:textId="77777777" w:rsidR="003A70FE" w:rsidRPr="001E259E" w:rsidRDefault="003A70FE" w:rsidP="00526431">
            <w:pPr>
              <w:tabs>
                <w:tab w:val="right" w:pos="9360"/>
              </w:tabs>
              <w:ind w:left="-142" w:right="-145"/>
              <w:rPr>
                <w:rFonts w:cs="Arial"/>
                <w:b/>
                <w:bCs/>
                <w:sz w:val="36"/>
                <w:szCs w:val="36"/>
              </w:rPr>
            </w:pPr>
            <w:r w:rsidRPr="001E259E">
              <w:rPr>
                <w:rFonts w:cs="Arial"/>
                <w:b/>
                <w:bCs/>
                <w:sz w:val="36"/>
                <w:szCs w:val="36"/>
              </w:rPr>
              <w:t>kha</w:t>
            </w:r>
            <w:r w:rsidRPr="001E259E">
              <w:rPr>
                <w:rFonts w:ascii="BRH Devanagari Extra" w:hAnsi="BRH Devanagari Extra" w:cs="BRH Devanagari Extra"/>
                <w:b/>
                <w:bCs/>
                <w:sz w:val="36"/>
                <w:szCs w:val="36"/>
              </w:rPr>
              <w:t xml:space="preserve"> ZÉ </w:t>
            </w:r>
            <w:r w:rsidRPr="001E259E">
              <w:rPr>
                <w:rFonts w:ascii="Latha" w:hAnsi="Latha" w:cs="Latha"/>
                <w:b/>
                <w:bCs/>
                <w:sz w:val="28"/>
                <w:szCs w:val="28"/>
                <w:lang w:bidi="ta-IN"/>
              </w:rPr>
              <w:t>*</w:t>
            </w:r>
            <w:r w:rsidR="00FD00AD" w:rsidRPr="001E259E">
              <w:rPr>
                <w:rFonts w:ascii="Latha" w:hAnsi="Latha" w:cs="Latha"/>
                <w:sz w:val="28"/>
                <w:szCs w:val="28"/>
                <w:cs/>
                <w:lang w:bidi="ta-IN"/>
              </w:rPr>
              <w:t>க</w:t>
            </w:r>
            <w:r w:rsidR="00FD00AD" w:rsidRPr="001E259E">
              <w:rPr>
                <w:rFonts w:cs="Arial"/>
                <w:b/>
                <w:bCs/>
                <w:sz w:val="36"/>
                <w:szCs w:val="36"/>
                <w:vertAlign w:val="subscript"/>
              </w:rPr>
              <w:t xml:space="preserve"> </w:t>
            </w:r>
            <w:r w:rsidRPr="001E259E">
              <w:rPr>
                <w:rFonts w:cs="Arial"/>
                <w:b/>
                <w:bCs/>
                <w:sz w:val="36"/>
                <w:szCs w:val="36"/>
                <w:vertAlign w:val="subscript"/>
              </w:rPr>
              <w:t>2</w:t>
            </w:r>
            <w:r w:rsidRPr="001E259E">
              <w:rPr>
                <w:rFonts w:ascii="BRH Malayalam Extra" w:hAnsi="BRH Malayalam Extra" w:cs="BRH Malayalam Extra"/>
                <w:b/>
                <w:bCs/>
                <w:sz w:val="36"/>
                <w:szCs w:val="36"/>
              </w:rPr>
              <w:t xml:space="preserve"> L</w:t>
            </w:r>
          </w:p>
        </w:tc>
        <w:tc>
          <w:tcPr>
            <w:tcW w:w="1297" w:type="dxa"/>
          </w:tcPr>
          <w:p w14:paraId="6D842E99"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cs="Arial"/>
                <w:b/>
                <w:bCs/>
                <w:sz w:val="36"/>
                <w:szCs w:val="36"/>
              </w:rPr>
              <w:t>ga</w:t>
            </w:r>
            <w:r w:rsidRPr="001E259E">
              <w:rPr>
                <w:rFonts w:ascii="BRH Devanagari Extra" w:hAnsi="BRH Devanagari Extra" w:cs="BRH Devanagari Extra"/>
                <w:b/>
                <w:bCs/>
                <w:sz w:val="36"/>
                <w:szCs w:val="36"/>
              </w:rPr>
              <w:t xml:space="preserve"> aÉ</w:t>
            </w:r>
          </w:p>
          <w:p w14:paraId="02FC9900" w14:textId="77777777" w:rsidR="003A70FE" w:rsidRPr="001E259E" w:rsidRDefault="003A70FE" w:rsidP="00FD00AD">
            <w:pPr>
              <w:tabs>
                <w:tab w:val="right" w:pos="9360"/>
              </w:tabs>
              <w:rPr>
                <w:rFonts w:cs="Arial"/>
                <w:b/>
                <w:bCs/>
                <w:sz w:val="36"/>
                <w:szCs w:val="36"/>
              </w:rPr>
            </w:pPr>
            <w:r w:rsidRPr="001E259E">
              <w:rPr>
                <w:rFonts w:ascii="BRH Tamil Tab Extra" w:hAnsi="BRH Tamil Tab Extra" w:cs="BRH Tamil Tab Extra"/>
                <w:b/>
                <w:bCs/>
                <w:sz w:val="36"/>
                <w:szCs w:val="36"/>
              </w:rPr>
              <w:t>*</w:t>
            </w:r>
            <w:r w:rsidR="00FD00AD" w:rsidRPr="001E259E">
              <w:rPr>
                <w:rFonts w:ascii="Latha" w:hAnsi="Latha" w:cs="Latha"/>
                <w:sz w:val="28"/>
                <w:szCs w:val="28"/>
                <w:cs/>
                <w:lang w:bidi="ta-IN"/>
              </w:rPr>
              <w:t>க</w:t>
            </w:r>
            <w:r w:rsidR="00FD00AD" w:rsidRPr="001E259E">
              <w:rPr>
                <w:rFonts w:cs="Arial"/>
                <w:b/>
                <w:bCs/>
                <w:sz w:val="36"/>
                <w:szCs w:val="36"/>
                <w:vertAlign w:val="subscript"/>
              </w:rPr>
              <w:t xml:space="preserve"> </w:t>
            </w:r>
            <w:r w:rsidRPr="001E259E">
              <w:rPr>
                <w:rFonts w:cs="Arial"/>
                <w:b/>
                <w:bCs/>
                <w:sz w:val="36"/>
                <w:szCs w:val="36"/>
                <w:vertAlign w:val="subscript"/>
              </w:rPr>
              <w:t>3</w:t>
            </w:r>
            <w:r w:rsidRPr="001E259E">
              <w:rPr>
                <w:rFonts w:ascii="BRH Malayalam Extra" w:hAnsi="BRH Malayalam Extra" w:cs="BRH Malayalam Extra"/>
                <w:b/>
                <w:bCs/>
                <w:sz w:val="36"/>
                <w:szCs w:val="36"/>
              </w:rPr>
              <w:t xml:space="preserve"> M</w:t>
            </w:r>
          </w:p>
        </w:tc>
        <w:tc>
          <w:tcPr>
            <w:tcW w:w="1440" w:type="dxa"/>
          </w:tcPr>
          <w:p w14:paraId="2F863A64" w14:textId="77777777" w:rsidR="003A70FE" w:rsidRPr="001E259E" w:rsidRDefault="003A70FE" w:rsidP="00526431">
            <w:pPr>
              <w:tabs>
                <w:tab w:val="right" w:pos="9360"/>
              </w:tabs>
              <w:ind w:left="-109" w:right="-108"/>
              <w:rPr>
                <w:rFonts w:cs="Arial"/>
                <w:b/>
                <w:bCs/>
                <w:sz w:val="36"/>
                <w:szCs w:val="36"/>
              </w:rPr>
            </w:pPr>
            <w:r w:rsidRPr="001E259E">
              <w:rPr>
                <w:rFonts w:cs="Arial"/>
                <w:b/>
                <w:bCs/>
                <w:sz w:val="36"/>
                <w:szCs w:val="36"/>
              </w:rPr>
              <w:t>gha</w:t>
            </w:r>
            <w:r w:rsidRPr="001E259E">
              <w:rPr>
                <w:rFonts w:ascii="BRH Devanagari Extra" w:hAnsi="BRH Devanagari Extra" w:cs="BRH Devanagari Extra"/>
                <w:b/>
                <w:bCs/>
                <w:sz w:val="36"/>
                <w:szCs w:val="36"/>
              </w:rPr>
              <w:t xml:space="preserve"> bÉ</w:t>
            </w:r>
            <w:r w:rsidRPr="001E259E">
              <w:rPr>
                <w:rFonts w:ascii="BRH Tamil Tab Extra" w:hAnsi="BRH Tamil Tab Extra" w:cs="BRH Tamil Tab Extra"/>
                <w:b/>
                <w:bCs/>
                <w:sz w:val="36"/>
                <w:szCs w:val="36"/>
              </w:rPr>
              <w:t>*</w:t>
            </w:r>
            <w:r w:rsidRPr="001E259E">
              <w:rPr>
                <w:rFonts w:ascii="BRH Tamil Tab Extra" w:hAnsi="BRH Tamil Tab Extra" w:cs="BRH Tamil Tab Extra"/>
                <w:b/>
                <w:bCs/>
                <w:sz w:val="36"/>
                <w:szCs w:val="36"/>
              </w:rPr>
              <w:br/>
            </w:r>
            <w:r w:rsidR="00FD00AD" w:rsidRPr="001E259E">
              <w:rPr>
                <w:rFonts w:ascii="Latha" w:hAnsi="Latha" w:cs="Latha"/>
                <w:b/>
                <w:bCs/>
                <w:sz w:val="28"/>
                <w:szCs w:val="28"/>
                <w:lang w:bidi="ta-IN"/>
              </w:rPr>
              <w:t>*</w:t>
            </w:r>
            <w:r w:rsidR="00FD00AD" w:rsidRPr="001E259E">
              <w:rPr>
                <w:rFonts w:ascii="Latha" w:hAnsi="Latha" w:cs="Latha"/>
                <w:sz w:val="28"/>
                <w:szCs w:val="28"/>
                <w:cs/>
                <w:lang w:bidi="ta-IN"/>
              </w:rPr>
              <w:t>க</w:t>
            </w:r>
            <w:r w:rsidR="00FD00AD" w:rsidRPr="001E259E">
              <w:rPr>
                <w:rFonts w:cs="Arial"/>
                <w:b/>
                <w:bCs/>
                <w:sz w:val="36"/>
                <w:szCs w:val="36"/>
                <w:vertAlign w:val="subscript"/>
              </w:rPr>
              <w:t xml:space="preserve"> </w:t>
            </w:r>
            <w:r w:rsidRPr="001E259E">
              <w:rPr>
                <w:rFonts w:cs="Arial"/>
                <w:b/>
                <w:bCs/>
                <w:sz w:val="36"/>
                <w:szCs w:val="36"/>
                <w:vertAlign w:val="subscript"/>
              </w:rPr>
              <w:t>4</w:t>
            </w:r>
            <w:r w:rsidRPr="001E259E">
              <w:rPr>
                <w:rFonts w:ascii="BRH Malayalam Extra" w:hAnsi="BRH Malayalam Extra" w:cs="BRH Malayalam Extra"/>
                <w:b/>
                <w:bCs/>
                <w:sz w:val="36"/>
                <w:szCs w:val="36"/>
              </w:rPr>
              <w:t xml:space="preserve"> N</w:t>
            </w:r>
          </w:p>
        </w:tc>
        <w:tc>
          <w:tcPr>
            <w:tcW w:w="1350" w:type="dxa"/>
          </w:tcPr>
          <w:p w14:paraId="4B7ADA4F" w14:textId="77777777" w:rsidR="003A70FE" w:rsidRPr="001E259E" w:rsidRDefault="003A70FE" w:rsidP="00526431">
            <w:pPr>
              <w:tabs>
                <w:tab w:val="right" w:pos="9360"/>
              </w:tabs>
              <w:ind w:right="-108"/>
              <w:rPr>
                <w:rFonts w:cs="Arial"/>
                <w:b/>
                <w:bCs/>
                <w:sz w:val="36"/>
                <w:szCs w:val="36"/>
              </w:rPr>
            </w:pPr>
            <w:r w:rsidRPr="001E259E">
              <w:rPr>
                <w:rFonts w:cs="Arial"/>
                <w:b/>
                <w:bCs/>
                <w:sz w:val="36"/>
                <w:szCs w:val="36"/>
              </w:rPr>
              <w:t xml:space="preserve">~nga </w:t>
            </w:r>
            <w:r w:rsidRPr="001E259E">
              <w:rPr>
                <w:rFonts w:ascii="BRH Devanagari Extra" w:hAnsi="BRH Devanagari Extra" w:cs="BRH Devanagari Extra"/>
                <w:b/>
                <w:bCs/>
                <w:sz w:val="36"/>
                <w:szCs w:val="36"/>
              </w:rPr>
              <w:t>Xû</w:t>
            </w:r>
            <w:r w:rsidRPr="001E259E">
              <w:rPr>
                <w:rFonts w:ascii="BRH Tamil Tab Extra" w:hAnsi="BRH Tamil Tab Extra" w:cs="BRH Tamil Tab Extra"/>
                <w:b/>
                <w:bCs/>
                <w:sz w:val="36"/>
                <w:szCs w:val="36"/>
              </w:rPr>
              <w:t xml:space="preserve"> </w:t>
            </w:r>
            <w:r w:rsidRPr="001E259E">
              <w:rPr>
                <w:rFonts w:ascii="BRH Tamil Tab Extra" w:hAnsi="BRH Tamil Tab Extra" w:cs="BRH Tamil Tab Extra"/>
                <w:b/>
                <w:bCs/>
                <w:sz w:val="36"/>
                <w:szCs w:val="36"/>
              </w:rPr>
              <w:br/>
            </w:r>
            <w:r w:rsidR="00FD00AD" w:rsidRPr="001E259E">
              <w:rPr>
                <w:rFonts w:ascii="Latha" w:hAnsi="Latha" w:cs="Latha"/>
                <w:sz w:val="28"/>
                <w:szCs w:val="28"/>
                <w:cs/>
                <w:lang w:bidi="ta-IN"/>
              </w:rPr>
              <w:t>ங</w:t>
            </w:r>
            <w:r w:rsidRPr="001E259E">
              <w:rPr>
                <w:rFonts w:ascii="BRH Malayalam Extra" w:hAnsi="BRH Malayalam Extra" w:cs="BRH Malayalam Extra"/>
                <w:b/>
                <w:bCs/>
                <w:sz w:val="36"/>
                <w:szCs w:val="36"/>
              </w:rPr>
              <w:t xml:space="preserve">  O</w:t>
            </w:r>
          </w:p>
        </w:tc>
        <w:tc>
          <w:tcPr>
            <w:tcW w:w="1440" w:type="dxa"/>
          </w:tcPr>
          <w:p w14:paraId="4315DA39" w14:textId="77777777" w:rsidR="003A70FE" w:rsidRPr="001E259E" w:rsidRDefault="003A70FE" w:rsidP="00526431">
            <w:pPr>
              <w:tabs>
                <w:tab w:val="right" w:pos="9360"/>
              </w:tabs>
              <w:rPr>
                <w:rFonts w:cs="Arial"/>
                <w:b/>
                <w:bCs/>
                <w:sz w:val="36"/>
                <w:szCs w:val="36"/>
              </w:rPr>
            </w:pPr>
          </w:p>
        </w:tc>
        <w:tc>
          <w:tcPr>
            <w:tcW w:w="1440" w:type="dxa"/>
          </w:tcPr>
          <w:p w14:paraId="38618829" w14:textId="77777777" w:rsidR="003A70FE" w:rsidRPr="001E259E" w:rsidRDefault="003A70FE" w:rsidP="00526431">
            <w:pPr>
              <w:tabs>
                <w:tab w:val="right" w:pos="9360"/>
              </w:tabs>
              <w:rPr>
                <w:rFonts w:ascii="BRH Malayalam Extra" w:hAnsi="BRH Malayalam Extra" w:cs="BRH Malayalam Extra"/>
                <w:b/>
                <w:bCs/>
                <w:sz w:val="36"/>
                <w:szCs w:val="36"/>
              </w:rPr>
            </w:pPr>
            <w:r w:rsidRPr="001E259E">
              <w:rPr>
                <w:rFonts w:ascii="BRH Tamil Tab Extra" w:hAnsi="BRH Tamil Tab Extra" w:cs="BRH Tamil Tab Extra"/>
                <w:b/>
                <w:bCs/>
                <w:sz w:val="40"/>
                <w:szCs w:val="40"/>
              </w:rPr>
              <w:t>ha</w:t>
            </w:r>
            <w:r w:rsidRPr="001E259E">
              <w:rPr>
                <w:rFonts w:ascii="BRH Devanagari Extra" w:hAnsi="BRH Devanagari Extra" w:cs="BRH Devanagari Extra"/>
                <w:b/>
                <w:bCs/>
                <w:sz w:val="40"/>
                <w:szCs w:val="40"/>
              </w:rPr>
              <w:t xml:space="preserve"> W</w:t>
            </w:r>
            <w:r w:rsidRPr="001E259E">
              <w:rPr>
                <w:rFonts w:ascii="BRH Tamil Tab Extra" w:hAnsi="BRH Tamil Tab Extra" w:cs="BRH Tamil Tab Extra"/>
                <w:b/>
                <w:bCs/>
                <w:sz w:val="40"/>
                <w:szCs w:val="40"/>
              </w:rPr>
              <w:t xml:space="preserve"> </w:t>
            </w:r>
            <w:r w:rsidR="00501F13" w:rsidRPr="001E259E">
              <w:rPr>
                <w:rFonts w:ascii="Latha" w:hAnsi="Latha" w:cs="Latha"/>
                <w:sz w:val="28"/>
                <w:szCs w:val="28"/>
                <w:cs/>
                <w:lang w:bidi="ta-IN"/>
              </w:rPr>
              <w:t>ஹ</w:t>
            </w:r>
            <w:r w:rsidRPr="001E259E">
              <w:rPr>
                <w:rFonts w:ascii="BRH Malayalam Extra" w:hAnsi="BRH Malayalam Extra" w:cs="BRH Malayalam Extra"/>
                <w:sz w:val="32"/>
                <w:szCs w:val="32"/>
              </w:rPr>
              <w:t xml:space="preserve"> </w:t>
            </w:r>
            <w:r w:rsidRPr="001E259E">
              <w:rPr>
                <w:rFonts w:ascii="BRH Malayalam Extra" w:hAnsi="BRH Malayalam Extra" w:cs="BRH Malayalam Extra"/>
                <w:b/>
                <w:bCs/>
                <w:sz w:val="36"/>
                <w:szCs w:val="36"/>
              </w:rPr>
              <w:t>t</w:t>
            </w:r>
          </w:p>
          <w:p w14:paraId="10B1635D" w14:textId="77777777" w:rsidR="003A70FE" w:rsidRPr="001E259E" w:rsidRDefault="003A70FE" w:rsidP="00526431">
            <w:pPr>
              <w:tabs>
                <w:tab w:val="right" w:pos="9360"/>
              </w:tabs>
              <w:rPr>
                <w:rFonts w:cs="Arial"/>
                <w:b/>
                <w:bCs/>
                <w:sz w:val="36"/>
                <w:szCs w:val="36"/>
              </w:rPr>
            </w:pPr>
          </w:p>
        </w:tc>
      </w:tr>
      <w:tr w:rsidR="003A70FE" w:rsidRPr="001E259E" w14:paraId="6309D5FF" w14:textId="77777777" w:rsidTr="00667BD0">
        <w:trPr>
          <w:cantSplit/>
        </w:trPr>
        <w:tc>
          <w:tcPr>
            <w:tcW w:w="1417" w:type="dxa"/>
          </w:tcPr>
          <w:p w14:paraId="59DA6567" w14:textId="77777777" w:rsidR="003A70FE" w:rsidRPr="001E259E" w:rsidRDefault="003A70FE" w:rsidP="00526431">
            <w:pPr>
              <w:tabs>
                <w:tab w:val="right" w:pos="9360"/>
              </w:tabs>
              <w:rPr>
                <w:rFonts w:ascii="BRH Devanagari Extra" w:hAnsi="BRH Devanagari Extra" w:cs="BRH Devanagari Extra"/>
                <w:b/>
                <w:bCs/>
                <w:sz w:val="28"/>
                <w:szCs w:val="28"/>
              </w:rPr>
            </w:pPr>
            <w:bookmarkStart w:id="42" w:name="_Toc427321556"/>
            <w:r w:rsidRPr="001E259E">
              <w:rPr>
                <w:b/>
                <w:bCs/>
                <w:sz w:val="28"/>
                <w:szCs w:val="28"/>
              </w:rPr>
              <w:t>Palatals:</w:t>
            </w:r>
            <w:r w:rsidRPr="001E259E">
              <w:rPr>
                <w:rFonts w:ascii="BRH Devanagari Extra" w:hAnsi="BRH Devanagari Extra" w:cs="BRH Devanagari Extra"/>
                <w:b/>
                <w:bCs/>
                <w:sz w:val="28"/>
                <w:szCs w:val="28"/>
              </w:rPr>
              <w:t xml:space="preserve"> </w:t>
            </w:r>
          </w:p>
          <w:p w14:paraId="2A710427" w14:textId="77777777" w:rsidR="003A70FE" w:rsidRPr="001E259E" w:rsidRDefault="003A70FE" w:rsidP="00526431">
            <w:pPr>
              <w:tabs>
                <w:tab w:val="right" w:pos="9360"/>
              </w:tabs>
              <w:rPr>
                <w:rFonts w:ascii="BRH Devanagari Extra" w:hAnsi="BRH Devanagari Extra" w:cs="BRH Devanagari Extra"/>
                <w:b/>
                <w:bCs/>
                <w:sz w:val="28"/>
                <w:szCs w:val="28"/>
              </w:rPr>
            </w:pPr>
            <w:r w:rsidRPr="001E259E">
              <w:rPr>
                <w:rFonts w:ascii="BRH Devanagari Extra" w:hAnsi="BRH Devanagari Extra" w:cs="BRH Devanagari Extra"/>
                <w:b/>
                <w:bCs/>
                <w:sz w:val="28"/>
                <w:szCs w:val="28"/>
              </w:rPr>
              <w:t>(iÉÉsÉÑ)</w:t>
            </w:r>
            <w:bookmarkEnd w:id="42"/>
          </w:p>
          <w:p w14:paraId="4CB904F7" w14:textId="77777777" w:rsidR="003A70FE" w:rsidRPr="001E259E" w:rsidRDefault="003A70FE" w:rsidP="00526431">
            <w:pPr>
              <w:tabs>
                <w:tab w:val="right" w:pos="9360"/>
              </w:tabs>
              <w:rPr>
                <w:rFonts w:cs="Arial"/>
                <w:b/>
                <w:bCs/>
                <w:szCs w:val="24"/>
              </w:rPr>
            </w:pPr>
            <w:r w:rsidRPr="001E259E">
              <w:rPr>
                <w:rFonts w:cs="Arial"/>
                <w:b/>
                <w:bCs/>
                <w:sz w:val="28"/>
                <w:szCs w:val="28"/>
              </w:rPr>
              <w:t>Cha varga</w:t>
            </w:r>
          </w:p>
        </w:tc>
        <w:tc>
          <w:tcPr>
            <w:tcW w:w="1047" w:type="dxa"/>
          </w:tcPr>
          <w:p w14:paraId="7100456E" w14:textId="77777777" w:rsidR="003A70FE" w:rsidRPr="001E259E" w:rsidRDefault="003A70FE" w:rsidP="00526431">
            <w:pPr>
              <w:tabs>
                <w:tab w:val="right" w:pos="9360"/>
              </w:tabs>
              <w:rPr>
                <w:rFonts w:cs="Arial"/>
                <w:b/>
                <w:bCs/>
                <w:sz w:val="32"/>
                <w:szCs w:val="32"/>
              </w:rPr>
            </w:pPr>
            <w:r w:rsidRPr="001E259E">
              <w:rPr>
                <w:rFonts w:cs="Arial"/>
                <w:b/>
                <w:bCs/>
                <w:sz w:val="32"/>
                <w:szCs w:val="32"/>
              </w:rPr>
              <w:t>ca</w:t>
            </w:r>
            <w:r w:rsidRPr="001E259E">
              <w:rPr>
                <w:rFonts w:ascii="BRH Devanagari Extra" w:hAnsi="BRH Devanagari Extra" w:cs="BRH Devanagari Extra"/>
                <w:b/>
                <w:bCs/>
                <w:sz w:val="40"/>
                <w:szCs w:val="40"/>
              </w:rPr>
              <w:t xml:space="preserve"> cÉ</w:t>
            </w:r>
            <w:r w:rsidRPr="001E259E">
              <w:rPr>
                <w:rFonts w:ascii="BRH Tamil Tab Extra" w:hAnsi="BRH Tamil Tab Extra" w:cs="BRH Tamil Tab Extra"/>
                <w:b/>
                <w:bCs/>
                <w:sz w:val="40"/>
                <w:szCs w:val="40"/>
              </w:rPr>
              <w:t xml:space="preserve"> </w:t>
            </w:r>
            <w:r w:rsidRPr="001E259E">
              <w:rPr>
                <w:rFonts w:ascii="BRH Tamil Tab Extra" w:hAnsi="BRH Tamil Tab Extra" w:cs="BRH Tamil Tab Extra"/>
                <w:b/>
                <w:bCs/>
                <w:sz w:val="40"/>
                <w:szCs w:val="40"/>
              </w:rPr>
              <w:br/>
            </w:r>
            <w:r w:rsidR="00FD00AD" w:rsidRPr="001E259E">
              <w:rPr>
                <w:rFonts w:ascii="Latha" w:hAnsi="Latha" w:cs="Latha"/>
                <w:sz w:val="28"/>
                <w:szCs w:val="28"/>
                <w:cs/>
                <w:lang w:bidi="ta-IN"/>
              </w:rPr>
              <w:t>ச</w:t>
            </w:r>
            <w:r w:rsidRPr="001E259E">
              <w:rPr>
                <w:rFonts w:ascii="BRH Malayalam Extra" w:hAnsi="BRH Malayalam Extra" w:cs="BRH Malayalam Extra"/>
                <w:sz w:val="36"/>
                <w:szCs w:val="36"/>
              </w:rPr>
              <w:t xml:space="preserve"> </w:t>
            </w:r>
            <w:r w:rsidRPr="001E259E">
              <w:rPr>
                <w:rFonts w:ascii="BRH Malayalam Extra" w:hAnsi="BRH Malayalam Extra" w:cs="BRH Malayalam Extra"/>
                <w:b/>
                <w:bCs/>
                <w:sz w:val="36"/>
                <w:szCs w:val="36"/>
              </w:rPr>
              <w:t>P</w:t>
            </w:r>
          </w:p>
        </w:tc>
        <w:tc>
          <w:tcPr>
            <w:tcW w:w="1189" w:type="dxa"/>
          </w:tcPr>
          <w:p w14:paraId="327474AA" w14:textId="77777777" w:rsidR="003A70FE" w:rsidRPr="001E259E" w:rsidRDefault="003A70FE" w:rsidP="00526431">
            <w:pPr>
              <w:tabs>
                <w:tab w:val="right" w:pos="9360"/>
              </w:tabs>
              <w:ind w:right="-145"/>
              <w:rPr>
                <w:rFonts w:cs="Arial"/>
                <w:b/>
                <w:bCs/>
                <w:sz w:val="32"/>
                <w:szCs w:val="32"/>
              </w:rPr>
            </w:pPr>
            <w:r w:rsidRPr="001E259E">
              <w:rPr>
                <w:rFonts w:cs="Arial"/>
                <w:b/>
                <w:bCs/>
                <w:sz w:val="32"/>
                <w:szCs w:val="32"/>
              </w:rPr>
              <w:t>cha</w:t>
            </w:r>
            <w:r w:rsidRPr="001E259E">
              <w:rPr>
                <w:rFonts w:ascii="BRH Devanagari Extra" w:hAnsi="BRH Devanagari Extra" w:cs="BRH Devanagari Extra"/>
                <w:b/>
                <w:bCs/>
                <w:sz w:val="40"/>
                <w:szCs w:val="40"/>
              </w:rPr>
              <w:t xml:space="preserve"> Nû </w:t>
            </w:r>
            <w:r w:rsidRPr="001E259E">
              <w:rPr>
                <w:rFonts w:ascii="BRH Tamil Tab Extra" w:hAnsi="BRH Tamil Tab Extra" w:cs="BRH Tamil Tab Extra"/>
                <w:b/>
                <w:bCs/>
                <w:sz w:val="40"/>
                <w:szCs w:val="40"/>
              </w:rPr>
              <w:t>*</w:t>
            </w:r>
            <w:r w:rsidR="00FD00AD" w:rsidRPr="001E259E">
              <w:rPr>
                <w:rFonts w:ascii="Latha" w:hAnsi="Latha" w:cs="Latha"/>
                <w:sz w:val="28"/>
                <w:szCs w:val="28"/>
                <w:cs/>
                <w:lang w:bidi="ta-IN"/>
              </w:rPr>
              <w:t>ச</w:t>
            </w:r>
            <w:r w:rsidR="00FD00AD" w:rsidRPr="001E259E">
              <w:rPr>
                <w:rFonts w:cs="Arial"/>
                <w:b/>
                <w:bCs/>
                <w:sz w:val="28"/>
                <w:szCs w:val="28"/>
                <w:vertAlign w:val="subscript"/>
              </w:rPr>
              <w:t xml:space="preserve"> </w:t>
            </w:r>
            <w:r w:rsidRPr="001E259E">
              <w:rPr>
                <w:rFonts w:cs="Arial"/>
                <w:b/>
                <w:bCs/>
                <w:sz w:val="28"/>
                <w:szCs w:val="28"/>
                <w:vertAlign w:val="subscript"/>
              </w:rPr>
              <w:t>2</w:t>
            </w:r>
            <w:r w:rsidRPr="001E259E">
              <w:rPr>
                <w:rFonts w:ascii="BRH Malayalam Extra" w:hAnsi="BRH Malayalam Extra" w:cs="BRH Malayalam Extra"/>
                <w:sz w:val="32"/>
                <w:szCs w:val="32"/>
              </w:rPr>
              <w:t xml:space="preserve"> </w:t>
            </w:r>
            <w:r w:rsidRPr="001E259E">
              <w:rPr>
                <w:rFonts w:ascii="BRH Malayalam Extra" w:hAnsi="BRH Malayalam Extra" w:cs="BRH Malayalam Extra"/>
                <w:b/>
                <w:bCs/>
                <w:sz w:val="36"/>
                <w:szCs w:val="36"/>
              </w:rPr>
              <w:t>Q</w:t>
            </w:r>
          </w:p>
        </w:tc>
        <w:tc>
          <w:tcPr>
            <w:tcW w:w="1297" w:type="dxa"/>
          </w:tcPr>
          <w:p w14:paraId="38AC6038" w14:textId="77777777" w:rsidR="003A70FE" w:rsidRPr="001E259E" w:rsidRDefault="003A70FE" w:rsidP="00526431">
            <w:pPr>
              <w:tabs>
                <w:tab w:val="right" w:pos="9360"/>
              </w:tabs>
              <w:rPr>
                <w:rFonts w:cs="Arial"/>
                <w:b/>
                <w:bCs/>
                <w:sz w:val="32"/>
                <w:szCs w:val="32"/>
              </w:rPr>
            </w:pPr>
            <w:r w:rsidRPr="001E259E">
              <w:rPr>
                <w:rFonts w:cs="Arial"/>
                <w:b/>
                <w:bCs/>
                <w:sz w:val="32"/>
                <w:szCs w:val="32"/>
              </w:rPr>
              <w:t>ja</w:t>
            </w:r>
            <w:r w:rsidRPr="001E259E">
              <w:rPr>
                <w:rFonts w:ascii="BRH Devanagari Extra" w:hAnsi="BRH Devanagari Extra" w:cs="BRH Devanagari Extra"/>
                <w:b/>
                <w:bCs/>
                <w:sz w:val="40"/>
                <w:szCs w:val="40"/>
              </w:rPr>
              <w:t xml:space="preserve"> eÉ</w:t>
            </w:r>
            <w:r w:rsidRPr="001E259E">
              <w:rPr>
                <w:rFonts w:ascii="BRH Devanagari Extra" w:hAnsi="BRH Devanagari Extra" w:cs="BRH Devanagari Extra"/>
                <w:b/>
                <w:bCs/>
                <w:sz w:val="40"/>
                <w:szCs w:val="40"/>
              </w:rPr>
              <w:br/>
            </w:r>
            <w:r w:rsidRPr="001E259E">
              <w:rPr>
                <w:rFonts w:ascii="BRH Tamil Tab Extra" w:hAnsi="BRH Tamil Tab Extra" w:cs="BRH Tamil Tab Extra"/>
                <w:b/>
                <w:bCs/>
                <w:sz w:val="40"/>
                <w:szCs w:val="40"/>
              </w:rPr>
              <w:t>*</w:t>
            </w:r>
            <w:r w:rsidR="00FD00AD" w:rsidRPr="001E259E">
              <w:rPr>
                <w:rFonts w:ascii="Latha" w:hAnsi="Latha" w:cs="Latha"/>
                <w:sz w:val="28"/>
                <w:szCs w:val="28"/>
                <w:cs/>
                <w:lang w:bidi="ta-IN"/>
              </w:rPr>
              <w:t>ஜ</w:t>
            </w:r>
            <w:r w:rsidRPr="001E259E">
              <w:rPr>
                <w:rFonts w:ascii="BRH Malayalam Extra" w:hAnsi="BRH Malayalam Extra" w:cs="BRH Malayalam Extra"/>
                <w:sz w:val="32"/>
                <w:szCs w:val="32"/>
              </w:rPr>
              <w:t xml:space="preserve"> </w:t>
            </w:r>
            <w:r w:rsidRPr="001E259E">
              <w:rPr>
                <w:rFonts w:ascii="BRH Malayalam Extra" w:hAnsi="BRH Malayalam Extra" w:cs="BRH Malayalam Extra"/>
                <w:sz w:val="36"/>
                <w:szCs w:val="36"/>
              </w:rPr>
              <w:t>R</w:t>
            </w:r>
          </w:p>
        </w:tc>
        <w:tc>
          <w:tcPr>
            <w:tcW w:w="1440" w:type="dxa"/>
          </w:tcPr>
          <w:p w14:paraId="47F4229A" w14:textId="77777777" w:rsidR="003A70FE" w:rsidRPr="001E259E" w:rsidRDefault="003A70FE" w:rsidP="00526431">
            <w:pPr>
              <w:tabs>
                <w:tab w:val="right" w:pos="9360"/>
              </w:tabs>
              <w:ind w:right="-108"/>
              <w:rPr>
                <w:rFonts w:cs="Arial"/>
                <w:b/>
                <w:bCs/>
                <w:sz w:val="32"/>
                <w:szCs w:val="32"/>
              </w:rPr>
            </w:pPr>
            <w:r w:rsidRPr="001E259E">
              <w:rPr>
                <w:rFonts w:cs="Arial"/>
                <w:b/>
                <w:bCs/>
                <w:sz w:val="32"/>
                <w:szCs w:val="32"/>
              </w:rPr>
              <w:t>jha</w:t>
            </w:r>
            <w:r w:rsidRPr="001E259E">
              <w:rPr>
                <w:rFonts w:ascii="BRH Devanagari Extra" w:hAnsi="BRH Devanagari Extra" w:cs="BRH Devanagari Extra"/>
                <w:b/>
                <w:bCs/>
                <w:sz w:val="40"/>
                <w:szCs w:val="40"/>
              </w:rPr>
              <w:t xml:space="preserve"> fÉ </w:t>
            </w:r>
            <w:r w:rsidRPr="001E259E">
              <w:rPr>
                <w:rFonts w:ascii="BRH Tamil Tab Extra" w:hAnsi="BRH Tamil Tab Extra" w:cs="BRH Tamil Tab Extra"/>
                <w:b/>
                <w:bCs/>
                <w:sz w:val="40"/>
                <w:szCs w:val="40"/>
              </w:rPr>
              <w:t>*</w:t>
            </w:r>
            <w:r w:rsidR="00FD00AD" w:rsidRPr="001E259E">
              <w:rPr>
                <w:rFonts w:ascii="Latha" w:hAnsi="Latha" w:cs="Latha"/>
                <w:sz w:val="28"/>
                <w:szCs w:val="28"/>
                <w:cs/>
                <w:lang w:bidi="ta-IN"/>
              </w:rPr>
              <w:t xml:space="preserve"> </w:t>
            </w:r>
            <w:r w:rsidR="00501F13" w:rsidRPr="001E259E">
              <w:rPr>
                <w:rFonts w:ascii="BRH Tamil Tab Extra" w:hAnsi="BRH Tamil Tab Extra" w:cs="BRH Tamil Tab Extra"/>
                <w:b/>
                <w:bCs/>
                <w:sz w:val="40"/>
                <w:szCs w:val="40"/>
              </w:rPr>
              <w:t>*</w:t>
            </w:r>
            <w:r w:rsidR="00FD00AD" w:rsidRPr="001E259E">
              <w:rPr>
                <w:rFonts w:ascii="Latha" w:hAnsi="Latha" w:cs="Latha"/>
                <w:sz w:val="28"/>
                <w:szCs w:val="28"/>
                <w:cs/>
                <w:lang w:bidi="ta-IN"/>
              </w:rPr>
              <w:t>ஜ</w:t>
            </w:r>
            <w:r w:rsidR="00FD00AD" w:rsidRPr="001E259E">
              <w:rPr>
                <w:rFonts w:cs="Arial"/>
                <w:b/>
                <w:bCs/>
                <w:sz w:val="28"/>
                <w:szCs w:val="28"/>
                <w:vertAlign w:val="subscript"/>
              </w:rPr>
              <w:t xml:space="preserve"> </w:t>
            </w:r>
            <w:r w:rsidRPr="001E259E">
              <w:rPr>
                <w:rFonts w:cs="Arial"/>
                <w:b/>
                <w:bCs/>
                <w:sz w:val="28"/>
                <w:szCs w:val="28"/>
                <w:vertAlign w:val="subscript"/>
              </w:rPr>
              <w:t>2</w:t>
            </w:r>
            <w:r w:rsidRPr="001E259E">
              <w:rPr>
                <w:rFonts w:ascii="BRH Malayalam Extra" w:hAnsi="BRH Malayalam Extra" w:cs="BRH Malayalam Extra"/>
                <w:sz w:val="32"/>
                <w:szCs w:val="32"/>
              </w:rPr>
              <w:t xml:space="preserve"> </w:t>
            </w:r>
            <w:r w:rsidRPr="001E259E">
              <w:rPr>
                <w:rFonts w:ascii="BRH Malayalam Extra" w:hAnsi="BRH Malayalam Extra" w:cs="BRH Malayalam Extra"/>
                <w:b/>
                <w:bCs/>
                <w:sz w:val="36"/>
                <w:szCs w:val="36"/>
              </w:rPr>
              <w:t>S</w:t>
            </w:r>
          </w:p>
        </w:tc>
        <w:tc>
          <w:tcPr>
            <w:tcW w:w="1350" w:type="dxa"/>
          </w:tcPr>
          <w:p w14:paraId="7BE05B1D" w14:textId="77777777" w:rsidR="003A70FE" w:rsidRPr="001E259E" w:rsidRDefault="003A70FE" w:rsidP="00526431">
            <w:pPr>
              <w:tabs>
                <w:tab w:val="right" w:pos="9360"/>
              </w:tabs>
              <w:rPr>
                <w:rFonts w:cs="Arial"/>
                <w:b/>
                <w:bCs/>
                <w:sz w:val="32"/>
                <w:szCs w:val="32"/>
              </w:rPr>
            </w:pPr>
            <w:r w:rsidRPr="001E259E">
              <w:rPr>
                <w:rFonts w:cs="Arial"/>
                <w:b/>
                <w:bCs/>
                <w:sz w:val="32"/>
                <w:szCs w:val="32"/>
              </w:rPr>
              <w:t>gya</w:t>
            </w:r>
            <w:r w:rsidRPr="001E259E">
              <w:rPr>
                <w:rFonts w:ascii="BRH Devanagari Extra" w:hAnsi="BRH Devanagari Extra" w:cs="BRH Devanagari Extra"/>
                <w:b/>
                <w:bCs/>
                <w:sz w:val="40"/>
                <w:szCs w:val="40"/>
              </w:rPr>
              <w:t xml:space="preserve"> gÉ</w:t>
            </w:r>
            <w:r w:rsidRPr="001E259E">
              <w:rPr>
                <w:rFonts w:ascii="BRH Tamil Tab Extra" w:hAnsi="BRH Tamil Tab Extra" w:cs="BRH Tamil Tab Extra"/>
                <w:b/>
                <w:bCs/>
                <w:sz w:val="40"/>
                <w:szCs w:val="40"/>
              </w:rPr>
              <w:t xml:space="preserve"> </w:t>
            </w:r>
            <w:r w:rsidRPr="001E259E">
              <w:rPr>
                <w:rFonts w:ascii="BRH Tamil Tab Extra" w:hAnsi="BRH Tamil Tab Extra" w:cs="BRH Tamil Tab Extra"/>
                <w:b/>
                <w:bCs/>
                <w:sz w:val="40"/>
                <w:szCs w:val="40"/>
              </w:rPr>
              <w:br/>
            </w:r>
            <w:r w:rsidR="00501F13" w:rsidRPr="001E259E">
              <w:rPr>
                <w:rFonts w:ascii="Latha" w:hAnsi="Latha" w:cs="Latha"/>
                <w:sz w:val="28"/>
                <w:szCs w:val="28"/>
                <w:cs/>
                <w:lang w:bidi="ta-IN"/>
              </w:rPr>
              <w:t>ஞ</w:t>
            </w:r>
            <w:r w:rsidRPr="001E259E">
              <w:rPr>
                <w:rFonts w:ascii="BRH Malayalam Extra" w:hAnsi="BRH Malayalam Extra" w:cs="BRH Malayalam Extra"/>
                <w:sz w:val="32"/>
                <w:szCs w:val="32"/>
              </w:rPr>
              <w:t xml:space="preserve"> </w:t>
            </w:r>
            <w:r w:rsidRPr="001E259E">
              <w:rPr>
                <w:rFonts w:ascii="BRH Malayalam Extra" w:hAnsi="BRH Malayalam Extra" w:cs="BRH Malayalam Extra"/>
                <w:b/>
                <w:bCs/>
                <w:sz w:val="36"/>
                <w:szCs w:val="36"/>
              </w:rPr>
              <w:t>T</w:t>
            </w:r>
          </w:p>
        </w:tc>
        <w:tc>
          <w:tcPr>
            <w:tcW w:w="1440" w:type="dxa"/>
          </w:tcPr>
          <w:p w14:paraId="69145A53" w14:textId="77777777" w:rsidR="003A70FE" w:rsidRPr="001E259E" w:rsidRDefault="003A70FE" w:rsidP="00526431">
            <w:pPr>
              <w:tabs>
                <w:tab w:val="right" w:pos="9360"/>
              </w:tabs>
              <w:rPr>
                <w:lang w:eastAsia="x-none"/>
              </w:rPr>
            </w:pPr>
            <w:r w:rsidRPr="001E259E">
              <w:rPr>
                <w:rFonts w:cs="Arial"/>
                <w:b/>
                <w:bCs/>
                <w:sz w:val="36"/>
                <w:szCs w:val="36"/>
              </w:rPr>
              <w:t>Sa</w:t>
            </w:r>
            <w:r w:rsidRPr="001E259E">
              <w:rPr>
                <w:rFonts w:ascii="BRH Devanagari Extra" w:hAnsi="BRH Devanagari Extra" w:cs="BRH Devanagari Extra"/>
                <w:b/>
                <w:bCs/>
                <w:sz w:val="36"/>
                <w:szCs w:val="36"/>
              </w:rPr>
              <w:t xml:space="preserve"> zÉ </w:t>
            </w:r>
            <w:r w:rsidR="00501F13" w:rsidRPr="001E259E">
              <w:rPr>
                <w:rFonts w:ascii="Latha" w:hAnsi="Latha" w:cs="Latha"/>
                <w:sz w:val="28"/>
                <w:szCs w:val="28"/>
                <w:cs/>
                <w:lang w:bidi="ta-IN"/>
              </w:rPr>
              <w:t>ஶ</w:t>
            </w:r>
            <w:r w:rsidRPr="001E259E">
              <w:rPr>
                <w:rFonts w:ascii="BRH Malayalam Extra" w:hAnsi="BRH Malayalam Extra" w:cs="BRH Malayalam Extra"/>
                <w:b/>
                <w:bCs/>
                <w:sz w:val="36"/>
                <w:szCs w:val="36"/>
              </w:rPr>
              <w:t xml:space="preserve"> q</w:t>
            </w:r>
          </w:p>
        </w:tc>
        <w:tc>
          <w:tcPr>
            <w:tcW w:w="1440" w:type="dxa"/>
          </w:tcPr>
          <w:p w14:paraId="4CDA067B" w14:textId="77777777" w:rsidR="003A70FE" w:rsidRPr="001E259E" w:rsidRDefault="003A70FE" w:rsidP="00526431">
            <w:pPr>
              <w:widowControl w:val="0"/>
              <w:autoSpaceDE w:val="0"/>
              <w:autoSpaceDN w:val="0"/>
              <w:adjustRightInd w:val="0"/>
              <w:spacing w:line="240" w:lineRule="auto"/>
              <w:rPr>
                <w:rFonts w:ascii="BRH Devanagari Extra" w:hAnsi="BRH Devanagari Extra" w:cs="BRH Devanagari Extra"/>
                <w:b/>
                <w:bCs/>
                <w:sz w:val="36"/>
                <w:szCs w:val="36"/>
              </w:rPr>
            </w:pPr>
            <w:r w:rsidRPr="001E259E">
              <w:rPr>
                <w:rFonts w:cs="Arial"/>
                <w:b/>
                <w:bCs/>
                <w:sz w:val="36"/>
                <w:szCs w:val="36"/>
              </w:rPr>
              <w:t>ya</w:t>
            </w:r>
            <w:r w:rsidRPr="001E259E">
              <w:rPr>
                <w:rFonts w:ascii="BRH Devanagari Extra" w:hAnsi="BRH Devanagari Extra" w:cs="BRH Devanagari Extra"/>
                <w:b/>
                <w:bCs/>
                <w:sz w:val="36"/>
                <w:szCs w:val="36"/>
              </w:rPr>
              <w:t xml:space="preserve"> rÉ </w:t>
            </w:r>
          </w:p>
          <w:p w14:paraId="63377ED6" w14:textId="77777777" w:rsidR="003A70FE" w:rsidRPr="001E259E" w:rsidRDefault="00501F13" w:rsidP="00526431">
            <w:pPr>
              <w:widowControl w:val="0"/>
              <w:autoSpaceDE w:val="0"/>
              <w:autoSpaceDN w:val="0"/>
              <w:adjustRightInd w:val="0"/>
              <w:spacing w:line="240" w:lineRule="auto"/>
              <w:rPr>
                <w:lang w:eastAsia="x-none"/>
              </w:rPr>
            </w:pPr>
            <w:r w:rsidRPr="001E259E">
              <w:rPr>
                <w:rFonts w:ascii="Latha" w:hAnsi="Latha" w:cs="Latha"/>
                <w:sz w:val="28"/>
                <w:szCs w:val="28"/>
                <w:cs/>
                <w:lang w:bidi="ta-IN"/>
              </w:rPr>
              <w:t>ய</w:t>
            </w:r>
            <w:r w:rsidR="003A70FE" w:rsidRPr="001E259E">
              <w:rPr>
                <w:rFonts w:ascii="BRH Malayalam Extra" w:hAnsi="BRH Malayalam Extra" w:cs="BRH Malayalam Extra"/>
                <w:b/>
                <w:bCs/>
                <w:sz w:val="36"/>
                <w:szCs w:val="36"/>
              </w:rPr>
              <w:t xml:space="preserve"> j</w:t>
            </w:r>
          </w:p>
        </w:tc>
      </w:tr>
      <w:tr w:rsidR="003A70FE" w:rsidRPr="001E259E" w14:paraId="5F28B7ED" w14:textId="77777777" w:rsidTr="00526431">
        <w:trPr>
          <w:cantSplit/>
        </w:trPr>
        <w:tc>
          <w:tcPr>
            <w:tcW w:w="1417" w:type="dxa"/>
          </w:tcPr>
          <w:p w14:paraId="0B6373F4" w14:textId="77777777" w:rsidR="003A70FE" w:rsidRPr="001E259E" w:rsidRDefault="003A70FE" w:rsidP="00526431">
            <w:pPr>
              <w:tabs>
                <w:tab w:val="right" w:pos="9360"/>
              </w:tabs>
              <w:rPr>
                <w:rFonts w:ascii="BRH Devanagari Extra" w:hAnsi="BRH Devanagari Extra" w:cs="BRH Devanagari Extra"/>
                <w:b/>
                <w:bCs/>
                <w:sz w:val="28"/>
                <w:szCs w:val="28"/>
              </w:rPr>
            </w:pPr>
            <w:bookmarkStart w:id="43" w:name="_Toc427321557"/>
            <w:r w:rsidRPr="001E259E">
              <w:rPr>
                <w:b/>
                <w:bCs/>
                <w:sz w:val="28"/>
                <w:szCs w:val="28"/>
              </w:rPr>
              <w:t>Cerebrals:</w:t>
            </w:r>
            <w:r w:rsidRPr="001E259E">
              <w:rPr>
                <w:rFonts w:ascii="BRH Devanagari Extra" w:hAnsi="BRH Devanagari Extra" w:cs="BRH Devanagari Extra"/>
                <w:b/>
                <w:bCs/>
                <w:sz w:val="28"/>
                <w:szCs w:val="28"/>
              </w:rPr>
              <w:t xml:space="preserve"> (qÉÔkÉïlÉç)</w:t>
            </w:r>
            <w:bookmarkEnd w:id="43"/>
          </w:p>
          <w:p w14:paraId="016402BB" w14:textId="77777777" w:rsidR="003A70FE" w:rsidRPr="001E259E" w:rsidRDefault="003A70FE" w:rsidP="00526431">
            <w:pPr>
              <w:tabs>
                <w:tab w:val="right" w:pos="9360"/>
              </w:tabs>
              <w:rPr>
                <w:rFonts w:cs="Arial"/>
                <w:b/>
                <w:bCs/>
                <w:sz w:val="36"/>
                <w:szCs w:val="36"/>
              </w:rPr>
            </w:pPr>
            <w:r w:rsidRPr="001E259E">
              <w:rPr>
                <w:rFonts w:cs="Arial"/>
                <w:b/>
                <w:bCs/>
                <w:sz w:val="28"/>
                <w:szCs w:val="28"/>
              </w:rPr>
              <w:t>Ta Varga</w:t>
            </w:r>
          </w:p>
        </w:tc>
        <w:tc>
          <w:tcPr>
            <w:tcW w:w="1047" w:type="dxa"/>
          </w:tcPr>
          <w:p w14:paraId="74C95E0D" w14:textId="77777777" w:rsidR="003A70FE" w:rsidRPr="001E259E" w:rsidRDefault="003A70FE" w:rsidP="00526431">
            <w:pPr>
              <w:widowControl w:val="0"/>
              <w:autoSpaceDE w:val="0"/>
              <w:autoSpaceDN w:val="0"/>
              <w:adjustRightInd w:val="0"/>
              <w:spacing w:line="240" w:lineRule="auto"/>
              <w:rPr>
                <w:rFonts w:ascii="BRH Tamil Tab Extra" w:hAnsi="BRH Tamil Tab Extra" w:cs="BRH Tamil Tab Extra"/>
                <w:b/>
                <w:bCs/>
                <w:sz w:val="36"/>
                <w:szCs w:val="36"/>
              </w:rPr>
            </w:pPr>
            <w:r w:rsidRPr="001E259E">
              <w:rPr>
                <w:rFonts w:ascii="BRH Tamil Tab Extra" w:hAnsi="BRH Tamil Tab Extra" w:cs="BRH Tamil Tab Extra"/>
                <w:b/>
                <w:bCs/>
                <w:sz w:val="36"/>
                <w:szCs w:val="36"/>
              </w:rPr>
              <w:t>Ta</w:t>
            </w:r>
            <w:r w:rsidRPr="001E259E">
              <w:rPr>
                <w:rFonts w:ascii="BRH Devanagari Extra" w:hAnsi="BRH Devanagari Extra" w:cs="BRH Devanagari Extra"/>
                <w:b/>
                <w:bCs/>
                <w:sz w:val="36"/>
                <w:szCs w:val="36"/>
              </w:rPr>
              <w:t xml:space="preserve"> Oû</w:t>
            </w:r>
            <w:r w:rsidRPr="001E259E">
              <w:rPr>
                <w:rFonts w:ascii="BRH Tamil Tab Extra" w:hAnsi="BRH Tamil Tab Extra" w:cs="BRH Tamil Tab Extra"/>
                <w:b/>
                <w:bCs/>
                <w:sz w:val="36"/>
                <w:szCs w:val="36"/>
              </w:rPr>
              <w:t xml:space="preserve">  </w:t>
            </w:r>
          </w:p>
          <w:p w14:paraId="6C2A19AC" w14:textId="77777777" w:rsidR="003A70FE" w:rsidRPr="001E259E" w:rsidRDefault="00501F13" w:rsidP="00526431">
            <w:pPr>
              <w:widowControl w:val="0"/>
              <w:autoSpaceDE w:val="0"/>
              <w:autoSpaceDN w:val="0"/>
              <w:adjustRightInd w:val="0"/>
              <w:spacing w:line="240" w:lineRule="auto"/>
              <w:rPr>
                <w:rFonts w:ascii="BRH Devanagari Extra" w:hAnsi="BRH Devanagari Extra" w:cs="BRH Devanagari Extra"/>
                <w:b/>
                <w:bCs/>
                <w:sz w:val="36"/>
                <w:szCs w:val="36"/>
              </w:rPr>
            </w:pPr>
            <w:r w:rsidRPr="001E259E">
              <w:rPr>
                <w:rFonts w:ascii="Latha" w:hAnsi="Latha" w:cs="Latha"/>
                <w:sz w:val="28"/>
                <w:szCs w:val="28"/>
                <w:cs/>
                <w:lang w:bidi="ta-IN"/>
              </w:rPr>
              <w:t>ட</w:t>
            </w:r>
            <w:r w:rsidR="003A70FE" w:rsidRPr="001E259E">
              <w:rPr>
                <w:rFonts w:ascii="BRH Malayalam Extra" w:hAnsi="BRH Malayalam Extra" w:cs="BRH Malayalam Extra"/>
                <w:b/>
                <w:bCs/>
                <w:sz w:val="36"/>
                <w:szCs w:val="36"/>
              </w:rPr>
              <w:t xml:space="preserve"> U</w:t>
            </w:r>
          </w:p>
        </w:tc>
        <w:tc>
          <w:tcPr>
            <w:tcW w:w="1189" w:type="dxa"/>
          </w:tcPr>
          <w:p w14:paraId="2627D818" w14:textId="77777777" w:rsidR="003A70FE" w:rsidRPr="001E259E" w:rsidRDefault="003A70FE" w:rsidP="00501F13">
            <w:pPr>
              <w:tabs>
                <w:tab w:val="right" w:pos="9360"/>
              </w:tabs>
              <w:rPr>
                <w:rFonts w:cs="Arial"/>
                <w:b/>
                <w:bCs/>
                <w:sz w:val="36"/>
                <w:szCs w:val="36"/>
              </w:rPr>
            </w:pPr>
            <w:r w:rsidRPr="001E259E">
              <w:rPr>
                <w:rFonts w:ascii="BRH Tamil Tab Extra" w:hAnsi="BRH Tamil Tab Extra" w:cs="BRH Tamil Tab Extra"/>
                <w:b/>
                <w:bCs/>
                <w:sz w:val="36"/>
                <w:szCs w:val="36"/>
              </w:rPr>
              <w:t>Tha</w:t>
            </w:r>
            <w:r w:rsidRPr="001E259E">
              <w:rPr>
                <w:rFonts w:ascii="BRH Devanagari Extra" w:hAnsi="BRH Devanagari Extra" w:cs="BRH Devanagari Extra"/>
                <w:b/>
                <w:bCs/>
                <w:sz w:val="36"/>
                <w:szCs w:val="36"/>
              </w:rPr>
              <w:t xml:space="preserve"> Pû </w:t>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ட</w:t>
            </w:r>
            <w:r w:rsidR="00501F13" w:rsidRPr="001E259E">
              <w:rPr>
                <w:rFonts w:cs="Arial"/>
                <w:b/>
                <w:bCs/>
                <w:sz w:val="36"/>
                <w:szCs w:val="36"/>
                <w:vertAlign w:val="subscript"/>
              </w:rPr>
              <w:t xml:space="preserve"> </w:t>
            </w:r>
            <w:r w:rsidRPr="001E259E">
              <w:rPr>
                <w:rFonts w:cs="Arial"/>
                <w:b/>
                <w:bCs/>
                <w:sz w:val="36"/>
                <w:szCs w:val="36"/>
                <w:vertAlign w:val="subscript"/>
              </w:rPr>
              <w:t>2</w:t>
            </w:r>
            <w:r w:rsidRPr="001E259E">
              <w:rPr>
                <w:rFonts w:ascii="BRH Malayalam Extra" w:hAnsi="BRH Malayalam Extra" w:cs="BRH Malayalam Extra"/>
                <w:b/>
                <w:bCs/>
                <w:sz w:val="36"/>
                <w:szCs w:val="36"/>
              </w:rPr>
              <w:t xml:space="preserve"> V</w:t>
            </w:r>
          </w:p>
        </w:tc>
        <w:tc>
          <w:tcPr>
            <w:tcW w:w="1297" w:type="dxa"/>
          </w:tcPr>
          <w:p w14:paraId="6199C6E4" w14:textId="77777777" w:rsidR="003A70FE" w:rsidRPr="001E259E" w:rsidRDefault="003A70FE" w:rsidP="00501F13">
            <w:pPr>
              <w:tabs>
                <w:tab w:val="right" w:pos="9360"/>
              </w:tabs>
              <w:ind w:right="-197"/>
              <w:rPr>
                <w:rFonts w:cs="Arial"/>
                <w:b/>
                <w:bCs/>
                <w:sz w:val="36"/>
                <w:szCs w:val="36"/>
              </w:rPr>
            </w:pPr>
            <w:r w:rsidRPr="001E259E">
              <w:rPr>
                <w:rFonts w:ascii="BRH Tamil Tab Extra" w:hAnsi="BRH Tamil Tab Extra" w:cs="BRH Tamil Tab Extra"/>
                <w:b/>
                <w:bCs/>
                <w:sz w:val="36"/>
                <w:szCs w:val="36"/>
              </w:rPr>
              <w:t>Da</w:t>
            </w:r>
            <w:r w:rsidRPr="001E259E">
              <w:rPr>
                <w:rFonts w:ascii="BRH Devanagari Extra" w:hAnsi="BRH Devanagari Extra" w:cs="BRH Devanagari Extra"/>
                <w:b/>
                <w:bCs/>
                <w:sz w:val="36"/>
                <w:szCs w:val="36"/>
              </w:rPr>
              <w:t xml:space="preserve"> Qû </w:t>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 xml:space="preserve"> ட</w:t>
            </w:r>
            <w:r w:rsidRPr="001E259E">
              <w:rPr>
                <w:rFonts w:cs="Arial"/>
                <w:b/>
                <w:bCs/>
                <w:sz w:val="36"/>
                <w:szCs w:val="36"/>
                <w:vertAlign w:val="subscript"/>
              </w:rPr>
              <w:t>3</w:t>
            </w:r>
            <w:r w:rsidRPr="001E259E">
              <w:rPr>
                <w:rFonts w:ascii="BRH Malayalam Extra" w:hAnsi="BRH Malayalam Extra" w:cs="BRH Malayalam Extra"/>
                <w:b/>
                <w:bCs/>
                <w:sz w:val="36"/>
                <w:szCs w:val="36"/>
              </w:rPr>
              <w:t xml:space="preserve"> W</w:t>
            </w:r>
          </w:p>
        </w:tc>
        <w:tc>
          <w:tcPr>
            <w:tcW w:w="1440" w:type="dxa"/>
          </w:tcPr>
          <w:p w14:paraId="636FFF2E" w14:textId="77777777" w:rsidR="003A70FE" w:rsidRPr="001E259E" w:rsidRDefault="003A70FE" w:rsidP="00501F13">
            <w:pPr>
              <w:tabs>
                <w:tab w:val="right" w:pos="9360"/>
              </w:tabs>
              <w:rPr>
                <w:rFonts w:cs="Arial"/>
                <w:b/>
                <w:bCs/>
                <w:sz w:val="36"/>
                <w:szCs w:val="36"/>
              </w:rPr>
            </w:pPr>
            <w:r w:rsidRPr="001E259E">
              <w:rPr>
                <w:rFonts w:ascii="BRH Tamil Tab Extra" w:hAnsi="BRH Tamil Tab Extra" w:cs="BRH Tamil Tab Extra"/>
                <w:b/>
                <w:bCs/>
                <w:sz w:val="36"/>
                <w:szCs w:val="36"/>
              </w:rPr>
              <w:t>Dha</w:t>
            </w:r>
            <w:r w:rsidRPr="001E259E">
              <w:rPr>
                <w:rFonts w:ascii="BRH Devanagari Extra" w:hAnsi="BRH Devanagari Extra" w:cs="BRH Devanagari Extra"/>
                <w:b/>
                <w:bCs/>
                <w:sz w:val="36"/>
                <w:szCs w:val="36"/>
              </w:rPr>
              <w:t xml:space="preserve"> Rû</w:t>
            </w:r>
            <w:r w:rsidRPr="001E259E">
              <w:rPr>
                <w:rFonts w:ascii="BRH Devanagari Extra" w:hAnsi="BRH Devanagari Extra" w:cs="BRH Devanagari Extra"/>
                <w:b/>
                <w:bCs/>
                <w:sz w:val="36"/>
                <w:szCs w:val="36"/>
              </w:rPr>
              <w:br/>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ட</w:t>
            </w:r>
            <w:r w:rsidR="00501F13" w:rsidRPr="001E259E">
              <w:rPr>
                <w:rFonts w:cs="Arial"/>
                <w:b/>
                <w:bCs/>
                <w:sz w:val="36"/>
                <w:szCs w:val="36"/>
                <w:vertAlign w:val="subscript"/>
              </w:rPr>
              <w:t xml:space="preserve"> </w:t>
            </w:r>
            <w:r w:rsidRPr="001E259E">
              <w:rPr>
                <w:rFonts w:cs="Arial"/>
                <w:b/>
                <w:bCs/>
                <w:sz w:val="36"/>
                <w:szCs w:val="36"/>
                <w:vertAlign w:val="subscript"/>
              </w:rPr>
              <w:t>4</w:t>
            </w:r>
            <w:r w:rsidRPr="001E259E">
              <w:rPr>
                <w:rFonts w:ascii="BRH Malayalam Extra" w:hAnsi="BRH Malayalam Extra" w:cs="BRH Malayalam Extra"/>
                <w:b/>
                <w:bCs/>
                <w:sz w:val="36"/>
                <w:szCs w:val="36"/>
              </w:rPr>
              <w:t xml:space="preserve"> X</w:t>
            </w:r>
          </w:p>
        </w:tc>
        <w:tc>
          <w:tcPr>
            <w:tcW w:w="1350" w:type="dxa"/>
          </w:tcPr>
          <w:p w14:paraId="5A9D6632" w14:textId="77777777" w:rsidR="003A70FE" w:rsidRPr="001E259E" w:rsidRDefault="003A70FE" w:rsidP="00526431">
            <w:pPr>
              <w:tabs>
                <w:tab w:val="right" w:pos="9360"/>
              </w:tabs>
              <w:rPr>
                <w:rFonts w:cs="Arial"/>
                <w:b/>
                <w:bCs/>
                <w:sz w:val="36"/>
                <w:szCs w:val="36"/>
              </w:rPr>
            </w:pPr>
            <w:r w:rsidRPr="001E259E">
              <w:rPr>
                <w:rFonts w:ascii="BRH Tamil Tab Extra" w:hAnsi="BRH Tamil Tab Extra" w:cs="BRH Tamil Tab Extra"/>
                <w:b/>
                <w:bCs/>
                <w:sz w:val="36"/>
                <w:szCs w:val="36"/>
              </w:rPr>
              <w:t>Na</w:t>
            </w:r>
            <w:r w:rsidRPr="001E259E">
              <w:rPr>
                <w:rFonts w:ascii="BRH Devanagari Extra" w:hAnsi="BRH Devanagari Extra" w:cs="BRH Devanagari Extra"/>
                <w:b/>
                <w:bCs/>
                <w:sz w:val="36"/>
                <w:szCs w:val="36"/>
              </w:rPr>
              <w:t xml:space="preserve"> hÉ</w:t>
            </w:r>
            <w:r w:rsidRPr="001E259E">
              <w:rPr>
                <w:rFonts w:ascii="BRH Tamil Tab Extra" w:hAnsi="BRH Tamil Tab Extra" w:cs="BRH Tamil Tab Extra"/>
                <w:b/>
                <w:bCs/>
                <w:sz w:val="36"/>
                <w:szCs w:val="36"/>
              </w:rPr>
              <w:t xml:space="preserve"> </w:t>
            </w:r>
            <w:r w:rsidRPr="001E259E">
              <w:rPr>
                <w:rFonts w:ascii="BRH Tamil Tab Extra" w:hAnsi="BRH Tamil Tab Extra" w:cs="BRH Tamil Tab Extra"/>
                <w:b/>
                <w:bCs/>
                <w:sz w:val="36"/>
                <w:szCs w:val="36"/>
              </w:rPr>
              <w:br/>
            </w:r>
            <w:r w:rsidR="00501F13" w:rsidRPr="001E259E">
              <w:rPr>
                <w:rFonts w:ascii="Latha" w:hAnsi="Latha" w:cs="Latha"/>
                <w:sz w:val="28"/>
                <w:szCs w:val="28"/>
                <w:cs/>
                <w:lang w:bidi="ta-IN"/>
              </w:rPr>
              <w:t>ண</w:t>
            </w:r>
            <w:r w:rsidRPr="001E259E">
              <w:rPr>
                <w:rFonts w:ascii="BRH Malayalam Extra" w:hAnsi="BRH Malayalam Extra" w:cs="BRH Malayalam Extra"/>
                <w:b/>
                <w:bCs/>
                <w:sz w:val="36"/>
                <w:szCs w:val="36"/>
              </w:rPr>
              <w:t xml:space="preserve"> Y</w:t>
            </w:r>
          </w:p>
        </w:tc>
        <w:tc>
          <w:tcPr>
            <w:tcW w:w="1440" w:type="dxa"/>
          </w:tcPr>
          <w:p w14:paraId="636667E0" w14:textId="77777777" w:rsidR="003A70FE" w:rsidRPr="001E259E" w:rsidRDefault="003A70FE" w:rsidP="00526431">
            <w:pPr>
              <w:rPr>
                <w:lang w:eastAsia="x-none"/>
              </w:rPr>
            </w:pPr>
            <w:r w:rsidRPr="001E259E">
              <w:rPr>
                <w:rFonts w:cs="Arial"/>
                <w:b/>
                <w:bCs/>
                <w:sz w:val="36"/>
                <w:szCs w:val="36"/>
              </w:rPr>
              <w:t>sha</w:t>
            </w:r>
            <w:r w:rsidRPr="001E259E">
              <w:rPr>
                <w:rFonts w:ascii="BRH Devanagari Extra" w:hAnsi="BRH Devanagari Extra" w:cs="BRH Devanagari Extra"/>
                <w:b/>
                <w:bCs/>
                <w:sz w:val="36"/>
                <w:szCs w:val="36"/>
              </w:rPr>
              <w:t xml:space="preserve"> wÉ </w:t>
            </w:r>
            <w:r w:rsidR="00501F13" w:rsidRPr="001E259E">
              <w:rPr>
                <w:rFonts w:ascii="Latha" w:hAnsi="Latha" w:cs="Latha"/>
                <w:sz w:val="28"/>
                <w:szCs w:val="28"/>
                <w:cs/>
                <w:lang w:bidi="ta-IN"/>
              </w:rPr>
              <w:t>ஷ</w:t>
            </w:r>
            <w:r w:rsidRPr="001E259E">
              <w:rPr>
                <w:rFonts w:ascii="BRH Malayalam Extra" w:hAnsi="BRH Malayalam Extra" w:cs="BRH Malayalam Extra"/>
                <w:b/>
                <w:bCs/>
                <w:sz w:val="36"/>
                <w:szCs w:val="36"/>
              </w:rPr>
              <w:t xml:space="preserve"> r</w:t>
            </w:r>
          </w:p>
        </w:tc>
        <w:tc>
          <w:tcPr>
            <w:tcW w:w="1440" w:type="dxa"/>
          </w:tcPr>
          <w:p w14:paraId="6AABE2CD" w14:textId="77777777" w:rsidR="003A70FE" w:rsidRPr="001E259E" w:rsidRDefault="003A70FE" w:rsidP="00526431">
            <w:pPr>
              <w:tabs>
                <w:tab w:val="right" w:pos="9360"/>
              </w:tabs>
              <w:rPr>
                <w:lang w:eastAsia="x-none"/>
              </w:rPr>
            </w:pPr>
            <w:r w:rsidRPr="001E259E">
              <w:rPr>
                <w:rFonts w:cs="Arial"/>
                <w:b/>
                <w:bCs/>
                <w:sz w:val="36"/>
                <w:szCs w:val="36"/>
              </w:rPr>
              <w:t>ra</w:t>
            </w:r>
            <w:r w:rsidRPr="001E259E">
              <w:rPr>
                <w:rFonts w:ascii="BRH Devanagari Extra" w:hAnsi="BRH Devanagari Extra" w:cs="BRH Devanagari Extra"/>
                <w:b/>
                <w:bCs/>
                <w:sz w:val="36"/>
                <w:szCs w:val="36"/>
              </w:rPr>
              <w:t xml:space="preserve"> U  </w:t>
            </w:r>
            <w:r w:rsidRPr="001E259E">
              <w:rPr>
                <w:rFonts w:ascii="BRH Devanagari Extra" w:hAnsi="BRH Devanagari Extra" w:cs="BRH Devanagari Extra"/>
                <w:b/>
                <w:bCs/>
                <w:sz w:val="36"/>
                <w:szCs w:val="36"/>
              </w:rPr>
              <w:br/>
            </w:r>
            <w:r w:rsidR="00501F13" w:rsidRPr="001E259E">
              <w:rPr>
                <w:rFonts w:ascii="Latha" w:hAnsi="Latha" w:cs="Latha"/>
                <w:sz w:val="28"/>
                <w:szCs w:val="28"/>
                <w:cs/>
                <w:lang w:bidi="ta-IN"/>
              </w:rPr>
              <w:t>ர</w:t>
            </w:r>
            <w:r w:rsidRPr="001E259E">
              <w:rPr>
                <w:rFonts w:ascii="BRH Malayalam Extra" w:hAnsi="BRH Malayalam Extra" w:cs="BRH Malayalam Extra"/>
                <w:b/>
                <w:bCs/>
                <w:sz w:val="36"/>
                <w:szCs w:val="36"/>
              </w:rPr>
              <w:t xml:space="preserve"> k</w:t>
            </w:r>
          </w:p>
        </w:tc>
      </w:tr>
      <w:tr w:rsidR="003A70FE" w:rsidRPr="001E259E" w14:paraId="368D8BE8" w14:textId="77777777" w:rsidTr="00526431">
        <w:tc>
          <w:tcPr>
            <w:tcW w:w="1417" w:type="dxa"/>
          </w:tcPr>
          <w:p w14:paraId="3824D6B1" w14:textId="77777777" w:rsidR="003A70FE" w:rsidRPr="001E259E" w:rsidRDefault="003A70FE" w:rsidP="00E65771">
            <w:pPr>
              <w:pStyle w:val="NoSpacing"/>
              <w:rPr>
                <w:rFonts w:cs="Arial"/>
                <w:b/>
                <w:bCs/>
                <w:sz w:val="36"/>
                <w:szCs w:val="36"/>
              </w:rPr>
            </w:pPr>
            <w:bookmarkStart w:id="44" w:name="_Toc427321558"/>
            <w:r w:rsidRPr="001E259E">
              <w:rPr>
                <w:b/>
                <w:bCs/>
                <w:sz w:val="28"/>
                <w:szCs w:val="28"/>
              </w:rPr>
              <w:t>Dentals</w:t>
            </w:r>
            <w:r w:rsidRPr="001E259E">
              <w:rPr>
                <w:rFonts w:ascii="BRH Devanagari Extra" w:hAnsi="BRH Devanagari Extra" w:cs="BRH Devanagari Extra"/>
                <w:b/>
                <w:bCs/>
                <w:sz w:val="28"/>
                <w:szCs w:val="28"/>
              </w:rPr>
              <w:t xml:space="preserve"> </w:t>
            </w:r>
            <w:r w:rsidRPr="001E259E">
              <w:rPr>
                <w:rFonts w:ascii="BRH Devanagari Extra" w:hAnsi="BRH Devanagari Extra" w:cs="BRH Devanagari Extra"/>
                <w:b/>
                <w:bCs/>
                <w:sz w:val="28"/>
                <w:szCs w:val="28"/>
              </w:rPr>
              <w:br/>
              <w:t>(SliÉ)</w:t>
            </w:r>
            <w:bookmarkEnd w:id="44"/>
            <w:r w:rsidR="00E65771" w:rsidRPr="001E259E">
              <w:rPr>
                <w:rFonts w:ascii="BRH Devanagari Extra" w:hAnsi="BRH Devanagari Extra" w:cs="BRH Devanagari Extra"/>
                <w:b/>
                <w:bCs/>
                <w:sz w:val="28"/>
                <w:szCs w:val="28"/>
              </w:rPr>
              <w:t xml:space="preserve"> </w:t>
            </w:r>
            <w:r w:rsidRPr="001E259E">
              <w:rPr>
                <w:rFonts w:cs="Arial"/>
                <w:b/>
                <w:bCs/>
                <w:sz w:val="28"/>
                <w:szCs w:val="28"/>
              </w:rPr>
              <w:t>‘ta’ varga</w:t>
            </w:r>
          </w:p>
        </w:tc>
        <w:tc>
          <w:tcPr>
            <w:tcW w:w="1047" w:type="dxa"/>
          </w:tcPr>
          <w:p w14:paraId="784D04BC" w14:textId="77777777" w:rsidR="003A70FE" w:rsidRPr="001E259E" w:rsidRDefault="003A70FE" w:rsidP="00526431">
            <w:pPr>
              <w:widowControl w:val="0"/>
              <w:autoSpaceDE w:val="0"/>
              <w:autoSpaceDN w:val="0"/>
              <w:adjustRightInd w:val="0"/>
              <w:spacing w:line="240" w:lineRule="auto"/>
              <w:rPr>
                <w:rFonts w:ascii="BRH Devanagari Extra" w:hAnsi="BRH Devanagari Extra" w:cs="BRH Devanagari Extra"/>
                <w:b/>
                <w:bCs/>
                <w:sz w:val="36"/>
                <w:szCs w:val="36"/>
              </w:rPr>
            </w:pPr>
            <w:r w:rsidRPr="001E259E">
              <w:rPr>
                <w:rFonts w:ascii="BRH Tamil Tab Extra" w:hAnsi="BRH Tamil Tab Extra" w:cs="BRH Tamil Tab Extra"/>
                <w:b/>
                <w:bCs/>
                <w:sz w:val="36"/>
                <w:szCs w:val="36"/>
              </w:rPr>
              <w:t>ta</w:t>
            </w:r>
            <w:r w:rsidRPr="001E259E">
              <w:rPr>
                <w:rFonts w:ascii="BRH Devanagari Extra" w:hAnsi="BRH Devanagari Extra" w:cs="BRH Devanagari Extra"/>
                <w:b/>
                <w:bCs/>
                <w:sz w:val="36"/>
                <w:szCs w:val="36"/>
              </w:rPr>
              <w:t xml:space="preserve"> iÉ</w:t>
            </w:r>
            <w:r w:rsidRPr="001E259E">
              <w:rPr>
                <w:rFonts w:ascii="BRH Tamil Tab Extra" w:hAnsi="BRH Tamil Tab Extra" w:cs="BRH Tamil Tab Extra"/>
                <w:b/>
                <w:bCs/>
                <w:sz w:val="36"/>
                <w:szCs w:val="36"/>
              </w:rPr>
              <w:t xml:space="preserve"> </w:t>
            </w:r>
            <w:r w:rsidRPr="001E259E">
              <w:rPr>
                <w:rFonts w:ascii="BRH Tamil Tab Extra" w:hAnsi="BRH Tamil Tab Extra" w:cs="BRH Tamil Tab Extra"/>
                <w:b/>
                <w:bCs/>
                <w:sz w:val="36"/>
                <w:szCs w:val="36"/>
              </w:rPr>
              <w:br/>
            </w:r>
            <w:r w:rsidR="00501F13" w:rsidRPr="001E259E">
              <w:rPr>
                <w:rFonts w:ascii="Latha" w:hAnsi="Latha" w:cs="Latha"/>
                <w:sz w:val="28"/>
                <w:szCs w:val="28"/>
                <w:cs/>
                <w:lang w:bidi="ta-IN"/>
              </w:rPr>
              <w:t>த</w:t>
            </w:r>
            <w:r w:rsidRPr="001E259E">
              <w:rPr>
                <w:rFonts w:ascii="BRH Malayalam Extra" w:hAnsi="BRH Malayalam Extra" w:cs="BRH Malayalam Extra"/>
                <w:b/>
                <w:bCs/>
                <w:sz w:val="36"/>
                <w:szCs w:val="36"/>
              </w:rPr>
              <w:t xml:space="preserve"> Z</w:t>
            </w:r>
          </w:p>
        </w:tc>
        <w:tc>
          <w:tcPr>
            <w:tcW w:w="1189" w:type="dxa"/>
          </w:tcPr>
          <w:p w14:paraId="3DBBA898"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ascii="BRH Tamil Tab Extra" w:hAnsi="BRH Tamil Tab Extra" w:cs="BRH Tamil Tab Extra"/>
                <w:b/>
                <w:bCs/>
                <w:sz w:val="36"/>
                <w:szCs w:val="36"/>
              </w:rPr>
              <w:t>tha</w:t>
            </w:r>
            <w:r w:rsidRPr="001E259E">
              <w:rPr>
                <w:rFonts w:ascii="BRH Devanagari Extra" w:hAnsi="BRH Devanagari Extra" w:cs="BRH Devanagari Extra"/>
                <w:b/>
                <w:bCs/>
                <w:sz w:val="36"/>
                <w:szCs w:val="36"/>
              </w:rPr>
              <w:t xml:space="preserve"> jÉ</w:t>
            </w:r>
            <w:r w:rsidRPr="001E259E">
              <w:rPr>
                <w:rFonts w:ascii="BRH Devanagari Extra" w:hAnsi="BRH Devanagari Extra" w:cs="BRH Devanagari Extra"/>
                <w:b/>
                <w:bCs/>
                <w:sz w:val="36"/>
                <w:szCs w:val="36"/>
              </w:rPr>
              <w:br/>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த</w:t>
            </w:r>
            <w:r w:rsidR="00501F13" w:rsidRPr="001E259E">
              <w:rPr>
                <w:rFonts w:cs="Arial"/>
                <w:b/>
                <w:bCs/>
                <w:sz w:val="36"/>
                <w:szCs w:val="36"/>
                <w:vertAlign w:val="subscript"/>
              </w:rPr>
              <w:t xml:space="preserve"> </w:t>
            </w:r>
            <w:r w:rsidRPr="001E259E">
              <w:rPr>
                <w:rFonts w:cs="Arial"/>
                <w:b/>
                <w:bCs/>
                <w:sz w:val="36"/>
                <w:szCs w:val="36"/>
                <w:vertAlign w:val="subscript"/>
              </w:rPr>
              <w:t>2</w:t>
            </w:r>
            <w:r w:rsidRPr="001E259E">
              <w:rPr>
                <w:rFonts w:ascii="BRH Malayalam Extra" w:hAnsi="BRH Malayalam Extra" w:cs="BRH Malayalam Extra"/>
                <w:b/>
                <w:bCs/>
                <w:sz w:val="36"/>
                <w:szCs w:val="36"/>
              </w:rPr>
              <w:t xml:space="preserve"> a</w:t>
            </w:r>
          </w:p>
        </w:tc>
        <w:tc>
          <w:tcPr>
            <w:tcW w:w="1297" w:type="dxa"/>
          </w:tcPr>
          <w:p w14:paraId="633F9247"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ascii="BRH Tamil Tab Extra" w:hAnsi="BRH Tamil Tab Extra" w:cs="BRH Tamil Tab Extra"/>
                <w:b/>
                <w:bCs/>
                <w:sz w:val="36"/>
                <w:szCs w:val="36"/>
              </w:rPr>
              <w:t>da</w:t>
            </w:r>
            <w:r w:rsidRPr="001E259E">
              <w:rPr>
                <w:rFonts w:ascii="BRH Devanagari Extra" w:hAnsi="BRH Devanagari Extra" w:cs="BRH Devanagari Extra"/>
                <w:b/>
                <w:bCs/>
                <w:sz w:val="36"/>
                <w:szCs w:val="36"/>
              </w:rPr>
              <w:t xml:space="preserve"> S</w:t>
            </w:r>
            <w:r w:rsidRPr="001E259E">
              <w:rPr>
                <w:rFonts w:ascii="BRH Devanagari Extra" w:hAnsi="BRH Devanagari Extra" w:cs="BRH Devanagari Extra"/>
                <w:b/>
                <w:bCs/>
                <w:sz w:val="36"/>
                <w:szCs w:val="36"/>
              </w:rPr>
              <w:br/>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த</w:t>
            </w:r>
            <w:r w:rsidR="00501F13" w:rsidRPr="001E259E">
              <w:rPr>
                <w:rFonts w:cs="Arial"/>
                <w:b/>
                <w:bCs/>
                <w:sz w:val="36"/>
                <w:szCs w:val="36"/>
                <w:vertAlign w:val="subscript"/>
              </w:rPr>
              <w:t xml:space="preserve"> </w:t>
            </w:r>
            <w:r w:rsidRPr="001E259E">
              <w:rPr>
                <w:rFonts w:cs="Arial"/>
                <w:b/>
                <w:bCs/>
                <w:sz w:val="36"/>
                <w:szCs w:val="36"/>
                <w:vertAlign w:val="subscript"/>
              </w:rPr>
              <w:t>3</w:t>
            </w:r>
            <w:r w:rsidRPr="001E259E">
              <w:rPr>
                <w:rFonts w:ascii="BRH Malayalam Extra" w:hAnsi="BRH Malayalam Extra" w:cs="BRH Malayalam Extra"/>
                <w:b/>
                <w:bCs/>
                <w:sz w:val="36"/>
                <w:szCs w:val="36"/>
              </w:rPr>
              <w:t xml:space="preserve"> b</w:t>
            </w:r>
          </w:p>
        </w:tc>
        <w:tc>
          <w:tcPr>
            <w:tcW w:w="1440" w:type="dxa"/>
          </w:tcPr>
          <w:p w14:paraId="18DB9D70"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ascii="BRH Tamil Tab Extra" w:hAnsi="BRH Tamil Tab Extra" w:cs="BRH Tamil Tab Extra"/>
                <w:b/>
                <w:bCs/>
                <w:sz w:val="36"/>
                <w:szCs w:val="36"/>
              </w:rPr>
              <w:t>dha</w:t>
            </w:r>
            <w:r w:rsidRPr="001E259E">
              <w:rPr>
                <w:rFonts w:ascii="BRH Devanagari Extra" w:hAnsi="BRH Devanagari Extra" w:cs="BRH Devanagari Extra"/>
                <w:b/>
                <w:bCs/>
                <w:sz w:val="36"/>
                <w:szCs w:val="36"/>
              </w:rPr>
              <w:t xml:space="preserve"> kÉ</w:t>
            </w:r>
            <w:r w:rsidRPr="001E259E">
              <w:rPr>
                <w:rFonts w:ascii="BRH Devanagari Extra" w:hAnsi="BRH Devanagari Extra" w:cs="BRH Devanagari Extra"/>
                <w:b/>
                <w:bCs/>
                <w:sz w:val="36"/>
                <w:szCs w:val="36"/>
              </w:rPr>
              <w:br/>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த</w:t>
            </w:r>
            <w:r w:rsidR="00501F13" w:rsidRPr="001E259E">
              <w:rPr>
                <w:rFonts w:cs="Arial"/>
                <w:b/>
                <w:bCs/>
                <w:sz w:val="36"/>
                <w:szCs w:val="36"/>
                <w:vertAlign w:val="subscript"/>
              </w:rPr>
              <w:t xml:space="preserve"> </w:t>
            </w:r>
            <w:r w:rsidRPr="001E259E">
              <w:rPr>
                <w:rFonts w:cs="Arial"/>
                <w:b/>
                <w:bCs/>
                <w:sz w:val="36"/>
                <w:szCs w:val="36"/>
                <w:vertAlign w:val="subscript"/>
              </w:rPr>
              <w:t>4</w:t>
            </w:r>
            <w:r w:rsidRPr="001E259E">
              <w:rPr>
                <w:rFonts w:ascii="BRH Malayalam Extra" w:hAnsi="BRH Malayalam Extra" w:cs="BRH Malayalam Extra"/>
                <w:b/>
                <w:bCs/>
                <w:sz w:val="36"/>
                <w:szCs w:val="36"/>
              </w:rPr>
              <w:t xml:space="preserve"> c</w:t>
            </w:r>
          </w:p>
        </w:tc>
        <w:tc>
          <w:tcPr>
            <w:tcW w:w="1350" w:type="dxa"/>
          </w:tcPr>
          <w:p w14:paraId="3C339DE4"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ascii="BRH Tamil Tab Extra" w:hAnsi="BRH Tamil Tab Extra" w:cs="BRH Tamil Tab Extra"/>
                <w:b/>
                <w:bCs/>
                <w:sz w:val="36"/>
                <w:szCs w:val="36"/>
              </w:rPr>
              <w:t>na</w:t>
            </w:r>
            <w:r w:rsidRPr="001E259E">
              <w:rPr>
                <w:rFonts w:ascii="BRH Devanagari Extra" w:hAnsi="BRH Devanagari Extra" w:cs="BRH Devanagari Extra"/>
                <w:b/>
                <w:bCs/>
                <w:sz w:val="36"/>
                <w:szCs w:val="36"/>
              </w:rPr>
              <w:t xml:space="preserve"> lÉ</w:t>
            </w:r>
            <w:r w:rsidRPr="001E259E">
              <w:rPr>
                <w:rFonts w:ascii="BRH Tamil Tab Extra" w:hAnsi="BRH Tamil Tab Extra" w:cs="BRH Tamil Tab Extra"/>
                <w:b/>
                <w:bCs/>
                <w:sz w:val="36"/>
                <w:szCs w:val="36"/>
              </w:rPr>
              <w:t xml:space="preserve"> </w:t>
            </w:r>
            <w:r w:rsidRPr="001E259E">
              <w:rPr>
                <w:rFonts w:ascii="BRH Tamil Tab Extra" w:hAnsi="BRH Tamil Tab Extra" w:cs="BRH Tamil Tab Extra"/>
                <w:b/>
                <w:bCs/>
                <w:sz w:val="36"/>
                <w:szCs w:val="36"/>
              </w:rPr>
              <w:br/>
            </w:r>
            <w:r w:rsidR="00501F13" w:rsidRPr="001E259E">
              <w:rPr>
                <w:rFonts w:ascii="Latha" w:hAnsi="Latha" w:cs="Latha"/>
                <w:sz w:val="28"/>
                <w:szCs w:val="28"/>
                <w:cs/>
                <w:lang w:bidi="ta-IN"/>
              </w:rPr>
              <w:t>ந</w:t>
            </w:r>
            <w:r w:rsidRPr="001E259E">
              <w:rPr>
                <w:rFonts w:ascii="BRH Malayalam Extra" w:hAnsi="BRH Malayalam Extra" w:cs="BRH Malayalam Extra"/>
                <w:b/>
                <w:bCs/>
                <w:sz w:val="36"/>
                <w:szCs w:val="36"/>
              </w:rPr>
              <w:t xml:space="preserve"> d</w:t>
            </w:r>
          </w:p>
        </w:tc>
        <w:tc>
          <w:tcPr>
            <w:tcW w:w="1440" w:type="dxa"/>
          </w:tcPr>
          <w:p w14:paraId="233D0341" w14:textId="77777777" w:rsidR="003A70FE" w:rsidRPr="001E259E" w:rsidRDefault="003A70FE" w:rsidP="00526431">
            <w:pPr>
              <w:widowControl w:val="0"/>
              <w:autoSpaceDE w:val="0"/>
              <w:autoSpaceDN w:val="0"/>
              <w:adjustRightInd w:val="0"/>
              <w:spacing w:line="240" w:lineRule="auto"/>
              <w:rPr>
                <w:lang w:eastAsia="x-none"/>
              </w:rPr>
            </w:pPr>
            <w:r w:rsidRPr="001E259E">
              <w:rPr>
                <w:rFonts w:cs="Arial"/>
                <w:b/>
                <w:bCs/>
                <w:sz w:val="36"/>
                <w:szCs w:val="36"/>
              </w:rPr>
              <w:t>sa</w:t>
            </w:r>
            <w:r w:rsidRPr="001E259E">
              <w:rPr>
                <w:rFonts w:ascii="BRH Devanagari Extra" w:hAnsi="BRH Devanagari Extra" w:cs="BRH Devanagari Extra"/>
                <w:b/>
                <w:bCs/>
                <w:sz w:val="36"/>
                <w:szCs w:val="36"/>
              </w:rPr>
              <w:t xml:space="preserve"> xÉ </w:t>
            </w:r>
            <w:r w:rsidR="00501F13" w:rsidRPr="001E259E">
              <w:rPr>
                <w:rFonts w:ascii="Latha" w:hAnsi="Latha" w:cs="Latha"/>
                <w:sz w:val="28"/>
                <w:szCs w:val="28"/>
                <w:cs/>
                <w:lang w:bidi="ta-IN"/>
              </w:rPr>
              <w:t>ஸ</w:t>
            </w:r>
            <w:r w:rsidRPr="001E259E">
              <w:rPr>
                <w:rFonts w:ascii="BRH Malayalam Extra" w:hAnsi="BRH Malayalam Extra" w:cs="BRH Malayalam Extra"/>
                <w:b/>
                <w:bCs/>
                <w:sz w:val="36"/>
                <w:szCs w:val="36"/>
              </w:rPr>
              <w:t xml:space="preserve"> s</w:t>
            </w:r>
          </w:p>
        </w:tc>
        <w:tc>
          <w:tcPr>
            <w:tcW w:w="1440" w:type="dxa"/>
          </w:tcPr>
          <w:p w14:paraId="76B29CC4" w14:textId="77777777" w:rsidR="003A70FE" w:rsidRPr="001E259E" w:rsidRDefault="003A70FE" w:rsidP="00526431">
            <w:pPr>
              <w:tabs>
                <w:tab w:val="right" w:pos="9360"/>
              </w:tabs>
              <w:rPr>
                <w:rFonts w:cs="Arial"/>
                <w:b/>
                <w:bCs/>
                <w:sz w:val="36"/>
                <w:szCs w:val="36"/>
              </w:rPr>
            </w:pPr>
            <w:r w:rsidRPr="001E259E">
              <w:rPr>
                <w:rFonts w:cs="Arial"/>
                <w:b/>
                <w:bCs/>
                <w:sz w:val="36"/>
                <w:szCs w:val="36"/>
              </w:rPr>
              <w:t>la</w:t>
            </w:r>
            <w:r w:rsidRPr="001E259E">
              <w:rPr>
                <w:rFonts w:ascii="BRH Devanagari Extra" w:hAnsi="BRH Devanagari Extra" w:cs="BRH Devanagari Extra"/>
                <w:b/>
                <w:bCs/>
                <w:sz w:val="36"/>
                <w:szCs w:val="36"/>
              </w:rPr>
              <w:t xml:space="preserve"> sÉ</w:t>
            </w:r>
            <w:r w:rsidRPr="001E259E">
              <w:rPr>
                <w:rFonts w:cs="Arial"/>
                <w:b/>
                <w:bCs/>
                <w:sz w:val="36"/>
                <w:szCs w:val="36"/>
              </w:rPr>
              <w:t xml:space="preserve">  </w:t>
            </w:r>
          </w:p>
          <w:p w14:paraId="3D350855" w14:textId="77777777" w:rsidR="003A70FE" w:rsidRPr="001E259E" w:rsidRDefault="00501F13" w:rsidP="00526431">
            <w:pPr>
              <w:tabs>
                <w:tab w:val="right" w:pos="9360"/>
              </w:tabs>
              <w:rPr>
                <w:lang w:eastAsia="x-none"/>
              </w:rPr>
            </w:pPr>
            <w:r w:rsidRPr="001E259E">
              <w:rPr>
                <w:rFonts w:ascii="Latha" w:hAnsi="Latha" w:cs="Latha"/>
                <w:sz w:val="28"/>
                <w:szCs w:val="28"/>
                <w:cs/>
                <w:lang w:bidi="ta-IN"/>
              </w:rPr>
              <w:t>ல</w:t>
            </w:r>
            <w:r w:rsidR="003A70FE" w:rsidRPr="001E259E">
              <w:rPr>
                <w:rFonts w:ascii="BRH Malayalam Extra" w:hAnsi="BRH Malayalam Extra" w:cs="BRH Malayalam Extra"/>
                <w:b/>
                <w:bCs/>
                <w:sz w:val="36"/>
                <w:szCs w:val="36"/>
              </w:rPr>
              <w:t xml:space="preserve"> m</w:t>
            </w:r>
          </w:p>
        </w:tc>
      </w:tr>
      <w:tr w:rsidR="003A70FE" w:rsidRPr="001E259E" w14:paraId="670DF973" w14:textId="77777777" w:rsidTr="00526431">
        <w:tc>
          <w:tcPr>
            <w:tcW w:w="1417" w:type="dxa"/>
          </w:tcPr>
          <w:p w14:paraId="6F3D13C0" w14:textId="77777777" w:rsidR="003A70FE" w:rsidRPr="001E259E" w:rsidRDefault="003A70FE" w:rsidP="00526431">
            <w:pPr>
              <w:pStyle w:val="NoSpacing"/>
              <w:rPr>
                <w:b/>
                <w:bCs/>
                <w:sz w:val="36"/>
                <w:szCs w:val="36"/>
              </w:rPr>
            </w:pPr>
            <w:bookmarkStart w:id="45" w:name="_Toc427321559"/>
          </w:p>
          <w:p w14:paraId="152BB01A" w14:textId="77777777" w:rsidR="003A70FE" w:rsidRPr="001E259E" w:rsidRDefault="003A70FE" w:rsidP="00526431">
            <w:pPr>
              <w:pStyle w:val="NoSpacing"/>
              <w:rPr>
                <w:rFonts w:ascii="BRH Devanagari Extra" w:hAnsi="BRH Devanagari Extra" w:cs="BRH Devanagari Extra"/>
                <w:b/>
                <w:bCs/>
                <w:sz w:val="28"/>
                <w:szCs w:val="28"/>
              </w:rPr>
            </w:pPr>
            <w:r w:rsidRPr="001E259E">
              <w:rPr>
                <w:b/>
                <w:bCs/>
                <w:sz w:val="28"/>
                <w:szCs w:val="28"/>
              </w:rPr>
              <w:t>Labials</w:t>
            </w:r>
            <w:r w:rsidRPr="001E259E">
              <w:rPr>
                <w:rFonts w:ascii="BRH Devanagari Extra" w:hAnsi="BRH Devanagari Extra" w:cs="BRH Devanagari Extra"/>
                <w:b/>
                <w:bCs/>
                <w:sz w:val="28"/>
                <w:szCs w:val="28"/>
              </w:rPr>
              <w:t xml:space="preserve"> </w:t>
            </w:r>
            <w:r w:rsidRPr="001E259E">
              <w:rPr>
                <w:rFonts w:ascii="BRH Devanagari Extra" w:hAnsi="BRH Devanagari Extra" w:cs="BRH Devanagari Extra"/>
                <w:b/>
                <w:bCs/>
                <w:sz w:val="28"/>
                <w:szCs w:val="28"/>
              </w:rPr>
              <w:br/>
              <w:t>(AÉå¸Éæ)</w:t>
            </w:r>
            <w:bookmarkEnd w:id="45"/>
          </w:p>
          <w:p w14:paraId="480F98F5" w14:textId="77777777" w:rsidR="003A70FE" w:rsidRPr="001E259E" w:rsidRDefault="003A70FE" w:rsidP="00526431">
            <w:pPr>
              <w:pStyle w:val="NoSpacing"/>
              <w:rPr>
                <w:rFonts w:cs="Arial"/>
                <w:b/>
                <w:bCs/>
                <w:sz w:val="28"/>
                <w:szCs w:val="28"/>
              </w:rPr>
            </w:pPr>
            <w:r w:rsidRPr="001E259E">
              <w:rPr>
                <w:rFonts w:cs="Arial"/>
                <w:b/>
                <w:bCs/>
                <w:sz w:val="28"/>
                <w:szCs w:val="28"/>
              </w:rPr>
              <w:t>Pa varga</w:t>
            </w:r>
          </w:p>
        </w:tc>
        <w:tc>
          <w:tcPr>
            <w:tcW w:w="1047" w:type="dxa"/>
          </w:tcPr>
          <w:p w14:paraId="196BBBBC" w14:textId="77777777" w:rsidR="003A70FE" w:rsidRPr="001E259E" w:rsidRDefault="003A70FE" w:rsidP="00526431">
            <w:pPr>
              <w:widowControl w:val="0"/>
              <w:autoSpaceDE w:val="0"/>
              <w:autoSpaceDN w:val="0"/>
              <w:adjustRightInd w:val="0"/>
              <w:spacing w:line="240" w:lineRule="auto"/>
              <w:rPr>
                <w:rFonts w:ascii="BRH Tamil Tab Extra" w:hAnsi="BRH Tamil Tab Extra" w:cs="BRH Tamil Tab Extra"/>
                <w:b/>
                <w:bCs/>
                <w:sz w:val="28"/>
                <w:szCs w:val="28"/>
              </w:rPr>
            </w:pPr>
            <w:r w:rsidRPr="001E259E">
              <w:rPr>
                <w:rFonts w:cs="Arial"/>
                <w:b/>
                <w:bCs/>
                <w:sz w:val="28"/>
                <w:szCs w:val="28"/>
              </w:rPr>
              <w:t>pa</w:t>
            </w:r>
            <w:r w:rsidRPr="001E259E">
              <w:rPr>
                <w:rFonts w:ascii="BRH Devanagari Extra" w:hAnsi="BRH Devanagari Extra" w:cs="BRH Devanagari Extra"/>
                <w:b/>
                <w:bCs/>
                <w:sz w:val="28"/>
                <w:szCs w:val="28"/>
              </w:rPr>
              <w:t xml:space="preserve"> mÉ</w:t>
            </w:r>
            <w:r w:rsidRPr="001E259E">
              <w:rPr>
                <w:rFonts w:ascii="BRH Tamil Tab Extra" w:hAnsi="BRH Tamil Tab Extra" w:cs="BRH Tamil Tab Extra"/>
                <w:b/>
                <w:bCs/>
                <w:sz w:val="28"/>
                <w:szCs w:val="28"/>
              </w:rPr>
              <w:t xml:space="preserve"> </w:t>
            </w:r>
            <w:r w:rsidRPr="001E259E">
              <w:rPr>
                <w:rFonts w:ascii="BRH Tamil Tab Extra" w:hAnsi="BRH Tamil Tab Extra" w:cs="BRH Tamil Tab Extra"/>
                <w:b/>
                <w:bCs/>
                <w:sz w:val="28"/>
                <w:szCs w:val="28"/>
              </w:rPr>
              <w:br/>
            </w:r>
            <w:r w:rsidR="00501F13" w:rsidRPr="001E259E">
              <w:rPr>
                <w:rFonts w:ascii="Latha" w:hAnsi="Latha" w:cs="Latha"/>
                <w:sz w:val="28"/>
                <w:szCs w:val="28"/>
                <w:cs/>
                <w:lang w:bidi="ta-IN"/>
              </w:rPr>
              <w:t>ப</w:t>
            </w:r>
            <w:r w:rsidRPr="001E259E">
              <w:rPr>
                <w:rFonts w:ascii="BRH Malayalam Extra" w:hAnsi="BRH Malayalam Extra" w:cs="BRH Malayalam Extra"/>
                <w:b/>
                <w:bCs/>
                <w:sz w:val="32"/>
                <w:szCs w:val="32"/>
              </w:rPr>
              <w:t xml:space="preserve"> </w:t>
            </w:r>
            <w:r w:rsidRPr="001E259E">
              <w:rPr>
                <w:rFonts w:ascii="BRH Malayalam Extra" w:hAnsi="BRH Malayalam Extra" w:cs="BRH Malayalam Extra"/>
                <w:b/>
                <w:bCs/>
                <w:sz w:val="36"/>
                <w:szCs w:val="36"/>
              </w:rPr>
              <w:t>e</w:t>
            </w:r>
          </w:p>
        </w:tc>
        <w:tc>
          <w:tcPr>
            <w:tcW w:w="1189" w:type="dxa"/>
          </w:tcPr>
          <w:p w14:paraId="550DCEC6" w14:textId="77777777" w:rsidR="003A70FE" w:rsidRPr="001E259E" w:rsidRDefault="003A70FE" w:rsidP="00501F13">
            <w:pPr>
              <w:tabs>
                <w:tab w:val="right" w:pos="9360"/>
              </w:tabs>
              <w:rPr>
                <w:rFonts w:ascii="BRH Tamil Tab Extra" w:hAnsi="BRH Tamil Tab Extra" w:cs="BRH Tamil Tab Extra"/>
                <w:b/>
                <w:bCs/>
                <w:sz w:val="28"/>
                <w:szCs w:val="28"/>
              </w:rPr>
            </w:pPr>
            <w:r w:rsidRPr="001E259E">
              <w:rPr>
                <w:rFonts w:cs="Arial"/>
                <w:b/>
                <w:bCs/>
                <w:sz w:val="28"/>
                <w:szCs w:val="28"/>
              </w:rPr>
              <w:t>pha</w:t>
            </w:r>
            <w:r w:rsidRPr="001E259E">
              <w:rPr>
                <w:rFonts w:ascii="BRH Devanagari Extra" w:hAnsi="BRH Devanagari Extra" w:cs="BRH Devanagari Extra"/>
                <w:b/>
                <w:bCs/>
                <w:sz w:val="28"/>
                <w:szCs w:val="28"/>
              </w:rPr>
              <w:t xml:space="preserve"> Tü </w:t>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ப</w:t>
            </w:r>
            <w:r w:rsidRPr="001E259E">
              <w:rPr>
                <w:rFonts w:cs="Arial"/>
                <w:b/>
                <w:bCs/>
                <w:sz w:val="36"/>
                <w:szCs w:val="36"/>
                <w:vertAlign w:val="subscript"/>
              </w:rPr>
              <w:t>2</w:t>
            </w:r>
            <w:r w:rsidRPr="001E259E">
              <w:rPr>
                <w:rFonts w:ascii="BRH Malayalam Extra" w:hAnsi="BRH Malayalam Extra" w:cs="BRH Malayalam Extra"/>
                <w:b/>
                <w:bCs/>
                <w:sz w:val="36"/>
                <w:szCs w:val="36"/>
              </w:rPr>
              <w:t xml:space="preserve"> f</w:t>
            </w:r>
          </w:p>
        </w:tc>
        <w:tc>
          <w:tcPr>
            <w:tcW w:w="1297" w:type="dxa"/>
          </w:tcPr>
          <w:p w14:paraId="0DC2539B" w14:textId="77777777" w:rsidR="003A70FE" w:rsidRPr="001E259E" w:rsidRDefault="003A70FE" w:rsidP="00501F13">
            <w:pPr>
              <w:tabs>
                <w:tab w:val="right" w:pos="9360"/>
              </w:tabs>
              <w:rPr>
                <w:rFonts w:ascii="BRH Tamil Tab Extra" w:hAnsi="BRH Tamil Tab Extra" w:cs="BRH Tamil Tab Extra"/>
                <w:b/>
                <w:bCs/>
                <w:sz w:val="28"/>
                <w:szCs w:val="28"/>
              </w:rPr>
            </w:pPr>
            <w:r w:rsidRPr="001E259E">
              <w:rPr>
                <w:rFonts w:cs="Arial"/>
                <w:b/>
                <w:bCs/>
                <w:sz w:val="28"/>
                <w:szCs w:val="28"/>
              </w:rPr>
              <w:t>ba</w:t>
            </w:r>
            <w:r w:rsidRPr="001E259E">
              <w:rPr>
                <w:rFonts w:ascii="BRH Devanagari Extra" w:hAnsi="BRH Devanagari Extra" w:cs="BRH Devanagari Extra"/>
                <w:b/>
                <w:bCs/>
                <w:sz w:val="28"/>
                <w:szCs w:val="28"/>
              </w:rPr>
              <w:t xml:space="preserve"> oÉ</w:t>
            </w:r>
            <w:r w:rsidRPr="001E259E">
              <w:rPr>
                <w:rFonts w:ascii="BRH Devanagari Extra" w:hAnsi="BRH Devanagari Extra" w:cs="BRH Devanagari Extra"/>
                <w:b/>
                <w:bCs/>
                <w:sz w:val="28"/>
                <w:szCs w:val="28"/>
              </w:rPr>
              <w:br/>
            </w:r>
            <w:r w:rsidRPr="001E259E">
              <w:rPr>
                <w:rFonts w:ascii="BRH Tamil Tab Extra" w:hAnsi="BRH Tamil Tab Extra" w:cs="BRH Tamil Tab Extra"/>
                <w:b/>
                <w:bCs/>
                <w:sz w:val="28"/>
                <w:szCs w:val="28"/>
              </w:rPr>
              <w:t>*</w:t>
            </w:r>
            <w:r w:rsidR="00501F13" w:rsidRPr="001E259E">
              <w:rPr>
                <w:rFonts w:ascii="Latha" w:hAnsi="Latha" w:cs="Latha"/>
                <w:sz w:val="28"/>
                <w:szCs w:val="28"/>
                <w:cs/>
                <w:lang w:bidi="ta-IN"/>
              </w:rPr>
              <w:t>ப</w:t>
            </w:r>
            <w:r w:rsidR="00501F13" w:rsidRPr="001E259E">
              <w:rPr>
                <w:rFonts w:cs="Arial"/>
                <w:b/>
                <w:bCs/>
                <w:sz w:val="32"/>
                <w:szCs w:val="32"/>
                <w:vertAlign w:val="subscript"/>
              </w:rPr>
              <w:t xml:space="preserve"> </w:t>
            </w:r>
            <w:r w:rsidRPr="001E259E">
              <w:rPr>
                <w:rFonts w:cs="Arial"/>
                <w:b/>
                <w:bCs/>
                <w:sz w:val="32"/>
                <w:szCs w:val="32"/>
                <w:vertAlign w:val="subscript"/>
              </w:rPr>
              <w:t>3</w:t>
            </w:r>
            <w:r w:rsidRPr="001E259E">
              <w:rPr>
                <w:rFonts w:ascii="BRH Malayalam Extra" w:hAnsi="BRH Malayalam Extra" w:cs="BRH Malayalam Extra"/>
                <w:b/>
                <w:bCs/>
                <w:sz w:val="32"/>
                <w:szCs w:val="32"/>
              </w:rPr>
              <w:t xml:space="preserve"> </w:t>
            </w:r>
            <w:r w:rsidRPr="001E259E">
              <w:rPr>
                <w:rFonts w:ascii="BRH Malayalam Extra" w:hAnsi="BRH Malayalam Extra" w:cs="BRH Malayalam Extra"/>
                <w:b/>
                <w:bCs/>
                <w:sz w:val="36"/>
                <w:szCs w:val="36"/>
              </w:rPr>
              <w:t>g</w:t>
            </w:r>
          </w:p>
        </w:tc>
        <w:tc>
          <w:tcPr>
            <w:tcW w:w="1440" w:type="dxa"/>
          </w:tcPr>
          <w:p w14:paraId="730E1455" w14:textId="77777777" w:rsidR="003A70FE" w:rsidRPr="001E259E" w:rsidRDefault="003A70FE" w:rsidP="00501F13">
            <w:pPr>
              <w:tabs>
                <w:tab w:val="right" w:pos="9360"/>
              </w:tabs>
              <w:rPr>
                <w:rFonts w:ascii="BRH Tamil Tab Extra" w:hAnsi="BRH Tamil Tab Extra" w:cs="BRH Tamil Tab Extra"/>
                <w:b/>
                <w:bCs/>
                <w:sz w:val="28"/>
                <w:szCs w:val="28"/>
              </w:rPr>
            </w:pPr>
            <w:r w:rsidRPr="001E259E">
              <w:rPr>
                <w:rFonts w:cs="Arial"/>
                <w:b/>
                <w:bCs/>
                <w:sz w:val="28"/>
                <w:szCs w:val="28"/>
              </w:rPr>
              <w:t>bha</w:t>
            </w:r>
            <w:r w:rsidRPr="001E259E">
              <w:rPr>
                <w:rFonts w:ascii="BRH Devanagari Extra" w:hAnsi="BRH Devanagari Extra" w:cs="BRH Devanagari Extra"/>
                <w:b/>
                <w:bCs/>
                <w:sz w:val="28"/>
                <w:szCs w:val="28"/>
              </w:rPr>
              <w:t xml:space="preserve"> pÉ</w:t>
            </w:r>
            <w:r w:rsidRPr="001E259E">
              <w:rPr>
                <w:rFonts w:ascii="BRH Devanagari Extra" w:hAnsi="BRH Devanagari Extra" w:cs="BRH Devanagari Extra"/>
                <w:b/>
                <w:bCs/>
                <w:sz w:val="28"/>
                <w:szCs w:val="28"/>
              </w:rPr>
              <w:br/>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ப</w:t>
            </w:r>
            <w:r w:rsidRPr="001E259E">
              <w:rPr>
                <w:rFonts w:cs="Arial"/>
                <w:b/>
                <w:bCs/>
                <w:sz w:val="36"/>
                <w:szCs w:val="36"/>
                <w:vertAlign w:val="subscript"/>
              </w:rPr>
              <w:t>4</w:t>
            </w:r>
            <w:r w:rsidRPr="001E259E">
              <w:rPr>
                <w:rFonts w:ascii="BRH Malayalam Extra" w:hAnsi="BRH Malayalam Extra" w:cs="BRH Malayalam Extra"/>
                <w:b/>
                <w:bCs/>
                <w:sz w:val="36"/>
                <w:szCs w:val="36"/>
              </w:rPr>
              <w:t xml:space="preserve"> h</w:t>
            </w:r>
          </w:p>
        </w:tc>
        <w:tc>
          <w:tcPr>
            <w:tcW w:w="1350" w:type="dxa"/>
          </w:tcPr>
          <w:p w14:paraId="7E2EF577" w14:textId="77777777" w:rsidR="003A70FE" w:rsidRPr="001E259E" w:rsidRDefault="003A70FE" w:rsidP="00526431">
            <w:pPr>
              <w:tabs>
                <w:tab w:val="right" w:pos="9360"/>
              </w:tabs>
              <w:rPr>
                <w:rFonts w:ascii="BRH Tamil Tab Extra" w:hAnsi="BRH Tamil Tab Extra" w:cs="BRH Tamil Tab Extra"/>
                <w:b/>
                <w:bCs/>
                <w:sz w:val="28"/>
                <w:szCs w:val="28"/>
              </w:rPr>
            </w:pPr>
            <w:r w:rsidRPr="001E259E">
              <w:rPr>
                <w:rFonts w:cs="Arial"/>
                <w:b/>
                <w:bCs/>
                <w:sz w:val="28"/>
                <w:szCs w:val="28"/>
              </w:rPr>
              <w:t>ma</w:t>
            </w:r>
            <w:r w:rsidRPr="001E259E">
              <w:rPr>
                <w:rFonts w:ascii="BRH Devanagari Extra" w:hAnsi="BRH Devanagari Extra" w:cs="BRH Devanagari Extra"/>
                <w:b/>
                <w:bCs/>
                <w:sz w:val="28"/>
                <w:szCs w:val="28"/>
              </w:rPr>
              <w:t xml:space="preserve"> qÉ</w:t>
            </w:r>
            <w:r w:rsidRPr="001E259E">
              <w:rPr>
                <w:rFonts w:ascii="BRH Tamil Tab Extra" w:hAnsi="BRH Tamil Tab Extra" w:cs="BRH Tamil Tab Extra"/>
                <w:b/>
                <w:bCs/>
                <w:sz w:val="28"/>
                <w:szCs w:val="28"/>
              </w:rPr>
              <w:t xml:space="preserve"> </w:t>
            </w:r>
            <w:r w:rsidRPr="001E259E">
              <w:rPr>
                <w:rFonts w:ascii="BRH Tamil Tab Extra" w:hAnsi="BRH Tamil Tab Extra" w:cs="BRH Tamil Tab Extra"/>
                <w:b/>
                <w:bCs/>
                <w:sz w:val="28"/>
                <w:szCs w:val="28"/>
              </w:rPr>
              <w:br/>
            </w:r>
            <w:r w:rsidR="00501F13" w:rsidRPr="001E259E">
              <w:rPr>
                <w:rFonts w:ascii="Latha" w:hAnsi="Latha" w:cs="Latha"/>
                <w:sz w:val="28"/>
                <w:szCs w:val="28"/>
                <w:cs/>
                <w:lang w:bidi="ta-IN"/>
              </w:rPr>
              <w:t>ம</w:t>
            </w:r>
            <w:r w:rsidRPr="001E259E">
              <w:rPr>
                <w:rFonts w:ascii="BRH Malayalam Extra" w:hAnsi="BRH Malayalam Extra" w:cs="BRH Malayalam Extra"/>
                <w:b/>
                <w:bCs/>
                <w:sz w:val="36"/>
                <w:szCs w:val="36"/>
              </w:rPr>
              <w:t xml:space="preserve"> i</w:t>
            </w:r>
          </w:p>
        </w:tc>
        <w:tc>
          <w:tcPr>
            <w:tcW w:w="1440" w:type="dxa"/>
          </w:tcPr>
          <w:p w14:paraId="6A8BC858" w14:textId="77777777" w:rsidR="003A70FE" w:rsidRPr="001E259E" w:rsidRDefault="003A70FE" w:rsidP="00526431">
            <w:pPr>
              <w:tabs>
                <w:tab w:val="right" w:pos="9360"/>
              </w:tabs>
              <w:rPr>
                <w:rFonts w:cs="Arial"/>
                <w:b/>
                <w:bCs/>
                <w:sz w:val="36"/>
                <w:szCs w:val="36"/>
              </w:rPr>
            </w:pPr>
          </w:p>
        </w:tc>
        <w:tc>
          <w:tcPr>
            <w:tcW w:w="1440" w:type="dxa"/>
          </w:tcPr>
          <w:p w14:paraId="0F91CA63" w14:textId="77777777" w:rsidR="003A70FE" w:rsidRPr="001E259E" w:rsidRDefault="003A70FE" w:rsidP="00526431">
            <w:pPr>
              <w:tabs>
                <w:tab w:val="right" w:pos="9360"/>
              </w:tabs>
              <w:rPr>
                <w:rFonts w:cs="Arial"/>
                <w:b/>
                <w:bCs/>
                <w:sz w:val="36"/>
                <w:szCs w:val="36"/>
              </w:rPr>
            </w:pPr>
            <w:r w:rsidRPr="001E259E">
              <w:rPr>
                <w:rFonts w:cs="Arial"/>
                <w:b/>
                <w:bCs/>
                <w:sz w:val="36"/>
                <w:szCs w:val="36"/>
              </w:rPr>
              <w:t>va</w:t>
            </w:r>
            <w:r w:rsidRPr="001E259E">
              <w:rPr>
                <w:rFonts w:ascii="BRH Devanagari Extra" w:hAnsi="BRH Devanagari Extra" w:cs="BRH Devanagari Extra"/>
                <w:b/>
                <w:bCs/>
                <w:sz w:val="36"/>
                <w:szCs w:val="36"/>
              </w:rPr>
              <w:t xml:space="preserve"> uÉ </w:t>
            </w:r>
            <w:r w:rsidRPr="001E259E">
              <w:rPr>
                <w:rFonts w:ascii="BRH Devanagari Extra" w:hAnsi="BRH Devanagari Extra" w:cs="BRH Devanagari Extra"/>
                <w:b/>
                <w:bCs/>
                <w:sz w:val="36"/>
                <w:szCs w:val="36"/>
              </w:rPr>
              <w:br/>
            </w:r>
            <w:r w:rsidR="00501F13" w:rsidRPr="001E259E">
              <w:rPr>
                <w:rFonts w:ascii="Latha" w:hAnsi="Latha" w:cs="Latha"/>
                <w:sz w:val="28"/>
                <w:szCs w:val="28"/>
                <w:cs/>
                <w:lang w:bidi="ta-IN"/>
              </w:rPr>
              <w:t>வ</w:t>
            </w:r>
            <w:r w:rsidRPr="001E259E">
              <w:rPr>
                <w:rFonts w:ascii="BRH Malayalam Extra" w:hAnsi="BRH Malayalam Extra" w:cs="BRH Malayalam Extra"/>
                <w:b/>
                <w:bCs/>
                <w:sz w:val="36"/>
                <w:szCs w:val="36"/>
              </w:rPr>
              <w:t xml:space="preserve"> p</w:t>
            </w:r>
          </w:p>
        </w:tc>
      </w:tr>
      <w:tr w:rsidR="003A70FE" w:rsidRPr="001E259E" w14:paraId="15FFB3EE" w14:textId="77777777" w:rsidTr="00526431">
        <w:tc>
          <w:tcPr>
            <w:tcW w:w="1417" w:type="dxa"/>
          </w:tcPr>
          <w:p w14:paraId="1E27A78B" w14:textId="77777777" w:rsidR="003A70FE" w:rsidRPr="001E259E" w:rsidRDefault="003A70FE" w:rsidP="00526431">
            <w:pPr>
              <w:pStyle w:val="NoSpacing"/>
              <w:ind w:right="-131"/>
              <w:rPr>
                <w:rFonts w:ascii="BRH Devanagari Extra" w:hAnsi="BRH Devanagari Extra" w:cs="BRH Devanagari Extra"/>
                <w:b/>
                <w:bCs/>
                <w:sz w:val="36"/>
                <w:szCs w:val="36"/>
              </w:rPr>
            </w:pPr>
            <w:bookmarkStart w:id="46" w:name="_Toc427321561"/>
            <w:r w:rsidRPr="001E259E">
              <w:rPr>
                <w:b/>
                <w:bCs/>
                <w:sz w:val="28"/>
                <w:szCs w:val="28"/>
              </w:rPr>
              <w:t xml:space="preserve">Semi-Vowels </w:t>
            </w:r>
            <w:r w:rsidRPr="001E259E">
              <w:rPr>
                <w:rFonts w:ascii="BRH Devanagari Extra" w:hAnsi="BRH Devanagari Extra" w:cs="BRH Devanagari Extra"/>
                <w:b/>
                <w:bCs/>
                <w:sz w:val="28"/>
                <w:szCs w:val="28"/>
              </w:rPr>
              <w:t>(AliÉxjÉÉ</w:t>
            </w:r>
            <w:r w:rsidRPr="001E259E">
              <w:rPr>
                <w:rFonts w:ascii="BRH Devanagari Extra" w:hAnsi="BRH Devanagari Extra" w:cs="BRH Devanagari Extra"/>
                <w:b/>
                <w:bCs/>
                <w:sz w:val="36"/>
                <w:szCs w:val="36"/>
              </w:rPr>
              <w:t>)</w:t>
            </w:r>
            <w:bookmarkEnd w:id="46"/>
          </w:p>
          <w:p w14:paraId="72532F26" w14:textId="77777777" w:rsidR="003A70FE" w:rsidRPr="001E259E" w:rsidRDefault="003A70FE" w:rsidP="00526431">
            <w:pPr>
              <w:pStyle w:val="NoSpacing"/>
              <w:ind w:right="-131"/>
              <w:rPr>
                <w:rFonts w:cs="Arial"/>
                <w:b/>
                <w:bCs/>
                <w:sz w:val="32"/>
                <w:szCs w:val="32"/>
              </w:rPr>
            </w:pPr>
            <w:r w:rsidRPr="001E259E">
              <w:rPr>
                <w:rFonts w:cs="Arial"/>
                <w:b/>
                <w:bCs/>
                <w:sz w:val="32"/>
                <w:szCs w:val="32"/>
              </w:rPr>
              <w:t>(all SC)</w:t>
            </w:r>
          </w:p>
        </w:tc>
        <w:tc>
          <w:tcPr>
            <w:tcW w:w="1047" w:type="dxa"/>
          </w:tcPr>
          <w:p w14:paraId="7C44B2B9" w14:textId="77777777" w:rsidR="003A70FE" w:rsidRPr="001E259E" w:rsidRDefault="003A70FE" w:rsidP="00526431">
            <w:pPr>
              <w:widowControl w:val="0"/>
              <w:autoSpaceDE w:val="0"/>
              <w:autoSpaceDN w:val="0"/>
              <w:adjustRightInd w:val="0"/>
              <w:spacing w:line="240" w:lineRule="auto"/>
              <w:rPr>
                <w:rFonts w:ascii="BRH Devanagari Extra" w:hAnsi="BRH Devanagari Extra" w:cs="BRH Devanagari Extra"/>
                <w:b/>
                <w:bCs/>
                <w:sz w:val="36"/>
                <w:szCs w:val="36"/>
              </w:rPr>
            </w:pPr>
            <w:r w:rsidRPr="001E259E">
              <w:rPr>
                <w:rFonts w:cs="Arial"/>
                <w:b/>
                <w:bCs/>
                <w:sz w:val="36"/>
                <w:szCs w:val="36"/>
              </w:rPr>
              <w:t>ya</w:t>
            </w:r>
            <w:r w:rsidRPr="001E259E">
              <w:rPr>
                <w:rFonts w:ascii="BRH Devanagari Extra" w:hAnsi="BRH Devanagari Extra" w:cs="BRH Devanagari Extra"/>
                <w:b/>
                <w:bCs/>
                <w:sz w:val="36"/>
                <w:szCs w:val="36"/>
              </w:rPr>
              <w:t xml:space="preserve"> rÉ</w:t>
            </w:r>
          </w:p>
          <w:p w14:paraId="72894F07" w14:textId="77777777" w:rsidR="003A70FE" w:rsidRPr="001E259E" w:rsidRDefault="00501F13" w:rsidP="00526431">
            <w:pPr>
              <w:widowControl w:val="0"/>
              <w:autoSpaceDE w:val="0"/>
              <w:autoSpaceDN w:val="0"/>
              <w:adjustRightInd w:val="0"/>
              <w:spacing w:line="240" w:lineRule="auto"/>
              <w:rPr>
                <w:rFonts w:ascii="BRH Malayalam Extra" w:hAnsi="BRH Malayalam Extra" w:cs="BRH Malayalam Extra"/>
                <w:b/>
                <w:bCs/>
                <w:sz w:val="36"/>
                <w:szCs w:val="36"/>
              </w:rPr>
            </w:pPr>
            <w:r w:rsidRPr="001E259E">
              <w:rPr>
                <w:rFonts w:ascii="Latha" w:hAnsi="Latha" w:cs="Latha"/>
                <w:sz w:val="28"/>
                <w:szCs w:val="28"/>
                <w:cs/>
                <w:lang w:bidi="ta-IN"/>
              </w:rPr>
              <w:t>ய</w:t>
            </w:r>
            <w:r w:rsidR="003A70FE" w:rsidRPr="001E259E">
              <w:rPr>
                <w:rFonts w:ascii="BRH Malayalam Extra" w:hAnsi="BRH Malayalam Extra" w:cs="BRH Malayalam Extra"/>
                <w:b/>
                <w:bCs/>
                <w:sz w:val="36"/>
                <w:szCs w:val="36"/>
              </w:rPr>
              <w:t xml:space="preserve"> j</w:t>
            </w:r>
          </w:p>
          <w:p w14:paraId="18A9A812" w14:textId="77777777" w:rsidR="00501F13" w:rsidRPr="001E259E" w:rsidRDefault="00501F13" w:rsidP="00501F13">
            <w:pPr>
              <w:pStyle w:val="NoSpacing"/>
            </w:pPr>
          </w:p>
          <w:p w14:paraId="3FA17D00" w14:textId="77777777" w:rsidR="003A70FE" w:rsidRPr="001E259E" w:rsidRDefault="003A70FE" w:rsidP="00526431">
            <w:pPr>
              <w:widowControl w:val="0"/>
              <w:autoSpaceDE w:val="0"/>
              <w:autoSpaceDN w:val="0"/>
              <w:adjustRightInd w:val="0"/>
              <w:spacing w:line="240" w:lineRule="auto"/>
              <w:rPr>
                <w:rFonts w:ascii="BRH Tamil Tab Extra" w:hAnsi="BRH Tamil Tab Extra" w:cs="BRH Tamil Tab Extra"/>
                <w:b/>
                <w:bCs/>
                <w:sz w:val="36"/>
                <w:szCs w:val="36"/>
              </w:rPr>
            </w:pPr>
            <w:r w:rsidRPr="001E259E">
              <w:rPr>
                <w:rFonts w:cs="Arial"/>
                <w:sz w:val="32"/>
                <w:szCs w:val="32"/>
              </w:rPr>
              <w:lastRenderedPageBreak/>
              <w:t>(AP)</w:t>
            </w:r>
          </w:p>
        </w:tc>
        <w:tc>
          <w:tcPr>
            <w:tcW w:w="1189" w:type="dxa"/>
          </w:tcPr>
          <w:p w14:paraId="31454743"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cs="Arial"/>
                <w:b/>
                <w:bCs/>
                <w:sz w:val="36"/>
                <w:szCs w:val="36"/>
              </w:rPr>
              <w:lastRenderedPageBreak/>
              <w:t>ra</w:t>
            </w:r>
            <w:r w:rsidRPr="001E259E">
              <w:rPr>
                <w:rFonts w:ascii="BRH Devanagari Extra" w:hAnsi="BRH Devanagari Extra" w:cs="BRH Devanagari Extra"/>
                <w:b/>
                <w:bCs/>
                <w:sz w:val="36"/>
                <w:szCs w:val="36"/>
              </w:rPr>
              <w:t xml:space="preserve"> U</w:t>
            </w:r>
          </w:p>
          <w:p w14:paraId="49CB9C26" w14:textId="77777777" w:rsidR="003A70FE" w:rsidRPr="001E259E" w:rsidRDefault="00501F13" w:rsidP="00526431">
            <w:pPr>
              <w:tabs>
                <w:tab w:val="right" w:pos="9360"/>
              </w:tabs>
              <w:rPr>
                <w:rFonts w:ascii="BRH Malayalam Extra" w:hAnsi="BRH Malayalam Extra" w:cs="BRH Malayalam Extra"/>
                <w:b/>
                <w:bCs/>
                <w:sz w:val="36"/>
                <w:szCs w:val="36"/>
              </w:rPr>
            </w:pPr>
            <w:r w:rsidRPr="001E259E">
              <w:rPr>
                <w:rFonts w:ascii="Latha" w:hAnsi="Latha" w:cs="Latha"/>
                <w:sz w:val="28"/>
                <w:szCs w:val="28"/>
                <w:cs/>
                <w:lang w:bidi="ta-IN"/>
              </w:rPr>
              <w:t>ர</w:t>
            </w:r>
            <w:r w:rsidR="003A70FE" w:rsidRPr="001E259E">
              <w:rPr>
                <w:rFonts w:ascii="BRH Malayalam Extra" w:hAnsi="BRH Malayalam Extra" w:cs="BRH Malayalam Extra"/>
                <w:b/>
                <w:bCs/>
                <w:sz w:val="36"/>
                <w:szCs w:val="36"/>
              </w:rPr>
              <w:t xml:space="preserve"> k</w:t>
            </w:r>
          </w:p>
          <w:p w14:paraId="23322A3C" w14:textId="77777777" w:rsidR="003A70FE" w:rsidRPr="001E259E" w:rsidRDefault="003A70FE" w:rsidP="00526431">
            <w:pPr>
              <w:tabs>
                <w:tab w:val="right" w:pos="9360"/>
              </w:tabs>
              <w:rPr>
                <w:rFonts w:ascii="BRH Tamil Tab Extra" w:hAnsi="BRH Tamil Tab Extra" w:cs="BRH Tamil Tab Extra"/>
                <w:b/>
                <w:bCs/>
                <w:sz w:val="36"/>
                <w:szCs w:val="36"/>
              </w:rPr>
            </w:pPr>
            <w:r w:rsidRPr="001E259E">
              <w:rPr>
                <w:rFonts w:cs="Arial"/>
                <w:sz w:val="32"/>
                <w:szCs w:val="32"/>
              </w:rPr>
              <w:lastRenderedPageBreak/>
              <w:t>(AP)</w:t>
            </w:r>
          </w:p>
        </w:tc>
        <w:tc>
          <w:tcPr>
            <w:tcW w:w="1297" w:type="dxa"/>
          </w:tcPr>
          <w:p w14:paraId="568AFDC3" w14:textId="77777777" w:rsidR="003A70FE" w:rsidRPr="001E259E" w:rsidRDefault="003A70FE" w:rsidP="00526431">
            <w:pPr>
              <w:tabs>
                <w:tab w:val="right" w:pos="9360"/>
              </w:tabs>
              <w:rPr>
                <w:rFonts w:cs="Arial"/>
                <w:b/>
                <w:bCs/>
                <w:sz w:val="36"/>
                <w:szCs w:val="36"/>
              </w:rPr>
            </w:pPr>
            <w:r w:rsidRPr="001E259E">
              <w:rPr>
                <w:rFonts w:cs="Arial"/>
                <w:b/>
                <w:bCs/>
                <w:sz w:val="36"/>
                <w:szCs w:val="36"/>
              </w:rPr>
              <w:lastRenderedPageBreak/>
              <w:t>la</w:t>
            </w:r>
            <w:r w:rsidRPr="001E259E">
              <w:rPr>
                <w:rFonts w:ascii="BRH Devanagari Extra" w:hAnsi="BRH Devanagari Extra" w:cs="BRH Devanagari Extra"/>
                <w:b/>
                <w:bCs/>
                <w:sz w:val="36"/>
                <w:szCs w:val="36"/>
              </w:rPr>
              <w:t xml:space="preserve"> sÉ</w:t>
            </w:r>
            <w:r w:rsidRPr="001E259E">
              <w:rPr>
                <w:rFonts w:cs="Arial"/>
                <w:b/>
                <w:bCs/>
                <w:sz w:val="36"/>
                <w:szCs w:val="36"/>
              </w:rPr>
              <w:t xml:space="preserve">  </w:t>
            </w:r>
          </w:p>
          <w:p w14:paraId="2D3603FF" w14:textId="77777777" w:rsidR="003A70FE" w:rsidRPr="001E259E" w:rsidRDefault="00501F13" w:rsidP="00526431">
            <w:pPr>
              <w:tabs>
                <w:tab w:val="right" w:pos="9360"/>
              </w:tabs>
              <w:rPr>
                <w:rFonts w:ascii="BRH Malayalam Extra" w:hAnsi="BRH Malayalam Extra" w:cs="BRH Malayalam Extra"/>
                <w:b/>
                <w:bCs/>
                <w:sz w:val="36"/>
                <w:szCs w:val="36"/>
              </w:rPr>
            </w:pPr>
            <w:r w:rsidRPr="001E259E">
              <w:rPr>
                <w:rFonts w:ascii="Latha" w:hAnsi="Latha" w:cs="Latha"/>
                <w:sz w:val="28"/>
                <w:szCs w:val="28"/>
                <w:cs/>
                <w:lang w:bidi="ta-IN"/>
              </w:rPr>
              <w:t>ல</w:t>
            </w:r>
            <w:r w:rsidR="003A70FE" w:rsidRPr="001E259E">
              <w:rPr>
                <w:rFonts w:ascii="BRH Malayalam Extra" w:hAnsi="BRH Malayalam Extra" w:cs="BRH Malayalam Extra"/>
                <w:b/>
                <w:bCs/>
                <w:sz w:val="36"/>
                <w:szCs w:val="36"/>
              </w:rPr>
              <w:t xml:space="preserve"> m</w:t>
            </w:r>
          </w:p>
          <w:p w14:paraId="0C442588" w14:textId="77777777" w:rsidR="003A70FE" w:rsidRPr="001E259E" w:rsidRDefault="003A70FE" w:rsidP="00526431">
            <w:pPr>
              <w:tabs>
                <w:tab w:val="right" w:pos="9360"/>
              </w:tabs>
              <w:rPr>
                <w:rFonts w:ascii="BRH Tamil Tab Extra" w:hAnsi="BRH Tamil Tab Extra" w:cs="BRH Tamil Tab Extra"/>
                <w:b/>
                <w:bCs/>
                <w:sz w:val="36"/>
                <w:szCs w:val="36"/>
              </w:rPr>
            </w:pPr>
            <w:r w:rsidRPr="001E259E">
              <w:rPr>
                <w:rFonts w:cs="Arial"/>
                <w:sz w:val="32"/>
                <w:szCs w:val="32"/>
              </w:rPr>
              <w:lastRenderedPageBreak/>
              <w:t>(AP)</w:t>
            </w:r>
          </w:p>
        </w:tc>
        <w:tc>
          <w:tcPr>
            <w:tcW w:w="1440" w:type="dxa"/>
          </w:tcPr>
          <w:p w14:paraId="2D60885B" w14:textId="77777777" w:rsidR="003A70FE" w:rsidRPr="001E259E" w:rsidRDefault="003A70FE" w:rsidP="00526431">
            <w:pPr>
              <w:tabs>
                <w:tab w:val="right" w:pos="9360"/>
              </w:tabs>
              <w:rPr>
                <w:rFonts w:ascii="BRH Devanagari Extra" w:hAnsi="BRH Devanagari Extra" w:cs="BRH Devanagari Extra"/>
                <w:b/>
                <w:bCs/>
                <w:sz w:val="36"/>
                <w:szCs w:val="36"/>
              </w:rPr>
            </w:pPr>
            <w:r w:rsidRPr="001E259E">
              <w:rPr>
                <w:rFonts w:cs="Arial"/>
                <w:b/>
                <w:bCs/>
                <w:sz w:val="36"/>
                <w:szCs w:val="36"/>
              </w:rPr>
              <w:lastRenderedPageBreak/>
              <w:t>va</w:t>
            </w:r>
            <w:r w:rsidRPr="001E259E">
              <w:rPr>
                <w:rFonts w:ascii="BRH Devanagari Extra" w:hAnsi="BRH Devanagari Extra" w:cs="BRH Devanagari Extra"/>
                <w:b/>
                <w:bCs/>
                <w:sz w:val="36"/>
                <w:szCs w:val="36"/>
              </w:rPr>
              <w:t xml:space="preserve"> uÉ</w:t>
            </w:r>
          </w:p>
          <w:p w14:paraId="6B5BDC81" w14:textId="77777777" w:rsidR="003A70FE" w:rsidRPr="001E259E" w:rsidRDefault="00501F13" w:rsidP="00526431">
            <w:pPr>
              <w:tabs>
                <w:tab w:val="right" w:pos="9360"/>
              </w:tabs>
              <w:rPr>
                <w:rFonts w:ascii="BRH Malayalam Extra" w:hAnsi="BRH Malayalam Extra" w:cs="BRH Malayalam Extra"/>
                <w:b/>
                <w:bCs/>
                <w:sz w:val="36"/>
                <w:szCs w:val="36"/>
              </w:rPr>
            </w:pPr>
            <w:r w:rsidRPr="001E259E">
              <w:rPr>
                <w:rFonts w:ascii="Latha" w:hAnsi="Latha" w:cs="Latha"/>
                <w:sz w:val="28"/>
                <w:szCs w:val="28"/>
                <w:cs/>
                <w:lang w:bidi="ta-IN"/>
              </w:rPr>
              <w:t>வ</w:t>
            </w:r>
            <w:r w:rsidR="003A70FE" w:rsidRPr="001E259E">
              <w:rPr>
                <w:rFonts w:ascii="BRH Malayalam Extra" w:hAnsi="BRH Malayalam Extra" w:cs="BRH Malayalam Extra"/>
                <w:b/>
                <w:bCs/>
                <w:sz w:val="36"/>
                <w:szCs w:val="36"/>
              </w:rPr>
              <w:t xml:space="preserve"> p</w:t>
            </w:r>
          </w:p>
          <w:p w14:paraId="3E272BB6" w14:textId="77777777" w:rsidR="003A70FE" w:rsidRPr="001E259E" w:rsidRDefault="003A70FE" w:rsidP="00526431">
            <w:pPr>
              <w:tabs>
                <w:tab w:val="right" w:pos="9360"/>
              </w:tabs>
              <w:rPr>
                <w:rFonts w:ascii="BRH Tamil Tab Extra" w:hAnsi="BRH Tamil Tab Extra" w:cs="BRH Tamil Tab Extra"/>
                <w:b/>
                <w:bCs/>
                <w:sz w:val="36"/>
                <w:szCs w:val="36"/>
              </w:rPr>
            </w:pPr>
            <w:r w:rsidRPr="001E259E">
              <w:rPr>
                <w:rFonts w:cs="Arial"/>
                <w:sz w:val="32"/>
                <w:szCs w:val="32"/>
              </w:rPr>
              <w:lastRenderedPageBreak/>
              <w:t>(AP)</w:t>
            </w:r>
          </w:p>
        </w:tc>
        <w:tc>
          <w:tcPr>
            <w:tcW w:w="1350" w:type="dxa"/>
          </w:tcPr>
          <w:p w14:paraId="7FC4BFDA" w14:textId="77777777" w:rsidR="00501F13" w:rsidRPr="001E259E" w:rsidRDefault="003A70FE" w:rsidP="00526431">
            <w:pPr>
              <w:tabs>
                <w:tab w:val="right" w:pos="9360"/>
              </w:tabs>
              <w:rPr>
                <w:rFonts w:ascii="BRH Devanagari Extra" w:hAnsi="BRH Devanagari Extra" w:cs="BRH Devanagari Extra"/>
                <w:b/>
                <w:bCs/>
                <w:sz w:val="40"/>
                <w:szCs w:val="40"/>
              </w:rPr>
            </w:pPr>
            <w:r w:rsidRPr="001E259E">
              <w:rPr>
                <w:rFonts w:ascii="BRH Tamil Tab Extra" w:hAnsi="BRH Tamil Tab Extra" w:cs="BRH Tamil Tab Extra"/>
                <w:b/>
                <w:bCs/>
                <w:sz w:val="40"/>
                <w:szCs w:val="40"/>
              </w:rPr>
              <w:lastRenderedPageBreak/>
              <w:t>ha</w:t>
            </w:r>
            <w:r w:rsidRPr="001E259E">
              <w:rPr>
                <w:rFonts w:ascii="BRH Devanagari Extra" w:hAnsi="BRH Devanagari Extra" w:cs="BRH Devanagari Extra"/>
                <w:b/>
                <w:bCs/>
                <w:sz w:val="40"/>
                <w:szCs w:val="40"/>
              </w:rPr>
              <w:t xml:space="preserve"> W</w:t>
            </w:r>
          </w:p>
          <w:p w14:paraId="3A010D20" w14:textId="77777777" w:rsidR="003A70FE" w:rsidRPr="001E259E" w:rsidRDefault="003A70FE" w:rsidP="00526431">
            <w:pPr>
              <w:tabs>
                <w:tab w:val="right" w:pos="9360"/>
              </w:tabs>
              <w:rPr>
                <w:rFonts w:ascii="BRH Tamil Tab Extra" w:hAnsi="BRH Tamil Tab Extra" w:cs="BRH Tamil Tab Extra"/>
                <w:b/>
                <w:bCs/>
                <w:sz w:val="36"/>
                <w:szCs w:val="36"/>
              </w:rPr>
            </w:pPr>
            <w:r w:rsidRPr="001E259E">
              <w:rPr>
                <w:rFonts w:ascii="BRH Tamil Tab Extra" w:hAnsi="BRH Tamil Tab Extra" w:cs="BRH Tamil Tab Extra"/>
                <w:b/>
                <w:bCs/>
                <w:sz w:val="40"/>
                <w:szCs w:val="40"/>
              </w:rPr>
              <w:t>ý</w:t>
            </w:r>
            <w:r w:rsidRPr="001E259E">
              <w:rPr>
                <w:rFonts w:ascii="BRH Malayalam Extra" w:hAnsi="BRH Malayalam Extra" w:cs="BRH Malayalam Extra"/>
                <w:sz w:val="32"/>
                <w:szCs w:val="32"/>
              </w:rPr>
              <w:t xml:space="preserve"> </w:t>
            </w:r>
            <w:r w:rsidRPr="001E259E">
              <w:rPr>
                <w:rFonts w:ascii="BRH Malayalam Extra" w:hAnsi="BRH Malayalam Extra" w:cs="BRH Malayalam Extra"/>
                <w:b/>
                <w:bCs/>
                <w:sz w:val="32"/>
                <w:szCs w:val="32"/>
              </w:rPr>
              <w:t>t</w:t>
            </w:r>
            <w:r w:rsidRPr="001E259E">
              <w:rPr>
                <w:rFonts w:ascii="BRH Malayalam Extra" w:hAnsi="BRH Malayalam Extra" w:cs="BRH Malayalam Extra"/>
                <w:sz w:val="32"/>
                <w:szCs w:val="32"/>
              </w:rPr>
              <w:t xml:space="preserve"> </w:t>
            </w:r>
            <w:r w:rsidRPr="001E259E">
              <w:rPr>
                <w:rFonts w:cs="Arial"/>
                <w:sz w:val="32"/>
                <w:szCs w:val="32"/>
              </w:rPr>
              <w:lastRenderedPageBreak/>
              <w:t>(MP)</w:t>
            </w:r>
          </w:p>
        </w:tc>
        <w:tc>
          <w:tcPr>
            <w:tcW w:w="1440" w:type="dxa"/>
          </w:tcPr>
          <w:p w14:paraId="55615313" w14:textId="77777777" w:rsidR="003A70FE" w:rsidRPr="001E259E" w:rsidRDefault="003A70FE" w:rsidP="00526431">
            <w:pPr>
              <w:tabs>
                <w:tab w:val="right" w:pos="9360"/>
              </w:tabs>
              <w:rPr>
                <w:rFonts w:ascii="BRH Tamil Tab Extra" w:hAnsi="BRH Tamil Tab Extra" w:cs="BRH Tamil Tab Extra"/>
                <w:b/>
                <w:bCs/>
                <w:sz w:val="36"/>
                <w:szCs w:val="36"/>
              </w:rPr>
            </w:pPr>
          </w:p>
        </w:tc>
        <w:tc>
          <w:tcPr>
            <w:tcW w:w="1440" w:type="dxa"/>
          </w:tcPr>
          <w:p w14:paraId="11BCE090" w14:textId="77777777" w:rsidR="003A70FE" w:rsidRPr="001E259E" w:rsidRDefault="003A70FE" w:rsidP="00526431">
            <w:pPr>
              <w:tabs>
                <w:tab w:val="right" w:pos="9360"/>
              </w:tabs>
              <w:rPr>
                <w:rFonts w:ascii="BRH Tamil Tab Extra" w:hAnsi="BRH Tamil Tab Extra" w:cs="BRH Tamil Tab Extra"/>
                <w:b/>
                <w:bCs/>
                <w:sz w:val="36"/>
                <w:szCs w:val="36"/>
              </w:rPr>
            </w:pPr>
          </w:p>
        </w:tc>
      </w:tr>
      <w:tr w:rsidR="003A70FE" w:rsidRPr="001E259E" w14:paraId="1345E562" w14:textId="77777777" w:rsidTr="00526431">
        <w:tc>
          <w:tcPr>
            <w:tcW w:w="1417" w:type="dxa"/>
          </w:tcPr>
          <w:p w14:paraId="0DA66D1B" w14:textId="77777777" w:rsidR="003A70FE" w:rsidRPr="001E259E" w:rsidRDefault="003A70FE" w:rsidP="00526431">
            <w:pPr>
              <w:pStyle w:val="NoSpacing"/>
              <w:rPr>
                <w:rFonts w:ascii="BRH Devanagari Extra" w:hAnsi="BRH Devanagari Extra" w:cs="BRH Devanagari Extra"/>
                <w:b/>
                <w:bCs/>
                <w:sz w:val="28"/>
                <w:szCs w:val="28"/>
              </w:rPr>
            </w:pPr>
            <w:bookmarkStart w:id="47" w:name="_Toc427321562"/>
            <w:r w:rsidRPr="001E259E">
              <w:rPr>
                <w:b/>
                <w:bCs/>
                <w:sz w:val="28"/>
                <w:szCs w:val="28"/>
              </w:rPr>
              <w:t>Sibilants</w:t>
            </w:r>
            <w:r w:rsidRPr="001E259E">
              <w:rPr>
                <w:rFonts w:ascii="BRH Devanagari Extra" w:hAnsi="BRH Devanagari Extra" w:cs="BRH Devanagari Extra"/>
                <w:b/>
                <w:bCs/>
                <w:sz w:val="28"/>
                <w:szCs w:val="28"/>
              </w:rPr>
              <w:t xml:space="preserve"> (FwqÉlÉç)</w:t>
            </w:r>
            <w:bookmarkEnd w:id="47"/>
          </w:p>
          <w:p w14:paraId="44B46EC3" w14:textId="77777777" w:rsidR="003A70FE" w:rsidRPr="001E259E" w:rsidRDefault="003A70FE" w:rsidP="00526431">
            <w:pPr>
              <w:pStyle w:val="NoSpacing"/>
              <w:ind w:right="-131"/>
              <w:rPr>
                <w:rFonts w:cs="Arial"/>
                <w:b/>
                <w:bCs/>
                <w:sz w:val="28"/>
                <w:szCs w:val="28"/>
              </w:rPr>
            </w:pPr>
            <w:r w:rsidRPr="001E259E">
              <w:rPr>
                <w:rFonts w:cs="Arial"/>
                <w:b/>
                <w:bCs/>
                <w:sz w:val="28"/>
                <w:szCs w:val="28"/>
              </w:rPr>
              <w:t>Sha varga</w:t>
            </w:r>
          </w:p>
          <w:p w14:paraId="590A1364" w14:textId="77777777" w:rsidR="003A70FE" w:rsidRPr="001E259E" w:rsidRDefault="003A70FE" w:rsidP="00526431">
            <w:pPr>
              <w:pStyle w:val="NoSpacing"/>
              <w:ind w:right="-131"/>
              <w:rPr>
                <w:rFonts w:cs="Arial"/>
                <w:b/>
                <w:bCs/>
                <w:sz w:val="28"/>
                <w:szCs w:val="28"/>
              </w:rPr>
            </w:pPr>
            <w:r w:rsidRPr="001E259E">
              <w:rPr>
                <w:rFonts w:cs="Arial"/>
                <w:b/>
                <w:bCs/>
                <w:sz w:val="28"/>
                <w:szCs w:val="28"/>
              </w:rPr>
              <w:t>(all MP)</w:t>
            </w:r>
          </w:p>
          <w:p w14:paraId="7296DA63" w14:textId="77777777" w:rsidR="003A70FE" w:rsidRPr="001E259E" w:rsidRDefault="003A70FE" w:rsidP="00526431">
            <w:pPr>
              <w:pStyle w:val="NoSpacing"/>
              <w:ind w:right="-131"/>
              <w:rPr>
                <w:rFonts w:cs="Arial"/>
                <w:b/>
                <w:bCs/>
                <w:sz w:val="36"/>
                <w:szCs w:val="36"/>
              </w:rPr>
            </w:pPr>
            <w:r w:rsidRPr="001E259E">
              <w:rPr>
                <w:rFonts w:cs="Arial"/>
                <w:b/>
                <w:bCs/>
                <w:sz w:val="28"/>
                <w:szCs w:val="28"/>
              </w:rPr>
              <w:t>(all HC)</w:t>
            </w:r>
          </w:p>
        </w:tc>
        <w:tc>
          <w:tcPr>
            <w:tcW w:w="1047" w:type="dxa"/>
          </w:tcPr>
          <w:p w14:paraId="2044F9DC" w14:textId="77777777" w:rsidR="003A70FE" w:rsidRPr="001E259E" w:rsidRDefault="003A70FE" w:rsidP="00526431">
            <w:pPr>
              <w:widowControl w:val="0"/>
              <w:autoSpaceDE w:val="0"/>
              <w:autoSpaceDN w:val="0"/>
              <w:adjustRightInd w:val="0"/>
              <w:spacing w:line="240" w:lineRule="auto"/>
              <w:rPr>
                <w:rFonts w:ascii="BRH Devanagari Extra" w:hAnsi="BRH Devanagari Extra" w:cs="BRH Devanagari Extra"/>
                <w:b/>
                <w:bCs/>
                <w:sz w:val="36"/>
                <w:szCs w:val="36"/>
              </w:rPr>
            </w:pPr>
            <w:r w:rsidRPr="001E259E">
              <w:rPr>
                <w:rFonts w:cs="Arial"/>
                <w:b/>
                <w:bCs/>
                <w:sz w:val="36"/>
                <w:szCs w:val="36"/>
              </w:rPr>
              <w:t>sa</w:t>
            </w:r>
            <w:r w:rsidRPr="001E259E">
              <w:rPr>
                <w:rFonts w:ascii="BRH Devanagari Extra" w:hAnsi="BRH Devanagari Extra" w:cs="BRH Devanagari Extra"/>
                <w:b/>
                <w:bCs/>
                <w:sz w:val="36"/>
                <w:szCs w:val="36"/>
              </w:rPr>
              <w:t xml:space="preserve"> xÉ</w:t>
            </w:r>
          </w:p>
          <w:p w14:paraId="113223FF" w14:textId="77777777" w:rsidR="00501F13" w:rsidRPr="001E259E" w:rsidRDefault="003A70FE" w:rsidP="00526431">
            <w:pPr>
              <w:widowControl w:val="0"/>
              <w:autoSpaceDE w:val="0"/>
              <w:autoSpaceDN w:val="0"/>
              <w:adjustRightInd w:val="0"/>
              <w:spacing w:line="240" w:lineRule="auto"/>
              <w:ind w:right="-74"/>
              <w:rPr>
                <w:rFonts w:ascii="BRH Malayalam Extra" w:hAnsi="BRH Malayalam Extra" w:cs="BRH Malayalam Extra"/>
                <w:b/>
                <w:bCs/>
                <w:sz w:val="36"/>
                <w:szCs w:val="36"/>
              </w:rPr>
            </w:pP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ஸ</w:t>
            </w:r>
            <w:r w:rsidRPr="001E259E">
              <w:rPr>
                <w:rFonts w:ascii="BRH Malayalam Extra" w:hAnsi="BRH Malayalam Extra" w:cs="BRH Malayalam Extra"/>
                <w:b/>
                <w:bCs/>
                <w:sz w:val="36"/>
                <w:szCs w:val="36"/>
              </w:rPr>
              <w:t xml:space="preserve"> </w:t>
            </w:r>
          </w:p>
          <w:p w14:paraId="4B9BB485" w14:textId="77777777" w:rsidR="00501F13" w:rsidRPr="001E259E" w:rsidRDefault="00501F13" w:rsidP="00501F13">
            <w:pPr>
              <w:pStyle w:val="NoSpacing"/>
            </w:pPr>
          </w:p>
          <w:p w14:paraId="2F6925B7" w14:textId="77777777" w:rsidR="003A70FE" w:rsidRPr="001E259E" w:rsidRDefault="003A70FE" w:rsidP="00526431">
            <w:pPr>
              <w:widowControl w:val="0"/>
              <w:autoSpaceDE w:val="0"/>
              <w:autoSpaceDN w:val="0"/>
              <w:adjustRightInd w:val="0"/>
              <w:spacing w:line="240" w:lineRule="auto"/>
              <w:ind w:right="-74"/>
              <w:rPr>
                <w:rFonts w:cs="Arial"/>
                <w:b/>
                <w:bCs/>
                <w:sz w:val="36"/>
                <w:szCs w:val="36"/>
              </w:rPr>
            </w:pPr>
            <w:r w:rsidRPr="001E259E">
              <w:rPr>
                <w:rFonts w:ascii="BRH Malayalam Extra" w:hAnsi="BRH Malayalam Extra" w:cs="BRH Malayalam Extra"/>
                <w:b/>
                <w:bCs/>
                <w:sz w:val="36"/>
                <w:szCs w:val="36"/>
              </w:rPr>
              <w:t>s</w:t>
            </w:r>
          </w:p>
        </w:tc>
        <w:tc>
          <w:tcPr>
            <w:tcW w:w="1189" w:type="dxa"/>
          </w:tcPr>
          <w:p w14:paraId="6FD89753" w14:textId="77777777" w:rsidR="003A70FE" w:rsidRPr="001E259E" w:rsidRDefault="003A70FE" w:rsidP="00526431">
            <w:pPr>
              <w:tabs>
                <w:tab w:val="right" w:pos="9360"/>
              </w:tabs>
              <w:ind w:left="-142" w:right="-55"/>
              <w:rPr>
                <w:rFonts w:ascii="BRH Devanagari Extra" w:hAnsi="BRH Devanagari Extra" w:cs="BRH Devanagari Extra"/>
                <w:b/>
                <w:bCs/>
                <w:sz w:val="36"/>
                <w:szCs w:val="36"/>
              </w:rPr>
            </w:pPr>
            <w:r w:rsidRPr="001E259E">
              <w:rPr>
                <w:rFonts w:cs="Arial"/>
                <w:b/>
                <w:bCs/>
                <w:sz w:val="36"/>
                <w:szCs w:val="36"/>
              </w:rPr>
              <w:t>Sa</w:t>
            </w:r>
            <w:r w:rsidRPr="001E259E">
              <w:rPr>
                <w:rFonts w:ascii="BRH Devanagari Extra" w:hAnsi="BRH Devanagari Extra" w:cs="BRH Devanagari Extra"/>
                <w:b/>
                <w:bCs/>
                <w:sz w:val="36"/>
                <w:szCs w:val="36"/>
              </w:rPr>
              <w:t xml:space="preserve"> zÉ</w:t>
            </w:r>
          </w:p>
          <w:p w14:paraId="63322DAE" w14:textId="77777777" w:rsidR="00501F13" w:rsidRPr="001E259E" w:rsidRDefault="003A70FE" w:rsidP="00501F13">
            <w:pPr>
              <w:tabs>
                <w:tab w:val="right" w:pos="9360"/>
              </w:tabs>
              <w:rPr>
                <w:rFonts w:ascii="BRH Malayalam Extra" w:hAnsi="BRH Malayalam Extra" w:cs="BRH Malayalam Extra"/>
                <w:b/>
                <w:bCs/>
                <w:sz w:val="36"/>
                <w:szCs w:val="36"/>
              </w:rPr>
            </w:pP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ஶ</w:t>
            </w:r>
            <w:r w:rsidRPr="001E259E">
              <w:rPr>
                <w:rFonts w:ascii="BRH Malayalam Extra" w:hAnsi="BRH Malayalam Extra" w:cs="BRH Malayalam Extra"/>
                <w:b/>
                <w:bCs/>
                <w:sz w:val="36"/>
                <w:szCs w:val="36"/>
              </w:rPr>
              <w:t xml:space="preserve"> </w:t>
            </w:r>
          </w:p>
          <w:p w14:paraId="170F6705" w14:textId="77777777" w:rsidR="003A70FE" w:rsidRPr="001E259E" w:rsidRDefault="003A70FE" w:rsidP="00501F13">
            <w:pPr>
              <w:tabs>
                <w:tab w:val="right" w:pos="9360"/>
              </w:tabs>
              <w:rPr>
                <w:rFonts w:cs="Arial"/>
                <w:b/>
                <w:bCs/>
                <w:sz w:val="36"/>
                <w:szCs w:val="36"/>
              </w:rPr>
            </w:pPr>
            <w:r w:rsidRPr="001E259E">
              <w:rPr>
                <w:rFonts w:ascii="BRH Malayalam Extra" w:hAnsi="BRH Malayalam Extra" w:cs="BRH Malayalam Extra"/>
                <w:b/>
                <w:bCs/>
                <w:sz w:val="36"/>
                <w:szCs w:val="36"/>
              </w:rPr>
              <w:t>q</w:t>
            </w:r>
          </w:p>
        </w:tc>
        <w:tc>
          <w:tcPr>
            <w:tcW w:w="1297" w:type="dxa"/>
          </w:tcPr>
          <w:p w14:paraId="44EFF97E" w14:textId="77777777" w:rsidR="00501F13" w:rsidRPr="001E259E" w:rsidRDefault="003A70FE" w:rsidP="00526431">
            <w:pPr>
              <w:tabs>
                <w:tab w:val="right" w:pos="9360"/>
              </w:tabs>
              <w:ind w:right="-108"/>
              <w:rPr>
                <w:rFonts w:ascii="BRH Malayalam Extra" w:hAnsi="BRH Malayalam Extra" w:cs="BRH Malayalam Extra"/>
                <w:b/>
                <w:bCs/>
                <w:sz w:val="36"/>
                <w:szCs w:val="36"/>
              </w:rPr>
            </w:pPr>
            <w:r w:rsidRPr="001E259E">
              <w:rPr>
                <w:rFonts w:cs="Arial"/>
                <w:b/>
                <w:bCs/>
                <w:sz w:val="36"/>
                <w:szCs w:val="36"/>
              </w:rPr>
              <w:t>sha</w:t>
            </w:r>
            <w:r w:rsidRPr="001E259E">
              <w:rPr>
                <w:rFonts w:ascii="BRH Devanagari Extra" w:hAnsi="BRH Devanagari Extra" w:cs="BRH Devanagari Extra"/>
                <w:b/>
                <w:bCs/>
                <w:sz w:val="36"/>
                <w:szCs w:val="36"/>
              </w:rPr>
              <w:t xml:space="preserve"> wÉ</w:t>
            </w:r>
            <w:r w:rsidRPr="001E259E">
              <w:rPr>
                <w:rFonts w:ascii="BRH Devanagari Extra" w:hAnsi="BRH Devanagari Extra" w:cs="BRH Devanagari Extra"/>
                <w:b/>
                <w:bCs/>
                <w:sz w:val="36"/>
                <w:szCs w:val="36"/>
              </w:rPr>
              <w:br/>
            </w:r>
            <w:r w:rsidRPr="001E259E">
              <w:rPr>
                <w:rFonts w:ascii="BRH Tamil Tab Extra" w:hAnsi="BRH Tamil Tab Extra" w:cs="BRH Tamil Tab Extra"/>
                <w:b/>
                <w:bCs/>
                <w:sz w:val="36"/>
                <w:szCs w:val="36"/>
              </w:rPr>
              <w:t>*</w:t>
            </w:r>
            <w:r w:rsidR="00501F13" w:rsidRPr="001E259E">
              <w:rPr>
                <w:rFonts w:ascii="Latha" w:hAnsi="Latha" w:cs="Latha"/>
                <w:sz w:val="28"/>
                <w:szCs w:val="28"/>
                <w:cs/>
                <w:lang w:bidi="ta-IN"/>
              </w:rPr>
              <w:t>ஷ</w:t>
            </w:r>
            <w:r w:rsidRPr="001E259E">
              <w:rPr>
                <w:rFonts w:ascii="BRH Malayalam Extra" w:hAnsi="BRH Malayalam Extra" w:cs="BRH Malayalam Extra"/>
                <w:b/>
                <w:bCs/>
                <w:sz w:val="36"/>
                <w:szCs w:val="36"/>
              </w:rPr>
              <w:t xml:space="preserve"> </w:t>
            </w:r>
          </w:p>
          <w:p w14:paraId="454325F9" w14:textId="77777777" w:rsidR="003A70FE" w:rsidRPr="001E259E" w:rsidRDefault="003A70FE" w:rsidP="00526431">
            <w:pPr>
              <w:tabs>
                <w:tab w:val="right" w:pos="9360"/>
              </w:tabs>
              <w:ind w:right="-108"/>
              <w:rPr>
                <w:rFonts w:cs="Arial"/>
                <w:b/>
                <w:bCs/>
                <w:sz w:val="36"/>
                <w:szCs w:val="36"/>
              </w:rPr>
            </w:pPr>
            <w:r w:rsidRPr="001E259E">
              <w:rPr>
                <w:rFonts w:ascii="BRH Malayalam Extra" w:hAnsi="BRH Malayalam Extra" w:cs="BRH Malayalam Extra"/>
                <w:b/>
                <w:bCs/>
                <w:sz w:val="36"/>
                <w:szCs w:val="36"/>
              </w:rPr>
              <w:t>r</w:t>
            </w:r>
          </w:p>
        </w:tc>
        <w:tc>
          <w:tcPr>
            <w:tcW w:w="1440" w:type="dxa"/>
          </w:tcPr>
          <w:p w14:paraId="3C149B12" w14:textId="77777777" w:rsidR="003A70FE" w:rsidRPr="001E259E" w:rsidRDefault="003A70FE" w:rsidP="00526431">
            <w:pPr>
              <w:tabs>
                <w:tab w:val="right" w:pos="9360"/>
              </w:tabs>
              <w:rPr>
                <w:rFonts w:cs="Arial"/>
                <w:b/>
                <w:bCs/>
                <w:sz w:val="36"/>
                <w:szCs w:val="36"/>
              </w:rPr>
            </w:pPr>
          </w:p>
        </w:tc>
        <w:tc>
          <w:tcPr>
            <w:tcW w:w="1350" w:type="dxa"/>
          </w:tcPr>
          <w:p w14:paraId="7D8DE4AA" w14:textId="77777777" w:rsidR="003A70FE" w:rsidRPr="001E259E" w:rsidRDefault="003A70FE" w:rsidP="00526431">
            <w:pPr>
              <w:tabs>
                <w:tab w:val="right" w:pos="9360"/>
              </w:tabs>
              <w:rPr>
                <w:rFonts w:ascii="BRH Tamil Tab Extra" w:hAnsi="BRH Tamil Tab Extra" w:cs="BRH Tamil Tab Extra"/>
                <w:b/>
                <w:bCs/>
                <w:sz w:val="36"/>
                <w:szCs w:val="36"/>
              </w:rPr>
            </w:pPr>
          </w:p>
        </w:tc>
        <w:tc>
          <w:tcPr>
            <w:tcW w:w="1440" w:type="dxa"/>
          </w:tcPr>
          <w:p w14:paraId="478A59E0" w14:textId="77777777" w:rsidR="003A70FE" w:rsidRPr="001E259E" w:rsidRDefault="003A70FE" w:rsidP="00526431">
            <w:pPr>
              <w:tabs>
                <w:tab w:val="right" w:pos="9360"/>
              </w:tabs>
              <w:rPr>
                <w:rFonts w:ascii="BRH Tamil Tab Extra" w:hAnsi="BRH Tamil Tab Extra" w:cs="BRH Tamil Tab Extra"/>
                <w:b/>
                <w:bCs/>
                <w:sz w:val="36"/>
                <w:szCs w:val="36"/>
              </w:rPr>
            </w:pPr>
          </w:p>
        </w:tc>
        <w:tc>
          <w:tcPr>
            <w:tcW w:w="1440" w:type="dxa"/>
          </w:tcPr>
          <w:p w14:paraId="21A6B3A1" w14:textId="77777777" w:rsidR="003A70FE" w:rsidRPr="001E259E" w:rsidRDefault="003A70FE" w:rsidP="00526431">
            <w:pPr>
              <w:tabs>
                <w:tab w:val="right" w:pos="9360"/>
              </w:tabs>
              <w:rPr>
                <w:rFonts w:ascii="BRH Tamil Tab Extra" w:hAnsi="BRH Tamil Tab Extra" w:cs="BRH Tamil Tab Extra"/>
                <w:b/>
                <w:bCs/>
                <w:sz w:val="36"/>
                <w:szCs w:val="36"/>
              </w:rPr>
            </w:pPr>
          </w:p>
        </w:tc>
      </w:tr>
    </w:tbl>
    <w:p w14:paraId="7B7D956C" w14:textId="77777777" w:rsidR="00412941" w:rsidRPr="001E259E" w:rsidRDefault="00412941" w:rsidP="00A6531B">
      <w:pPr>
        <w:pStyle w:val="NoSpacing"/>
      </w:pPr>
    </w:p>
    <w:p w14:paraId="1BDA529D" w14:textId="77777777" w:rsidR="00BF52F0" w:rsidRDefault="00BF2726" w:rsidP="00BF52F0">
      <w:pPr>
        <w:rPr>
          <w:sz w:val="28"/>
          <w:szCs w:val="28"/>
          <w:lang w:eastAsia="x-none"/>
        </w:rPr>
      </w:pPr>
      <w:r w:rsidRPr="001E259E">
        <w:rPr>
          <w:sz w:val="28"/>
          <w:szCs w:val="28"/>
          <w:lang w:eastAsia="x-none"/>
        </w:rPr>
        <w:t xml:space="preserve">We have tried to explain this letter article by comparing </w:t>
      </w:r>
      <w:r w:rsidR="000A13F4" w:rsidRPr="001E259E">
        <w:rPr>
          <w:sz w:val="28"/>
          <w:szCs w:val="28"/>
          <w:lang w:eastAsia="x-none"/>
        </w:rPr>
        <w:t>T</w:t>
      </w:r>
      <w:r w:rsidRPr="001E259E">
        <w:rPr>
          <w:sz w:val="28"/>
          <w:szCs w:val="28"/>
          <w:lang w:eastAsia="x-none"/>
        </w:rPr>
        <w:t>aittr</w:t>
      </w:r>
      <w:r w:rsidR="000A13F4" w:rsidRPr="001E259E">
        <w:rPr>
          <w:sz w:val="28"/>
          <w:szCs w:val="28"/>
          <w:lang w:eastAsia="x-none"/>
        </w:rPr>
        <w:t>I</w:t>
      </w:r>
      <w:r w:rsidRPr="001E259E">
        <w:rPr>
          <w:sz w:val="28"/>
          <w:szCs w:val="28"/>
          <w:lang w:eastAsia="x-none"/>
        </w:rPr>
        <w:t xml:space="preserve">ya </w:t>
      </w:r>
      <w:r w:rsidR="00501F13" w:rsidRPr="001E259E">
        <w:rPr>
          <w:sz w:val="28"/>
          <w:szCs w:val="28"/>
          <w:lang w:eastAsia="x-none"/>
        </w:rPr>
        <w:t>P</w:t>
      </w:r>
      <w:r w:rsidRPr="001E259E">
        <w:rPr>
          <w:sz w:val="28"/>
          <w:szCs w:val="28"/>
          <w:lang w:eastAsia="x-none"/>
        </w:rPr>
        <w:t>ratishakya, Panini Shiksa</w:t>
      </w:r>
      <w:r w:rsidR="00E65771" w:rsidRPr="001E259E">
        <w:rPr>
          <w:sz w:val="28"/>
          <w:szCs w:val="28"/>
          <w:lang w:eastAsia="x-none"/>
        </w:rPr>
        <w:t xml:space="preserve"> (limited)</w:t>
      </w:r>
      <w:r w:rsidRPr="001E259E">
        <w:rPr>
          <w:sz w:val="28"/>
          <w:szCs w:val="28"/>
          <w:lang w:eastAsia="x-none"/>
        </w:rPr>
        <w:t xml:space="preserve">, Panini Astadyayi etc.  </w:t>
      </w:r>
      <w:r w:rsidR="0084623E" w:rsidRPr="001E259E">
        <w:rPr>
          <w:sz w:val="28"/>
          <w:szCs w:val="28"/>
          <w:lang w:eastAsia="x-none"/>
        </w:rPr>
        <w:t>Here w</w:t>
      </w:r>
      <w:r w:rsidRPr="001E259E">
        <w:rPr>
          <w:sz w:val="28"/>
          <w:szCs w:val="28"/>
          <w:lang w:eastAsia="x-none"/>
        </w:rPr>
        <w:t xml:space="preserve">e have deliberately </w:t>
      </w:r>
      <w:r w:rsidR="0084623E" w:rsidRPr="001E259E">
        <w:rPr>
          <w:sz w:val="28"/>
          <w:szCs w:val="28"/>
          <w:lang w:eastAsia="x-none"/>
        </w:rPr>
        <w:t>avoided the</w:t>
      </w:r>
      <w:r w:rsidRPr="001E259E">
        <w:rPr>
          <w:sz w:val="28"/>
          <w:szCs w:val="28"/>
          <w:lang w:eastAsia="x-none"/>
        </w:rPr>
        <w:t xml:space="preserve"> </w:t>
      </w:r>
      <w:r w:rsidR="00667BD0" w:rsidRPr="001E259E">
        <w:rPr>
          <w:sz w:val="28"/>
          <w:szCs w:val="28"/>
          <w:lang w:eastAsia="x-none"/>
        </w:rPr>
        <w:t>some selective</w:t>
      </w:r>
      <w:r w:rsidRPr="001E259E">
        <w:rPr>
          <w:sz w:val="28"/>
          <w:szCs w:val="28"/>
          <w:lang w:eastAsia="x-none"/>
        </w:rPr>
        <w:t xml:space="preserve"> </w:t>
      </w:r>
      <w:r w:rsidR="0084623E" w:rsidRPr="001E259E">
        <w:rPr>
          <w:sz w:val="28"/>
          <w:szCs w:val="28"/>
          <w:lang w:eastAsia="x-none"/>
        </w:rPr>
        <w:t>sutras</w:t>
      </w:r>
      <w:r w:rsidR="00667BD0" w:rsidRPr="001E259E">
        <w:rPr>
          <w:sz w:val="28"/>
          <w:szCs w:val="28"/>
          <w:lang w:eastAsia="x-none"/>
        </w:rPr>
        <w:t>/rules</w:t>
      </w:r>
      <w:r w:rsidR="0084623E" w:rsidRPr="001E259E">
        <w:rPr>
          <w:sz w:val="28"/>
          <w:szCs w:val="28"/>
          <w:lang w:eastAsia="x-none"/>
        </w:rPr>
        <w:t xml:space="preserve"> as given in Sanskrit texts in order</w:t>
      </w:r>
      <w:r w:rsidR="00667BD0" w:rsidRPr="001E259E">
        <w:rPr>
          <w:sz w:val="28"/>
          <w:szCs w:val="28"/>
          <w:lang w:eastAsia="x-none"/>
        </w:rPr>
        <w:t>,</w:t>
      </w:r>
      <w:r w:rsidR="0084623E" w:rsidRPr="001E259E">
        <w:rPr>
          <w:sz w:val="28"/>
          <w:szCs w:val="28"/>
          <w:lang w:eastAsia="x-none"/>
        </w:rPr>
        <w:t xml:space="preserve"> not to make this </w:t>
      </w:r>
      <w:r w:rsidR="00667BD0" w:rsidRPr="001E259E">
        <w:rPr>
          <w:sz w:val="28"/>
          <w:szCs w:val="28"/>
          <w:lang w:eastAsia="x-none"/>
        </w:rPr>
        <w:t xml:space="preserve">article </w:t>
      </w:r>
      <w:r w:rsidR="0084623E" w:rsidRPr="001E259E">
        <w:rPr>
          <w:sz w:val="28"/>
          <w:szCs w:val="28"/>
          <w:lang w:eastAsia="x-none"/>
        </w:rPr>
        <w:t xml:space="preserve">too technical.  </w:t>
      </w:r>
    </w:p>
    <w:p w14:paraId="21A0069C" w14:textId="77777777" w:rsidR="00BF52F0" w:rsidRDefault="00BF52F0" w:rsidP="00BF52F0">
      <w:pPr>
        <w:rPr>
          <w:sz w:val="28"/>
          <w:szCs w:val="28"/>
          <w:lang w:eastAsia="x-none"/>
        </w:rPr>
      </w:pPr>
    </w:p>
    <w:p w14:paraId="132A63A5" w14:textId="77777777" w:rsidR="00BF52F0" w:rsidRPr="00BF52F0" w:rsidRDefault="00BF52F0" w:rsidP="00BF52F0">
      <w:pPr>
        <w:pStyle w:val="Heading2"/>
      </w:pPr>
      <w:bookmarkStart w:id="48" w:name="_Toc39090970"/>
      <w:r>
        <w:rPr>
          <w:lang w:val="en-US"/>
        </w:rPr>
        <w:t>Notes on Plutam:</w:t>
      </w:r>
      <w:bookmarkEnd w:id="48"/>
    </w:p>
    <w:p w14:paraId="5C3D63AB" w14:textId="77777777" w:rsidR="002B18BB" w:rsidRDefault="002B18BB" w:rsidP="00BF52F0">
      <w:pPr>
        <w:rPr>
          <w:sz w:val="28"/>
          <w:szCs w:val="28"/>
        </w:rPr>
      </w:pPr>
      <w:r w:rsidRPr="002B18BB">
        <w:rPr>
          <w:sz w:val="28"/>
          <w:szCs w:val="28"/>
        </w:rPr>
        <w:t xml:space="preserve">As defined </w:t>
      </w:r>
      <w:r>
        <w:rPr>
          <w:sz w:val="28"/>
          <w:szCs w:val="28"/>
        </w:rPr>
        <w:t xml:space="preserve">in the first section on Swaras, Plutam is the vowel sound that extends to </w:t>
      </w:r>
      <w:r w:rsidRPr="0071736B">
        <w:rPr>
          <w:b/>
          <w:bCs/>
          <w:sz w:val="28"/>
          <w:szCs w:val="28"/>
        </w:rPr>
        <w:t>three or more maatra time scale</w:t>
      </w:r>
      <w:r>
        <w:rPr>
          <w:sz w:val="28"/>
          <w:szCs w:val="28"/>
        </w:rPr>
        <w:t xml:space="preserve"> for the </w:t>
      </w:r>
      <w:r w:rsidR="00136DE2" w:rsidRPr="00136DE2">
        <w:rPr>
          <w:b/>
          <w:bCs/>
          <w:sz w:val="28"/>
          <w:szCs w:val="28"/>
        </w:rPr>
        <w:t>vowel</w:t>
      </w:r>
      <w:r w:rsidRPr="00136DE2">
        <w:rPr>
          <w:b/>
          <w:bCs/>
          <w:sz w:val="28"/>
          <w:szCs w:val="28"/>
        </w:rPr>
        <w:t xml:space="preserve"> sound ‘A’ ‘I’ and ‘U</w:t>
      </w:r>
      <w:r>
        <w:rPr>
          <w:sz w:val="28"/>
          <w:szCs w:val="28"/>
        </w:rPr>
        <w:t>.</w:t>
      </w:r>
    </w:p>
    <w:p w14:paraId="3A256FD6" w14:textId="77777777" w:rsidR="00271EA0" w:rsidRDefault="002B18BB" w:rsidP="00271EA0">
      <w:pPr>
        <w:rPr>
          <w:sz w:val="28"/>
          <w:szCs w:val="28"/>
        </w:rPr>
      </w:pPr>
      <w:r>
        <w:rPr>
          <w:sz w:val="28"/>
          <w:szCs w:val="28"/>
        </w:rPr>
        <w:t xml:space="preserve">Some examples that we come </w:t>
      </w:r>
      <w:r w:rsidR="00271EA0">
        <w:rPr>
          <w:sz w:val="28"/>
          <w:szCs w:val="28"/>
        </w:rPr>
        <w:t>across are given below:</w:t>
      </w:r>
    </w:p>
    <w:p w14:paraId="494040FB" w14:textId="77777777" w:rsidR="00271EA0" w:rsidRDefault="0074747B" w:rsidP="00BF52F0">
      <w:pPr>
        <w:rPr>
          <w:sz w:val="28"/>
          <w:szCs w:val="28"/>
        </w:rPr>
      </w:pPr>
      <w:r>
        <w:rPr>
          <w:sz w:val="28"/>
          <w:szCs w:val="28"/>
        </w:rPr>
        <w:t xml:space="preserve">(if the reader is new to Veda learning, Plutam concept comes when one takes up Upanishad rendering or later while learning in Udaka Shanti. </w:t>
      </w:r>
      <w:r>
        <w:rPr>
          <w:sz w:val="28"/>
          <w:szCs w:val="28"/>
        </w:rPr>
        <w:br/>
        <w:t xml:space="preserve">But </w:t>
      </w:r>
      <w:r w:rsidR="00EF5AF4">
        <w:rPr>
          <w:sz w:val="28"/>
          <w:szCs w:val="28"/>
        </w:rPr>
        <w:t xml:space="preserve">the reader </w:t>
      </w:r>
      <w:r>
        <w:rPr>
          <w:sz w:val="28"/>
          <w:szCs w:val="28"/>
        </w:rPr>
        <w:t>may be using the Plutam at the start for OM for vedic recital)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98"/>
        <w:gridCol w:w="3372"/>
      </w:tblGrid>
      <w:tr w:rsidR="00271EA0" w:rsidRPr="00B4499D" w14:paraId="2741520F" w14:textId="77777777" w:rsidTr="00B4499D">
        <w:tc>
          <w:tcPr>
            <w:tcW w:w="6858" w:type="dxa"/>
            <w:shd w:val="clear" w:color="auto" w:fill="auto"/>
          </w:tcPr>
          <w:p w14:paraId="4109A7AA" w14:textId="77777777" w:rsidR="00255F1A" w:rsidRPr="00B4499D" w:rsidRDefault="00255F1A" w:rsidP="00BF52F0">
            <w:pPr>
              <w:rPr>
                <w:rFonts w:cs="Arial"/>
                <w:b/>
                <w:bCs/>
                <w:sz w:val="28"/>
                <w:szCs w:val="28"/>
                <w:lang w:val="en-IN" w:eastAsia="en-IN"/>
              </w:rPr>
            </w:pPr>
            <w:r w:rsidRPr="00B4499D">
              <w:rPr>
                <w:rFonts w:cs="Arial"/>
                <w:b/>
                <w:bCs/>
                <w:sz w:val="28"/>
                <w:szCs w:val="28"/>
                <w:lang w:val="en-IN" w:eastAsia="en-IN"/>
              </w:rPr>
              <w:t>Bruguvalli – Section 3.3</w:t>
            </w:r>
          </w:p>
          <w:p w14:paraId="2A71ED5D" w14:textId="77777777" w:rsidR="00271EA0" w:rsidRPr="00B4499D" w:rsidRDefault="00F61102" w:rsidP="00BF52F0">
            <w:pPr>
              <w:rPr>
                <w:rFonts w:ascii="BRH Devanagari Extra" w:hAnsi="BRH Devanagari Extra" w:cs="Arial"/>
                <w:bCs/>
                <w:sz w:val="40"/>
                <w:szCs w:val="24"/>
                <w:lang w:val="en-IN" w:eastAsia="en-IN"/>
              </w:rPr>
            </w:pPr>
            <w:r w:rsidRPr="00B4499D">
              <w:rPr>
                <w:rFonts w:ascii="BRH Devanagari Extra" w:hAnsi="BRH Devanagari Extra" w:cs="BRH Devanagari Extra"/>
                <w:sz w:val="40"/>
                <w:szCs w:val="32"/>
                <w:lang w:val="en-IN" w:eastAsia="en-IN"/>
              </w:rPr>
              <w:t>WûÉ</w:t>
            </w:r>
            <w:r w:rsidRPr="00B4499D">
              <w:rPr>
                <w:rFonts w:cs="Arial"/>
                <w:b/>
                <w:bCs/>
                <w:sz w:val="32"/>
                <w:szCs w:val="32"/>
                <w:lang w:val="en-IN" w:eastAsia="en-IN"/>
              </w:rPr>
              <w:t>(3)</w:t>
            </w:r>
            <w:r w:rsidRPr="00B4499D">
              <w:rPr>
                <w:rFonts w:ascii="BRH Devanagari Extra" w:hAnsi="BRH Devanagari Extra" w:cs="BRH Devanagari Extra"/>
                <w:sz w:val="40"/>
                <w:szCs w:val="32"/>
                <w:lang w:val="en-IN" w:eastAsia="en-IN"/>
              </w:rPr>
              <w:t xml:space="preserve"> uÉÑ</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 xml:space="preserve"> WûÉ</w:t>
            </w:r>
            <w:r w:rsidRPr="00B4499D">
              <w:rPr>
                <w:rFonts w:cs="Arial"/>
                <w:b/>
                <w:bCs/>
                <w:sz w:val="32"/>
                <w:szCs w:val="32"/>
                <w:lang w:val="en-IN" w:eastAsia="en-IN"/>
              </w:rPr>
              <w:t>(3)</w:t>
            </w:r>
            <w:r w:rsidRPr="00B4499D">
              <w:rPr>
                <w:rFonts w:ascii="BRH Devanagari Extra" w:hAnsi="BRH Devanagari Extra" w:cs="BRH Devanagari Extra"/>
                <w:sz w:val="40"/>
                <w:szCs w:val="32"/>
                <w:lang w:val="en-IN" w:eastAsia="en-IN"/>
              </w:rPr>
              <w:t xml:space="preserve"> uÉÑ</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 xml:space="preserve"> WûÉ</w:t>
            </w:r>
            <w:r w:rsidRPr="00B4499D">
              <w:rPr>
                <w:rFonts w:cs="Arial"/>
                <w:b/>
                <w:bCs/>
                <w:sz w:val="32"/>
                <w:szCs w:val="32"/>
                <w:lang w:val="en-IN" w:eastAsia="en-IN"/>
              </w:rPr>
              <w:t>(3)</w:t>
            </w:r>
            <w:r w:rsidRPr="00B4499D">
              <w:rPr>
                <w:rFonts w:ascii="BRH Devanagari Extra" w:hAnsi="BRH Devanagari Extra" w:cs="BRH Devanagari Extra"/>
                <w:sz w:val="40"/>
                <w:szCs w:val="32"/>
                <w:lang w:val="en-IN" w:eastAsia="en-IN"/>
              </w:rPr>
              <w:t xml:space="preserve"> uÉÑþ </w:t>
            </w:r>
            <w:r w:rsidRPr="00B4499D">
              <w:rPr>
                <w:rFonts w:ascii="BRH Devanagari Extra" w:hAnsi="BRH Devanagari Extra" w:cs="Arial"/>
                <w:bCs/>
                <w:sz w:val="40"/>
                <w:szCs w:val="24"/>
                <w:lang w:val="en-IN" w:eastAsia="en-IN"/>
              </w:rPr>
              <w:t>|</w:t>
            </w:r>
          </w:p>
          <w:p w14:paraId="6FABE2FF" w14:textId="77777777" w:rsidR="009C19A1" w:rsidRPr="00B4499D" w:rsidRDefault="009C19A1" w:rsidP="00BF52F0">
            <w:pPr>
              <w:rPr>
                <w:rFonts w:ascii="BRH Tamil Tab Extra" w:hAnsi="BRH Tamil Tab Extra" w:cs="Latha"/>
                <w:b/>
                <w:sz w:val="32"/>
                <w:szCs w:val="32"/>
              </w:rPr>
            </w:pPr>
            <w:r w:rsidRPr="00B4499D">
              <w:rPr>
                <w:rFonts w:ascii="Latha" w:hAnsi="Latha" w:cs="Latha"/>
                <w:sz w:val="28"/>
                <w:szCs w:val="28"/>
                <w:cs/>
                <w:lang w:bidi="ta-IN"/>
              </w:rPr>
              <w:t xml:space="preserve">ஹா </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sz w:val="28"/>
                <w:szCs w:val="28"/>
              </w:rPr>
              <w:t xml:space="preserve"> </w:t>
            </w:r>
            <w:r w:rsidRPr="00B4499D">
              <w:rPr>
                <w:rFonts w:ascii="Latha" w:hAnsi="Latha" w:cs="Latha"/>
                <w:sz w:val="28"/>
                <w:szCs w:val="28"/>
                <w:cs/>
                <w:lang w:bidi="ta-IN"/>
              </w:rPr>
              <w:t>வு</w:t>
            </w:r>
            <w:r w:rsidRPr="00B4499D">
              <w:rPr>
                <w:rFonts w:ascii="BRH Tamil Tab Extra" w:hAnsi="BRH Tamil Tab Extra" w:cs="Latha"/>
                <w:b/>
                <w:sz w:val="32"/>
                <w:szCs w:val="28"/>
              </w:rPr>
              <w:t>…</w:t>
            </w:r>
            <w:r w:rsidRPr="00B4499D">
              <w:rPr>
                <w:rFonts w:ascii="Latha" w:hAnsi="Latha" w:cs="Latha"/>
                <w:sz w:val="28"/>
                <w:szCs w:val="28"/>
              </w:rPr>
              <w:t xml:space="preserve"> </w:t>
            </w:r>
            <w:r w:rsidRPr="00B4499D">
              <w:rPr>
                <w:rFonts w:ascii="Latha" w:hAnsi="Latha" w:cs="Latha"/>
                <w:sz w:val="28"/>
                <w:szCs w:val="28"/>
                <w:cs/>
                <w:lang w:bidi="ta-IN"/>
              </w:rPr>
              <w:t>ஹா</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 xml:space="preserve">) </w:t>
            </w:r>
            <w:r w:rsidRPr="00B4499D">
              <w:rPr>
                <w:rFonts w:ascii="Latha" w:hAnsi="Latha" w:cs="Latha"/>
                <w:sz w:val="28"/>
                <w:szCs w:val="28"/>
                <w:cs/>
                <w:lang w:bidi="ta-IN"/>
              </w:rPr>
              <w:t>வு</w:t>
            </w:r>
            <w:r w:rsidRPr="00B4499D">
              <w:rPr>
                <w:rFonts w:ascii="BRH Tamil Tab Extra" w:hAnsi="BRH Tamil Tab Extra" w:cs="Latha"/>
                <w:b/>
                <w:sz w:val="32"/>
                <w:szCs w:val="28"/>
              </w:rPr>
              <w:t>…</w:t>
            </w:r>
            <w:r w:rsidRPr="00B4499D">
              <w:rPr>
                <w:rFonts w:ascii="Latha" w:hAnsi="Latha" w:cs="Latha"/>
                <w:sz w:val="28"/>
                <w:szCs w:val="28"/>
              </w:rPr>
              <w:t xml:space="preserve"> </w:t>
            </w:r>
            <w:r w:rsidRPr="00B4499D">
              <w:rPr>
                <w:rFonts w:ascii="Latha" w:hAnsi="Latha" w:cs="Latha"/>
                <w:sz w:val="28"/>
                <w:szCs w:val="28"/>
                <w:cs/>
                <w:lang w:bidi="ta-IN"/>
              </w:rPr>
              <w:t>ஹா</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sz w:val="28"/>
                <w:szCs w:val="28"/>
              </w:rPr>
              <w:t xml:space="preserve"> </w:t>
            </w:r>
            <w:r w:rsidRPr="00B4499D">
              <w:rPr>
                <w:rFonts w:ascii="Latha" w:hAnsi="Latha" w:cs="Latha"/>
                <w:sz w:val="28"/>
                <w:szCs w:val="28"/>
                <w:cs/>
                <w:lang w:bidi="ta-IN"/>
              </w:rPr>
              <w:t>வு</w:t>
            </w:r>
            <w:r w:rsidRPr="00B4499D">
              <w:rPr>
                <w:rFonts w:ascii="BRH Tamil Tab Extra" w:hAnsi="BRH Tamil Tab Extra" w:cs="Latha"/>
                <w:b/>
                <w:sz w:val="36"/>
                <w:szCs w:val="28"/>
              </w:rPr>
              <w:t>† |</w:t>
            </w:r>
            <w:r w:rsidRPr="00B4499D">
              <w:rPr>
                <w:rFonts w:ascii="Latha" w:hAnsi="Latha" w:cs="Latha"/>
                <w:sz w:val="28"/>
                <w:szCs w:val="28"/>
              </w:rPr>
              <w:t xml:space="preserve"> </w:t>
            </w:r>
            <w:r w:rsidRPr="00B4499D">
              <w:rPr>
                <w:rFonts w:ascii="Latha" w:hAnsi="Latha" w:cs="Latha"/>
                <w:b/>
                <w:sz w:val="32"/>
                <w:szCs w:val="32"/>
              </w:rPr>
              <w:t>10.5</w:t>
            </w:r>
            <w:r w:rsidRPr="00B4499D">
              <w:rPr>
                <w:rFonts w:ascii="BRH Tamil Tab Extra" w:hAnsi="BRH Tamil Tab Extra" w:cs="Latha"/>
                <w:b/>
                <w:sz w:val="32"/>
                <w:szCs w:val="32"/>
              </w:rPr>
              <w:t xml:space="preserve"> </w:t>
            </w:r>
          </w:p>
          <w:p w14:paraId="30304527" w14:textId="77777777" w:rsidR="0048110D" w:rsidRPr="00B4499D" w:rsidRDefault="0048110D" w:rsidP="00BF52F0">
            <w:pPr>
              <w:rPr>
                <w:rFonts w:ascii="BRH Devanagari Extra" w:hAnsi="BRH Devanagari Extra" w:cs="Arial"/>
                <w:bCs/>
                <w:sz w:val="40"/>
                <w:szCs w:val="24"/>
                <w:lang w:val="en-IN" w:eastAsia="en-IN"/>
              </w:rPr>
            </w:pPr>
            <w:r w:rsidRPr="00B4499D">
              <w:rPr>
                <w:rFonts w:ascii="BRH Malayalam Extra" w:hAnsi="BRH Malayalam Extra" w:cs="BRH Malayalam Extra"/>
                <w:sz w:val="40"/>
                <w:szCs w:val="40"/>
              </w:rPr>
              <w:t>tx(</w:t>
            </w:r>
            <w:r w:rsidRPr="00B4499D">
              <w:rPr>
                <w:rFonts w:cs="Arial"/>
                <w:sz w:val="32"/>
                <w:szCs w:val="32"/>
              </w:rPr>
              <w:t>3</w:t>
            </w:r>
            <w:r w:rsidRPr="00B4499D">
              <w:rPr>
                <w:rFonts w:ascii="BRH Malayalam Extra" w:hAnsi="BRH Malayalam Extra" w:cs="BRH Malayalam Extra"/>
                <w:sz w:val="40"/>
                <w:szCs w:val="40"/>
              </w:rPr>
              <w:t>) p¡</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 xml:space="preserve"> tx(</w:t>
            </w:r>
            <w:r w:rsidRPr="00B4499D">
              <w:rPr>
                <w:rFonts w:cs="Arial"/>
                <w:sz w:val="32"/>
                <w:szCs w:val="32"/>
              </w:rPr>
              <w:t>3)</w:t>
            </w:r>
            <w:r w:rsidRPr="00B4499D">
              <w:rPr>
                <w:rFonts w:ascii="BRH Malayalam Extra" w:hAnsi="BRH Malayalam Extra" w:cs="BRH Malayalam Extra"/>
                <w:sz w:val="40"/>
                <w:szCs w:val="40"/>
              </w:rPr>
              <w:t xml:space="preserve"> p¡</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 xml:space="preserve"> tx(</w:t>
            </w:r>
            <w:r w:rsidRPr="00B4499D">
              <w:rPr>
                <w:rFonts w:cs="Arial"/>
                <w:sz w:val="32"/>
                <w:szCs w:val="32"/>
              </w:rPr>
              <w:t>3)</w:t>
            </w:r>
            <w:r w:rsidRPr="00B4499D">
              <w:rPr>
                <w:rFonts w:ascii="BRH Malayalam Extra" w:hAnsi="BRH Malayalam Extra" w:cs="BRH Malayalam Extra"/>
                <w:sz w:val="40"/>
                <w:szCs w:val="40"/>
              </w:rPr>
              <w:t xml:space="preserve"> p¡— </w:t>
            </w:r>
            <w:r w:rsidRPr="00B4499D">
              <w:rPr>
                <w:rFonts w:ascii="BRH Malayalam Extra" w:hAnsi="BRH Malayalam Extra" w:cs="Arial"/>
                <w:bCs/>
                <w:sz w:val="40"/>
                <w:szCs w:val="40"/>
              </w:rPr>
              <w:t>|</w:t>
            </w:r>
            <w:r w:rsidRPr="00B4499D">
              <w:rPr>
                <w:rFonts w:cs="Arial"/>
                <w:b/>
                <w:bCs/>
                <w:sz w:val="40"/>
                <w:szCs w:val="40"/>
              </w:rPr>
              <w:t xml:space="preserve"> </w:t>
            </w:r>
            <w:r w:rsidRPr="00B4499D">
              <w:rPr>
                <w:rFonts w:cs="Arial"/>
                <w:b/>
                <w:bCs/>
                <w:sz w:val="32"/>
                <w:szCs w:val="32"/>
              </w:rPr>
              <w:t>10.5</w:t>
            </w:r>
          </w:p>
          <w:p w14:paraId="46D9AE07" w14:textId="77777777" w:rsidR="00F61102" w:rsidRPr="00B4499D" w:rsidRDefault="00F61102" w:rsidP="00BF52F0">
            <w:pPr>
              <w:rPr>
                <w:sz w:val="28"/>
                <w:szCs w:val="28"/>
              </w:rPr>
            </w:pPr>
          </w:p>
        </w:tc>
        <w:tc>
          <w:tcPr>
            <w:tcW w:w="3438" w:type="dxa"/>
            <w:shd w:val="clear" w:color="auto" w:fill="auto"/>
          </w:tcPr>
          <w:p w14:paraId="27F6199D" w14:textId="77777777" w:rsidR="00271EA0" w:rsidRPr="00B4499D" w:rsidRDefault="007D7C6E" w:rsidP="00BF52F0">
            <w:pPr>
              <w:rPr>
                <w:sz w:val="28"/>
                <w:szCs w:val="28"/>
              </w:rPr>
            </w:pPr>
            <w:r w:rsidRPr="00B4499D">
              <w:rPr>
                <w:sz w:val="28"/>
                <w:szCs w:val="28"/>
              </w:rPr>
              <w:t xml:space="preserve">Here hA consists of </w:t>
            </w:r>
            <w:r w:rsidRPr="00B4499D">
              <w:rPr>
                <w:b/>
                <w:bCs/>
                <w:sz w:val="28"/>
                <w:szCs w:val="28"/>
              </w:rPr>
              <w:t>h+A</w:t>
            </w:r>
            <w:r w:rsidRPr="00B4499D">
              <w:rPr>
                <w:sz w:val="28"/>
                <w:szCs w:val="28"/>
              </w:rPr>
              <w:t xml:space="preserve"> it is the </w:t>
            </w:r>
            <w:r w:rsidRPr="00B4499D">
              <w:rPr>
                <w:b/>
                <w:bCs/>
                <w:sz w:val="28"/>
                <w:szCs w:val="28"/>
              </w:rPr>
              <w:t>A</w:t>
            </w:r>
            <w:r w:rsidRPr="00B4499D">
              <w:rPr>
                <w:sz w:val="28"/>
                <w:szCs w:val="28"/>
              </w:rPr>
              <w:t xml:space="preserve"> vowel sound that should be extended for 3 maatras.</w:t>
            </w:r>
          </w:p>
        </w:tc>
      </w:tr>
      <w:tr w:rsidR="00271EA0" w:rsidRPr="00B4499D" w14:paraId="1D9EC14B" w14:textId="77777777" w:rsidTr="00B4499D">
        <w:tc>
          <w:tcPr>
            <w:tcW w:w="6858" w:type="dxa"/>
            <w:shd w:val="clear" w:color="auto" w:fill="auto"/>
          </w:tcPr>
          <w:p w14:paraId="0FF5E1DE" w14:textId="77777777" w:rsidR="00255F1A" w:rsidRPr="00B4499D" w:rsidRDefault="00255F1A" w:rsidP="00BF52F0">
            <w:pPr>
              <w:rPr>
                <w:rFonts w:ascii="BRH Devanagari Extra" w:hAnsi="BRH Devanagari Extra" w:cs="BRH Devanagari Extra"/>
                <w:sz w:val="40"/>
                <w:szCs w:val="32"/>
                <w:lang w:val="en-IN" w:eastAsia="en-IN"/>
              </w:rPr>
            </w:pPr>
            <w:r w:rsidRPr="00B4499D">
              <w:rPr>
                <w:rFonts w:cs="Arial"/>
                <w:b/>
                <w:bCs/>
                <w:sz w:val="28"/>
                <w:szCs w:val="28"/>
                <w:lang w:val="en-IN" w:eastAsia="en-IN"/>
              </w:rPr>
              <w:t>Bruguvalli – Section 3.3</w:t>
            </w:r>
          </w:p>
          <w:p w14:paraId="66E6C203" w14:textId="77777777" w:rsidR="00271EA0" w:rsidRPr="00B4499D" w:rsidRDefault="00F61102" w:rsidP="00BF52F0">
            <w:pPr>
              <w:rPr>
                <w:rFonts w:ascii="BRH Devanagari Extra" w:hAnsi="BRH Devanagari Extra" w:cs="BRH Devanagari Extra"/>
                <w:sz w:val="40"/>
                <w:szCs w:val="32"/>
                <w:lang w:val="en-IN" w:eastAsia="en-IN"/>
              </w:rPr>
            </w:pPr>
            <w:r w:rsidRPr="00B4499D">
              <w:rPr>
                <w:rFonts w:ascii="BRH Devanagari Extra" w:hAnsi="BRH Devanagari Extra" w:cs="BRH Devanagari Extra"/>
                <w:sz w:val="40"/>
                <w:szCs w:val="32"/>
                <w:lang w:val="en-IN" w:eastAsia="en-IN"/>
              </w:rPr>
              <w:t>A</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Wû-qÉ³É</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-qÉ³Éþ-qÉ</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SliÉ</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-qÉÉ</w:t>
            </w:r>
            <w:r w:rsidRPr="00B4499D">
              <w:rPr>
                <w:rFonts w:cs="Arial"/>
                <w:b/>
                <w:bCs/>
                <w:sz w:val="32"/>
                <w:szCs w:val="32"/>
                <w:lang w:val="en-IN" w:eastAsia="en-IN"/>
              </w:rPr>
              <w:t xml:space="preserve">(3) </w:t>
            </w:r>
            <w:r w:rsidRPr="00B4499D">
              <w:rPr>
                <w:rFonts w:ascii="BRH Devanagari Extra" w:hAnsi="BRH Devanagari Extra" w:cs="BRH Devanagari Extra"/>
                <w:sz w:val="40"/>
                <w:szCs w:val="32"/>
                <w:lang w:val="en-IN" w:eastAsia="en-IN"/>
              </w:rPr>
              <w:t>Í©</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 xml:space="preserve"> |</w:t>
            </w:r>
          </w:p>
          <w:p w14:paraId="3DADC80E" w14:textId="77777777" w:rsidR="009C19A1" w:rsidRPr="00B4499D" w:rsidRDefault="009C19A1" w:rsidP="00BF52F0">
            <w:pPr>
              <w:rPr>
                <w:rFonts w:ascii="Latha" w:hAnsi="Latha" w:cs="Latha"/>
                <w:sz w:val="28"/>
                <w:szCs w:val="28"/>
              </w:rPr>
            </w:pPr>
            <w:r w:rsidRPr="00B4499D">
              <w:rPr>
                <w:rFonts w:ascii="Latha" w:hAnsi="Latha" w:cs="Latha"/>
                <w:sz w:val="28"/>
                <w:szCs w:val="28"/>
                <w:cs/>
                <w:lang w:bidi="ta-IN"/>
              </w:rPr>
              <w:lastRenderedPageBreak/>
              <w:t>அ</w:t>
            </w:r>
            <w:r w:rsidRPr="00B4499D">
              <w:rPr>
                <w:rFonts w:ascii="BRH Tamil Tab Extra" w:hAnsi="BRH Tamil Tab Extra" w:cs="Latha"/>
                <w:b/>
                <w:sz w:val="32"/>
                <w:szCs w:val="28"/>
              </w:rPr>
              <w:t>…</w:t>
            </w:r>
            <w:r w:rsidRPr="00B4499D">
              <w:rPr>
                <w:rFonts w:ascii="Latha" w:hAnsi="Latha" w:cs="Latha"/>
                <w:sz w:val="28"/>
                <w:szCs w:val="28"/>
                <w:cs/>
                <w:lang w:bidi="ta-IN"/>
              </w:rPr>
              <w:t>ஹ</w:t>
            </w:r>
            <w:r w:rsidRPr="00B4499D">
              <w:rPr>
                <w:rFonts w:ascii="Latha" w:hAnsi="Latha" w:cs="Latha"/>
                <w:sz w:val="28"/>
                <w:szCs w:val="28"/>
              </w:rPr>
              <w:t>-</w:t>
            </w:r>
            <w:r w:rsidRPr="00B4499D">
              <w:rPr>
                <w:rFonts w:ascii="Latha" w:hAnsi="Latha" w:cs="Latha"/>
                <w:sz w:val="28"/>
                <w:szCs w:val="28"/>
                <w:cs/>
                <w:lang w:bidi="ta-IN"/>
              </w:rPr>
              <w:t>மன்ன</w:t>
            </w:r>
            <w:r w:rsidRPr="00B4499D">
              <w:rPr>
                <w:rFonts w:ascii="BRH Tamil Tab Extra" w:hAnsi="BRH Tamil Tab Extra" w:cs="Latha"/>
                <w:b/>
                <w:sz w:val="32"/>
                <w:szCs w:val="28"/>
              </w:rPr>
              <w:t>…</w:t>
            </w:r>
            <w:r w:rsidRPr="00B4499D">
              <w:rPr>
                <w:rFonts w:ascii="Latha" w:hAnsi="Latha" w:cs="Latha"/>
                <w:sz w:val="28"/>
                <w:szCs w:val="28"/>
              </w:rPr>
              <w:t>-</w:t>
            </w:r>
            <w:r w:rsidRPr="00B4499D">
              <w:rPr>
                <w:rFonts w:ascii="Latha" w:hAnsi="Latha" w:cs="Latha"/>
                <w:sz w:val="28"/>
                <w:szCs w:val="28"/>
                <w:cs/>
                <w:lang w:bidi="ta-IN"/>
              </w:rPr>
              <w:t>மன்ன</w:t>
            </w:r>
            <w:r w:rsidRPr="00B4499D">
              <w:rPr>
                <w:rFonts w:ascii="BRH Tamil Tab Extra" w:hAnsi="BRH Tamil Tab Extra" w:cs="Latha"/>
                <w:b/>
                <w:sz w:val="36"/>
                <w:szCs w:val="28"/>
              </w:rPr>
              <w:t>†</w:t>
            </w:r>
            <w:r w:rsidRPr="00B4499D">
              <w:rPr>
                <w:rFonts w:ascii="Latha" w:hAnsi="Latha" w:cs="Latha"/>
                <w:sz w:val="28"/>
                <w:szCs w:val="28"/>
              </w:rPr>
              <w:t>-</w:t>
            </w:r>
            <w:r w:rsidRPr="00B4499D">
              <w:rPr>
                <w:rFonts w:ascii="Latha" w:hAnsi="Latha" w:cs="Latha"/>
                <w:sz w:val="28"/>
                <w:szCs w:val="28"/>
                <w:cs/>
                <w:lang w:bidi="ta-IN"/>
              </w:rPr>
              <w:t>ம</w:t>
            </w:r>
            <w:r w:rsidRPr="00B4499D">
              <w:rPr>
                <w:rFonts w:ascii="BRH Tamil Tab Extra" w:hAnsi="BRH Tamil Tab Extra" w:cs="Latha"/>
                <w:b/>
                <w:sz w:val="32"/>
                <w:szCs w:val="28"/>
              </w:rPr>
              <w:t>…</w:t>
            </w:r>
            <w:r w:rsidRPr="00B4499D">
              <w:rPr>
                <w:rFonts w:ascii="Latha" w:hAnsi="Latha" w:cs="Latha"/>
                <w:sz w:val="28"/>
                <w:szCs w:val="28"/>
                <w:cs/>
                <w:lang w:bidi="ta-IN"/>
              </w:rPr>
              <w:t>த</w:t>
            </w:r>
            <w:r w:rsidRPr="00B4499D">
              <w:rPr>
                <w:rFonts w:ascii="Latha" w:hAnsi="Latha" w:cs="Latha"/>
                <w:b/>
                <w:bCs/>
                <w:position w:val="-12"/>
                <w:sz w:val="28"/>
                <w:szCs w:val="28"/>
                <w:cs/>
                <w:lang w:bidi="ta-IN"/>
              </w:rPr>
              <w:t>3</w:t>
            </w:r>
            <w:r w:rsidRPr="00B4499D">
              <w:rPr>
                <w:rFonts w:ascii="Latha" w:hAnsi="Latha" w:cs="Latha"/>
                <w:sz w:val="28"/>
                <w:szCs w:val="28"/>
                <w:cs/>
                <w:lang w:bidi="ta-IN"/>
              </w:rPr>
              <w:t>ன்த</w:t>
            </w:r>
            <w:r w:rsidRPr="00B4499D">
              <w:rPr>
                <w:rFonts w:ascii="BRH Tamil Tab Extra" w:hAnsi="BRH Tamil Tab Extra" w:cs="Latha"/>
                <w:b/>
                <w:sz w:val="32"/>
                <w:szCs w:val="28"/>
              </w:rPr>
              <w:t>…</w:t>
            </w:r>
            <w:r w:rsidRPr="00B4499D">
              <w:rPr>
                <w:rFonts w:ascii="Latha" w:hAnsi="Latha" w:cs="Latha"/>
                <w:sz w:val="28"/>
                <w:szCs w:val="28"/>
              </w:rPr>
              <w:t>-</w:t>
            </w:r>
            <w:r w:rsidRPr="00B4499D">
              <w:rPr>
                <w:rFonts w:ascii="Latha" w:hAnsi="Latha" w:cs="Latha"/>
                <w:sz w:val="28"/>
                <w:szCs w:val="28"/>
                <w:cs/>
                <w:lang w:bidi="ta-IN"/>
              </w:rPr>
              <w:t>மா</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hint="cs"/>
                <w:b/>
                <w:bCs/>
                <w:sz w:val="32"/>
                <w:szCs w:val="32"/>
                <w:cs/>
                <w:lang w:bidi="ta-IN"/>
              </w:rPr>
              <w:t xml:space="preserve"> </w:t>
            </w:r>
            <w:r w:rsidRPr="00B4499D">
              <w:rPr>
                <w:rFonts w:ascii="Latha" w:hAnsi="Latha" w:cs="Latha"/>
                <w:sz w:val="28"/>
                <w:szCs w:val="28"/>
                <w:cs/>
                <w:lang w:bidi="ta-IN"/>
              </w:rPr>
              <w:t>த்</w:t>
            </w:r>
            <w:r w:rsidRPr="00B4499D">
              <w:rPr>
                <w:rFonts w:ascii="Latha" w:hAnsi="Latha" w:cs="Latha"/>
                <w:b/>
                <w:bCs/>
                <w:position w:val="-12"/>
                <w:sz w:val="28"/>
                <w:szCs w:val="28"/>
                <w:cs/>
                <w:lang w:bidi="ta-IN"/>
              </w:rPr>
              <w:t>3</w:t>
            </w:r>
            <w:r w:rsidRPr="00B4499D">
              <w:rPr>
                <w:rFonts w:ascii="Latha" w:hAnsi="Latha" w:cs="Latha"/>
                <w:sz w:val="28"/>
                <w:szCs w:val="28"/>
                <w:cs/>
                <w:lang w:bidi="ta-IN"/>
              </w:rPr>
              <w:t>மி</w:t>
            </w:r>
            <w:r w:rsidRPr="00B4499D">
              <w:rPr>
                <w:rFonts w:ascii="BRH Tamil Tab Extra" w:hAnsi="BRH Tamil Tab Extra" w:cs="Latha"/>
                <w:b/>
                <w:sz w:val="32"/>
                <w:szCs w:val="28"/>
              </w:rPr>
              <w:t>…</w:t>
            </w:r>
            <w:r w:rsidRPr="00B4499D">
              <w:rPr>
                <w:rFonts w:ascii="Latha" w:hAnsi="Latha" w:cs="Latha"/>
                <w:sz w:val="28"/>
                <w:szCs w:val="28"/>
              </w:rPr>
              <w:t xml:space="preserve"> |</w:t>
            </w:r>
          </w:p>
          <w:p w14:paraId="4EE08831" w14:textId="77777777" w:rsidR="0048110D" w:rsidRPr="00B4499D" w:rsidRDefault="0048110D" w:rsidP="00BF52F0">
            <w:pPr>
              <w:rPr>
                <w:sz w:val="28"/>
                <w:szCs w:val="28"/>
              </w:rPr>
            </w:pPr>
            <w:r w:rsidRPr="00B4499D">
              <w:rPr>
                <w:rFonts w:ascii="BRH Malayalam Extra" w:hAnsi="BRH Malayalam Extra" w:cs="BRH Malayalam Extra"/>
                <w:sz w:val="40"/>
                <w:szCs w:val="40"/>
              </w:rPr>
              <w:t>A</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t-iË</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-iË—-i</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bÇ</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-ix</w:t>
            </w:r>
            <w:r w:rsidRPr="00B4499D">
              <w:rPr>
                <w:rFonts w:ascii="BRH Malayalam Extra" w:hAnsi="BRH Malayalam Extra" w:cs="BRH Malayalam Extra"/>
                <w:b/>
                <w:bCs/>
                <w:sz w:val="40"/>
                <w:szCs w:val="40"/>
              </w:rPr>
              <w:t>(</w:t>
            </w:r>
            <w:r w:rsidRPr="00B4499D">
              <w:rPr>
                <w:rFonts w:cs="Arial"/>
                <w:b/>
                <w:bCs/>
                <w:sz w:val="32"/>
                <w:szCs w:val="32"/>
              </w:rPr>
              <w:t>3</w:t>
            </w:r>
            <w:r w:rsidRPr="00B4499D">
              <w:rPr>
                <w:rFonts w:ascii="BRH Malayalam Extra" w:hAnsi="BRH Malayalam Extra" w:cs="BRH Malayalam Extra"/>
                <w:b/>
                <w:bCs/>
                <w:sz w:val="40"/>
                <w:szCs w:val="40"/>
              </w:rPr>
              <w:t>)</w:t>
            </w:r>
            <w:r w:rsidRPr="00B4499D">
              <w:rPr>
                <w:rFonts w:ascii="BRH Malayalam Extra" w:hAnsi="BRH Malayalam Extra" w:cs="BRH Malayalam Extra"/>
                <w:sz w:val="40"/>
                <w:szCs w:val="40"/>
              </w:rPr>
              <w:t>b§iy</w:t>
            </w:r>
            <w:r w:rsidRPr="00B4499D">
              <w:rPr>
                <w:rFonts w:ascii="BRH Malayalam Extra" w:hAnsi="BRH Malayalam Extra" w:cs="BRH Malayalam Extra"/>
                <w:sz w:val="34"/>
                <w:szCs w:val="40"/>
              </w:rPr>
              <w:t>–</w:t>
            </w:r>
          </w:p>
        </w:tc>
        <w:tc>
          <w:tcPr>
            <w:tcW w:w="3438" w:type="dxa"/>
            <w:shd w:val="clear" w:color="auto" w:fill="auto"/>
          </w:tcPr>
          <w:p w14:paraId="16D5A81B" w14:textId="77777777" w:rsidR="00271EA0" w:rsidRPr="00B4499D" w:rsidRDefault="007D7C6E" w:rsidP="00BF52F0">
            <w:pPr>
              <w:rPr>
                <w:sz w:val="28"/>
                <w:szCs w:val="28"/>
              </w:rPr>
            </w:pPr>
            <w:r w:rsidRPr="00B4499D">
              <w:rPr>
                <w:sz w:val="28"/>
                <w:szCs w:val="28"/>
              </w:rPr>
              <w:lastRenderedPageBreak/>
              <w:t>Similar to above example</w:t>
            </w:r>
          </w:p>
        </w:tc>
      </w:tr>
      <w:tr w:rsidR="00271EA0" w:rsidRPr="00B4499D" w14:paraId="31FD2B1E" w14:textId="77777777" w:rsidTr="00B4499D">
        <w:tc>
          <w:tcPr>
            <w:tcW w:w="6858" w:type="dxa"/>
            <w:shd w:val="clear" w:color="auto" w:fill="auto"/>
          </w:tcPr>
          <w:p w14:paraId="6E6A1789" w14:textId="77777777" w:rsidR="00BD6CF3" w:rsidRPr="00B4499D" w:rsidRDefault="00BD6CF3" w:rsidP="00BF52F0">
            <w:pPr>
              <w:rPr>
                <w:rFonts w:ascii="BRH Devanagari Extra" w:hAnsi="BRH Devanagari Extra" w:cs="BRH Devanagari Extra"/>
                <w:color w:val="000000"/>
                <w:sz w:val="40"/>
                <w:szCs w:val="34"/>
              </w:rPr>
            </w:pPr>
            <w:r w:rsidRPr="00B4499D">
              <w:rPr>
                <w:rFonts w:cs="Arial"/>
                <w:b/>
                <w:bCs/>
                <w:sz w:val="28"/>
                <w:szCs w:val="28"/>
                <w:lang w:val="en-IN" w:eastAsia="en-IN"/>
              </w:rPr>
              <w:t xml:space="preserve">Udaka Shanti  – Section 1.34 </w:t>
            </w:r>
            <w:r w:rsidRPr="00B4499D">
              <w:rPr>
                <w:rFonts w:cs="Arial"/>
                <w:b/>
                <w:bCs/>
                <w:sz w:val="28"/>
                <w:szCs w:val="28"/>
                <w:lang w:val="en-IN" w:eastAsia="en-IN"/>
              </w:rPr>
              <w:br/>
              <w:t>nAsadAsIya Suktam</w:t>
            </w:r>
          </w:p>
          <w:p w14:paraId="7715D2EF" w14:textId="77777777" w:rsidR="00271EA0" w:rsidRPr="00B4499D" w:rsidRDefault="00BD6CF3" w:rsidP="00BF52F0">
            <w:pPr>
              <w:rPr>
                <w:rFonts w:ascii="BRH Devanagari Extra" w:hAnsi="BRH Devanagari Extra" w:cs="BRH Devanagari Extra"/>
                <w:color w:val="000000"/>
                <w:sz w:val="40"/>
                <w:szCs w:val="34"/>
              </w:rPr>
            </w:pPr>
            <w:r w:rsidRPr="00B4499D">
              <w:rPr>
                <w:rFonts w:ascii="BRH Devanagari Extra" w:hAnsi="BRH Devanagari Extra" w:cs="BRH Devanagari Extra"/>
                <w:color w:val="000000"/>
                <w:sz w:val="40"/>
                <w:szCs w:val="34"/>
              </w:rPr>
              <w:t>A</w:t>
            </w:r>
            <w:r w:rsidRPr="00B4499D">
              <w:rPr>
                <w:rFonts w:ascii="BRH Malayalam Extra" w:hAnsi="BRH Malayalam Extra" w:cs="BRH Devanagari Extra"/>
                <w:color w:val="000000"/>
                <w:sz w:val="34"/>
                <w:szCs w:val="34"/>
              </w:rPr>
              <w:t>–</w:t>
            </w:r>
            <w:r w:rsidRPr="00B4499D">
              <w:rPr>
                <w:rFonts w:ascii="BRH Devanagari Extra" w:hAnsi="BRH Devanagari Extra" w:cs="BRH Devanagari Extra"/>
                <w:color w:val="000000"/>
                <w:sz w:val="40"/>
                <w:szCs w:val="34"/>
              </w:rPr>
              <w:t>kÉÎxuÉþSÉ</w:t>
            </w:r>
            <w:r w:rsidRPr="00B4499D">
              <w:rPr>
                <w:rFonts w:ascii="BRH Malayalam Extra" w:hAnsi="BRH Malayalam Extra" w:cs="BRH Devanagari Extra"/>
                <w:color w:val="000000"/>
                <w:sz w:val="34"/>
                <w:szCs w:val="34"/>
              </w:rPr>
              <w:t>–</w:t>
            </w:r>
            <w:r w:rsidRPr="00B4499D">
              <w:rPr>
                <w:rFonts w:ascii="BRH Devanagari Extra" w:hAnsi="BRH Devanagari Extra" w:cs="BRH Devanagari Extra"/>
                <w:color w:val="000000"/>
                <w:sz w:val="40"/>
                <w:szCs w:val="34"/>
              </w:rPr>
              <w:t>xÉÏ(</w:t>
            </w:r>
            <w:r w:rsidRPr="00B4499D">
              <w:rPr>
                <w:rFonts w:cs="Arial"/>
                <w:color w:val="000000"/>
                <w:sz w:val="32"/>
                <w:szCs w:val="32"/>
              </w:rPr>
              <w:t>3</w:t>
            </w:r>
            <w:r w:rsidRPr="00B4499D">
              <w:rPr>
                <w:rFonts w:ascii="BRH Devanagari Extra" w:hAnsi="BRH Devanagari Extra" w:cs="BRH Devanagari Extra"/>
                <w:color w:val="000000"/>
                <w:sz w:val="40"/>
                <w:szCs w:val="34"/>
              </w:rPr>
              <w:t>) SÒ</w:t>
            </w:r>
            <w:r w:rsidRPr="00B4499D">
              <w:rPr>
                <w:rFonts w:ascii="BRH Malayalam Extra" w:hAnsi="BRH Malayalam Extra" w:cs="BRH Devanagari Extra"/>
                <w:color w:val="000000"/>
                <w:sz w:val="34"/>
                <w:szCs w:val="34"/>
              </w:rPr>
              <w:t>–</w:t>
            </w:r>
            <w:r w:rsidRPr="00B4499D">
              <w:rPr>
                <w:rFonts w:ascii="BRH Devanagari Extra" w:hAnsi="BRH Devanagari Extra" w:cs="BRH Devanagari Extra"/>
                <w:color w:val="000000"/>
                <w:sz w:val="40"/>
                <w:szCs w:val="34"/>
              </w:rPr>
              <w:t>mÉËUþÎxuÉSÉxÉÏ(</w:t>
            </w:r>
            <w:r w:rsidRPr="00B4499D">
              <w:rPr>
                <w:rFonts w:cs="Arial"/>
                <w:color w:val="000000"/>
                <w:sz w:val="32"/>
                <w:szCs w:val="32"/>
              </w:rPr>
              <w:t>3</w:t>
            </w:r>
            <w:r w:rsidRPr="00B4499D">
              <w:rPr>
                <w:rFonts w:ascii="BRH Devanagari Extra" w:hAnsi="BRH Devanagari Extra" w:cs="BRH Devanagari Extra"/>
                <w:color w:val="000000"/>
                <w:sz w:val="40"/>
                <w:szCs w:val="34"/>
              </w:rPr>
              <w:t>)iÉç |</w:t>
            </w:r>
          </w:p>
          <w:p w14:paraId="1B4A17E2" w14:textId="77777777" w:rsidR="00171F7A" w:rsidRPr="00B4499D" w:rsidRDefault="00BD6CF3" w:rsidP="00BF52F0">
            <w:pPr>
              <w:rPr>
                <w:rFonts w:ascii="Latha" w:hAnsi="Latha" w:cs="Latha"/>
                <w:sz w:val="28"/>
                <w:szCs w:val="28"/>
                <w:lang w:bidi="ta-IN"/>
              </w:rPr>
            </w:pPr>
            <w:r w:rsidRPr="00B4499D">
              <w:rPr>
                <w:rFonts w:ascii="Latha" w:hAnsi="Latha" w:cs="Latha"/>
                <w:sz w:val="28"/>
                <w:szCs w:val="28"/>
                <w:cs/>
                <w:lang w:bidi="ta-IN"/>
              </w:rPr>
              <w:t>அ</w:t>
            </w:r>
            <w:r w:rsidRPr="00B4499D">
              <w:rPr>
                <w:rFonts w:ascii="BRH Tamil Tab Extra" w:hAnsi="BRH Tamil Tab Extra" w:cs="Latha"/>
                <w:b/>
                <w:sz w:val="32"/>
                <w:szCs w:val="28"/>
              </w:rPr>
              <w:t>…</w:t>
            </w:r>
            <w:r w:rsidRPr="00B4499D">
              <w:rPr>
                <w:rFonts w:ascii="Latha" w:hAnsi="Latha" w:cs="Latha"/>
                <w:sz w:val="28"/>
                <w:szCs w:val="28"/>
                <w:cs/>
                <w:lang w:bidi="ta-IN"/>
              </w:rPr>
              <w:t>த</w:t>
            </w:r>
            <w:r w:rsidRPr="00B4499D">
              <w:rPr>
                <w:rFonts w:ascii="Latha" w:hAnsi="Latha" w:cs="Latha"/>
                <w:b/>
                <w:bCs/>
                <w:position w:val="-12"/>
                <w:sz w:val="28"/>
                <w:szCs w:val="28"/>
                <w:cs/>
                <w:lang w:bidi="ta-IN"/>
              </w:rPr>
              <w:t>4</w:t>
            </w:r>
            <w:r w:rsidRPr="00B4499D">
              <w:rPr>
                <w:rFonts w:ascii="Latha" w:hAnsi="Latha" w:cs="Latha"/>
                <w:sz w:val="28"/>
                <w:szCs w:val="28"/>
                <w:cs/>
                <w:lang w:bidi="ta-IN"/>
              </w:rPr>
              <w:t>ஸ்வி</w:t>
            </w:r>
            <w:r w:rsidRPr="00B4499D">
              <w:rPr>
                <w:rFonts w:ascii="BRH Tamil Tab Extra" w:hAnsi="BRH Tamil Tab Extra" w:cs="Latha"/>
                <w:b/>
                <w:sz w:val="36"/>
                <w:szCs w:val="28"/>
              </w:rPr>
              <w:t>†</w:t>
            </w:r>
            <w:r w:rsidRPr="00B4499D">
              <w:rPr>
                <w:rFonts w:ascii="Latha" w:hAnsi="Latha" w:cs="Latha"/>
                <w:sz w:val="28"/>
                <w:szCs w:val="28"/>
                <w:cs/>
                <w:lang w:bidi="ta-IN"/>
              </w:rPr>
              <w:t>தா</w:t>
            </w:r>
            <w:r w:rsidRPr="00B4499D">
              <w:rPr>
                <w:rFonts w:ascii="BRH Tamil Tab Extra" w:hAnsi="BRH Tamil Tab Extra" w:cs="Latha"/>
                <w:b/>
                <w:sz w:val="32"/>
                <w:szCs w:val="28"/>
              </w:rPr>
              <w:t>…</w:t>
            </w:r>
            <w:r w:rsidRPr="00B4499D">
              <w:rPr>
                <w:rFonts w:ascii="Latha" w:hAnsi="Latha" w:cs="Latha"/>
                <w:b/>
                <w:bCs/>
                <w:position w:val="-12"/>
                <w:sz w:val="28"/>
                <w:szCs w:val="28"/>
                <w:cs/>
                <w:lang w:bidi="ta-IN"/>
              </w:rPr>
              <w:t>3</w:t>
            </w:r>
            <w:r w:rsidRPr="00B4499D">
              <w:rPr>
                <w:rFonts w:ascii="Latha" w:hAnsi="Latha" w:cs="Latha"/>
                <w:sz w:val="28"/>
                <w:szCs w:val="28"/>
                <w:cs/>
                <w:lang w:bidi="ta-IN"/>
              </w:rPr>
              <w:t>ஸீ</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sz w:val="28"/>
                <w:szCs w:val="28"/>
              </w:rPr>
              <w:t xml:space="preserve"> </w:t>
            </w:r>
            <w:r w:rsidRPr="00B4499D">
              <w:rPr>
                <w:rFonts w:ascii="Latha" w:hAnsi="Latha" w:cs="Latha"/>
                <w:sz w:val="28"/>
                <w:szCs w:val="28"/>
                <w:cs/>
                <w:lang w:bidi="ta-IN"/>
              </w:rPr>
              <w:t>து</w:t>
            </w:r>
            <w:r w:rsidRPr="00B4499D">
              <w:rPr>
                <w:rFonts w:ascii="BRH Tamil Tab Extra" w:hAnsi="BRH Tamil Tab Extra" w:cs="Latha"/>
                <w:b/>
                <w:sz w:val="32"/>
                <w:szCs w:val="28"/>
              </w:rPr>
              <w:t>…</w:t>
            </w:r>
            <w:r w:rsidRPr="00B4499D">
              <w:rPr>
                <w:rFonts w:ascii="Latha" w:hAnsi="Latha" w:cs="Latha"/>
                <w:b/>
                <w:bCs/>
                <w:position w:val="-12"/>
                <w:sz w:val="28"/>
                <w:szCs w:val="28"/>
                <w:cs/>
                <w:lang w:bidi="ta-IN"/>
              </w:rPr>
              <w:t>3</w:t>
            </w:r>
            <w:r w:rsidRPr="00B4499D">
              <w:rPr>
                <w:rFonts w:ascii="Latha" w:hAnsi="Latha" w:cs="Latha"/>
                <w:sz w:val="28"/>
                <w:szCs w:val="28"/>
                <w:cs/>
                <w:lang w:bidi="ta-IN"/>
              </w:rPr>
              <w:t>பரி</w:t>
            </w:r>
            <w:r w:rsidRPr="00B4499D">
              <w:rPr>
                <w:rFonts w:ascii="BRH Tamil Tab Extra" w:hAnsi="BRH Tamil Tab Extra" w:cs="Latha"/>
                <w:b/>
                <w:sz w:val="36"/>
                <w:szCs w:val="28"/>
              </w:rPr>
              <w:t>†</w:t>
            </w:r>
            <w:r w:rsidRPr="00B4499D">
              <w:rPr>
                <w:rFonts w:ascii="Latha" w:hAnsi="Latha" w:cs="Latha"/>
                <w:sz w:val="28"/>
                <w:szCs w:val="28"/>
                <w:cs/>
                <w:lang w:bidi="ta-IN"/>
              </w:rPr>
              <w:t>ஸ்விதா</w:t>
            </w:r>
            <w:r w:rsidRPr="00B4499D">
              <w:rPr>
                <w:rFonts w:ascii="Latha" w:hAnsi="Latha" w:cs="Latha"/>
                <w:b/>
                <w:bCs/>
                <w:position w:val="-12"/>
                <w:sz w:val="28"/>
                <w:szCs w:val="28"/>
                <w:cs/>
                <w:lang w:bidi="ta-IN"/>
              </w:rPr>
              <w:t>3</w:t>
            </w:r>
            <w:r w:rsidRPr="00B4499D">
              <w:rPr>
                <w:rFonts w:ascii="Latha" w:hAnsi="Latha" w:cs="Latha"/>
                <w:sz w:val="28"/>
                <w:szCs w:val="28"/>
                <w:cs/>
                <w:lang w:bidi="ta-IN"/>
              </w:rPr>
              <w:t>ஸீ</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sz w:val="28"/>
                <w:szCs w:val="28"/>
                <w:cs/>
                <w:lang w:bidi="ta-IN"/>
              </w:rPr>
              <w:t>த்</w:t>
            </w:r>
          </w:p>
          <w:p w14:paraId="0482F2BA" w14:textId="77777777" w:rsidR="00BD6CF3" w:rsidRPr="00B4499D" w:rsidRDefault="00171F7A" w:rsidP="00BF52F0">
            <w:pPr>
              <w:rPr>
                <w:sz w:val="28"/>
                <w:szCs w:val="28"/>
              </w:rPr>
            </w:pPr>
            <w:r w:rsidRPr="00B4499D">
              <w:rPr>
                <w:rFonts w:ascii="BRH Malayalam Extra" w:hAnsi="BRH Malayalam Extra" w:cs="BRH Malayalam Extra"/>
                <w:sz w:val="40"/>
                <w:szCs w:val="40"/>
              </w:rPr>
              <w:t>A</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csûy—bx</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sz(</w:t>
            </w:r>
            <w:r w:rsidRPr="00B4499D">
              <w:rPr>
                <w:rFonts w:cs="Arial"/>
                <w:b/>
                <w:bCs/>
                <w:sz w:val="32"/>
                <w:szCs w:val="40"/>
              </w:rPr>
              <w:t>3</w:t>
            </w:r>
            <w:r w:rsidRPr="00B4499D">
              <w:rPr>
                <w:rFonts w:ascii="BRH Malayalam Extra" w:hAnsi="BRH Malayalam Extra" w:cs="BRH Malayalam Extra"/>
                <w:sz w:val="40"/>
                <w:szCs w:val="40"/>
              </w:rPr>
              <w:t>) b¡</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eky—sûybxsz(</w:t>
            </w:r>
            <w:r w:rsidRPr="00B4499D">
              <w:rPr>
                <w:rFonts w:cs="Arial"/>
                <w:b/>
                <w:bCs/>
                <w:sz w:val="32"/>
                <w:szCs w:val="40"/>
              </w:rPr>
              <w:t>3)</w:t>
            </w:r>
            <w:r w:rsidRPr="00B4499D">
              <w:rPr>
                <w:rFonts w:ascii="BRH Malayalam Extra" w:hAnsi="BRH Malayalam Extra" w:cs="BRH Malayalam Extra"/>
                <w:sz w:val="40"/>
                <w:szCs w:val="40"/>
              </w:rPr>
              <w:t>Z§ |</w:t>
            </w:r>
            <w:r w:rsidR="00BD6CF3" w:rsidRPr="00B4499D">
              <w:rPr>
                <w:rFonts w:ascii="Latha" w:hAnsi="Latha" w:cs="Latha"/>
                <w:sz w:val="28"/>
                <w:szCs w:val="28"/>
                <w:cs/>
                <w:lang w:bidi="ta-IN"/>
              </w:rPr>
              <w:t xml:space="preserve"> </w:t>
            </w:r>
          </w:p>
        </w:tc>
        <w:tc>
          <w:tcPr>
            <w:tcW w:w="3438" w:type="dxa"/>
            <w:shd w:val="clear" w:color="auto" w:fill="auto"/>
          </w:tcPr>
          <w:p w14:paraId="2EA670D6" w14:textId="77777777" w:rsidR="00271EA0" w:rsidRPr="00B4499D" w:rsidRDefault="007D7C6E" w:rsidP="00BF52F0">
            <w:pPr>
              <w:rPr>
                <w:sz w:val="28"/>
                <w:szCs w:val="28"/>
              </w:rPr>
            </w:pPr>
            <w:r w:rsidRPr="00B4499D">
              <w:rPr>
                <w:sz w:val="28"/>
                <w:szCs w:val="28"/>
              </w:rPr>
              <w:t>Here sI consists of s+I.</w:t>
            </w:r>
          </w:p>
          <w:p w14:paraId="42437C1D" w14:textId="77777777" w:rsidR="007D7C6E" w:rsidRPr="00B4499D" w:rsidRDefault="007D7C6E" w:rsidP="00EF5AF4">
            <w:pPr>
              <w:rPr>
                <w:sz w:val="28"/>
                <w:szCs w:val="28"/>
              </w:rPr>
            </w:pPr>
            <w:r w:rsidRPr="00B4499D">
              <w:rPr>
                <w:sz w:val="28"/>
                <w:szCs w:val="28"/>
              </w:rPr>
              <w:t xml:space="preserve">It is the vowel sound </w:t>
            </w:r>
            <w:r w:rsidRPr="00B4499D">
              <w:rPr>
                <w:sz w:val="28"/>
                <w:szCs w:val="28"/>
                <w:highlight w:val="yellow"/>
              </w:rPr>
              <w:t>‘I’</w:t>
            </w:r>
            <w:r w:rsidRPr="00B4499D">
              <w:rPr>
                <w:sz w:val="28"/>
                <w:szCs w:val="28"/>
              </w:rPr>
              <w:t xml:space="preserve"> </w:t>
            </w:r>
            <w:r w:rsidR="00EF5AF4">
              <w:rPr>
                <w:sz w:val="28"/>
                <w:szCs w:val="28"/>
              </w:rPr>
              <w:t xml:space="preserve">(ee) </w:t>
            </w:r>
            <w:r w:rsidRPr="00B4499D">
              <w:rPr>
                <w:sz w:val="28"/>
                <w:szCs w:val="28"/>
              </w:rPr>
              <w:t>that shoul</w:t>
            </w:r>
            <w:r w:rsidR="00EF5AF4">
              <w:rPr>
                <w:sz w:val="28"/>
                <w:szCs w:val="28"/>
              </w:rPr>
              <w:t>d</w:t>
            </w:r>
            <w:r w:rsidRPr="00B4499D">
              <w:rPr>
                <w:sz w:val="28"/>
                <w:szCs w:val="28"/>
              </w:rPr>
              <w:t xml:space="preserve"> be extended to three matraas.</w:t>
            </w:r>
          </w:p>
        </w:tc>
      </w:tr>
      <w:tr w:rsidR="00271EA0" w:rsidRPr="00B4499D" w14:paraId="4A46835F" w14:textId="77777777" w:rsidTr="00B4499D">
        <w:tc>
          <w:tcPr>
            <w:tcW w:w="6858" w:type="dxa"/>
            <w:tcBorders>
              <w:bottom w:val="single" w:sz="4" w:space="0" w:color="000000"/>
            </w:tcBorders>
            <w:shd w:val="clear" w:color="auto" w:fill="auto"/>
          </w:tcPr>
          <w:p w14:paraId="586BFBC8" w14:textId="77777777" w:rsidR="00271EA0" w:rsidRPr="00B4499D" w:rsidRDefault="003C5A24" w:rsidP="00BF52F0">
            <w:pPr>
              <w:rPr>
                <w:b/>
                <w:bCs/>
                <w:sz w:val="28"/>
                <w:szCs w:val="28"/>
              </w:rPr>
            </w:pPr>
            <w:r w:rsidRPr="00B4499D">
              <w:rPr>
                <w:b/>
                <w:bCs/>
                <w:sz w:val="28"/>
                <w:szCs w:val="28"/>
              </w:rPr>
              <w:t>T.S. 1.8.16.2</w:t>
            </w:r>
          </w:p>
          <w:p w14:paraId="41A71859" w14:textId="77777777" w:rsidR="003C5A24" w:rsidRPr="00B4499D" w:rsidRDefault="003C5A24" w:rsidP="00B4499D">
            <w:pPr>
              <w:widowControl w:val="0"/>
              <w:autoSpaceDE w:val="0"/>
              <w:autoSpaceDN w:val="0"/>
              <w:adjustRightInd w:val="0"/>
              <w:spacing w:line="264" w:lineRule="auto"/>
              <w:ind w:right="-270"/>
              <w:rPr>
                <w:rFonts w:ascii="BRH Devanagari Extra" w:hAnsi="BRH Devanagari Extra" w:cs="BRH Devanagari Extra"/>
                <w:sz w:val="40"/>
                <w:szCs w:val="40"/>
              </w:rPr>
            </w:pPr>
            <w:r w:rsidRPr="00B4499D">
              <w:rPr>
                <w:rFonts w:ascii="BRH Devanagari Extra" w:hAnsi="BRH Devanagari Extra" w:cs="BRH Devanagari Extra"/>
                <w:sz w:val="40"/>
                <w:szCs w:val="40"/>
              </w:rPr>
              <w:t>UÉeÉÉþÅpÉÔ</w:t>
            </w:r>
            <w:r w:rsidRPr="00B4499D">
              <w:rPr>
                <w:rFonts w:ascii="BRH Malayalam Extra" w:hAnsi="BRH Malayalam Extra" w:cs="BRH Devanagari Extra"/>
                <w:sz w:val="32"/>
                <w:szCs w:val="40"/>
              </w:rPr>
              <w:t>–</w:t>
            </w:r>
            <w:r w:rsidRPr="00B4499D">
              <w:rPr>
                <w:rFonts w:ascii="BRH Devanagari Extra" w:hAnsi="BRH Devanagari Extra" w:cs="BRH Devanagari Extra"/>
                <w:sz w:val="40"/>
                <w:szCs w:val="40"/>
              </w:rPr>
              <w:t>jÉç xÉÑzsÉÉå</w:t>
            </w:r>
            <w:r w:rsidRPr="00B4499D">
              <w:rPr>
                <w:rFonts w:ascii="BRH Malayalam Extra" w:hAnsi="BRH Malayalam Extra" w:cs="BRH Devanagari Extra"/>
                <w:sz w:val="32"/>
                <w:szCs w:val="40"/>
              </w:rPr>
              <w:t>–</w:t>
            </w:r>
            <w:r w:rsidRPr="00B4499D">
              <w:rPr>
                <w:rFonts w:ascii="BRH Devanagari Extra" w:hAnsi="BRH Devanagari Extra" w:cs="BRH Devanagari Extra"/>
                <w:sz w:val="40"/>
                <w:szCs w:val="40"/>
              </w:rPr>
              <w:t>MüÉð(</w:t>
            </w:r>
            <w:r w:rsidRPr="00B4499D">
              <w:rPr>
                <w:rFonts w:cs="Arial"/>
                <w:b/>
                <w:bCs/>
                <w:sz w:val="32"/>
                <w:szCs w:val="32"/>
              </w:rPr>
              <w:t>4</w:t>
            </w:r>
            <w:r w:rsidRPr="00B4499D">
              <w:rPr>
                <w:rFonts w:ascii="BRH Devanagari Extra" w:hAnsi="BRH Devanagari Extra" w:cs="BRH Devanagari Extra"/>
                <w:sz w:val="40"/>
                <w:szCs w:val="40"/>
              </w:rPr>
              <w:t>) xÉÑqÉþ…¡û</w:t>
            </w:r>
            <w:r w:rsidRPr="00B4499D">
              <w:rPr>
                <w:rFonts w:ascii="BRH Malayalam Extra" w:hAnsi="BRH Malayalam Extra" w:cs="BRH Devanagari Extra"/>
                <w:sz w:val="32"/>
                <w:szCs w:val="40"/>
              </w:rPr>
              <w:t>–</w:t>
            </w:r>
            <w:r w:rsidRPr="00B4499D">
              <w:rPr>
                <w:rFonts w:ascii="BRH Devanagari Extra" w:hAnsi="BRH Devanagari Extra" w:cs="BRH Devanagari Extra"/>
                <w:sz w:val="40"/>
                <w:szCs w:val="40"/>
              </w:rPr>
              <w:t>sÉÉð(</w:t>
            </w:r>
            <w:r w:rsidRPr="00B4499D">
              <w:rPr>
                <w:rFonts w:cs="Arial"/>
                <w:b/>
                <w:bCs/>
                <w:sz w:val="32"/>
                <w:szCs w:val="32"/>
              </w:rPr>
              <w:t>4</w:t>
            </w:r>
            <w:r w:rsidRPr="00B4499D">
              <w:rPr>
                <w:rFonts w:ascii="BRH Devanagari Extra" w:hAnsi="BRH Devanagari Extra" w:cs="BRH Devanagari Extra"/>
                <w:sz w:val="40"/>
                <w:szCs w:val="40"/>
              </w:rPr>
              <w:t xml:space="preserve">) </w:t>
            </w:r>
          </w:p>
          <w:p w14:paraId="425DEF5D" w14:textId="77777777" w:rsidR="003C5A24" w:rsidRPr="00B4499D" w:rsidRDefault="003C5A24" w:rsidP="003C5A24">
            <w:pPr>
              <w:rPr>
                <w:rFonts w:ascii="BRH Devanagari Extra" w:hAnsi="BRH Devanagari Extra" w:cs="BRH Devanagari Extra"/>
                <w:sz w:val="40"/>
                <w:szCs w:val="40"/>
              </w:rPr>
            </w:pPr>
            <w:r w:rsidRPr="00B4499D">
              <w:rPr>
                <w:rFonts w:ascii="BRH Devanagari Extra" w:hAnsi="BRH Devanagari Extra" w:cs="BRH Devanagari Extra"/>
                <w:sz w:val="40"/>
                <w:szCs w:val="40"/>
              </w:rPr>
              <w:t>xÉirÉþUÉ</w:t>
            </w:r>
            <w:r w:rsidRPr="00B4499D">
              <w:rPr>
                <w:rFonts w:ascii="BRH Malayalam Extra" w:hAnsi="BRH Malayalam Extra" w:cs="BRH Devanagari Extra"/>
                <w:sz w:val="32"/>
                <w:szCs w:val="40"/>
              </w:rPr>
              <w:t>–</w:t>
            </w:r>
            <w:r w:rsidRPr="00B4499D">
              <w:rPr>
                <w:rFonts w:ascii="BRH Devanagari Extra" w:hAnsi="BRH Devanagari Extra" w:cs="BRH Devanagari Extra"/>
                <w:sz w:val="40"/>
                <w:szCs w:val="40"/>
              </w:rPr>
              <w:t>eÉÉ(</w:t>
            </w:r>
            <w:r w:rsidRPr="00B4499D">
              <w:rPr>
                <w:rFonts w:cs="Arial"/>
                <w:b/>
                <w:bCs/>
                <w:sz w:val="32"/>
                <w:szCs w:val="32"/>
              </w:rPr>
              <w:t>3</w:t>
            </w:r>
            <w:r w:rsidRPr="00B4499D">
              <w:rPr>
                <w:rFonts w:ascii="BRH Devanagari Extra" w:hAnsi="BRH Devanagari Extra" w:cs="BRH Devanagari Extra"/>
                <w:sz w:val="40"/>
                <w:szCs w:val="40"/>
              </w:rPr>
              <w:t>)lÉç |</w:t>
            </w:r>
          </w:p>
          <w:p w14:paraId="28B4A53E" w14:textId="77777777" w:rsidR="003C5A24" w:rsidRPr="00B4499D" w:rsidRDefault="003C5A24" w:rsidP="003C5A24">
            <w:pPr>
              <w:rPr>
                <w:sz w:val="28"/>
                <w:szCs w:val="28"/>
              </w:rPr>
            </w:pPr>
            <w:r w:rsidRPr="00B4499D">
              <w:rPr>
                <w:rFonts w:ascii="Latha" w:hAnsi="Latha" w:cs="Latha" w:hint="cs"/>
                <w:sz w:val="28"/>
                <w:szCs w:val="28"/>
                <w:cs/>
                <w:lang w:bidi="ta-IN"/>
              </w:rPr>
              <w:t>ராஜா</w:t>
            </w:r>
            <w:r w:rsidRPr="00B4499D">
              <w:rPr>
                <w:rFonts w:ascii="BRH Tamil Tab Extra" w:hAnsi="BRH Tamil Tab Extra"/>
                <w:b/>
                <w:sz w:val="36"/>
                <w:szCs w:val="28"/>
              </w:rPr>
              <w:t>†</w:t>
            </w:r>
            <w:r w:rsidRPr="00B4499D">
              <w:rPr>
                <w:rFonts w:ascii="BRH Devanagari Extra" w:hAnsi="BRH Devanagari Extra"/>
                <w:b/>
                <w:sz w:val="36"/>
                <w:szCs w:val="28"/>
              </w:rPr>
              <w:t>Å</w:t>
            </w:r>
            <w:r w:rsidRPr="00B4499D">
              <w:rPr>
                <w:rFonts w:ascii="Latha" w:hAnsi="Latha" w:cs="Latha" w:hint="cs"/>
                <w:sz w:val="28"/>
                <w:szCs w:val="28"/>
                <w:cs/>
                <w:lang w:bidi="ta-IN"/>
              </w:rPr>
              <w:t>பூ</w:t>
            </w:r>
            <w:r w:rsidRPr="00B4499D">
              <w:rPr>
                <w:rFonts w:ascii="BRH Tamil Tab Extra" w:hAnsi="BRH Tamil Tab Extra"/>
                <w:b/>
                <w:sz w:val="36"/>
                <w:szCs w:val="28"/>
              </w:rPr>
              <w:t>…</w:t>
            </w:r>
            <w:r w:rsidRPr="00B4499D">
              <w:rPr>
                <w:rFonts w:ascii="Latha" w:hAnsi="Latha" w:cs="Latha" w:hint="cs"/>
                <w:b/>
                <w:position w:val="-12"/>
                <w:sz w:val="28"/>
                <w:szCs w:val="28"/>
                <w:cs/>
                <w:lang w:bidi="ta-IN"/>
              </w:rPr>
              <w:t>4</w:t>
            </w:r>
            <w:r w:rsidRPr="00B4499D">
              <w:rPr>
                <w:rFonts w:ascii="Latha" w:hAnsi="Latha" w:cs="Latha" w:hint="cs"/>
                <w:sz w:val="28"/>
                <w:szCs w:val="28"/>
                <w:cs/>
                <w:lang w:bidi="ta-IN"/>
              </w:rPr>
              <w:t>த்</w:t>
            </w:r>
            <w:r w:rsidRPr="00B4499D">
              <w:rPr>
                <w:rFonts w:ascii="Latha" w:hAnsi="Latha" w:cs="Latha" w:hint="cs"/>
                <w:b/>
                <w:position w:val="-12"/>
                <w:sz w:val="28"/>
                <w:szCs w:val="28"/>
                <w:cs/>
                <w:lang w:bidi="ta-IN"/>
              </w:rPr>
              <w:t>2</w:t>
            </w:r>
            <w:r w:rsidRPr="00B4499D">
              <w:rPr>
                <w:rFonts w:ascii="Mangal" w:hAnsi="Mangal" w:hint="cs"/>
                <w:sz w:val="28"/>
                <w:szCs w:val="28"/>
                <w:cs/>
                <w:lang w:bidi="ta-IN"/>
              </w:rPr>
              <w:t xml:space="preserve"> </w:t>
            </w:r>
            <w:r w:rsidRPr="00B4499D">
              <w:rPr>
                <w:rFonts w:ascii="Latha" w:hAnsi="Latha" w:cs="Latha" w:hint="cs"/>
                <w:sz w:val="28"/>
                <w:szCs w:val="28"/>
                <w:cs/>
                <w:lang w:bidi="ta-IN"/>
              </w:rPr>
              <w:t>ஸுஶ்லோ</w:t>
            </w:r>
            <w:r w:rsidRPr="00B4499D">
              <w:rPr>
                <w:rFonts w:ascii="BRH Tamil Tab Extra" w:hAnsi="BRH Tamil Tab Extra"/>
                <w:b/>
                <w:sz w:val="36"/>
                <w:szCs w:val="28"/>
              </w:rPr>
              <w:t>…</w:t>
            </w:r>
            <w:r w:rsidRPr="00B4499D">
              <w:rPr>
                <w:rFonts w:ascii="Latha" w:hAnsi="Latha" w:cs="Latha" w:hint="cs"/>
                <w:sz w:val="28"/>
                <w:szCs w:val="28"/>
                <w:cs/>
                <w:lang w:bidi="ta-IN"/>
              </w:rPr>
              <w:t>கா</w:t>
            </w:r>
            <w:r w:rsidRPr="00B4499D">
              <w:rPr>
                <w:rFonts w:ascii="BRH Devanagari Extra" w:hAnsi="BRH Devanagari Extra"/>
                <w:b/>
                <w:sz w:val="36"/>
                <w:szCs w:val="28"/>
              </w:rPr>
              <w:t>Æ</w:t>
            </w:r>
            <w:r w:rsidRPr="00B4499D">
              <w:rPr>
                <w:rFonts w:ascii="Latha" w:hAnsi="Latha" w:cs="Latha"/>
                <w:b/>
                <w:bCs/>
                <w:sz w:val="32"/>
                <w:szCs w:val="32"/>
              </w:rPr>
              <w:t>(</w:t>
            </w:r>
            <w:r w:rsidRPr="00B4499D">
              <w:rPr>
                <w:rFonts w:ascii="Latha" w:hAnsi="Latha" w:cs="Latha"/>
                <w:b/>
                <w:bCs/>
                <w:sz w:val="32"/>
                <w:szCs w:val="32"/>
                <w:cs/>
                <w:lang w:bidi="ta-IN"/>
              </w:rPr>
              <w:t>4</w:t>
            </w:r>
            <w:r w:rsidRPr="00B4499D">
              <w:rPr>
                <w:rFonts w:ascii="Latha" w:hAnsi="Latha" w:cs="Latha"/>
                <w:b/>
                <w:bCs/>
                <w:sz w:val="32"/>
                <w:szCs w:val="32"/>
              </w:rPr>
              <w:t>)</w:t>
            </w:r>
            <w:r w:rsidRPr="00B4499D">
              <w:rPr>
                <w:sz w:val="28"/>
                <w:szCs w:val="28"/>
              </w:rPr>
              <w:t xml:space="preserve"> </w:t>
            </w:r>
            <w:r w:rsidRPr="00B4499D">
              <w:rPr>
                <w:rFonts w:ascii="Latha" w:hAnsi="Latha" w:cs="Latha" w:hint="cs"/>
                <w:sz w:val="28"/>
                <w:szCs w:val="28"/>
                <w:cs/>
                <w:lang w:bidi="ta-IN"/>
              </w:rPr>
              <w:t>ஸும</w:t>
            </w:r>
            <w:r w:rsidRPr="00B4499D">
              <w:rPr>
                <w:rFonts w:ascii="BRH Tamil Tab Extra" w:hAnsi="BRH Tamil Tab Extra"/>
                <w:b/>
                <w:sz w:val="36"/>
                <w:szCs w:val="28"/>
              </w:rPr>
              <w:t>†</w:t>
            </w:r>
            <w:r w:rsidRPr="00B4499D">
              <w:rPr>
                <w:rFonts w:ascii="Latha" w:hAnsi="Latha" w:cs="Latha" w:hint="cs"/>
                <w:sz w:val="28"/>
                <w:szCs w:val="28"/>
                <w:cs/>
                <w:lang w:bidi="ta-IN"/>
              </w:rPr>
              <w:t>ங்க</w:t>
            </w:r>
            <w:r w:rsidRPr="00B4499D">
              <w:rPr>
                <w:rFonts w:ascii="BRH Tamil Tab Extra" w:hAnsi="BRH Tamil Tab Extra"/>
                <w:b/>
                <w:sz w:val="36"/>
                <w:szCs w:val="28"/>
              </w:rPr>
              <w:t>…</w:t>
            </w:r>
            <w:r w:rsidRPr="00B4499D">
              <w:rPr>
                <w:rFonts w:ascii="Latha" w:hAnsi="Latha" w:cs="Latha" w:hint="cs"/>
                <w:sz w:val="28"/>
                <w:szCs w:val="28"/>
                <w:cs/>
                <w:lang w:bidi="ta-IN"/>
              </w:rPr>
              <w:t>லா</w:t>
            </w:r>
            <w:r w:rsidRPr="00B4499D">
              <w:rPr>
                <w:rFonts w:ascii="BRH Devanagari Extra" w:hAnsi="BRH Devanagari Extra"/>
                <w:b/>
                <w:sz w:val="36"/>
                <w:szCs w:val="28"/>
              </w:rPr>
              <w:t>Æ</w:t>
            </w:r>
            <w:r w:rsidRPr="00B4499D">
              <w:rPr>
                <w:rFonts w:ascii="Latha" w:hAnsi="Latha" w:cs="Latha"/>
                <w:b/>
                <w:bCs/>
                <w:sz w:val="32"/>
                <w:szCs w:val="32"/>
              </w:rPr>
              <w:t>(</w:t>
            </w:r>
            <w:r w:rsidRPr="00B4499D">
              <w:rPr>
                <w:rFonts w:ascii="Latha" w:hAnsi="Latha" w:cs="Latha" w:hint="cs"/>
                <w:b/>
                <w:bCs/>
                <w:sz w:val="32"/>
                <w:szCs w:val="32"/>
                <w:cs/>
                <w:lang w:bidi="ta-IN"/>
              </w:rPr>
              <w:t>4</w:t>
            </w:r>
            <w:r w:rsidRPr="00B4499D">
              <w:rPr>
                <w:rFonts w:ascii="Latha" w:hAnsi="Latha" w:cs="Latha"/>
                <w:b/>
                <w:bCs/>
                <w:sz w:val="32"/>
                <w:szCs w:val="32"/>
              </w:rPr>
              <w:t>)</w:t>
            </w:r>
            <w:r w:rsidRPr="00B4499D">
              <w:rPr>
                <w:sz w:val="28"/>
                <w:szCs w:val="28"/>
              </w:rPr>
              <w:t xml:space="preserve"> </w:t>
            </w:r>
            <w:r w:rsidRPr="00B4499D">
              <w:rPr>
                <w:rFonts w:ascii="Latha" w:hAnsi="Latha" w:cs="Latha" w:hint="cs"/>
                <w:sz w:val="28"/>
                <w:szCs w:val="28"/>
                <w:cs/>
                <w:lang w:bidi="ta-IN"/>
              </w:rPr>
              <w:t>ஸத்ய</w:t>
            </w:r>
            <w:r w:rsidRPr="00B4499D">
              <w:rPr>
                <w:rFonts w:ascii="BRH Tamil Tab Extra" w:hAnsi="BRH Tamil Tab Extra"/>
                <w:b/>
                <w:sz w:val="36"/>
                <w:szCs w:val="28"/>
              </w:rPr>
              <w:t>†</w:t>
            </w:r>
            <w:r w:rsidRPr="00B4499D">
              <w:rPr>
                <w:rFonts w:ascii="Latha" w:hAnsi="Latha" w:cs="Latha" w:hint="cs"/>
                <w:sz w:val="28"/>
                <w:szCs w:val="28"/>
                <w:cs/>
                <w:lang w:bidi="ta-IN"/>
              </w:rPr>
              <w:t>ரா</w:t>
            </w:r>
            <w:r w:rsidRPr="00B4499D">
              <w:rPr>
                <w:rFonts w:ascii="BRH Tamil Tab Extra" w:hAnsi="BRH Tamil Tab Extra"/>
                <w:b/>
                <w:sz w:val="36"/>
                <w:szCs w:val="28"/>
              </w:rPr>
              <w:t>…</w:t>
            </w:r>
            <w:r w:rsidRPr="00B4499D">
              <w:rPr>
                <w:rFonts w:ascii="Latha" w:hAnsi="Latha" w:cs="Latha" w:hint="cs"/>
                <w:sz w:val="28"/>
                <w:szCs w:val="28"/>
                <w:cs/>
                <w:lang w:bidi="ta-IN"/>
              </w:rPr>
              <w:t>ஜா</w:t>
            </w:r>
            <w:r w:rsidRPr="00B4499D">
              <w:rPr>
                <w:rFonts w:ascii="Latha" w:hAnsi="Latha" w:cs="Latha"/>
                <w:b/>
                <w:bCs/>
                <w:sz w:val="32"/>
                <w:szCs w:val="32"/>
              </w:rPr>
              <w:t>(</w:t>
            </w:r>
            <w:r w:rsidRPr="00B4499D">
              <w:rPr>
                <w:rFonts w:ascii="Latha" w:hAnsi="Latha" w:cs="Latha" w:hint="cs"/>
                <w:b/>
                <w:bCs/>
                <w:sz w:val="32"/>
                <w:szCs w:val="32"/>
                <w:cs/>
                <w:lang w:bidi="ta-IN"/>
              </w:rPr>
              <w:t>3</w:t>
            </w:r>
            <w:r w:rsidRPr="00B4499D">
              <w:rPr>
                <w:rFonts w:ascii="Latha" w:hAnsi="Latha" w:cs="Latha"/>
                <w:b/>
                <w:bCs/>
                <w:sz w:val="32"/>
                <w:szCs w:val="32"/>
              </w:rPr>
              <w:t>)</w:t>
            </w:r>
            <w:r w:rsidRPr="00B4499D">
              <w:rPr>
                <w:rFonts w:ascii="Latha" w:hAnsi="Latha" w:cs="Latha" w:hint="cs"/>
                <w:sz w:val="28"/>
                <w:szCs w:val="28"/>
                <w:cs/>
                <w:lang w:bidi="ta-IN"/>
              </w:rPr>
              <w:t>ன்</w:t>
            </w:r>
            <w:r w:rsidRPr="00B4499D">
              <w:rPr>
                <w:rFonts w:ascii="Mangal" w:hAnsi="Mangal" w:hint="cs"/>
                <w:sz w:val="28"/>
                <w:szCs w:val="28"/>
                <w:cs/>
                <w:lang w:bidi="ta-IN"/>
              </w:rPr>
              <w:t xml:space="preserve"> </w:t>
            </w:r>
            <w:r w:rsidRPr="00B4499D">
              <w:rPr>
                <w:sz w:val="28"/>
                <w:szCs w:val="28"/>
              </w:rPr>
              <w:t>|</w:t>
            </w:r>
          </w:p>
          <w:p w14:paraId="353408ED" w14:textId="77777777" w:rsidR="00932DDE" w:rsidRPr="00B4499D" w:rsidRDefault="00C33466" w:rsidP="00B4499D">
            <w:pPr>
              <w:widowControl w:val="0"/>
              <w:autoSpaceDE w:val="0"/>
              <w:autoSpaceDN w:val="0"/>
              <w:adjustRightInd w:val="0"/>
              <w:spacing w:line="240" w:lineRule="auto"/>
              <w:rPr>
                <w:b/>
                <w:bCs/>
                <w:sz w:val="28"/>
                <w:szCs w:val="28"/>
              </w:rPr>
            </w:pPr>
            <w:r w:rsidRPr="00B4499D">
              <w:rPr>
                <w:rFonts w:ascii="BRH Malayalam Extra" w:hAnsi="BRH Malayalam Extra" w:cs="BRH Malayalam Extra"/>
                <w:sz w:val="40"/>
                <w:szCs w:val="36"/>
              </w:rPr>
              <w:t>kxRx—„h¢</w:t>
            </w:r>
            <w:r w:rsidRPr="00B4499D">
              <w:rPr>
                <w:rFonts w:ascii="BRH Malayalam Extra" w:hAnsi="BRH Malayalam Extra" w:cs="BRH Malayalam Extra"/>
                <w:sz w:val="32"/>
                <w:szCs w:val="36"/>
              </w:rPr>
              <w:t>–</w:t>
            </w:r>
            <w:r w:rsidRPr="00B4499D">
              <w:rPr>
                <w:rFonts w:ascii="BRH Malayalam Extra" w:hAnsi="BRH Malayalam Extra" w:cs="BRH Malayalam Extra"/>
                <w:sz w:val="40"/>
                <w:szCs w:val="36"/>
              </w:rPr>
              <w:t>a§ s¡¥qøx</w:t>
            </w:r>
            <w:r w:rsidRPr="00B4499D">
              <w:rPr>
                <w:rFonts w:ascii="BRH Malayalam Extra" w:hAnsi="BRH Malayalam Extra" w:cs="BRH Malayalam Extra"/>
                <w:sz w:val="32"/>
                <w:szCs w:val="36"/>
              </w:rPr>
              <w:t>–</w:t>
            </w:r>
            <w:r w:rsidRPr="00B4499D">
              <w:rPr>
                <w:rFonts w:ascii="BRH Malayalam Extra" w:hAnsi="BRH Malayalam Extra" w:cs="BRH Malayalam Extra"/>
                <w:sz w:val="40"/>
                <w:szCs w:val="36"/>
              </w:rPr>
              <w:t>Kx</w:t>
            </w:r>
            <w:r w:rsidRPr="00B4499D">
              <w:rPr>
                <w:rFonts w:ascii="BRH Devanagari Extra" w:hAnsi="BRH Devanagari Extra" w:cs="BRH Malayalam Extra"/>
                <w:sz w:val="36"/>
                <w:szCs w:val="36"/>
              </w:rPr>
              <w:t>Æ</w:t>
            </w:r>
            <w:r w:rsidRPr="00B4499D">
              <w:rPr>
                <w:rFonts w:ascii="BRH Malayalam Extra" w:hAnsi="BRH Malayalam Extra" w:cs="BRH Malayalam Extra"/>
                <w:sz w:val="40"/>
                <w:szCs w:val="36"/>
              </w:rPr>
              <w:t>(</w:t>
            </w:r>
            <w:r w:rsidRPr="00B4499D">
              <w:rPr>
                <w:rFonts w:cs="Arial"/>
                <w:b/>
                <w:bCs/>
                <w:sz w:val="32"/>
                <w:szCs w:val="32"/>
              </w:rPr>
              <w:t>4</w:t>
            </w:r>
            <w:r w:rsidRPr="00B4499D">
              <w:rPr>
                <w:rFonts w:ascii="BRH Malayalam Extra" w:hAnsi="BRH Malayalam Extra" w:cs="BRH Malayalam Extra"/>
                <w:sz w:val="40"/>
                <w:szCs w:val="36"/>
              </w:rPr>
              <w:t xml:space="preserve">) </w:t>
            </w:r>
            <w:r w:rsidRPr="00B4499D">
              <w:rPr>
                <w:rFonts w:ascii="BRH Malayalam Extra" w:hAnsi="BRH Malayalam Extra" w:cs="BRH Malayalam Extra"/>
                <w:sz w:val="40"/>
                <w:szCs w:val="36"/>
              </w:rPr>
              <w:br/>
              <w:t>s¡i—O§M</w:t>
            </w:r>
            <w:r w:rsidRPr="00B4499D">
              <w:rPr>
                <w:rFonts w:ascii="BRH Malayalam Extra" w:hAnsi="BRH Malayalam Extra" w:cs="BRH Malayalam Extra"/>
                <w:sz w:val="32"/>
                <w:szCs w:val="36"/>
              </w:rPr>
              <w:t>–</w:t>
            </w:r>
            <w:r w:rsidRPr="00B4499D">
              <w:rPr>
                <w:rFonts w:ascii="BRH Malayalam Extra" w:hAnsi="BRH Malayalam Extra" w:cs="BRH Malayalam Extra"/>
                <w:sz w:val="40"/>
                <w:szCs w:val="36"/>
              </w:rPr>
              <w:t>mx</w:t>
            </w:r>
            <w:r w:rsidRPr="00B4499D">
              <w:rPr>
                <w:rFonts w:ascii="BRH Devanagari Extra" w:hAnsi="BRH Devanagari Extra" w:cs="BRH Malayalam Extra"/>
                <w:sz w:val="36"/>
                <w:szCs w:val="36"/>
              </w:rPr>
              <w:t>Æ</w:t>
            </w:r>
            <w:r w:rsidRPr="00B4499D">
              <w:rPr>
                <w:rFonts w:ascii="BRH Malayalam Extra" w:hAnsi="BRH Malayalam Extra" w:cs="BRH Malayalam Extra"/>
                <w:sz w:val="40"/>
                <w:szCs w:val="36"/>
              </w:rPr>
              <w:t>(</w:t>
            </w:r>
            <w:r w:rsidRPr="00B4499D">
              <w:rPr>
                <w:rFonts w:cs="Arial"/>
                <w:b/>
                <w:bCs/>
                <w:sz w:val="32"/>
                <w:szCs w:val="32"/>
              </w:rPr>
              <w:t>4</w:t>
            </w:r>
            <w:r w:rsidRPr="00B4499D">
              <w:rPr>
                <w:rFonts w:ascii="BRH Malayalam Extra" w:hAnsi="BRH Malayalam Extra" w:cs="BRH Malayalam Extra"/>
                <w:sz w:val="40"/>
                <w:szCs w:val="36"/>
              </w:rPr>
              <w:t>) sZõ—kx</w:t>
            </w:r>
            <w:r w:rsidRPr="00B4499D">
              <w:rPr>
                <w:rFonts w:ascii="BRH Malayalam Extra" w:hAnsi="BRH Malayalam Extra" w:cs="BRH Malayalam Extra"/>
                <w:sz w:val="32"/>
                <w:szCs w:val="36"/>
              </w:rPr>
              <w:t>–</w:t>
            </w:r>
            <w:r w:rsidRPr="00B4499D">
              <w:rPr>
                <w:rFonts w:ascii="BRH Malayalam Extra" w:hAnsi="BRH Malayalam Extra" w:cs="BRH Malayalam Extra"/>
                <w:sz w:val="40"/>
                <w:szCs w:val="36"/>
              </w:rPr>
              <w:t>Rx(</w:t>
            </w:r>
            <w:r w:rsidRPr="00B4499D">
              <w:rPr>
                <w:rFonts w:cs="Arial"/>
                <w:b/>
                <w:bCs/>
                <w:sz w:val="32"/>
                <w:szCs w:val="32"/>
              </w:rPr>
              <w:t>3</w:t>
            </w:r>
            <w:r w:rsidRPr="00B4499D">
              <w:rPr>
                <w:rFonts w:ascii="BRH Malayalam Extra" w:hAnsi="BRH Malayalam Extra" w:cs="BRH Malayalam Extra"/>
                <w:sz w:val="40"/>
                <w:szCs w:val="36"/>
              </w:rPr>
              <w:t>)© |</w:t>
            </w:r>
          </w:p>
        </w:tc>
        <w:tc>
          <w:tcPr>
            <w:tcW w:w="3438" w:type="dxa"/>
            <w:shd w:val="clear" w:color="auto" w:fill="auto"/>
          </w:tcPr>
          <w:p w14:paraId="284737ED" w14:textId="77777777" w:rsidR="00271EA0" w:rsidRPr="00B4499D" w:rsidRDefault="006E086E" w:rsidP="00BF52F0">
            <w:pPr>
              <w:rPr>
                <w:sz w:val="28"/>
                <w:szCs w:val="28"/>
              </w:rPr>
            </w:pPr>
            <w:r w:rsidRPr="00B4499D">
              <w:rPr>
                <w:sz w:val="28"/>
                <w:szCs w:val="28"/>
              </w:rPr>
              <w:t>Here</w:t>
            </w:r>
            <w:r w:rsidR="00EF5AF4">
              <w:rPr>
                <w:sz w:val="28"/>
                <w:szCs w:val="28"/>
              </w:rPr>
              <w:t xml:space="preserve"> for</w:t>
            </w:r>
            <w:r w:rsidRPr="00B4499D">
              <w:rPr>
                <w:sz w:val="28"/>
                <w:szCs w:val="28"/>
              </w:rPr>
              <w:t xml:space="preserve"> kAm</w:t>
            </w:r>
            <w:r w:rsidR="00EF5AF4">
              <w:rPr>
                <w:sz w:val="28"/>
                <w:szCs w:val="28"/>
              </w:rPr>
              <w:t xml:space="preserve"> and lAm</w:t>
            </w:r>
            <w:r w:rsidRPr="00B4499D">
              <w:rPr>
                <w:sz w:val="28"/>
                <w:szCs w:val="28"/>
              </w:rPr>
              <w:t>, the A of kAm</w:t>
            </w:r>
            <w:r w:rsidR="00EF5AF4">
              <w:rPr>
                <w:sz w:val="28"/>
                <w:szCs w:val="28"/>
              </w:rPr>
              <w:t xml:space="preserve"> and lAm</w:t>
            </w:r>
            <w:r w:rsidRPr="00B4499D">
              <w:rPr>
                <w:sz w:val="28"/>
                <w:szCs w:val="28"/>
              </w:rPr>
              <w:t xml:space="preserve"> is extended to 4 maatras as indicated. But A of jAn only to 3 as indicated.</w:t>
            </w:r>
          </w:p>
          <w:p w14:paraId="4F39520B" w14:textId="77777777" w:rsidR="006E086E" w:rsidRPr="00B4499D" w:rsidRDefault="006E086E" w:rsidP="00BF52F0">
            <w:pPr>
              <w:rPr>
                <w:sz w:val="28"/>
                <w:szCs w:val="28"/>
              </w:rPr>
            </w:pPr>
            <w:r w:rsidRPr="00B4499D">
              <w:rPr>
                <w:sz w:val="28"/>
                <w:szCs w:val="28"/>
              </w:rPr>
              <w:t>Here anuswaram is followed by s but it is recited with nasal tone.</w:t>
            </w:r>
          </w:p>
          <w:p w14:paraId="650D4CC1" w14:textId="77777777" w:rsidR="006E086E" w:rsidRPr="00B4499D" w:rsidRDefault="006E086E" w:rsidP="00BF52F0">
            <w:pPr>
              <w:rPr>
                <w:sz w:val="28"/>
                <w:szCs w:val="28"/>
              </w:rPr>
            </w:pPr>
            <w:r w:rsidRPr="00B4499D">
              <w:rPr>
                <w:sz w:val="28"/>
                <w:szCs w:val="28"/>
              </w:rPr>
              <w:t>Kindly listen to some Veda recitals in Internet for good understanding.</w:t>
            </w:r>
          </w:p>
        </w:tc>
      </w:tr>
      <w:tr w:rsidR="00271EA0" w:rsidRPr="00B4499D" w14:paraId="5E339DF6" w14:textId="77777777" w:rsidTr="00B4499D">
        <w:tc>
          <w:tcPr>
            <w:tcW w:w="6858" w:type="dxa"/>
            <w:tcBorders>
              <w:bottom w:val="single" w:sz="4" w:space="0" w:color="auto"/>
            </w:tcBorders>
            <w:shd w:val="clear" w:color="auto" w:fill="auto"/>
          </w:tcPr>
          <w:p w14:paraId="0E2AA5A3" w14:textId="77777777" w:rsidR="00271EA0" w:rsidRPr="00B4499D" w:rsidRDefault="00932DDE" w:rsidP="00BF52F0">
            <w:pPr>
              <w:rPr>
                <w:b/>
                <w:bCs/>
                <w:sz w:val="28"/>
                <w:szCs w:val="28"/>
              </w:rPr>
            </w:pPr>
            <w:r w:rsidRPr="00B4499D">
              <w:rPr>
                <w:b/>
                <w:bCs/>
                <w:sz w:val="28"/>
                <w:szCs w:val="28"/>
              </w:rPr>
              <w:t>TS 7.4.20.1</w:t>
            </w:r>
          </w:p>
          <w:p w14:paraId="152114B1" w14:textId="77777777" w:rsidR="00932DDE" w:rsidRPr="00B4499D" w:rsidRDefault="00932DDE" w:rsidP="00BF52F0">
            <w:pPr>
              <w:rPr>
                <w:rFonts w:ascii="BRH Devanagari Extra" w:hAnsi="BRH Devanagari Extra" w:cs="BRH Devanagari Extra"/>
                <w:sz w:val="40"/>
                <w:szCs w:val="40"/>
              </w:rPr>
            </w:pPr>
            <w:r w:rsidRPr="00B4499D">
              <w:rPr>
                <w:rFonts w:ascii="BRH Devanagari Extra" w:hAnsi="BRH Devanagari Extra" w:cs="BRH Devanagari Extra"/>
                <w:sz w:val="40"/>
                <w:szCs w:val="40"/>
              </w:rPr>
              <w:t>sÉÉeÉÏ(</w:t>
            </w:r>
            <w:r w:rsidRPr="00B4499D">
              <w:rPr>
                <w:rFonts w:cs="Arial"/>
                <w:b/>
                <w:sz w:val="36"/>
                <w:szCs w:val="36"/>
              </w:rPr>
              <w:t>3</w:t>
            </w:r>
            <w:r w:rsidRPr="00B4499D">
              <w:rPr>
                <w:rFonts w:ascii="BRH Devanagari Extra" w:hAnsi="BRH Devanagari Extra" w:cs="BRH Devanagari Extra"/>
                <w:sz w:val="40"/>
                <w:szCs w:val="40"/>
              </w:rPr>
              <w:t>)gNûÉcÉÏ(</w:t>
            </w:r>
            <w:r w:rsidRPr="00B4499D">
              <w:rPr>
                <w:rFonts w:cs="Arial"/>
                <w:b/>
                <w:sz w:val="36"/>
                <w:szCs w:val="36"/>
              </w:rPr>
              <w:t>3</w:t>
            </w:r>
            <w:r w:rsidRPr="00B4499D">
              <w:rPr>
                <w:rFonts w:ascii="BRH Devanagari Extra" w:hAnsi="BRH Devanagari Extra" w:cs="BRH Devanagari Extra"/>
                <w:sz w:val="40"/>
                <w:szCs w:val="40"/>
              </w:rPr>
              <w:t>)lÉç rÉzÉÉåþ qÉ</w:t>
            </w:r>
            <w:r w:rsidRPr="00B4499D">
              <w:rPr>
                <w:rFonts w:ascii="BRH Malayalam Extra" w:hAnsi="BRH Malayalam Extra" w:cs="BRH Devanagari Extra"/>
                <w:sz w:val="32"/>
                <w:szCs w:val="40"/>
              </w:rPr>
              <w:t>–</w:t>
            </w:r>
            <w:r w:rsidRPr="00B4499D">
              <w:rPr>
                <w:rFonts w:ascii="BRH Devanagari Extra" w:hAnsi="BRH Devanagari Extra" w:cs="BRH Devanagari Extra"/>
                <w:sz w:val="40"/>
                <w:szCs w:val="40"/>
              </w:rPr>
              <w:t>qÉÉÆ(</w:t>
            </w:r>
            <w:r w:rsidRPr="00B4499D">
              <w:rPr>
                <w:rFonts w:cs="Arial"/>
                <w:b/>
                <w:sz w:val="36"/>
                <w:szCs w:val="36"/>
              </w:rPr>
              <w:t>4</w:t>
            </w:r>
            <w:r w:rsidRPr="00B4499D">
              <w:rPr>
                <w:rFonts w:ascii="BRH Devanagari Extra" w:hAnsi="BRH Devanagari Extra" w:cs="BRH Devanagari Extra"/>
                <w:sz w:val="40"/>
                <w:szCs w:val="40"/>
              </w:rPr>
              <w:t>) |</w:t>
            </w:r>
          </w:p>
          <w:p w14:paraId="31237FCD" w14:textId="77777777" w:rsidR="00932DDE" w:rsidRPr="00B4499D" w:rsidRDefault="00932DDE" w:rsidP="00BF52F0">
            <w:pPr>
              <w:rPr>
                <w:rFonts w:ascii="Latha" w:hAnsi="Latha" w:cs="Latha"/>
                <w:sz w:val="28"/>
                <w:szCs w:val="28"/>
              </w:rPr>
            </w:pPr>
            <w:r w:rsidRPr="00B4499D">
              <w:rPr>
                <w:rFonts w:ascii="Latha" w:hAnsi="Latha" w:cs="Latha"/>
                <w:sz w:val="28"/>
                <w:szCs w:val="28"/>
                <w:cs/>
                <w:lang w:bidi="ta-IN"/>
              </w:rPr>
              <w:t>லாஜீ</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sz w:val="28"/>
                <w:szCs w:val="28"/>
                <w:cs/>
                <w:lang w:bidi="ta-IN"/>
              </w:rPr>
              <w:t>ஞ்சா</w:t>
            </w:r>
            <w:r w:rsidRPr="00B4499D">
              <w:rPr>
                <w:rFonts w:ascii="Latha" w:hAnsi="Latha" w:cs="Latha"/>
                <w:b/>
                <w:bCs/>
                <w:position w:val="-12"/>
                <w:sz w:val="28"/>
                <w:szCs w:val="28"/>
                <w:cs/>
                <w:lang w:bidi="ta-IN"/>
              </w:rPr>
              <w:t>2</w:t>
            </w:r>
            <w:r w:rsidRPr="00B4499D">
              <w:rPr>
                <w:rFonts w:ascii="Latha" w:hAnsi="Latha" w:cs="Latha"/>
                <w:sz w:val="28"/>
                <w:szCs w:val="28"/>
                <w:cs/>
                <w:lang w:bidi="ta-IN"/>
              </w:rPr>
              <w:t>சீ</w:t>
            </w:r>
            <w:r w:rsidRPr="00B4499D">
              <w:rPr>
                <w:rFonts w:ascii="Latha" w:hAnsi="Latha" w:cs="Latha"/>
                <w:b/>
                <w:bCs/>
                <w:sz w:val="32"/>
                <w:szCs w:val="32"/>
                <w:lang w:bidi="ta-IN"/>
              </w:rPr>
              <w:t>(</w:t>
            </w:r>
            <w:r w:rsidRPr="00B4499D">
              <w:rPr>
                <w:rFonts w:ascii="Latha" w:hAnsi="Latha" w:cs="Latha"/>
                <w:b/>
                <w:bCs/>
                <w:sz w:val="32"/>
                <w:szCs w:val="32"/>
                <w:cs/>
                <w:lang w:bidi="ta-IN"/>
              </w:rPr>
              <w:t>3</w:t>
            </w:r>
            <w:r w:rsidRPr="00B4499D">
              <w:rPr>
                <w:rFonts w:ascii="Latha" w:hAnsi="Latha" w:cs="Latha"/>
                <w:b/>
                <w:bCs/>
                <w:sz w:val="32"/>
                <w:szCs w:val="32"/>
                <w:lang w:bidi="ta-IN"/>
              </w:rPr>
              <w:t>)</w:t>
            </w:r>
            <w:r w:rsidRPr="00B4499D">
              <w:rPr>
                <w:rFonts w:ascii="Latha" w:hAnsi="Latha" w:cs="Latha"/>
                <w:sz w:val="28"/>
                <w:szCs w:val="28"/>
                <w:cs/>
                <w:lang w:bidi="ta-IN"/>
              </w:rPr>
              <w:t>ன் யஶோ</w:t>
            </w:r>
            <w:r w:rsidRPr="00B4499D">
              <w:rPr>
                <w:rFonts w:ascii="BRH Tamil Tab Extra" w:hAnsi="BRH Tamil Tab Extra" w:cs="Latha"/>
                <w:b/>
                <w:sz w:val="36"/>
                <w:szCs w:val="28"/>
              </w:rPr>
              <w:t>†</w:t>
            </w:r>
            <w:r w:rsidRPr="00B4499D">
              <w:rPr>
                <w:rFonts w:ascii="Latha" w:hAnsi="Latha" w:cs="Latha"/>
                <w:sz w:val="28"/>
                <w:szCs w:val="28"/>
              </w:rPr>
              <w:t xml:space="preserve"> </w:t>
            </w:r>
            <w:r w:rsidRPr="00B4499D">
              <w:rPr>
                <w:rFonts w:ascii="Latha" w:hAnsi="Latha" w:cs="Latha"/>
                <w:sz w:val="28"/>
                <w:szCs w:val="28"/>
                <w:cs/>
                <w:lang w:bidi="ta-IN"/>
              </w:rPr>
              <w:t>ம</w:t>
            </w:r>
            <w:r w:rsidRPr="00B4499D">
              <w:rPr>
                <w:rFonts w:ascii="BRH Tamil Tab Extra" w:hAnsi="BRH Tamil Tab Extra" w:cs="Latha"/>
                <w:b/>
                <w:sz w:val="36"/>
                <w:szCs w:val="28"/>
              </w:rPr>
              <w:t>…</w:t>
            </w:r>
            <w:r w:rsidRPr="00B4499D">
              <w:rPr>
                <w:rFonts w:ascii="Latha" w:hAnsi="Latha" w:cs="Latha"/>
                <w:sz w:val="28"/>
                <w:szCs w:val="28"/>
                <w:cs/>
                <w:lang w:bidi="ta-IN"/>
              </w:rPr>
              <w:t>மா</w:t>
            </w:r>
            <w:r w:rsidRPr="00B4499D">
              <w:rPr>
                <w:rFonts w:ascii="BRH Devanagari Extra" w:hAnsi="BRH Devanagari Extra" w:cs="Latha"/>
                <w:b/>
                <w:sz w:val="36"/>
                <w:szCs w:val="28"/>
              </w:rPr>
              <w:t>Æ</w:t>
            </w:r>
            <w:r w:rsidRPr="00B4499D">
              <w:rPr>
                <w:rFonts w:ascii="Latha" w:hAnsi="Latha" w:cs="Latha"/>
                <w:b/>
                <w:bCs/>
                <w:sz w:val="32"/>
                <w:szCs w:val="32"/>
                <w:lang w:bidi="ta-IN"/>
              </w:rPr>
              <w:t>(</w:t>
            </w:r>
            <w:r w:rsidRPr="00B4499D">
              <w:rPr>
                <w:rFonts w:ascii="Latha" w:hAnsi="Latha" w:cs="Latha"/>
                <w:b/>
                <w:bCs/>
                <w:sz w:val="32"/>
                <w:szCs w:val="32"/>
                <w:cs/>
                <w:lang w:bidi="ta-IN"/>
              </w:rPr>
              <w:t>4</w:t>
            </w:r>
            <w:r w:rsidRPr="00B4499D">
              <w:rPr>
                <w:rFonts w:ascii="Latha" w:hAnsi="Latha" w:cs="Latha"/>
                <w:b/>
                <w:bCs/>
                <w:sz w:val="32"/>
                <w:szCs w:val="32"/>
                <w:lang w:bidi="ta-IN"/>
              </w:rPr>
              <w:t>)</w:t>
            </w:r>
            <w:r w:rsidRPr="00B4499D">
              <w:rPr>
                <w:rFonts w:ascii="Latha" w:hAnsi="Latha" w:cs="Latha"/>
                <w:sz w:val="28"/>
                <w:szCs w:val="28"/>
                <w:cs/>
                <w:lang w:bidi="ta-IN"/>
              </w:rPr>
              <w:t>ம்</w:t>
            </w:r>
            <w:r w:rsidRPr="00B4499D">
              <w:rPr>
                <w:rFonts w:ascii="Latha" w:hAnsi="Latha" w:cs="Latha"/>
                <w:sz w:val="28"/>
                <w:szCs w:val="28"/>
              </w:rPr>
              <w:t xml:space="preserve"> |</w:t>
            </w:r>
          </w:p>
          <w:p w14:paraId="39EAA979" w14:textId="77777777" w:rsidR="0074747B" w:rsidRPr="00B4499D" w:rsidRDefault="00932DDE" w:rsidP="0074747B">
            <w:pPr>
              <w:rPr>
                <w:b/>
                <w:bCs/>
                <w:sz w:val="28"/>
                <w:szCs w:val="28"/>
              </w:rPr>
            </w:pPr>
            <w:r w:rsidRPr="00B4499D">
              <w:rPr>
                <w:rFonts w:ascii="BRH Malayalam Extra" w:hAnsi="BRH Malayalam Extra" w:cs="BRH Malayalam Extra"/>
                <w:sz w:val="40"/>
                <w:szCs w:val="40"/>
              </w:rPr>
              <w:lastRenderedPageBreak/>
              <w:t>mxRz(</w:t>
            </w:r>
            <w:r w:rsidRPr="00B4499D">
              <w:rPr>
                <w:rFonts w:cs="Arial"/>
                <w:b/>
                <w:sz w:val="32"/>
                <w:szCs w:val="32"/>
              </w:rPr>
              <w:t>3</w:t>
            </w:r>
            <w:r w:rsidRPr="00B4499D">
              <w:rPr>
                <w:rFonts w:ascii="BRH Malayalam Extra" w:hAnsi="BRH Malayalam Extra" w:cs="BRH Malayalam Extra"/>
                <w:sz w:val="40"/>
                <w:szCs w:val="40"/>
              </w:rPr>
              <w:t>)TâxPz(</w:t>
            </w:r>
            <w:r w:rsidRPr="00B4499D">
              <w:rPr>
                <w:rFonts w:cs="Arial"/>
                <w:b/>
                <w:sz w:val="32"/>
                <w:szCs w:val="32"/>
              </w:rPr>
              <w:t>3</w:t>
            </w:r>
            <w:r w:rsidRPr="00B4499D">
              <w:rPr>
                <w:rFonts w:ascii="BRH Malayalam Extra" w:hAnsi="BRH Malayalam Extra" w:cs="BRH Malayalam Extra"/>
                <w:sz w:val="40"/>
                <w:szCs w:val="40"/>
              </w:rPr>
              <w:t>)© j¥qx— i</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ix(</w:t>
            </w:r>
            <w:r w:rsidRPr="00B4499D">
              <w:rPr>
                <w:rFonts w:cs="Arial"/>
                <w:b/>
                <w:sz w:val="32"/>
                <w:szCs w:val="32"/>
              </w:rPr>
              <w:t>4</w:t>
            </w:r>
            <w:r w:rsidRPr="00B4499D">
              <w:rPr>
                <w:rFonts w:ascii="BRH Malayalam Extra" w:hAnsi="BRH Malayalam Extra" w:cs="BRH Malayalam Extra"/>
                <w:sz w:val="40"/>
                <w:szCs w:val="40"/>
              </w:rPr>
              <w:t>)</w:t>
            </w:r>
            <w:r w:rsidRPr="00B4499D">
              <w:rPr>
                <w:rFonts w:ascii="BRH Devanagari Extra" w:hAnsi="BRH Devanagari Extra" w:cs="BRH Malayalam Extra"/>
                <w:sz w:val="32"/>
                <w:szCs w:val="40"/>
              </w:rPr>
              <w:t>Æ</w:t>
            </w:r>
            <w:r w:rsidRPr="00B4499D">
              <w:rPr>
                <w:rFonts w:ascii="BRH Malayalam Extra" w:hAnsi="BRH Malayalam Extra" w:cs="BRH Malayalam Extra"/>
                <w:sz w:val="40"/>
                <w:szCs w:val="40"/>
              </w:rPr>
              <w:t>I |</w:t>
            </w:r>
          </w:p>
        </w:tc>
        <w:tc>
          <w:tcPr>
            <w:tcW w:w="3438" w:type="dxa"/>
            <w:shd w:val="clear" w:color="auto" w:fill="auto"/>
          </w:tcPr>
          <w:p w14:paraId="7A74642A" w14:textId="77777777" w:rsidR="00271EA0" w:rsidRPr="00B4499D" w:rsidRDefault="006E086E" w:rsidP="00BF52F0">
            <w:pPr>
              <w:rPr>
                <w:sz w:val="28"/>
                <w:szCs w:val="28"/>
              </w:rPr>
            </w:pPr>
            <w:r w:rsidRPr="00B4499D">
              <w:rPr>
                <w:sz w:val="28"/>
                <w:szCs w:val="28"/>
              </w:rPr>
              <w:lastRenderedPageBreak/>
              <w:t xml:space="preserve">Here </w:t>
            </w:r>
            <w:r w:rsidR="00EF5AF4">
              <w:rPr>
                <w:sz w:val="28"/>
                <w:szCs w:val="28"/>
              </w:rPr>
              <w:t>‘I’(</w:t>
            </w:r>
            <w:r w:rsidRPr="00B4499D">
              <w:rPr>
                <w:sz w:val="28"/>
                <w:szCs w:val="28"/>
              </w:rPr>
              <w:t>‘ee’</w:t>
            </w:r>
            <w:r w:rsidR="00EF5AF4">
              <w:rPr>
                <w:sz w:val="28"/>
                <w:szCs w:val="28"/>
              </w:rPr>
              <w:t>)</w:t>
            </w:r>
            <w:r w:rsidRPr="00B4499D">
              <w:rPr>
                <w:sz w:val="28"/>
                <w:szCs w:val="28"/>
              </w:rPr>
              <w:t xml:space="preserve"> sound of both jI and cI are extended for 3 maatras but ‘A’ of mA for four maatras.</w:t>
            </w:r>
          </w:p>
        </w:tc>
      </w:tr>
    </w:tbl>
    <w:p w14:paraId="7D3FC632" w14:textId="77777777" w:rsidR="0074747B" w:rsidRDefault="0074747B" w:rsidP="0074747B">
      <w:bookmarkStart w:id="49" w:name="_Toc39090971"/>
    </w:p>
    <w:p w14:paraId="12A37895" w14:textId="77777777" w:rsidR="00EF5AF4" w:rsidRDefault="00EF5AF4" w:rsidP="0074747B">
      <w:pPr>
        <w:rPr>
          <w:b/>
          <w:bCs/>
          <w:sz w:val="28"/>
          <w:szCs w:val="28"/>
          <w:lang w:eastAsia="x-none" w:bidi="ml-IN"/>
        </w:rPr>
      </w:pPr>
      <w:r w:rsidRPr="00EF5AF4">
        <w:rPr>
          <w:b/>
          <w:bCs/>
          <w:sz w:val="28"/>
          <w:szCs w:val="28"/>
          <w:lang w:eastAsia="x-none" w:bidi="ml-IN"/>
        </w:rPr>
        <w:t xml:space="preserve">It is customary to slow down </w:t>
      </w:r>
      <w:r>
        <w:rPr>
          <w:b/>
          <w:bCs/>
          <w:sz w:val="28"/>
          <w:szCs w:val="28"/>
          <w:lang w:eastAsia="x-none" w:bidi="ml-IN"/>
        </w:rPr>
        <w:t xml:space="preserve">during </w:t>
      </w:r>
      <w:r w:rsidRPr="00EF5AF4">
        <w:rPr>
          <w:b/>
          <w:bCs/>
          <w:sz w:val="28"/>
          <w:szCs w:val="28"/>
          <w:lang w:eastAsia="x-none" w:bidi="ml-IN"/>
        </w:rPr>
        <w:t>the recital</w:t>
      </w:r>
      <w:r>
        <w:rPr>
          <w:b/>
          <w:bCs/>
          <w:sz w:val="28"/>
          <w:szCs w:val="28"/>
          <w:lang w:eastAsia="x-none" w:bidi="ml-IN"/>
        </w:rPr>
        <w:t xml:space="preserve"> of Plutam</w:t>
      </w:r>
      <w:r w:rsidRPr="00EF5AF4">
        <w:rPr>
          <w:b/>
          <w:bCs/>
          <w:sz w:val="28"/>
          <w:szCs w:val="28"/>
          <w:lang w:eastAsia="x-none" w:bidi="ml-IN"/>
        </w:rPr>
        <w:t xml:space="preserve"> and a student must learn it properly from one’s Guru only.</w:t>
      </w:r>
    </w:p>
    <w:p w14:paraId="2455AEE4" w14:textId="77777777" w:rsidR="00EF5AF4" w:rsidRPr="00EF5AF4" w:rsidRDefault="00EF5AF4" w:rsidP="0074747B">
      <w:pPr>
        <w:rPr>
          <w:b/>
          <w:bCs/>
        </w:rPr>
      </w:pPr>
    </w:p>
    <w:p w14:paraId="0623349A" w14:textId="77777777" w:rsidR="00810E16" w:rsidRDefault="00810E16" w:rsidP="00810E16">
      <w:pPr>
        <w:pStyle w:val="Heading3"/>
        <w:rPr>
          <w:lang w:val="en-US"/>
        </w:rPr>
      </w:pPr>
      <w:r>
        <w:rPr>
          <w:lang w:val="en-US"/>
        </w:rPr>
        <w:t>Examples of Non-plutam words</w:t>
      </w:r>
      <w:bookmarkEnd w:id="49"/>
    </w:p>
    <w:p w14:paraId="0FA5AE46" w14:textId="77777777" w:rsidR="00136DE2" w:rsidRPr="00136DE2" w:rsidRDefault="00136DE2" w:rsidP="00136DE2">
      <w:pPr>
        <w:rPr>
          <w:lang w:eastAsia="x-none" w:bidi="ml-IN"/>
        </w:rPr>
      </w:pPr>
    </w:p>
    <w:p w14:paraId="621B5AFD" w14:textId="77777777" w:rsidR="00136DE2" w:rsidRDefault="00136DE2" w:rsidP="00136DE2">
      <w:pPr>
        <w:rPr>
          <w:sz w:val="28"/>
          <w:szCs w:val="28"/>
          <w:lang w:eastAsia="x-none" w:bidi="ml-IN"/>
        </w:rPr>
      </w:pPr>
      <w:r w:rsidRPr="00136DE2">
        <w:rPr>
          <w:sz w:val="28"/>
          <w:szCs w:val="28"/>
          <w:lang w:eastAsia="x-none" w:bidi="ml-IN"/>
        </w:rPr>
        <w:t xml:space="preserve">There are </w:t>
      </w:r>
      <w:r>
        <w:rPr>
          <w:sz w:val="28"/>
          <w:szCs w:val="28"/>
          <w:lang w:eastAsia="x-none" w:bidi="ml-IN"/>
        </w:rPr>
        <w:t xml:space="preserve">many instances that a number (2) is indicated in the Vedic texts. </w:t>
      </w:r>
      <w:r w:rsidR="00EF5AF4">
        <w:rPr>
          <w:sz w:val="28"/>
          <w:szCs w:val="28"/>
          <w:lang w:eastAsia="x-none" w:bidi="ml-IN"/>
        </w:rPr>
        <w:br/>
      </w:r>
      <w:r>
        <w:rPr>
          <w:sz w:val="28"/>
          <w:szCs w:val="28"/>
          <w:lang w:eastAsia="x-none" w:bidi="ml-IN"/>
        </w:rPr>
        <w:t xml:space="preserve">This is not plutam; the indicator (2) means that the Vowel sound is extended </w:t>
      </w:r>
      <w:r w:rsidR="00EF5AF4">
        <w:rPr>
          <w:sz w:val="28"/>
          <w:szCs w:val="28"/>
          <w:lang w:eastAsia="x-none" w:bidi="ml-IN"/>
        </w:rPr>
        <w:br/>
      </w:r>
      <w:r>
        <w:rPr>
          <w:sz w:val="28"/>
          <w:szCs w:val="28"/>
          <w:lang w:eastAsia="x-none" w:bidi="ml-IN"/>
        </w:rPr>
        <w:t>to 2 in addition to the Halant letter uttered first.</w:t>
      </w:r>
    </w:p>
    <w:p w14:paraId="4E7E9884" w14:textId="77777777" w:rsidR="00136DE2" w:rsidRPr="00136DE2" w:rsidRDefault="00136DE2" w:rsidP="00136DE2">
      <w:pPr>
        <w:rPr>
          <w:sz w:val="28"/>
          <w:szCs w:val="28"/>
          <w:lang w:eastAsia="x-none" w:bidi="ml-IN"/>
        </w:rPr>
      </w:pPr>
      <w:r>
        <w:rPr>
          <w:sz w:val="28"/>
          <w:szCs w:val="28"/>
          <w:lang w:eastAsia="x-none" w:bidi="ml-IN"/>
        </w:rPr>
        <w:t xml:space="preserve">These shall not be mistaken as Plutam by Veda learners. When Plutam is recited, </w:t>
      </w:r>
    </w:p>
    <w:p w14:paraId="69ADDC6A" w14:textId="77777777" w:rsidR="00810E16" w:rsidRDefault="00810E16" w:rsidP="00810E16">
      <w:pPr>
        <w:pStyle w:val="Heading3"/>
        <w:numPr>
          <w:ilvl w:val="0"/>
          <w:numId w:val="0"/>
        </w:numPr>
        <w:ind w:left="990"/>
        <w:rPr>
          <w:lang w:val="en-US"/>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9"/>
        <w:gridCol w:w="4523"/>
      </w:tblGrid>
      <w:tr w:rsidR="00810E16" w14:paraId="7D0F8279" w14:textId="77777777" w:rsidTr="00B4499D">
        <w:tc>
          <w:tcPr>
            <w:tcW w:w="5625" w:type="dxa"/>
            <w:shd w:val="clear" w:color="auto" w:fill="auto"/>
          </w:tcPr>
          <w:p w14:paraId="4DEDADE4" w14:textId="77777777" w:rsidR="00255F1A" w:rsidRPr="00B4499D" w:rsidRDefault="00255F1A" w:rsidP="00255F1A">
            <w:pPr>
              <w:rPr>
                <w:rFonts w:ascii="BRH Devanagari Extra" w:hAnsi="BRH Devanagari Extra" w:cs="BRH Devanagari Extra"/>
                <w:sz w:val="40"/>
                <w:szCs w:val="32"/>
                <w:lang w:val="en-IN" w:eastAsia="en-IN"/>
              </w:rPr>
            </w:pPr>
            <w:r w:rsidRPr="00B4499D">
              <w:rPr>
                <w:rFonts w:cs="Arial"/>
                <w:b/>
                <w:bCs/>
                <w:sz w:val="28"/>
                <w:szCs w:val="28"/>
                <w:lang w:val="en-IN" w:eastAsia="en-IN"/>
              </w:rPr>
              <w:t>Bruguvalli – Section 3.3</w:t>
            </w:r>
          </w:p>
          <w:p w14:paraId="3234E66F" w14:textId="77777777" w:rsidR="00810E16" w:rsidRPr="00B4499D" w:rsidRDefault="00255F1A" w:rsidP="00255F1A">
            <w:pPr>
              <w:rPr>
                <w:rFonts w:ascii="BRH Devanagari Extra" w:hAnsi="BRH Devanagari Extra" w:cs="BRH Devanagari Extra"/>
                <w:sz w:val="40"/>
                <w:szCs w:val="32"/>
                <w:lang w:val="en-IN" w:eastAsia="en-IN"/>
              </w:rPr>
            </w:pPr>
            <w:r w:rsidRPr="00B4499D">
              <w:rPr>
                <w:rFonts w:ascii="BRH Devanagari Extra" w:hAnsi="BRH Devanagari Extra" w:cs="BRH Devanagari Extra"/>
                <w:sz w:val="40"/>
                <w:szCs w:val="32"/>
                <w:lang w:val="en-IN" w:eastAsia="en-IN"/>
              </w:rPr>
              <w:t>A</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WûqÉ³ÉÉ</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SÉå</w:t>
            </w:r>
            <w:r w:rsidRPr="00B4499D">
              <w:rPr>
                <w:rFonts w:cs="Arial"/>
                <w:b/>
                <w:bCs/>
                <w:sz w:val="32"/>
                <w:szCs w:val="32"/>
                <w:lang w:val="en-IN" w:eastAsia="en-IN"/>
              </w:rPr>
              <w:t>(2)</w:t>
            </w:r>
            <w:r w:rsidRPr="00B4499D">
              <w:rPr>
                <w:rFonts w:ascii="BRH Devanagari Extra" w:hAnsi="BRH Devanagari Extra" w:cs="BRH Devanagari Extra"/>
                <w:sz w:val="40"/>
                <w:szCs w:val="32"/>
                <w:lang w:val="en-IN" w:eastAsia="en-IN"/>
              </w:rPr>
              <w:t>ÅWûqÉ³ÉÉ</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SÉå</w:t>
            </w:r>
            <w:r w:rsidRPr="00B4499D">
              <w:rPr>
                <w:rFonts w:cs="Arial"/>
                <w:b/>
                <w:bCs/>
                <w:sz w:val="32"/>
                <w:szCs w:val="32"/>
                <w:lang w:val="en-IN" w:eastAsia="en-IN"/>
              </w:rPr>
              <w:t xml:space="preserve">(2) </w:t>
            </w:r>
            <w:r w:rsidRPr="00B4499D">
              <w:rPr>
                <w:rFonts w:ascii="BRH Devanagari Extra" w:hAnsi="BRH Devanagari Extra" w:cs="BRH Devanagari Extra"/>
                <w:sz w:val="40"/>
                <w:szCs w:val="32"/>
                <w:lang w:val="en-IN" w:eastAsia="en-IN"/>
              </w:rPr>
              <w:t>ÅWûqÉ³ÉÉ</w:t>
            </w:r>
            <w:r w:rsidRPr="00B4499D">
              <w:rPr>
                <w:rFonts w:ascii="BRH Malayalam Extra" w:hAnsi="BRH Malayalam Extra" w:cs="BRH Devanagari Extra"/>
                <w:sz w:val="32"/>
                <w:szCs w:val="32"/>
                <w:lang w:val="en-IN" w:eastAsia="en-IN"/>
              </w:rPr>
              <w:t>–</w:t>
            </w:r>
            <w:r w:rsidRPr="00B4499D">
              <w:rPr>
                <w:rFonts w:ascii="BRH Devanagari Extra" w:hAnsi="BRH Devanagari Extra" w:cs="BRH Devanagari Extra"/>
                <w:sz w:val="40"/>
                <w:szCs w:val="32"/>
                <w:lang w:val="en-IN" w:eastAsia="en-IN"/>
              </w:rPr>
              <w:t>SÈ |</w:t>
            </w:r>
          </w:p>
          <w:p w14:paraId="32790BAA" w14:textId="77777777" w:rsidR="00255F1A" w:rsidRPr="00B4499D" w:rsidRDefault="00255F1A" w:rsidP="00255F1A">
            <w:pPr>
              <w:rPr>
                <w:rFonts w:ascii="Latha" w:hAnsi="Latha" w:cs="Latha"/>
                <w:b/>
                <w:bCs/>
                <w:sz w:val="32"/>
                <w:szCs w:val="32"/>
                <w:lang w:bidi="ta-IN"/>
              </w:rPr>
            </w:pPr>
            <w:r w:rsidRPr="00B4499D">
              <w:rPr>
                <w:rFonts w:ascii="Latha" w:hAnsi="Latha" w:cs="Latha"/>
                <w:sz w:val="28"/>
                <w:szCs w:val="28"/>
                <w:cs/>
                <w:lang w:bidi="ta-IN"/>
              </w:rPr>
              <w:t>அ</w:t>
            </w:r>
            <w:r w:rsidRPr="00B4499D">
              <w:rPr>
                <w:rFonts w:ascii="BRH Tamil Tab Extra" w:hAnsi="BRH Tamil Tab Extra" w:cs="Latha"/>
                <w:b/>
                <w:sz w:val="32"/>
                <w:szCs w:val="28"/>
              </w:rPr>
              <w:t>…</w:t>
            </w:r>
            <w:r w:rsidRPr="00B4499D">
              <w:rPr>
                <w:rFonts w:ascii="Latha" w:hAnsi="Latha" w:cs="Latha"/>
                <w:sz w:val="28"/>
                <w:szCs w:val="28"/>
                <w:cs/>
                <w:lang w:bidi="ta-IN"/>
              </w:rPr>
              <w:t>ஹமன்னா</w:t>
            </w:r>
            <w:r w:rsidRPr="00B4499D">
              <w:rPr>
                <w:rFonts w:ascii="BRH Tamil Tab Extra" w:hAnsi="BRH Tamil Tab Extra" w:cs="Latha"/>
                <w:b/>
                <w:sz w:val="32"/>
                <w:szCs w:val="28"/>
              </w:rPr>
              <w:t>…</w:t>
            </w:r>
            <w:r w:rsidRPr="00B4499D">
              <w:rPr>
                <w:rFonts w:ascii="Latha" w:hAnsi="Latha" w:cs="Latha"/>
                <w:sz w:val="28"/>
                <w:szCs w:val="28"/>
                <w:cs/>
                <w:lang w:bidi="ta-IN"/>
              </w:rPr>
              <w:t>தோ</w:t>
            </w:r>
            <w:r w:rsidRPr="00B4499D">
              <w:rPr>
                <w:rFonts w:ascii="Latha" w:hAnsi="Latha" w:cs="Latha"/>
                <w:b/>
                <w:bCs/>
                <w:position w:val="-12"/>
                <w:sz w:val="28"/>
                <w:szCs w:val="28"/>
                <w:cs/>
                <w:lang w:bidi="ta-IN"/>
              </w:rPr>
              <w:t>3</w:t>
            </w:r>
            <w:r w:rsidRPr="00B4499D">
              <w:rPr>
                <w:rFonts w:ascii="Latha" w:hAnsi="Latha" w:cs="Latha"/>
                <w:b/>
                <w:bCs/>
                <w:sz w:val="32"/>
                <w:szCs w:val="32"/>
                <w:lang w:bidi="ta-IN"/>
              </w:rPr>
              <w:t>(</w:t>
            </w:r>
            <w:r w:rsidRPr="00B4499D">
              <w:rPr>
                <w:rFonts w:ascii="Latha" w:hAnsi="Latha" w:cs="Latha"/>
                <w:b/>
                <w:bCs/>
                <w:sz w:val="32"/>
                <w:szCs w:val="32"/>
                <w:cs/>
                <w:lang w:bidi="ta-IN"/>
              </w:rPr>
              <w:t>2</w:t>
            </w:r>
            <w:r w:rsidRPr="00B4499D">
              <w:rPr>
                <w:rFonts w:ascii="Latha" w:hAnsi="Latha" w:cs="Latha"/>
                <w:b/>
                <w:bCs/>
                <w:sz w:val="32"/>
                <w:szCs w:val="32"/>
                <w:lang w:bidi="ta-IN"/>
              </w:rPr>
              <w:t>)</w:t>
            </w:r>
            <w:r w:rsidRPr="00B4499D">
              <w:rPr>
                <w:rFonts w:ascii="Latha" w:hAnsi="Latha" w:cs="Latha"/>
                <w:sz w:val="28"/>
                <w:szCs w:val="28"/>
              </w:rPr>
              <w:t xml:space="preserve"> </w:t>
            </w:r>
            <w:r w:rsidRPr="00B4499D">
              <w:rPr>
                <w:rFonts w:ascii="BRH Devanagari Extra" w:hAnsi="BRH Devanagari Extra" w:cs="Latha"/>
                <w:b/>
                <w:sz w:val="36"/>
                <w:szCs w:val="28"/>
              </w:rPr>
              <w:t>Å</w:t>
            </w:r>
            <w:r w:rsidRPr="00B4499D">
              <w:rPr>
                <w:rFonts w:ascii="Latha" w:hAnsi="Latha" w:cs="Latha"/>
                <w:sz w:val="28"/>
                <w:szCs w:val="28"/>
                <w:cs/>
                <w:lang w:bidi="ta-IN"/>
              </w:rPr>
              <w:t>ஹமன்னா</w:t>
            </w:r>
            <w:r w:rsidRPr="00B4499D">
              <w:rPr>
                <w:rFonts w:ascii="BRH Tamil Tab Extra" w:hAnsi="BRH Tamil Tab Extra" w:cs="Latha"/>
                <w:b/>
                <w:sz w:val="32"/>
                <w:szCs w:val="28"/>
              </w:rPr>
              <w:t>…</w:t>
            </w:r>
            <w:r w:rsidRPr="00B4499D">
              <w:rPr>
                <w:rFonts w:ascii="Latha" w:hAnsi="Latha" w:cs="Latha"/>
                <w:sz w:val="28"/>
                <w:szCs w:val="28"/>
                <w:cs/>
                <w:lang w:bidi="ta-IN"/>
              </w:rPr>
              <w:t>தோ</w:t>
            </w:r>
            <w:r w:rsidRPr="00B4499D">
              <w:rPr>
                <w:rFonts w:ascii="Latha" w:hAnsi="Latha" w:cs="Latha"/>
                <w:b/>
                <w:bCs/>
                <w:position w:val="-12"/>
                <w:sz w:val="28"/>
                <w:szCs w:val="28"/>
                <w:cs/>
                <w:lang w:bidi="ta-IN"/>
              </w:rPr>
              <w:t>3</w:t>
            </w:r>
            <w:r w:rsidRPr="00B4499D">
              <w:rPr>
                <w:rFonts w:ascii="Latha" w:hAnsi="Latha" w:cs="Latha"/>
                <w:b/>
                <w:bCs/>
                <w:sz w:val="32"/>
                <w:szCs w:val="32"/>
                <w:lang w:bidi="ta-IN"/>
              </w:rPr>
              <w:t>(</w:t>
            </w:r>
            <w:r w:rsidRPr="00B4499D">
              <w:rPr>
                <w:rFonts w:ascii="Latha" w:hAnsi="Latha" w:cs="Latha"/>
                <w:b/>
                <w:bCs/>
                <w:sz w:val="32"/>
                <w:szCs w:val="32"/>
                <w:cs/>
                <w:lang w:bidi="ta-IN"/>
              </w:rPr>
              <w:t>2</w:t>
            </w:r>
            <w:r w:rsidRPr="00B4499D">
              <w:rPr>
                <w:rFonts w:ascii="Latha" w:hAnsi="Latha" w:cs="Latha"/>
                <w:b/>
                <w:bCs/>
                <w:sz w:val="32"/>
                <w:szCs w:val="32"/>
                <w:lang w:bidi="ta-IN"/>
              </w:rPr>
              <w:t>)</w:t>
            </w:r>
          </w:p>
          <w:p w14:paraId="68C13C57" w14:textId="77777777" w:rsidR="00255F1A" w:rsidRPr="00255F1A" w:rsidRDefault="00255F1A" w:rsidP="00B4499D">
            <w:r w:rsidRPr="00B4499D">
              <w:rPr>
                <w:rFonts w:ascii="BRH Malayalam Extra" w:hAnsi="BRH Malayalam Extra" w:cs="BRH Malayalam Extra"/>
                <w:sz w:val="40"/>
                <w:szCs w:val="40"/>
              </w:rPr>
              <w:t>A</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tiËx</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¥bx„</w:t>
            </w:r>
            <w:r w:rsidRPr="00B4499D">
              <w:rPr>
                <w:rFonts w:ascii="BRH Malayalam Extra" w:hAnsi="BRH Malayalam Extra" w:cs="BRH Malayalam Extra"/>
                <w:b/>
                <w:bCs/>
                <w:sz w:val="40"/>
                <w:szCs w:val="40"/>
              </w:rPr>
              <w:t>(</w:t>
            </w:r>
            <w:r w:rsidRPr="00B4499D">
              <w:rPr>
                <w:rFonts w:cs="Arial"/>
                <w:b/>
                <w:bCs/>
                <w:sz w:val="32"/>
                <w:szCs w:val="32"/>
              </w:rPr>
              <w:t>2</w:t>
            </w:r>
            <w:r w:rsidRPr="00B4499D">
              <w:rPr>
                <w:rFonts w:ascii="BRH Malayalam Extra" w:hAnsi="BRH Malayalam Extra" w:cs="BRH Malayalam Extra"/>
                <w:sz w:val="34"/>
                <w:szCs w:val="40"/>
              </w:rPr>
              <w:t>–</w:t>
            </w:r>
            <w:r w:rsidRPr="00B4499D">
              <w:rPr>
                <w:rFonts w:ascii="BRH Malayalam Extra" w:hAnsi="BRH Malayalam Extra" w:cs="BRH Malayalam Extra"/>
                <w:b/>
                <w:bCs/>
                <w:sz w:val="40"/>
                <w:szCs w:val="40"/>
              </w:rPr>
              <w:t>)</w:t>
            </w:r>
            <w:r w:rsidRPr="00B4499D">
              <w:rPr>
                <w:rFonts w:ascii="BRH Malayalam Extra" w:hAnsi="BRH Malayalam Extra" w:cs="BRH Malayalam Extra"/>
                <w:sz w:val="40"/>
                <w:szCs w:val="40"/>
              </w:rPr>
              <w:t xml:space="preserve"> tiËx</w:t>
            </w:r>
            <w:r w:rsidRPr="00B4499D">
              <w:rPr>
                <w:rFonts w:ascii="BRH Malayalam Extra" w:hAnsi="BRH Malayalam Extra" w:cs="BRH Malayalam Extra"/>
                <w:sz w:val="34"/>
                <w:szCs w:val="40"/>
              </w:rPr>
              <w:t>–</w:t>
            </w:r>
            <w:r w:rsidRPr="00B4499D">
              <w:rPr>
                <w:rFonts w:ascii="BRH Malayalam Extra" w:hAnsi="BRH Malayalam Extra" w:cs="BRH Malayalam Extra"/>
                <w:sz w:val="40"/>
                <w:szCs w:val="40"/>
              </w:rPr>
              <w:t>¥bx„</w:t>
            </w:r>
            <w:r w:rsidRPr="00B4499D">
              <w:rPr>
                <w:rFonts w:ascii="BRH Malayalam Extra" w:hAnsi="BRH Malayalam Extra" w:cs="BRH Malayalam Extra"/>
                <w:b/>
                <w:bCs/>
                <w:sz w:val="40"/>
                <w:szCs w:val="40"/>
              </w:rPr>
              <w:t>(</w:t>
            </w:r>
            <w:r w:rsidRPr="00B4499D">
              <w:rPr>
                <w:rFonts w:cs="Arial"/>
                <w:b/>
                <w:bCs/>
                <w:sz w:val="32"/>
                <w:szCs w:val="32"/>
              </w:rPr>
              <w:t>2</w:t>
            </w:r>
            <w:r w:rsidRPr="00B4499D">
              <w:rPr>
                <w:rFonts w:ascii="BRH Malayalam Extra" w:hAnsi="BRH Malayalam Extra" w:cs="BRH Malayalam Extra"/>
                <w:sz w:val="34"/>
                <w:szCs w:val="40"/>
              </w:rPr>
              <w:t>–</w:t>
            </w:r>
            <w:r w:rsidRPr="00B4499D">
              <w:rPr>
                <w:rFonts w:cs="Arial"/>
                <w:b/>
                <w:bCs/>
                <w:sz w:val="32"/>
                <w:szCs w:val="32"/>
              </w:rPr>
              <w:t>)</w:t>
            </w:r>
          </w:p>
        </w:tc>
        <w:tc>
          <w:tcPr>
            <w:tcW w:w="4653" w:type="dxa"/>
            <w:shd w:val="clear" w:color="auto" w:fill="auto"/>
          </w:tcPr>
          <w:p w14:paraId="5834CFAA" w14:textId="77777777" w:rsidR="00810E16" w:rsidRPr="00B4499D" w:rsidRDefault="00136DE2" w:rsidP="00B4499D">
            <w:pPr>
              <w:rPr>
                <w:sz w:val="28"/>
                <w:szCs w:val="28"/>
              </w:rPr>
            </w:pPr>
            <w:r w:rsidRPr="00B4499D">
              <w:rPr>
                <w:sz w:val="28"/>
                <w:szCs w:val="28"/>
              </w:rPr>
              <w:t xml:space="preserve">Here dO has d – half maatra and O remaining one and a half maatra. It is the O sould that is extended to 2 as per vedic recital rule for the beauty of the sound effect. </w:t>
            </w:r>
          </w:p>
        </w:tc>
      </w:tr>
      <w:tr w:rsidR="00810E16" w14:paraId="6E5C0C0F" w14:textId="77777777" w:rsidTr="00B4499D">
        <w:tc>
          <w:tcPr>
            <w:tcW w:w="5625" w:type="dxa"/>
            <w:shd w:val="clear" w:color="auto" w:fill="auto"/>
          </w:tcPr>
          <w:p w14:paraId="570D545E" w14:textId="77777777" w:rsidR="00810E16" w:rsidRPr="00B4499D" w:rsidRDefault="00650650" w:rsidP="00255F1A">
            <w:pPr>
              <w:rPr>
                <w:b/>
                <w:bCs/>
                <w:sz w:val="28"/>
                <w:szCs w:val="28"/>
              </w:rPr>
            </w:pPr>
            <w:r w:rsidRPr="00B4499D">
              <w:rPr>
                <w:b/>
                <w:bCs/>
                <w:sz w:val="28"/>
                <w:szCs w:val="28"/>
              </w:rPr>
              <w:t>TA 1.12.2 AruNa Prasnam</w:t>
            </w:r>
          </w:p>
          <w:p w14:paraId="356A7018" w14:textId="77777777" w:rsidR="00650650" w:rsidRPr="00B4499D" w:rsidRDefault="00650650" w:rsidP="00255F1A">
            <w:pPr>
              <w:rPr>
                <w:rFonts w:ascii="BRH Devanagari Extra" w:hAnsi="BRH Devanagari Extra" w:cs="BRH Devanagari Extra"/>
                <w:sz w:val="40"/>
                <w:szCs w:val="32"/>
              </w:rPr>
            </w:pPr>
            <w:r w:rsidRPr="00B4499D">
              <w:rPr>
                <w:rFonts w:ascii="BRH Devanagari Extra" w:hAnsi="BRH Devanagari Extra" w:cs="BRH Devanagari Extra"/>
                <w:sz w:val="40"/>
                <w:szCs w:val="32"/>
              </w:rPr>
              <w:t>ÌlÉ</w:t>
            </w:r>
            <w:r w:rsidRPr="00B4499D">
              <w:rPr>
                <w:rFonts w:ascii="BRH Malayalam Extra" w:hAnsi="BRH Malayalam Extra" w:cs="BRH Devanagari Extra"/>
                <w:sz w:val="32"/>
                <w:szCs w:val="32"/>
              </w:rPr>
              <w:t>–</w:t>
            </w:r>
            <w:r w:rsidRPr="00B4499D">
              <w:rPr>
                <w:rFonts w:ascii="BRH Devanagari Extra" w:hAnsi="BRH Devanagari Extra" w:cs="BRH Devanagari Extra"/>
                <w:sz w:val="40"/>
                <w:szCs w:val="32"/>
              </w:rPr>
              <w:t>kÉ</w:t>
            </w:r>
            <w:r w:rsidRPr="00B4499D">
              <w:rPr>
                <w:rFonts w:ascii="BRH Malayalam Extra" w:hAnsi="BRH Malayalam Extra" w:cs="BRH Devanagari Extra"/>
                <w:sz w:val="32"/>
                <w:szCs w:val="32"/>
              </w:rPr>
              <w:t>–</w:t>
            </w:r>
            <w:r w:rsidRPr="00B4499D">
              <w:rPr>
                <w:rFonts w:ascii="BRH Devanagari Extra" w:hAnsi="BRH Devanagari Extra" w:cs="BRH Devanagari Extra"/>
                <w:sz w:val="40"/>
                <w:szCs w:val="32"/>
              </w:rPr>
              <w:t>luÉåuÉ</w:t>
            </w:r>
            <w:r w:rsidRPr="00B4499D">
              <w:rPr>
                <w:rFonts w:ascii="BRH Malayalam Extra" w:hAnsi="BRH Malayalam Extra" w:cs="BRH Devanagari Extra"/>
                <w:sz w:val="32"/>
                <w:szCs w:val="32"/>
              </w:rPr>
              <w:t>–</w:t>
            </w:r>
            <w:r w:rsidRPr="00B4499D">
              <w:rPr>
                <w:rFonts w:ascii="BRH Devanagari Extra" w:hAnsi="BRH Devanagari Extra" w:cs="BRH Devanagari Extra"/>
                <w:sz w:val="40"/>
                <w:szCs w:val="32"/>
              </w:rPr>
              <w:t xml:space="preserve"> iÉÉÆ</w:t>
            </w:r>
            <w:r w:rsidRPr="00B4499D">
              <w:rPr>
                <w:rFonts w:cs="Arial"/>
                <w:sz w:val="32"/>
                <w:szCs w:val="32"/>
              </w:rPr>
              <w:t>(</w:t>
            </w:r>
            <w:r w:rsidRPr="00B4499D">
              <w:rPr>
                <w:rFonts w:cs="Arial"/>
                <w:b/>
                <w:sz w:val="32"/>
                <w:szCs w:val="32"/>
              </w:rPr>
              <w:t>2</w:t>
            </w:r>
            <w:r w:rsidRPr="00B4499D">
              <w:rPr>
                <w:rFonts w:cs="Arial"/>
                <w:sz w:val="32"/>
                <w:szCs w:val="32"/>
              </w:rPr>
              <w:t>)</w:t>
            </w:r>
            <w:r w:rsidRPr="00B4499D">
              <w:rPr>
                <w:rFonts w:ascii="BRH Devanagari Extra" w:hAnsi="BRH Devanagari Extra" w:cs="BRH Devanagari Extra"/>
                <w:sz w:val="40"/>
                <w:szCs w:val="32"/>
              </w:rPr>
              <w:t xml:space="preserve"> CþÍqÉ ||</w:t>
            </w:r>
          </w:p>
          <w:p w14:paraId="4F5B094E" w14:textId="77777777" w:rsidR="008E4084" w:rsidRPr="00B4499D" w:rsidRDefault="008E4084" w:rsidP="00255F1A">
            <w:pPr>
              <w:rPr>
                <w:rFonts w:ascii="Latha" w:hAnsi="Latha" w:cs="Latha"/>
                <w:sz w:val="28"/>
                <w:szCs w:val="28"/>
              </w:rPr>
            </w:pPr>
            <w:r w:rsidRPr="00B4499D">
              <w:rPr>
                <w:rFonts w:ascii="Latha" w:hAnsi="Latha" w:cs="Latha"/>
                <w:sz w:val="28"/>
                <w:szCs w:val="28"/>
                <w:cs/>
                <w:lang w:bidi="ta-IN"/>
              </w:rPr>
              <w:t>நி</w:t>
            </w:r>
            <w:r w:rsidRPr="00B4499D">
              <w:rPr>
                <w:rFonts w:ascii="BRH Tamil Tab Extra" w:hAnsi="BRH Tamil Tab Extra" w:cs="Latha"/>
                <w:b/>
                <w:sz w:val="32"/>
                <w:szCs w:val="28"/>
              </w:rPr>
              <w:t>…</w:t>
            </w:r>
            <w:r w:rsidRPr="00B4499D">
              <w:rPr>
                <w:rFonts w:ascii="Latha" w:hAnsi="Latha" w:cs="Latha"/>
                <w:sz w:val="28"/>
                <w:szCs w:val="28"/>
                <w:cs/>
                <w:lang w:bidi="ta-IN"/>
              </w:rPr>
              <w:t>த</w:t>
            </w:r>
            <w:r w:rsidRPr="00B4499D">
              <w:rPr>
                <w:rFonts w:ascii="BRH Tamil Tab Extra" w:hAnsi="BRH Tamil Tab Extra" w:cs="Latha"/>
                <w:b/>
                <w:sz w:val="32"/>
                <w:szCs w:val="28"/>
              </w:rPr>
              <w:t>…</w:t>
            </w:r>
            <w:r w:rsidRPr="00B4499D">
              <w:rPr>
                <w:rFonts w:ascii="Latha" w:hAnsi="Latha" w:cs="Latha"/>
                <w:b/>
                <w:bCs/>
                <w:position w:val="-12"/>
                <w:sz w:val="28"/>
                <w:szCs w:val="28"/>
                <w:cs/>
                <w:lang w:bidi="ta-IN"/>
              </w:rPr>
              <w:t>4</w:t>
            </w:r>
            <w:r w:rsidRPr="00B4499D">
              <w:rPr>
                <w:rFonts w:ascii="Latha" w:hAnsi="Latha" w:cs="Latha"/>
                <w:sz w:val="28"/>
                <w:szCs w:val="28"/>
                <w:cs/>
                <w:lang w:bidi="ta-IN"/>
              </w:rPr>
              <w:t>ன்வேவ</w:t>
            </w:r>
            <w:r w:rsidRPr="00B4499D">
              <w:rPr>
                <w:rFonts w:ascii="BRH Tamil Tab Extra" w:hAnsi="BRH Tamil Tab Extra" w:cs="Latha"/>
                <w:b/>
                <w:sz w:val="32"/>
                <w:szCs w:val="28"/>
              </w:rPr>
              <w:t>…</w:t>
            </w:r>
            <w:r w:rsidRPr="00B4499D">
              <w:rPr>
                <w:rFonts w:ascii="Latha" w:hAnsi="Latha" w:cs="Latha"/>
                <w:sz w:val="28"/>
                <w:szCs w:val="28"/>
              </w:rPr>
              <w:t xml:space="preserve"> </w:t>
            </w:r>
            <w:r w:rsidRPr="00B4499D">
              <w:rPr>
                <w:rFonts w:ascii="Latha" w:hAnsi="Latha" w:cs="Latha"/>
                <w:sz w:val="28"/>
                <w:szCs w:val="28"/>
                <w:cs/>
                <w:lang w:bidi="ta-IN"/>
              </w:rPr>
              <w:t>தா</w:t>
            </w:r>
            <w:r w:rsidRPr="00B4499D">
              <w:rPr>
                <w:rFonts w:ascii="Latha" w:hAnsi="Latha" w:cs="Latha"/>
                <w:b/>
                <w:bCs/>
                <w:sz w:val="32"/>
                <w:szCs w:val="32"/>
                <w:lang w:bidi="ta-IN"/>
              </w:rPr>
              <w:t>(</w:t>
            </w:r>
            <w:r w:rsidRPr="00B4499D">
              <w:rPr>
                <w:rFonts w:ascii="Latha" w:hAnsi="Latha" w:cs="Latha"/>
                <w:b/>
                <w:bCs/>
                <w:sz w:val="32"/>
                <w:szCs w:val="32"/>
                <w:cs/>
                <w:lang w:bidi="ta-IN"/>
              </w:rPr>
              <w:t>2</w:t>
            </w:r>
            <w:r w:rsidRPr="00B4499D">
              <w:rPr>
                <w:rFonts w:ascii="Latha" w:hAnsi="Latha" w:cs="Latha"/>
                <w:b/>
                <w:bCs/>
                <w:sz w:val="32"/>
                <w:szCs w:val="32"/>
                <w:lang w:bidi="ta-IN"/>
              </w:rPr>
              <w:t>)</w:t>
            </w:r>
            <w:r w:rsidRPr="00B4499D">
              <w:rPr>
                <w:rFonts w:ascii="Latha" w:hAnsi="Latha" w:cs="Latha"/>
                <w:sz w:val="28"/>
                <w:szCs w:val="28"/>
                <w:cs/>
                <w:lang w:bidi="ta-IN"/>
              </w:rPr>
              <w:t>ம்</w:t>
            </w:r>
            <w:r w:rsidRPr="00B4499D">
              <w:rPr>
                <w:rFonts w:ascii="Latha" w:hAnsi="Latha" w:cs="Latha"/>
                <w:sz w:val="28"/>
                <w:szCs w:val="28"/>
              </w:rPr>
              <w:t xml:space="preserve"> </w:t>
            </w:r>
            <w:r w:rsidRPr="00B4499D">
              <w:rPr>
                <w:rFonts w:ascii="Latha" w:hAnsi="Latha" w:cs="Latha"/>
                <w:sz w:val="28"/>
                <w:szCs w:val="28"/>
                <w:cs/>
                <w:lang w:bidi="ta-IN"/>
              </w:rPr>
              <w:t>இ</w:t>
            </w:r>
            <w:r w:rsidRPr="00B4499D">
              <w:rPr>
                <w:rFonts w:ascii="BRH Tamil Tab Extra" w:hAnsi="BRH Tamil Tab Extra" w:cs="Latha"/>
                <w:b/>
                <w:sz w:val="36"/>
                <w:szCs w:val="28"/>
              </w:rPr>
              <w:t>†</w:t>
            </w:r>
            <w:r w:rsidRPr="00B4499D">
              <w:rPr>
                <w:rFonts w:ascii="Latha" w:hAnsi="Latha" w:cs="Latha"/>
                <w:sz w:val="28"/>
                <w:szCs w:val="28"/>
                <w:cs/>
                <w:lang w:bidi="ta-IN"/>
              </w:rPr>
              <w:t xml:space="preserve">மி </w:t>
            </w:r>
            <w:r w:rsidRPr="00B4499D">
              <w:rPr>
                <w:rFonts w:ascii="Latha" w:hAnsi="Latha" w:cs="Latha"/>
                <w:sz w:val="28"/>
                <w:szCs w:val="28"/>
              </w:rPr>
              <w:t>||</w:t>
            </w:r>
          </w:p>
          <w:p w14:paraId="7280E533" w14:textId="77777777" w:rsidR="008E4084" w:rsidRDefault="008E4084" w:rsidP="00B4499D">
            <w:r w:rsidRPr="00B4499D">
              <w:rPr>
                <w:rFonts w:ascii="BRH Malayalam Extra" w:hAnsi="BRH Malayalam Extra" w:cs="BRH Malayalam Extra"/>
                <w:color w:val="000000"/>
                <w:sz w:val="40"/>
                <w:szCs w:val="40"/>
              </w:rPr>
              <w:t>dy</w:t>
            </w:r>
            <w:r w:rsidRPr="00B4499D">
              <w:rPr>
                <w:rFonts w:ascii="BRH Malayalam Extra" w:hAnsi="BRH Malayalam Extra" w:cs="BRH Malayalam Extra"/>
                <w:color w:val="000000"/>
                <w:sz w:val="34"/>
                <w:szCs w:val="40"/>
              </w:rPr>
              <w:t>–</w:t>
            </w:r>
            <w:r w:rsidRPr="00B4499D">
              <w:rPr>
                <w:rFonts w:ascii="BRH Malayalam Extra" w:hAnsi="BRH Malayalam Extra" w:cs="BRH Malayalam Extra"/>
                <w:color w:val="000000"/>
                <w:sz w:val="40"/>
                <w:szCs w:val="40"/>
              </w:rPr>
              <w:t>c</w:t>
            </w:r>
            <w:r w:rsidRPr="00B4499D">
              <w:rPr>
                <w:rFonts w:ascii="BRH Malayalam Extra" w:hAnsi="BRH Malayalam Extra" w:cs="BRH Malayalam Extra"/>
                <w:color w:val="000000"/>
                <w:sz w:val="34"/>
                <w:szCs w:val="40"/>
              </w:rPr>
              <w:t>–</w:t>
            </w:r>
            <w:r w:rsidRPr="00B4499D">
              <w:rPr>
                <w:rFonts w:ascii="BRH Malayalam Extra" w:hAnsi="BRH Malayalam Extra" w:cs="BRH Malayalam Extra"/>
                <w:color w:val="000000"/>
                <w:sz w:val="40"/>
                <w:szCs w:val="40"/>
              </w:rPr>
              <w:t>¥dûp</w:t>
            </w:r>
            <w:r w:rsidRPr="00B4499D">
              <w:rPr>
                <w:rFonts w:ascii="BRH Malayalam Extra" w:hAnsi="BRH Malayalam Extra" w:cs="BRH Malayalam Extra"/>
                <w:color w:val="000000"/>
                <w:sz w:val="34"/>
                <w:szCs w:val="40"/>
              </w:rPr>
              <w:t>–</w:t>
            </w:r>
            <w:r w:rsidRPr="00B4499D">
              <w:rPr>
                <w:rFonts w:ascii="BRH Malayalam Extra" w:hAnsi="BRH Malayalam Extra" w:cs="BRH Malayalam Extra"/>
                <w:color w:val="000000"/>
                <w:sz w:val="40"/>
                <w:szCs w:val="40"/>
              </w:rPr>
              <w:t xml:space="preserve"> ZxI</w:t>
            </w:r>
            <w:r w:rsidRPr="00B4499D">
              <w:rPr>
                <w:rFonts w:ascii="BRH Devanagari Extra" w:hAnsi="BRH Devanagari Extra" w:cs="BRH Devanagari Extra"/>
                <w:sz w:val="32"/>
                <w:szCs w:val="32"/>
              </w:rPr>
              <w:t>Æ</w:t>
            </w:r>
            <w:r w:rsidRPr="00B4499D">
              <w:rPr>
                <w:rFonts w:ascii="BRH Malayalam Extra" w:hAnsi="BRH Malayalam Extra" w:cs="BRH Malayalam Extra"/>
                <w:color w:val="000000"/>
                <w:sz w:val="40"/>
                <w:szCs w:val="40"/>
              </w:rPr>
              <w:t>(</w:t>
            </w:r>
            <w:r w:rsidRPr="00B4499D">
              <w:rPr>
                <w:rFonts w:cs="Arial"/>
                <w:b/>
                <w:bCs/>
                <w:color w:val="000000"/>
                <w:sz w:val="32"/>
                <w:szCs w:val="32"/>
              </w:rPr>
              <w:t>2</w:t>
            </w:r>
            <w:r w:rsidRPr="00B4499D">
              <w:rPr>
                <w:rFonts w:ascii="BRH Malayalam Extra" w:hAnsi="BRH Malayalam Extra" w:cs="BRH Malayalam Extra"/>
                <w:color w:val="000000"/>
                <w:sz w:val="40"/>
                <w:szCs w:val="40"/>
              </w:rPr>
              <w:t>) C—iy ||</w:t>
            </w:r>
          </w:p>
        </w:tc>
        <w:tc>
          <w:tcPr>
            <w:tcW w:w="4653" w:type="dxa"/>
            <w:shd w:val="clear" w:color="auto" w:fill="auto"/>
          </w:tcPr>
          <w:p w14:paraId="55E5DCFF" w14:textId="77777777" w:rsidR="00810E16" w:rsidRPr="00B4499D" w:rsidRDefault="00136DE2" w:rsidP="00B4499D">
            <w:pPr>
              <w:rPr>
                <w:sz w:val="28"/>
                <w:szCs w:val="28"/>
              </w:rPr>
            </w:pPr>
            <w:r w:rsidRPr="00B4499D">
              <w:rPr>
                <w:sz w:val="28"/>
                <w:szCs w:val="28"/>
              </w:rPr>
              <w:t xml:space="preserve">This is similar to the example given above. </w:t>
            </w:r>
          </w:p>
        </w:tc>
      </w:tr>
    </w:tbl>
    <w:p w14:paraId="5C478B17" w14:textId="77777777" w:rsidR="0074747B" w:rsidRDefault="0074747B" w:rsidP="00023FA9"/>
    <w:p w14:paraId="3FAFE412" w14:textId="77777777" w:rsidR="00023FA9" w:rsidRDefault="0074747B" w:rsidP="00023FA9">
      <w:r>
        <w:br w:type="page"/>
      </w:r>
    </w:p>
    <w:p w14:paraId="59CD63E6" w14:textId="77777777" w:rsidR="00023FA9" w:rsidRDefault="00023FA9" w:rsidP="00023FA9">
      <w:pPr>
        <w:pStyle w:val="Heading3"/>
        <w:rPr>
          <w:lang w:val="en-US"/>
        </w:rPr>
      </w:pPr>
      <w:bookmarkStart w:id="50" w:name="_Toc39090972"/>
      <w:r>
        <w:rPr>
          <w:lang w:val="en-US"/>
        </w:rPr>
        <w:t>Further reference</w:t>
      </w:r>
      <w:r w:rsidR="001D2C67">
        <w:rPr>
          <w:lang w:val="en-US"/>
        </w:rPr>
        <w:t>/Notes</w:t>
      </w:r>
      <w:r>
        <w:rPr>
          <w:lang w:val="en-US"/>
        </w:rPr>
        <w:t xml:space="preserve"> for</w:t>
      </w:r>
      <w:r w:rsidR="001D2C67">
        <w:rPr>
          <w:lang w:val="en-US"/>
        </w:rPr>
        <w:t>/on</w:t>
      </w:r>
      <w:r>
        <w:rPr>
          <w:lang w:val="en-US"/>
        </w:rPr>
        <w:t xml:space="preserve"> Plutam</w:t>
      </w:r>
      <w:bookmarkEnd w:id="50"/>
    </w:p>
    <w:p w14:paraId="377E54D5" w14:textId="77777777" w:rsidR="00023FA9" w:rsidRDefault="00023FA9" w:rsidP="00023FA9">
      <w:pPr>
        <w:rPr>
          <w:lang w:eastAsia="x-none" w:bidi="ml-IN"/>
        </w:rPr>
      </w:pPr>
    </w:p>
    <w:p w14:paraId="048946E6" w14:textId="77777777" w:rsidR="00023FA9" w:rsidRDefault="001D2C67" w:rsidP="001D2C67">
      <w:pPr>
        <w:numPr>
          <w:ilvl w:val="0"/>
          <w:numId w:val="30"/>
        </w:numPr>
        <w:rPr>
          <w:sz w:val="28"/>
          <w:szCs w:val="28"/>
          <w:lang w:eastAsia="x-none" w:bidi="ml-IN"/>
        </w:rPr>
      </w:pPr>
      <w:r w:rsidRPr="001D2C67">
        <w:rPr>
          <w:sz w:val="28"/>
          <w:szCs w:val="28"/>
          <w:lang w:eastAsia="x-none" w:bidi="ml-IN"/>
        </w:rPr>
        <w:t>PA covers</w:t>
      </w:r>
      <w:r>
        <w:rPr>
          <w:sz w:val="28"/>
          <w:szCs w:val="28"/>
          <w:lang w:eastAsia="x-none" w:bidi="ml-IN"/>
        </w:rPr>
        <w:t xml:space="preserve"> the basic grammatical and contextual usage of Plutam in </w:t>
      </w:r>
      <w:r w:rsidR="001D155A">
        <w:rPr>
          <w:sz w:val="28"/>
          <w:szCs w:val="28"/>
          <w:lang w:eastAsia="x-none" w:bidi="ml-IN"/>
        </w:rPr>
        <w:br/>
      </w:r>
      <w:r>
        <w:rPr>
          <w:sz w:val="28"/>
          <w:szCs w:val="28"/>
          <w:lang w:eastAsia="x-none" w:bidi="ml-IN"/>
        </w:rPr>
        <w:t xml:space="preserve">Book 8 Chapter 2 </w:t>
      </w:r>
      <w:r w:rsidR="00E953D1">
        <w:rPr>
          <w:sz w:val="28"/>
          <w:szCs w:val="28"/>
          <w:lang w:eastAsia="x-none" w:bidi="ml-IN"/>
        </w:rPr>
        <w:t>Rules</w:t>
      </w:r>
      <w:r>
        <w:rPr>
          <w:sz w:val="28"/>
          <w:szCs w:val="28"/>
          <w:lang w:eastAsia="x-none" w:bidi="ml-IN"/>
        </w:rPr>
        <w:t xml:space="preserve"> </w:t>
      </w:r>
      <w:r w:rsidR="005A3D2C">
        <w:rPr>
          <w:sz w:val="28"/>
          <w:szCs w:val="28"/>
          <w:lang w:eastAsia="x-none" w:bidi="ml-IN"/>
        </w:rPr>
        <w:t>84</w:t>
      </w:r>
      <w:r>
        <w:rPr>
          <w:sz w:val="28"/>
          <w:szCs w:val="28"/>
          <w:lang w:eastAsia="x-none" w:bidi="ml-IN"/>
        </w:rPr>
        <w:t>-10</w:t>
      </w:r>
      <w:r w:rsidR="005A3D2C">
        <w:rPr>
          <w:sz w:val="28"/>
          <w:szCs w:val="28"/>
          <w:lang w:eastAsia="x-none" w:bidi="ml-IN"/>
        </w:rPr>
        <w:t>8</w:t>
      </w:r>
    </w:p>
    <w:p w14:paraId="21719F07" w14:textId="77777777" w:rsidR="001D2C67" w:rsidRDefault="002625BC" w:rsidP="001D2C67">
      <w:pPr>
        <w:numPr>
          <w:ilvl w:val="0"/>
          <w:numId w:val="30"/>
        </w:numPr>
        <w:rPr>
          <w:sz w:val="28"/>
          <w:szCs w:val="28"/>
          <w:lang w:eastAsia="x-none" w:bidi="ml-IN"/>
        </w:rPr>
      </w:pPr>
      <w:r>
        <w:rPr>
          <w:sz w:val="28"/>
          <w:szCs w:val="28"/>
          <w:lang w:eastAsia="x-none" w:bidi="ml-IN"/>
        </w:rPr>
        <w:t xml:space="preserve">One key </w:t>
      </w:r>
      <w:r w:rsidR="00E953D1">
        <w:rPr>
          <w:sz w:val="28"/>
          <w:szCs w:val="28"/>
          <w:lang w:eastAsia="x-none" w:bidi="ml-IN"/>
        </w:rPr>
        <w:t>Rule</w:t>
      </w:r>
      <w:r>
        <w:rPr>
          <w:sz w:val="28"/>
          <w:szCs w:val="28"/>
          <w:lang w:eastAsia="x-none" w:bidi="ml-IN"/>
        </w:rPr>
        <w:t xml:space="preserve"> 87 says that the vowel in OM at the beginning of a sacred text is Pluta. In practice, there are schools which recite at maatra 3 and some schools recite at maatra 4. </w:t>
      </w:r>
    </w:p>
    <w:p w14:paraId="1EEE8F3C" w14:textId="77777777" w:rsidR="00E953D1" w:rsidRDefault="00E953D1" w:rsidP="001D2C67">
      <w:pPr>
        <w:numPr>
          <w:ilvl w:val="0"/>
          <w:numId w:val="30"/>
        </w:numPr>
        <w:rPr>
          <w:sz w:val="28"/>
          <w:szCs w:val="28"/>
          <w:lang w:eastAsia="x-none" w:bidi="ml-IN"/>
        </w:rPr>
      </w:pPr>
      <w:r>
        <w:rPr>
          <w:sz w:val="28"/>
          <w:szCs w:val="28"/>
          <w:lang w:eastAsia="x-none" w:bidi="ml-IN"/>
        </w:rPr>
        <w:t xml:space="preserve">Rule 86 says “In the room for prosodially long vowel at the end, </w:t>
      </w:r>
      <w:r w:rsidR="00EF5AF4">
        <w:rPr>
          <w:sz w:val="28"/>
          <w:szCs w:val="28"/>
          <w:lang w:eastAsia="x-none" w:bidi="ml-IN"/>
        </w:rPr>
        <w:br/>
      </w:r>
      <w:r>
        <w:rPr>
          <w:sz w:val="28"/>
          <w:szCs w:val="28"/>
          <w:lang w:eastAsia="x-none" w:bidi="ml-IN"/>
        </w:rPr>
        <w:t>a pluta is substituted subject to conditions said in earlie R</w:t>
      </w:r>
      <w:r w:rsidR="00A73EE1">
        <w:rPr>
          <w:sz w:val="28"/>
          <w:szCs w:val="28"/>
          <w:lang w:eastAsia="x-none" w:bidi="ml-IN"/>
        </w:rPr>
        <w:t xml:space="preserve">ules, </w:t>
      </w:r>
      <w:r w:rsidR="00EF5AF4">
        <w:rPr>
          <w:sz w:val="28"/>
          <w:szCs w:val="28"/>
          <w:lang w:eastAsia="x-none" w:bidi="ml-IN"/>
        </w:rPr>
        <w:br/>
      </w:r>
      <w:r w:rsidR="00A73EE1">
        <w:rPr>
          <w:sz w:val="28"/>
          <w:szCs w:val="28"/>
          <w:lang w:eastAsia="x-none" w:bidi="ml-IN"/>
        </w:rPr>
        <w:t>by Eastern Grammarians.</w:t>
      </w:r>
    </w:p>
    <w:p w14:paraId="40F9B369" w14:textId="77777777" w:rsidR="00E953D1" w:rsidRDefault="00A73EE1" w:rsidP="001D2C67">
      <w:pPr>
        <w:numPr>
          <w:ilvl w:val="0"/>
          <w:numId w:val="30"/>
        </w:numPr>
        <w:rPr>
          <w:sz w:val="28"/>
          <w:szCs w:val="28"/>
          <w:lang w:eastAsia="x-none" w:bidi="ml-IN"/>
        </w:rPr>
      </w:pPr>
      <w:r>
        <w:rPr>
          <w:sz w:val="28"/>
          <w:szCs w:val="28"/>
          <w:lang w:eastAsia="x-none" w:bidi="ml-IN"/>
        </w:rPr>
        <w:t xml:space="preserve">This brings in a practice by traditional Vedic Schools that convert long vowels sounds to Plutam at the end of the Statement. </w:t>
      </w:r>
      <w:r w:rsidR="00EF5AF4">
        <w:rPr>
          <w:sz w:val="28"/>
          <w:szCs w:val="28"/>
          <w:lang w:eastAsia="x-none" w:bidi="ml-IN"/>
        </w:rPr>
        <w:br/>
      </w:r>
      <w:r>
        <w:rPr>
          <w:sz w:val="28"/>
          <w:szCs w:val="28"/>
          <w:lang w:eastAsia="x-none" w:bidi="ml-IN"/>
        </w:rPr>
        <w:t xml:space="preserve">But this may not be consistently followed across Schools. </w:t>
      </w:r>
      <w:r w:rsidR="00EF5AF4">
        <w:rPr>
          <w:sz w:val="28"/>
          <w:szCs w:val="28"/>
          <w:lang w:eastAsia="x-none" w:bidi="ml-IN"/>
        </w:rPr>
        <w:br/>
      </w:r>
      <w:r>
        <w:rPr>
          <w:sz w:val="28"/>
          <w:szCs w:val="28"/>
          <w:lang w:eastAsia="x-none" w:bidi="ml-IN"/>
        </w:rPr>
        <w:t xml:space="preserve">This needs </w:t>
      </w:r>
      <w:r w:rsidR="00EF5AF4">
        <w:rPr>
          <w:sz w:val="28"/>
          <w:szCs w:val="28"/>
          <w:lang w:eastAsia="x-none" w:bidi="ml-IN"/>
        </w:rPr>
        <w:t xml:space="preserve">further </w:t>
      </w:r>
      <w:r>
        <w:rPr>
          <w:sz w:val="28"/>
          <w:szCs w:val="28"/>
          <w:lang w:eastAsia="x-none" w:bidi="ml-IN"/>
        </w:rPr>
        <w:t xml:space="preserve">views </w:t>
      </w:r>
      <w:r w:rsidR="00EF5AF4">
        <w:rPr>
          <w:sz w:val="28"/>
          <w:szCs w:val="28"/>
          <w:lang w:eastAsia="x-none" w:bidi="ml-IN"/>
        </w:rPr>
        <w:t>from</w:t>
      </w:r>
      <w:r>
        <w:rPr>
          <w:sz w:val="28"/>
          <w:szCs w:val="28"/>
          <w:lang w:eastAsia="x-none" w:bidi="ml-IN"/>
        </w:rPr>
        <w:t xml:space="preserve"> Vedic Experts.</w:t>
      </w:r>
    </w:p>
    <w:p w14:paraId="466488FA" w14:textId="77777777" w:rsidR="00A73EE1" w:rsidRPr="001D2C67" w:rsidRDefault="00A73EE1" w:rsidP="001D2C67">
      <w:pPr>
        <w:numPr>
          <w:ilvl w:val="0"/>
          <w:numId w:val="30"/>
        </w:numPr>
        <w:rPr>
          <w:sz w:val="28"/>
          <w:szCs w:val="28"/>
          <w:lang w:eastAsia="x-none" w:bidi="ml-IN"/>
        </w:rPr>
      </w:pPr>
      <w:r>
        <w:rPr>
          <w:sz w:val="28"/>
          <w:szCs w:val="28"/>
          <w:lang w:eastAsia="x-none" w:bidi="ml-IN"/>
        </w:rPr>
        <w:t xml:space="preserve">Vishnu Sahasranamam is said to rendered in the style of Classical Vedic method though there are no Swarams. </w:t>
      </w:r>
      <w:r w:rsidR="001D155A">
        <w:rPr>
          <w:sz w:val="28"/>
          <w:szCs w:val="28"/>
          <w:lang w:eastAsia="x-none" w:bidi="ml-IN"/>
        </w:rPr>
        <w:t>For example, t</w:t>
      </w:r>
      <w:r>
        <w:rPr>
          <w:sz w:val="28"/>
          <w:szCs w:val="28"/>
          <w:lang w:eastAsia="x-none" w:bidi="ml-IN"/>
        </w:rPr>
        <w:t>he ending in a statement like dIptamUrthiramurthi</w:t>
      </w:r>
      <w:r w:rsidRPr="00A73EE1">
        <w:rPr>
          <w:b/>
          <w:bCs/>
          <w:sz w:val="28"/>
          <w:szCs w:val="28"/>
          <w:lang w:eastAsia="x-none" w:bidi="ml-IN"/>
        </w:rPr>
        <w:t>mA(3)n</w:t>
      </w:r>
      <w:r>
        <w:rPr>
          <w:sz w:val="28"/>
          <w:szCs w:val="28"/>
          <w:lang w:eastAsia="x-none" w:bidi="ml-IN"/>
        </w:rPr>
        <w:t xml:space="preserve"> (Sloka 78/106 depending on numbering Scheme) reitarates the importance of Plutam in Classical rendering method.</w:t>
      </w:r>
    </w:p>
    <w:p w14:paraId="19E7C3C0" w14:textId="77777777" w:rsidR="00412941" w:rsidRPr="001E259E" w:rsidRDefault="00BF52F0" w:rsidP="001D155A">
      <w:pPr>
        <w:pStyle w:val="Heading3"/>
        <w:numPr>
          <w:ilvl w:val="0"/>
          <w:numId w:val="0"/>
        </w:numPr>
        <w:ind w:left="990"/>
        <w:rPr>
          <w:szCs w:val="28"/>
        </w:rPr>
      </w:pPr>
      <w:r w:rsidRPr="002B18BB">
        <w:br/>
      </w:r>
      <w:r w:rsidRPr="002B18BB">
        <w:br/>
      </w:r>
    </w:p>
    <w:p w14:paraId="6B4D69EC" w14:textId="77777777" w:rsidR="00BF2726" w:rsidRPr="001E259E" w:rsidRDefault="0084623E" w:rsidP="0084623E">
      <w:pPr>
        <w:jc w:val="both"/>
        <w:rPr>
          <w:sz w:val="28"/>
          <w:szCs w:val="28"/>
          <w:lang w:eastAsia="x-none"/>
        </w:rPr>
      </w:pPr>
      <w:r w:rsidRPr="001E259E">
        <w:rPr>
          <w:sz w:val="28"/>
          <w:szCs w:val="28"/>
          <w:lang w:eastAsia="x-none"/>
        </w:rPr>
        <w:t xml:space="preserve">Please give your </w:t>
      </w:r>
      <w:r w:rsidR="000A13F4" w:rsidRPr="001E259E">
        <w:rPr>
          <w:sz w:val="28"/>
          <w:szCs w:val="28"/>
          <w:lang w:eastAsia="x-none"/>
        </w:rPr>
        <w:t>comments, feedbacks and</w:t>
      </w:r>
      <w:r w:rsidR="008E5936" w:rsidRPr="001E259E">
        <w:rPr>
          <w:sz w:val="28"/>
          <w:szCs w:val="28"/>
          <w:lang w:eastAsia="x-none"/>
        </w:rPr>
        <w:t xml:space="preserve"> </w:t>
      </w:r>
      <w:r w:rsidRPr="001E259E">
        <w:rPr>
          <w:sz w:val="28"/>
          <w:szCs w:val="28"/>
          <w:lang w:eastAsia="x-none"/>
        </w:rPr>
        <w:t xml:space="preserve">suggestions </w:t>
      </w:r>
      <w:r w:rsidR="00EF5AF4">
        <w:rPr>
          <w:sz w:val="28"/>
          <w:szCs w:val="28"/>
          <w:lang w:eastAsia="x-none"/>
        </w:rPr>
        <w:br/>
      </w:r>
      <w:r w:rsidRPr="001E259E">
        <w:rPr>
          <w:sz w:val="28"/>
          <w:szCs w:val="28"/>
          <w:lang w:eastAsia="x-none"/>
        </w:rPr>
        <w:t xml:space="preserve">to the </w:t>
      </w:r>
      <w:r w:rsidR="00EF5AF4">
        <w:rPr>
          <w:sz w:val="28"/>
          <w:szCs w:val="28"/>
          <w:lang w:eastAsia="x-none"/>
        </w:rPr>
        <w:t xml:space="preserve">e-mail id - </w:t>
      </w:r>
      <w:hyperlink r:id="rId8" w:history="1">
        <w:r w:rsidRPr="001E259E">
          <w:rPr>
            <w:rStyle w:val="Hyperlink"/>
            <w:b/>
            <w:bCs/>
            <w:color w:val="auto"/>
            <w:sz w:val="28"/>
            <w:szCs w:val="28"/>
            <w:lang w:eastAsia="x-none"/>
          </w:rPr>
          <w:t>vedavms@gmail.com</w:t>
        </w:r>
      </w:hyperlink>
      <w:r w:rsidRPr="001E259E">
        <w:rPr>
          <w:b/>
          <w:bCs/>
          <w:sz w:val="28"/>
          <w:szCs w:val="28"/>
          <w:lang w:eastAsia="x-none"/>
        </w:rPr>
        <w:t>.</w:t>
      </w:r>
    </w:p>
    <w:sectPr w:rsidR="00BF2726" w:rsidRPr="001E259E" w:rsidSect="00E31703">
      <w:headerReference w:type="even" r:id="rId9"/>
      <w:headerReference w:type="default" r:id="rId10"/>
      <w:footerReference w:type="even" r:id="rId11"/>
      <w:footerReference w:type="default" r:id="rId12"/>
      <w:headerReference w:type="first" r:id="rId13"/>
      <w:footerReference w:type="first" r:id="rId14"/>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7B108" w14:textId="77777777" w:rsidR="009F1F2B" w:rsidRDefault="009F1F2B" w:rsidP="00780988">
      <w:pPr>
        <w:spacing w:line="240" w:lineRule="auto"/>
      </w:pPr>
      <w:r>
        <w:separator/>
      </w:r>
    </w:p>
  </w:endnote>
  <w:endnote w:type="continuationSeparator" w:id="0">
    <w:p w14:paraId="1622095E" w14:textId="77777777" w:rsidR="009F1F2B" w:rsidRDefault="009F1F2B"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iitmsans">
    <w:altName w:val="Calibri"/>
    <w:panose1 w:val="00000000000000000000"/>
    <w:charset w:val="00"/>
    <w:family w:val="swiss"/>
    <w:notTrueType/>
    <w:pitch w:val="default"/>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Extra">
    <w:panose1 w:val="03000000000000000000"/>
    <w:charset w:val="00"/>
    <w:family w:val="script"/>
    <w:pitch w:val="variable"/>
    <w:sig w:usb0="A0000007" w:usb1="00000000" w:usb2="00000000" w:usb3="00000000" w:csb0="00000111" w:csb1="00000000"/>
  </w:font>
  <w:font w:name="Segoe UI">
    <w:panose1 w:val="020B0502040204020203"/>
    <w:charset w:val="00"/>
    <w:family w:val="swiss"/>
    <w:pitch w:val="variable"/>
    <w:sig w:usb0="E4002EFF" w:usb1="C000E47F" w:usb2="00000009" w:usb3="00000000" w:csb0="000001FF" w:csb1="00000000"/>
  </w:font>
  <w:font w:name="BRH Tamil Tab">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Kartika">
    <w:altName w:val="BRHKan07"/>
    <w:charset w:val="00"/>
    <w:family w:val="roman"/>
    <w:pitch w:val="variable"/>
    <w:sig w:usb0="008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C2B28" w14:textId="77777777" w:rsidR="00E31703" w:rsidRDefault="00E31703" w:rsidP="005929E0">
    <w:pPr>
      <w:pStyle w:val="Footer"/>
      <w:pBdr>
        <w:top w:val="single" w:sz="4" w:space="1" w:color="auto"/>
      </w:pBdr>
      <w:jc w:val="right"/>
    </w:pPr>
    <w:r>
      <w:rPr>
        <w:b/>
        <w:bCs/>
        <w:sz w:val="28"/>
        <w:szCs w:val="28"/>
        <w:lang w:val="en-US"/>
      </w:rPr>
      <w:t xml:space="preserve">                    </w:t>
    </w:r>
    <w:r w:rsidR="005929E0">
      <w:rPr>
        <w:b/>
        <w:bCs/>
        <w:sz w:val="28"/>
        <w:szCs w:val="28"/>
        <w:lang w:val="en-US"/>
      </w:rPr>
      <w:t xml:space="preserve">            </w:t>
    </w:r>
    <w:r>
      <w:rPr>
        <w:b/>
        <w:bCs/>
        <w:sz w:val="28"/>
        <w:szCs w:val="28"/>
        <w:lang w:val="en-US"/>
      </w:rPr>
      <w:t xml:space="preserve"> </w:t>
    </w:r>
    <w:r w:rsidR="005929E0" w:rsidRPr="005929E0">
      <w:rPr>
        <w:b/>
        <w:bCs/>
        <w:sz w:val="28"/>
        <w:szCs w:val="28"/>
        <w:lang w:val="en-US"/>
      </w:rPr>
      <w:t>www.</w:t>
    </w:r>
    <w:r w:rsidR="005929E0" w:rsidRPr="005929E0">
      <w:rPr>
        <w:b/>
        <w:bCs/>
        <w:sz w:val="28"/>
        <w:szCs w:val="28"/>
      </w:rPr>
      <w:t>vedavms</w:t>
    </w:r>
    <w:r w:rsidR="005929E0" w:rsidRPr="005929E0">
      <w:rPr>
        <w:b/>
        <w:bCs/>
        <w:sz w:val="28"/>
        <w:szCs w:val="28"/>
        <w:lang w:val="en-US"/>
      </w:rPr>
      <w:t>.in</w:t>
    </w:r>
    <w:r w:rsidR="005929E0">
      <w:rPr>
        <w:b/>
        <w:bCs/>
        <w:sz w:val="28"/>
        <w:szCs w:val="28"/>
        <w:lang w:val="en-US"/>
      </w:rPr>
      <w:t xml:space="preserve">    </w:t>
    </w:r>
    <w:r w:rsidRPr="00DD7ECF">
      <w:rPr>
        <w:b/>
        <w:bCs/>
        <w:sz w:val="28"/>
        <w:szCs w:val="28"/>
      </w:rPr>
      <w:tab/>
    </w:r>
    <w:r w:rsidR="005929E0">
      <w:rPr>
        <w:b/>
        <w:bCs/>
        <w:sz w:val="28"/>
        <w:szCs w:val="28"/>
        <w:lang w:val="en-US"/>
      </w:rPr>
      <w:t xml:space="preserve">     </w:t>
    </w:r>
    <w:r w:rsidRPr="00DD7ECF">
      <w:rPr>
        <w:b/>
        <w:bCs/>
        <w:sz w:val="28"/>
        <w:szCs w:val="28"/>
      </w:rPr>
      <w:t xml:space="preserve">Page </w:t>
    </w:r>
    <w:r w:rsidRPr="00DD7ECF">
      <w:rPr>
        <w:b/>
        <w:bCs/>
        <w:sz w:val="28"/>
        <w:szCs w:val="28"/>
      </w:rPr>
      <w:fldChar w:fldCharType="begin"/>
    </w:r>
    <w:r w:rsidRPr="00DD7ECF">
      <w:rPr>
        <w:b/>
        <w:bCs/>
        <w:sz w:val="28"/>
        <w:szCs w:val="28"/>
      </w:rPr>
      <w:instrText xml:space="preserve"> PAGE </w:instrText>
    </w:r>
    <w:r w:rsidRPr="00DD7ECF">
      <w:rPr>
        <w:b/>
        <w:bCs/>
        <w:sz w:val="28"/>
        <w:szCs w:val="28"/>
      </w:rPr>
      <w:fldChar w:fldCharType="separate"/>
    </w:r>
    <w:r w:rsidR="001826ED">
      <w:rPr>
        <w:b/>
        <w:bCs/>
        <w:noProof/>
        <w:sz w:val="28"/>
        <w:szCs w:val="28"/>
      </w:rPr>
      <w:t>2</w:t>
    </w:r>
    <w:r w:rsidRPr="00DD7ECF">
      <w:rPr>
        <w:b/>
        <w:bCs/>
        <w:sz w:val="28"/>
        <w:szCs w:val="28"/>
      </w:rPr>
      <w:fldChar w:fldCharType="end"/>
    </w:r>
    <w:r w:rsidRPr="00DD7ECF">
      <w:rPr>
        <w:b/>
        <w:bCs/>
        <w:sz w:val="28"/>
        <w:szCs w:val="28"/>
      </w:rPr>
      <w:t xml:space="preserve"> of </w:t>
    </w:r>
    <w:r w:rsidRPr="00DD7ECF">
      <w:rPr>
        <w:b/>
        <w:bCs/>
        <w:sz w:val="28"/>
        <w:szCs w:val="28"/>
      </w:rPr>
      <w:fldChar w:fldCharType="begin"/>
    </w:r>
    <w:r w:rsidRPr="00DD7ECF">
      <w:rPr>
        <w:b/>
        <w:bCs/>
        <w:sz w:val="28"/>
        <w:szCs w:val="28"/>
      </w:rPr>
      <w:instrText xml:space="preserve"> NUMPAGES  </w:instrText>
    </w:r>
    <w:r w:rsidRPr="00DD7ECF">
      <w:rPr>
        <w:b/>
        <w:bCs/>
        <w:sz w:val="28"/>
        <w:szCs w:val="28"/>
      </w:rPr>
      <w:fldChar w:fldCharType="separate"/>
    </w:r>
    <w:r w:rsidR="001826ED">
      <w:rPr>
        <w:b/>
        <w:bCs/>
        <w:noProof/>
        <w:sz w:val="28"/>
        <w:szCs w:val="28"/>
      </w:rPr>
      <w:t>39</w:t>
    </w:r>
    <w:r w:rsidRPr="00DD7ECF">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B4010" w14:textId="77777777" w:rsidR="00526431" w:rsidRPr="00DD7ECF" w:rsidRDefault="00526431" w:rsidP="007E35C0">
    <w:pPr>
      <w:pBdr>
        <w:top w:val="single" w:sz="4" w:space="1" w:color="auto"/>
      </w:pBdr>
      <w:rPr>
        <w:b/>
        <w:bCs/>
        <w:sz w:val="28"/>
        <w:szCs w:val="28"/>
      </w:rPr>
    </w:pPr>
    <w:r w:rsidRPr="00DD7ECF">
      <w:rPr>
        <w:b/>
        <w:bCs/>
        <w:sz w:val="28"/>
        <w:szCs w:val="28"/>
      </w:rPr>
      <w:tab/>
    </w:r>
    <w:r w:rsidRPr="00DD7ECF">
      <w:rPr>
        <w:b/>
        <w:bCs/>
        <w:sz w:val="28"/>
        <w:szCs w:val="28"/>
      </w:rPr>
      <w:tab/>
    </w:r>
    <w:r w:rsidRPr="00DD7ECF">
      <w:rPr>
        <w:b/>
        <w:bCs/>
        <w:sz w:val="28"/>
        <w:szCs w:val="28"/>
      </w:rPr>
      <w:tab/>
    </w:r>
    <w:r w:rsidRPr="00DD7ECF">
      <w:rPr>
        <w:b/>
        <w:bCs/>
        <w:sz w:val="28"/>
        <w:szCs w:val="28"/>
      </w:rPr>
      <w:tab/>
      <w:t>vedavms@gmail.com</w:t>
    </w:r>
    <w:r w:rsidRPr="00DD7ECF">
      <w:rPr>
        <w:b/>
        <w:bCs/>
        <w:sz w:val="28"/>
        <w:szCs w:val="28"/>
      </w:rPr>
      <w:tab/>
    </w:r>
    <w:r w:rsidRPr="00DD7ECF">
      <w:rPr>
        <w:b/>
        <w:bCs/>
        <w:sz w:val="28"/>
        <w:szCs w:val="28"/>
      </w:rPr>
      <w:tab/>
    </w:r>
    <w:r w:rsidRPr="00DD7ECF">
      <w:rPr>
        <w:b/>
        <w:bCs/>
        <w:sz w:val="28"/>
        <w:szCs w:val="28"/>
      </w:rPr>
      <w:tab/>
    </w:r>
    <w:r w:rsidRPr="00DD7ECF">
      <w:rPr>
        <w:b/>
        <w:bCs/>
        <w:sz w:val="28"/>
        <w:szCs w:val="28"/>
      </w:rPr>
      <w:tab/>
      <w:t xml:space="preserve">Page </w:t>
    </w:r>
    <w:r w:rsidRPr="00DD7ECF">
      <w:rPr>
        <w:b/>
        <w:bCs/>
        <w:sz w:val="28"/>
        <w:szCs w:val="28"/>
      </w:rPr>
      <w:fldChar w:fldCharType="begin"/>
    </w:r>
    <w:r w:rsidRPr="00DD7ECF">
      <w:rPr>
        <w:b/>
        <w:bCs/>
        <w:sz w:val="28"/>
        <w:szCs w:val="28"/>
      </w:rPr>
      <w:instrText xml:space="preserve"> PAGE </w:instrText>
    </w:r>
    <w:r w:rsidRPr="00DD7ECF">
      <w:rPr>
        <w:b/>
        <w:bCs/>
        <w:sz w:val="28"/>
        <w:szCs w:val="28"/>
      </w:rPr>
      <w:fldChar w:fldCharType="separate"/>
    </w:r>
    <w:r w:rsidR="001826ED">
      <w:rPr>
        <w:b/>
        <w:bCs/>
        <w:noProof/>
        <w:sz w:val="28"/>
        <w:szCs w:val="28"/>
      </w:rPr>
      <w:t>19</w:t>
    </w:r>
    <w:r w:rsidRPr="00DD7ECF">
      <w:rPr>
        <w:b/>
        <w:bCs/>
        <w:sz w:val="28"/>
        <w:szCs w:val="28"/>
      </w:rPr>
      <w:fldChar w:fldCharType="end"/>
    </w:r>
    <w:r w:rsidRPr="00DD7ECF">
      <w:rPr>
        <w:b/>
        <w:bCs/>
        <w:sz w:val="28"/>
        <w:szCs w:val="28"/>
      </w:rPr>
      <w:t xml:space="preserve"> of </w:t>
    </w:r>
    <w:r w:rsidRPr="00DD7ECF">
      <w:rPr>
        <w:b/>
        <w:bCs/>
        <w:sz w:val="28"/>
        <w:szCs w:val="28"/>
      </w:rPr>
      <w:fldChar w:fldCharType="begin"/>
    </w:r>
    <w:r w:rsidRPr="00DD7ECF">
      <w:rPr>
        <w:b/>
        <w:bCs/>
        <w:sz w:val="28"/>
        <w:szCs w:val="28"/>
      </w:rPr>
      <w:instrText xml:space="preserve"> NUMPAGES  </w:instrText>
    </w:r>
    <w:r w:rsidRPr="00DD7ECF">
      <w:rPr>
        <w:b/>
        <w:bCs/>
        <w:sz w:val="28"/>
        <w:szCs w:val="28"/>
      </w:rPr>
      <w:fldChar w:fldCharType="separate"/>
    </w:r>
    <w:r w:rsidR="001826ED">
      <w:rPr>
        <w:b/>
        <w:bCs/>
        <w:noProof/>
        <w:sz w:val="28"/>
        <w:szCs w:val="28"/>
      </w:rPr>
      <w:t>39</w:t>
    </w:r>
    <w:r w:rsidRPr="00DD7ECF">
      <w:rPr>
        <w:b/>
        <w:bCs/>
        <w:sz w:val="28"/>
        <w:szCs w:val="28"/>
      </w:rPr>
      <w:fldChar w:fldCharType="end"/>
    </w:r>
  </w:p>
  <w:p w14:paraId="07856787" w14:textId="77777777" w:rsidR="00526431" w:rsidRPr="00DD7ECF" w:rsidRDefault="00526431">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ED239" w14:textId="77777777" w:rsidR="00526431" w:rsidRPr="00DD7ECF" w:rsidRDefault="00526431" w:rsidP="0086037D">
    <w:pPr>
      <w:pStyle w:val="Footer"/>
      <w:pBdr>
        <w:top w:val="single" w:sz="4" w:space="1" w:color="auto"/>
      </w:pBdr>
      <w:rPr>
        <w:sz w:val="28"/>
        <w:szCs w:val="28"/>
        <w:lang w:val="en-US"/>
      </w:rPr>
    </w:pPr>
    <w:r w:rsidRPr="00DD7ECF">
      <w:rPr>
        <w:b/>
        <w:bCs/>
        <w:sz w:val="28"/>
        <w:szCs w:val="28"/>
        <w:lang w:val="en-US"/>
      </w:rPr>
      <w:t>Version 0.</w:t>
    </w:r>
    <w:r w:rsidR="005929E0">
      <w:rPr>
        <w:b/>
        <w:bCs/>
        <w:sz w:val="28"/>
        <w:szCs w:val="28"/>
        <w:lang w:val="en-US"/>
      </w:rPr>
      <w:t>3</w:t>
    </w:r>
    <w:r w:rsidRPr="00DD7ECF">
      <w:rPr>
        <w:b/>
        <w:bCs/>
        <w:sz w:val="28"/>
        <w:szCs w:val="28"/>
        <w:lang w:val="en-US"/>
      </w:rPr>
      <w:tab/>
      <w:t xml:space="preserve"> </w:t>
    </w:r>
    <w:r w:rsidRPr="00DD7ECF">
      <w:rPr>
        <w:b/>
        <w:bCs/>
        <w:sz w:val="28"/>
        <w:szCs w:val="28"/>
        <w:lang w:val="en-US"/>
      </w:rPr>
      <w:tab/>
    </w:r>
    <w:r w:rsidR="00585A84">
      <w:rPr>
        <w:b/>
        <w:bCs/>
        <w:sz w:val="28"/>
        <w:szCs w:val="28"/>
        <w:lang w:val="en-US"/>
      </w:rPr>
      <w:t>April</w:t>
    </w:r>
    <w:r>
      <w:rPr>
        <w:b/>
        <w:bCs/>
        <w:sz w:val="28"/>
        <w:szCs w:val="28"/>
        <w:lang w:val="en-US"/>
      </w:rPr>
      <w:t xml:space="preserve"> 3</w:t>
    </w:r>
    <w:r w:rsidR="00585A84">
      <w:rPr>
        <w:b/>
        <w:bCs/>
        <w:sz w:val="28"/>
        <w:szCs w:val="28"/>
        <w:lang w:val="en-US"/>
      </w:rPr>
      <w:t>0</w:t>
    </w:r>
    <w:r w:rsidRPr="00DD7ECF">
      <w:rPr>
        <w:b/>
        <w:bCs/>
        <w:sz w:val="28"/>
        <w:szCs w:val="28"/>
        <w:lang w:val="en-US"/>
      </w:rPr>
      <w:t>,</w:t>
    </w:r>
    <w:r>
      <w:rPr>
        <w:b/>
        <w:bCs/>
        <w:sz w:val="28"/>
        <w:szCs w:val="28"/>
        <w:lang w:val="en-US"/>
      </w:rPr>
      <w:t xml:space="preserve"> 20</w:t>
    </w:r>
    <w:r w:rsidR="00585A84">
      <w:rPr>
        <w:b/>
        <w:bCs/>
        <w:sz w:val="28"/>
        <w:szCs w:val="28"/>
        <w:lang w:val="en-US"/>
      </w:rPr>
      <w:t>20</w:t>
    </w:r>
    <w:r w:rsidRPr="00DD7ECF">
      <w:rPr>
        <w:sz w:val="28"/>
        <w:szCs w:val="28"/>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B3461" w14:textId="77777777" w:rsidR="009F1F2B" w:rsidRDefault="009F1F2B" w:rsidP="00780988">
      <w:pPr>
        <w:spacing w:line="240" w:lineRule="auto"/>
      </w:pPr>
      <w:r>
        <w:separator/>
      </w:r>
    </w:p>
  </w:footnote>
  <w:footnote w:type="continuationSeparator" w:id="0">
    <w:p w14:paraId="241DC268" w14:textId="77777777" w:rsidR="009F1F2B" w:rsidRDefault="009F1F2B"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D94FC" w14:textId="77777777" w:rsidR="00FD6618" w:rsidRPr="00FD6618" w:rsidRDefault="00FD6618" w:rsidP="00FD66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59A08" w14:textId="77777777" w:rsidR="00526431" w:rsidRDefault="00526431" w:rsidP="006F1E1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BE134" w14:textId="77777777" w:rsidR="00526431" w:rsidRPr="00CF76F5" w:rsidRDefault="00526431" w:rsidP="00E31703">
    <w:pPr>
      <w:pStyle w:val="Header"/>
      <w:pBdr>
        <w:bottom w:val="single" w:sz="4" w:space="1" w:color="auto"/>
      </w:pBdr>
      <w:jc w:val="center"/>
      <w:rPr>
        <w:b/>
        <w:bCs/>
        <w:sz w:val="36"/>
        <w:szCs w:val="36"/>
        <w:lang w:val="en-US"/>
      </w:rPr>
    </w:pPr>
    <w:r w:rsidRPr="00CF76F5">
      <w:rPr>
        <w:b/>
        <w:bCs/>
        <w:sz w:val="36"/>
        <w:szCs w:val="36"/>
        <w:lang w:val="en-US"/>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B47E8"/>
    <w:multiLevelType w:val="hybridMultilevel"/>
    <w:tmpl w:val="075C9A80"/>
    <w:lvl w:ilvl="0">
      <w:start w:val="1"/>
      <w:numFmt w:val="decimal"/>
      <w:lvlText w:val="%1."/>
      <w:lvlJc w:val="left"/>
      <w:pPr>
        <w:ind w:left="720" w:hanging="360"/>
      </w:pPr>
      <w:rPr>
        <w:rFonts w:ascii="Arial" w:eastAsia="Calibri" w:hAnsi="Arial" w:cs="Mangal"/>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989512E"/>
    <w:multiLevelType w:val="hybridMultilevel"/>
    <w:tmpl w:val="16063A5C"/>
    <w:lvl w:ilvl="0" w:tplc="CACEDD9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41990"/>
    <w:multiLevelType w:val="hybridMultilevel"/>
    <w:tmpl w:val="14A0C3E4"/>
    <w:lvl w:ilvl="0" w:tplc="0409000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94DC5"/>
    <w:multiLevelType w:val="hybridMultilevel"/>
    <w:tmpl w:val="3A38C274"/>
    <w:lvl w:ilvl="0">
      <w:numFmt w:val="bullet"/>
      <w:lvlText w:val="-"/>
      <w:lvlJc w:val="left"/>
      <w:pPr>
        <w:ind w:left="1020" w:hanging="360"/>
      </w:pPr>
      <w:rPr>
        <w:rFonts w:ascii="Arial" w:eastAsia="Calibri" w:hAnsi="Arial" w:cs="Arial" w:hint="default"/>
      </w:rPr>
    </w:lvl>
    <w:lvl w:ilvl="1" w:tentative="1">
      <w:start w:val="1"/>
      <w:numFmt w:val="bullet"/>
      <w:lvlText w:val="o"/>
      <w:lvlJc w:val="left"/>
      <w:pPr>
        <w:ind w:left="1740" w:hanging="360"/>
      </w:pPr>
      <w:rPr>
        <w:rFonts w:ascii="Courier New" w:hAnsi="Courier New" w:cs="Courier New" w:hint="default"/>
      </w:rPr>
    </w:lvl>
    <w:lvl w:ilvl="2" w:tentative="1">
      <w:start w:val="1"/>
      <w:numFmt w:val="bullet"/>
      <w:lvlText w:val=""/>
      <w:lvlJc w:val="left"/>
      <w:pPr>
        <w:ind w:left="2460" w:hanging="360"/>
      </w:pPr>
      <w:rPr>
        <w:rFonts w:ascii="Wingdings" w:hAnsi="Wingdings" w:hint="default"/>
      </w:rPr>
    </w:lvl>
    <w:lvl w:ilvl="3" w:tentative="1">
      <w:start w:val="1"/>
      <w:numFmt w:val="bullet"/>
      <w:lvlText w:val=""/>
      <w:lvlJc w:val="left"/>
      <w:pPr>
        <w:ind w:left="3180" w:hanging="360"/>
      </w:pPr>
      <w:rPr>
        <w:rFonts w:ascii="Symbol" w:hAnsi="Symbol" w:hint="default"/>
      </w:rPr>
    </w:lvl>
    <w:lvl w:ilvl="4" w:tentative="1">
      <w:start w:val="1"/>
      <w:numFmt w:val="bullet"/>
      <w:lvlText w:val="o"/>
      <w:lvlJc w:val="left"/>
      <w:pPr>
        <w:ind w:left="3900" w:hanging="360"/>
      </w:pPr>
      <w:rPr>
        <w:rFonts w:ascii="Courier New" w:hAnsi="Courier New" w:cs="Courier New" w:hint="default"/>
      </w:rPr>
    </w:lvl>
    <w:lvl w:ilvl="5" w:tentative="1">
      <w:start w:val="1"/>
      <w:numFmt w:val="bullet"/>
      <w:lvlText w:val=""/>
      <w:lvlJc w:val="left"/>
      <w:pPr>
        <w:ind w:left="4620" w:hanging="360"/>
      </w:pPr>
      <w:rPr>
        <w:rFonts w:ascii="Wingdings" w:hAnsi="Wingdings" w:hint="default"/>
      </w:rPr>
    </w:lvl>
    <w:lvl w:ilvl="6" w:tentative="1">
      <w:start w:val="1"/>
      <w:numFmt w:val="bullet"/>
      <w:lvlText w:val=""/>
      <w:lvlJc w:val="left"/>
      <w:pPr>
        <w:ind w:left="5340" w:hanging="360"/>
      </w:pPr>
      <w:rPr>
        <w:rFonts w:ascii="Symbol" w:hAnsi="Symbol" w:hint="default"/>
      </w:rPr>
    </w:lvl>
    <w:lvl w:ilvl="7" w:tentative="1">
      <w:start w:val="1"/>
      <w:numFmt w:val="bullet"/>
      <w:lvlText w:val="o"/>
      <w:lvlJc w:val="left"/>
      <w:pPr>
        <w:ind w:left="6060" w:hanging="360"/>
      </w:pPr>
      <w:rPr>
        <w:rFonts w:ascii="Courier New" w:hAnsi="Courier New" w:cs="Courier New" w:hint="default"/>
      </w:rPr>
    </w:lvl>
    <w:lvl w:ilvl="8" w:tentative="1">
      <w:start w:val="1"/>
      <w:numFmt w:val="bullet"/>
      <w:lvlText w:val=""/>
      <w:lvlJc w:val="left"/>
      <w:pPr>
        <w:ind w:left="6780" w:hanging="360"/>
      </w:pPr>
      <w:rPr>
        <w:rFonts w:ascii="Wingdings" w:hAnsi="Wingdings" w:hint="default"/>
      </w:rPr>
    </w:lvl>
  </w:abstractNum>
  <w:abstractNum w:abstractNumId="5"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76A595E"/>
    <w:multiLevelType w:val="multilevel"/>
    <w:tmpl w:val="7360C5C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990" w:hanging="720"/>
      </w:pPr>
      <w:rPr>
        <w:rFonts w:ascii="Arial" w:hAnsi="Arial" w:cs="Arial" w:hint="default"/>
        <w:b/>
        <w:bCs/>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7C31BE9"/>
    <w:multiLevelType w:val="hybridMultilevel"/>
    <w:tmpl w:val="FBE890DC"/>
    <w:lvl w:ilvl="0">
      <w:numFmt w:val="bullet"/>
      <w:lvlText w:val=""/>
      <w:lvlJc w:val="left"/>
      <w:pPr>
        <w:ind w:left="720" w:hanging="360"/>
      </w:pPr>
      <w:rPr>
        <w:rFonts w:ascii="Symbol" w:eastAsia="Calibri" w:hAnsi="Symbol" w:cs="Mang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297A63A1"/>
    <w:multiLevelType w:val="hybridMultilevel"/>
    <w:tmpl w:val="BE52F7CE"/>
    <w:lvl w:ilvl="0" w:tplc="E24C28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272D65"/>
    <w:multiLevelType w:val="hybridMultilevel"/>
    <w:tmpl w:val="189A2F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4D4696"/>
    <w:multiLevelType w:val="multilevel"/>
    <w:tmpl w:val="AFA26BC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854859"/>
    <w:multiLevelType w:val="hybridMultilevel"/>
    <w:tmpl w:val="14A0C3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94B4FBC"/>
    <w:multiLevelType w:val="hybridMultilevel"/>
    <w:tmpl w:val="6B10AD2E"/>
    <w:lvl w:ilvl="0" w:tplc="0409000F">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07282A"/>
    <w:multiLevelType w:val="hybridMultilevel"/>
    <w:tmpl w:val="14A0C3E4"/>
    <w:lvl w:ilvl="0" w:tplc="897AA8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5264F9"/>
    <w:multiLevelType w:val="hybridMultilevel"/>
    <w:tmpl w:val="F9864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CA42FD"/>
    <w:multiLevelType w:val="hybridMultilevel"/>
    <w:tmpl w:val="2A4E6C8C"/>
    <w:lvl w:ilvl="0" w:tplc="0409000F">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B1235F"/>
    <w:multiLevelType w:val="hybridMultilevel"/>
    <w:tmpl w:val="DE70245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
  </w:num>
  <w:num w:numId="2">
    <w:abstractNumId w:val="16"/>
  </w:num>
  <w:num w:numId="3">
    <w:abstractNumId w:val="5"/>
  </w:num>
  <w:num w:numId="4">
    <w:abstractNumId w:val="20"/>
  </w:num>
  <w:num w:numId="5">
    <w:abstractNumId w:val="12"/>
  </w:num>
  <w:num w:numId="6">
    <w:abstractNumId w:val="22"/>
  </w:num>
  <w:num w:numId="7">
    <w:abstractNumId w:val="22"/>
  </w:num>
  <w:num w:numId="8">
    <w:abstractNumId w:val="23"/>
  </w:num>
  <w:num w:numId="9">
    <w:abstractNumId w:val="21"/>
  </w:num>
  <w:num w:numId="10">
    <w:abstractNumId w:val="10"/>
  </w:num>
  <w:num w:numId="11">
    <w:abstractNumId w:val="14"/>
  </w:num>
  <w:num w:numId="12">
    <w:abstractNumId w:val="9"/>
  </w:num>
  <w:num w:numId="13">
    <w:abstractNumId w:val="13"/>
  </w:num>
  <w:num w:numId="14">
    <w:abstractNumId w:val="13"/>
  </w:num>
  <w:num w:numId="15">
    <w:abstractNumId w:val="3"/>
  </w:num>
  <w:num w:numId="16">
    <w:abstractNumId w:val="0"/>
  </w:num>
  <w:num w:numId="17">
    <w:abstractNumId w:val="24"/>
  </w:num>
  <w:num w:numId="18">
    <w:abstractNumId w:val="4"/>
  </w:num>
  <w:num w:numId="19">
    <w:abstractNumId w:val="13"/>
  </w:num>
  <w:num w:numId="20">
    <w:abstractNumId w:val="11"/>
  </w:num>
  <w:num w:numId="21">
    <w:abstractNumId w:val="1"/>
  </w:num>
  <w:num w:numId="22">
    <w:abstractNumId w:val="8"/>
  </w:num>
  <w:num w:numId="23">
    <w:abstractNumId w:val="19"/>
  </w:num>
  <w:num w:numId="24">
    <w:abstractNumId w:val="2"/>
  </w:num>
  <w:num w:numId="25">
    <w:abstractNumId w:val="17"/>
  </w:num>
  <w:num w:numId="26">
    <w:abstractNumId w:val="15"/>
  </w:num>
  <w:num w:numId="27">
    <w:abstractNumId w:val="6"/>
  </w:num>
  <w:num w:numId="28">
    <w:abstractNumId w:val="6"/>
  </w:num>
  <w:num w:numId="29">
    <w:abstractNumId w:val="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0E7D"/>
    <w:rsid w:val="00002124"/>
    <w:rsid w:val="000054DF"/>
    <w:rsid w:val="00006F1C"/>
    <w:rsid w:val="00013370"/>
    <w:rsid w:val="00013EC2"/>
    <w:rsid w:val="00021881"/>
    <w:rsid w:val="00023FA9"/>
    <w:rsid w:val="00025CE5"/>
    <w:rsid w:val="00027161"/>
    <w:rsid w:val="000344E5"/>
    <w:rsid w:val="000420C8"/>
    <w:rsid w:val="00045032"/>
    <w:rsid w:val="000547A3"/>
    <w:rsid w:val="00061732"/>
    <w:rsid w:val="000617BE"/>
    <w:rsid w:val="000624C9"/>
    <w:rsid w:val="00063B1C"/>
    <w:rsid w:val="00064B3E"/>
    <w:rsid w:val="00067A4B"/>
    <w:rsid w:val="00072E98"/>
    <w:rsid w:val="0007519B"/>
    <w:rsid w:val="00076C05"/>
    <w:rsid w:val="00077CC3"/>
    <w:rsid w:val="00085AA9"/>
    <w:rsid w:val="00087D6B"/>
    <w:rsid w:val="0009458E"/>
    <w:rsid w:val="000A13F4"/>
    <w:rsid w:val="000A369B"/>
    <w:rsid w:val="000A52DE"/>
    <w:rsid w:val="000A5677"/>
    <w:rsid w:val="000B7794"/>
    <w:rsid w:val="000C064E"/>
    <w:rsid w:val="000C164C"/>
    <w:rsid w:val="000C2327"/>
    <w:rsid w:val="000C2402"/>
    <w:rsid w:val="000C41E1"/>
    <w:rsid w:val="000C47A9"/>
    <w:rsid w:val="000C71ED"/>
    <w:rsid w:val="000D686A"/>
    <w:rsid w:val="000D6967"/>
    <w:rsid w:val="000E5970"/>
    <w:rsid w:val="000E743A"/>
    <w:rsid w:val="000F5DF5"/>
    <w:rsid w:val="00101920"/>
    <w:rsid w:val="00105ED6"/>
    <w:rsid w:val="00111164"/>
    <w:rsid w:val="0013273C"/>
    <w:rsid w:val="00134953"/>
    <w:rsid w:val="00135A5A"/>
    <w:rsid w:val="00136DE2"/>
    <w:rsid w:val="00140130"/>
    <w:rsid w:val="0014442A"/>
    <w:rsid w:val="00145BB3"/>
    <w:rsid w:val="001518FC"/>
    <w:rsid w:val="0015488E"/>
    <w:rsid w:val="00157922"/>
    <w:rsid w:val="00164F8E"/>
    <w:rsid w:val="00166192"/>
    <w:rsid w:val="00171F7A"/>
    <w:rsid w:val="00172EDA"/>
    <w:rsid w:val="001777C2"/>
    <w:rsid w:val="001826ED"/>
    <w:rsid w:val="00182BFB"/>
    <w:rsid w:val="00183A0F"/>
    <w:rsid w:val="0019104E"/>
    <w:rsid w:val="00192182"/>
    <w:rsid w:val="0019344D"/>
    <w:rsid w:val="0019511A"/>
    <w:rsid w:val="00196A7B"/>
    <w:rsid w:val="001A22ED"/>
    <w:rsid w:val="001C1C9B"/>
    <w:rsid w:val="001C1E75"/>
    <w:rsid w:val="001C64B4"/>
    <w:rsid w:val="001D155A"/>
    <w:rsid w:val="001D2C67"/>
    <w:rsid w:val="001D3D10"/>
    <w:rsid w:val="001D43C9"/>
    <w:rsid w:val="001D67B2"/>
    <w:rsid w:val="001E1EB4"/>
    <w:rsid w:val="001E259E"/>
    <w:rsid w:val="001E417E"/>
    <w:rsid w:val="001F1734"/>
    <w:rsid w:val="001F1DB7"/>
    <w:rsid w:val="001F582E"/>
    <w:rsid w:val="001F618B"/>
    <w:rsid w:val="001F71AD"/>
    <w:rsid w:val="001F73E6"/>
    <w:rsid w:val="002005CD"/>
    <w:rsid w:val="00205B47"/>
    <w:rsid w:val="00210415"/>
    <w:rsid w:val="00211D0A"/>
    <w:rsid w:val="00213A04"/>
    <w:rsid w:val="00216396"/>
    <w:rsid w:val="00217A07"/>
    <w:rsid w:val="0022138E"/>
    <w:rsid w:val="00225398"/>
    <w:rsid w:val="00226752"/>
    <w:rsid w:val="0022791C"/>
    <w:rsid w:val="00227965"/>
    <w:rsid w:val="00234934"/>
    <w:rsid w:val="002350C5"/>
    <w:rsid w:val="002355A1"/>
    <w:rsid w:val="00236DC5"/>
    <w:rsid w:val="002436ED"/>
    <w:rsid w:val="00243A16"/>
    <w:rsid w:val="00244BC6"/>
    <w:rsid w:val="0025431D"/>
    <w:rsid w:val="00255F1A"/>
    <w:rsid w:val="00260B97"/>
    <w:rsid w:val="002625BC"/>
    <w:rsid w:val="00267DF6"/>
    <w:rsid w:val="0027134C"/>
    <w:rsid w:val="00271EA0"/>
    <w:rsid w:val="00275528"/>
    <w:rsid w:val="002800EB"/>
    <w:rsid w:val="00280377"/>
    <w:rsid w:val="00285AEA"/>
    <w:rsid w:val="0028657B"/>
    <w:rsid w:val="00294F5C"/>
    <w:rsid w:val="002A07EC"/>
    <w:rsid w:val="002A0A67"/>
    <w:rsid w:val="002A40D1"/>
    <w:rsid w:val="002A5C76"/>
    <w:rsid w:val="002B02CE"/>
    <w:rsid w:val="002B18BB"/>
    <w:rsid w:val="002B324B"/>
    <w:rsid w:val="002B42F6"/>
    <w:rsid w:val="002B4D3B"/>
    <w:rsid w:val="002B5953"/>
    <w:rsid w:val="002B645A"/>
    <w:rsid w:val="002C11AF"/>
    <w:rsid w:val="002C6EE4"/>
    <w:rsid w:val="002D08C5"/>
    <w:rsid w:val="002D5745"/>
    <w:rsid w:val="002D6F65"/>
    <w:rsid w:val="002E255B"/>
    <w:rsid w:val="002F063A"/>
    <w:rsid w:val="002F1064"/>
    <w:rsid w:val="002F1618"/>
    <w:rsid w:val="002F30E7"/>
    <w:rsid w:val="002F4C36"/>
    <w:rsid w:val="003035FB"/>
    <w:rsid w:val="00305060"/>
    <w:rsid w:val="00305234"/>
    <w:rsid w:val="00311951"/>
    <w:rsid w:val="0032028D"/>
    <w:rsid w:val="00320E01"/>
    <w:rsid w:val="00324D22"/>
    <w:rsid w:val="00334084"/>
    <w:rsid w:val="003340BE"/>
    <w:rsid w:val="00337850"/>
    <w:rsid w:val="0034379C"/>
    <w:rsid w:val="00344E38"/>
    <w:rsid w:val="0034573C"/>
    <w:rsid w:val="00347381"/>
    <w:rsid w:val="0034760B"/>
    <w:rsid w:val="0035173D"/>
    <w:rsid w:val="003538EE"/>
    <w:rsid w:val="00371727"/>
    <w:rsid w:val="003721A1"/>
    <w:rsid w:val="003757DC"/>
    <w:rsid w:val="00375C27"/>
    <w:rsid w:val="003809C7"/>
    <w:rsid w:val="0038401D"/>
    <w:rsid w:val="003942F6"/>
    <w:rsid w:val="0039452B"/>
    <w:rsid w:val="003968BF"/>
    <w:rsid w:val="003971D1"/>
    <w:rsid w:val="003A70FE"/>
    <w:rsid w:val="003A7A64"/>
    <w:rsid w:val="003B30E1"/>
    <w:rsid w:val="003B3621"/>
    <w:rsid w:val="003B39FB"/>
    <w:rsid w:val="003C38A5"/>
    <w:rsid w:val="003C5A24"/>
    <w:rsid w:val="003C5B41"/>
    <w:rsid w:val="003D44C7"/>
    <w:rsid w:val="003E1572"/>
    <w:rsid w:val="003F573B"/>
    <w:rsid w:val="003F6CF4"/>
    <w:rsid w:val="0040295E"/>
    <w:rsid w:val="00404EDB"/>
    <w:rsid w:val="004058C1"/>
    <w:rsid w:val="004119DC"/>
    <w:rsid w:val="00412941"/>
    <w:rsid w:val="00414721"/>
    <w:rsid w:val="00415744"/>
    <w:rsid w:val="004200E8"/>
    <w:rsid w:val="0042172A"/>
    <w:rsid w:val="0042577F"/>
    <w:rsid w:val="0042644D"/>
    <w:rsid w:val="00431A54"/>
    <w:rsid w:val="00433F23"/>
    <w:rsid w:val="0044491A"/>
    <w:rsid w:val="00445910"/>
    <w:rsid w:val="00445F35"/>
    <w:rsid w:val="00447E7E"/>
    <w:rsid w:val="00450D1D"/>
    <w:rsid w:val="00451185"/>
    <w:rsid w:val="00453785"/>
    <w:rsid w:val="00453B36"/>
    <w:rsid w:val="00456B02"/>
    <w:rsid w:val="00457807"/>
    <w:rsid w:val="00461213"/>
    <w:rsid w:val="00462537"/>
    <w:rsid w:val="00465B56"/>
    <w:rsid w:val="004673DC"/>
    <w:rsid w:val="004713AF"/>
    <w:rsid w:val="00471861"/>
    <w:rsid w:val="00473720"/>
    <w:rsid w:val="00475DF2"/>
    <w:rsid w:val="00475E19"/>
    <w:rsid w:val="00477685"/>
    <w:rsid w:val="0048034F"/>
    <w:rsid w:val="0048110D"/>
    <w:rsid w:val="004815AC"/>
    <w:rsid w:val="00487ADF"/>
    <w:rsid w:val="00493467"/>
    <w:rsid w:val="0049696C"/>
    <w:rsid w:val="004A364E"/>
    <w:rsid w:val="004A42AB"/>
    <w:rsid w:val="004A48C4"/>
    <w:rsid w:val="004A514E"/>
    <w:rsid w:val="004B1B37"/>
    <w:rsid w:val="004B4A55"/>
    <w:rsid w:val="004B53C3"/>
    <w:rsid w:val="004C09DA"/>
    <w:rsid w:val="004C34DF"/>
    <w:rsid w:val="004C50B9"/>
    <w:rsid w:val="004C5D7A"/>
    <w:rsid w:val="004D0F3D"/>
    <w:rsid w:val="004D56F4"/>
    <w:rsid w:val="004D5F8A"/>
    <w:rsid w:val="004E2ECB"/>
    <w:rsid w:val="004F1C74"/>
    <w:rsid w:val="004F45E0"/>
    <w:rsid w:val="00501F13"/>
    <w:rsid w:val="0052484B"/>
    <w:rsid w:val="00526431"/>
    <w:rsid w:val="005320AA"/>
    <w:rsid w:val="00536F6A"/>
    <w:rsid w:val="00537834"/>
    <w:rsid w:val="0054482C"/>
    <w:rsid w:val="0054717D"/>
    <w:rsid w:val="005566D7"/>
    <w:rsid w:val="005619CE"/>
    <w:rsid w:val="0056410F"/>
    <w:rsid w:val="005708F5"/>
    <w:rsid w:val="0057251B"/>
    <w:rsid w:val="005728C9"/>
    <w:rsid w:val="00573D4D"/>
    <w:rsid w:val="0057698E"/>
    <w:rsid w:val="00577925"/>
    <w:rsid w:val="0058016B"/>
    <w:rsid w:val="005824D3"/>
    <w:rsid w:val="005827F0"/>
    <w:rsid w:val="00583D1B"/>
    <w:rsid w:val="00585A84"/>
    <w:rsid w:val="0058774A"/>
    <w:rsid w:val="005906BF"/>
    <w:rsid w:val="005929E0"/>
    <w:rsid w:val="00595159"/>
    <w:rsid w:val="005A37EC"/>
    <w:rsid w:val="005A3D2C"/>
    <w:rsid w:val="005A5B2F"/>
    <w:rsid w:val="005A6DA3"/>
    <w:rsid w:val="005B6C17"/>
    <w:rsid w:val="005B7C57"/>
    <w:rsid w:val="005C4EB0"/>
    <w:rsid w:val="005C6D9A"/>
    <w:rsid w:val="005E30CB"/>
    <w:rsid w:val="005E41C4"/>
    <w:rsid w:val="005E4AAF"/>
    <w:rsid w:val="005F18CD"/>
    <w:rsid w:val="005F263B"/>
    <w:rsid w:val="006015F9"/>
    <w:rsid w:val="00605982"/>
    <w:rsid w:val="0061256E"/>
    <w:rsid w:val="00613421"/>
    <w:rsid w:val="006145C5"/>
    <w:rsid w:val="00616F02"/>
    <w:rsid w:val="00617735"/>
    <w:rsid w:val="00617A2A"/>
    <w:rsid w:val="006212DE"/>
    <w:rsid w:val="00622AF1"/>
    <w:rsid w:val="00626CD0"/>
    <w:rsid w:val="0063123B"/>
    <w:rsid w:val="00635268"/>
    <w:rsid w:val="0064040B"/>
    <w:rsid w:val="00642349"/>
    <w:rsid w:val="00642588"/>
    <w:rsid w:val="006444A9"/>
    <w:rsid w:val="0064782A"/>
    <w:rsid w:val="00650650"/>
    <w:rsid w:val="00667236"/>
    <w:rsid w:val="00667319"/>
    <w:rsid w:val="00667BD0"/>
    <w:rsid w:val="00670691"/>
    <w:rsid w:val="006762E4"/>
    <w:rsid w:val="00690545"/>
    <w:rsid w:val="00692256"/>
    <w:rsid w:val="006A6FAB"/>
    <w:rsid w:val="006B0F02"/>
    <w:rsid w:val="006B1BAA"/>
    <w:rsid w:val="006B7D89"/>
    <w:rsid w:val="006C2398"/>
    <w:rsid w:val="006D1C61"/>
    <w:rsid w:val="006D6764"/>
    <w:rsid w:val="006D7EA3"/>
    <w:rsid w:val="006E086E"/>
    <w:rsid w:val="006E14FC"/>
    <w:rsid w:val="006E41E4"/>
    <w:rsid w:val="006E63E5"/>
    <w:rsid w:val="006F1E1F"/>
    <w:rsid w:val="006F22A0"/>
    <w:rsid w:val="006F6D14"/>
    <w:rsid w:val="00703141"/>
    <w:rsid w:val="00703F43"/>
    <w:rsid w:val="00712D46"/>
    <w:rsid w:val="007134A9"/>
    <w:rsid w:val="0071424A"/>
    <w:rsid w:val="0071736B"/>
    <w:rsid w:val="00725C8E"/>
    <w:rsid w:val="00726317"/>
    <w:rsid w:val="00726BC9"/>
    <w:rsid w:val="007351F7"/>
    <w:rsid w:val="00740D2C"/>
    <w:rsid w:val="0074222E"/>
    <w:rsid w:val="0074747B"/>
    <w:rsid w:val="00750C3E"/>
    <w:rsid w:val="0075463C"/>
    <w:rsid w:val="00766715"/>
    <w:rsid w:val="00767E4A"/>
    <w:rsid w:val="0077020B"/>
    <w:rsid w:val="007704EC"/>
    <w:rsid w:val="0077080C"/>
    <w:rsid w:val="00772724"/>
    <w:rsid w:val="00773322"/>
    <w:rsid w:val="00773B1E"/>
    <w:rsid w:val="007745C1"/>
    <w:rsid w:val="00776438"/>
    <w:rsid w:val="00777203"/>
    <w:rsid w:val="00780988"/>
    <w:rsid w:val="00782C24"/>
    <w:rsid w:val="00787550"/>
    <w:rsid w:val="00792884"/>
    <w:rsid w:val="0079644E"/>
    <w:rsid w:val="007A1C79"/>
    <w:rsid w:val="007A24B0"/>
    <w:rsid w:val="007A5088"/>
    <w:rsid w:val="007A6D21"/>
    <w:rsid w:val="007B17D1"/>
    <w:rsid w:val="007B30B6"/>
    <w:rsid w:val="007B3C9E"/>
    <w:rsid w:val="007B416A"/>
    <w:rsid w:val="007B52B9"/>
    <w:rsid w:val="007B53F4"/>
    <w:rsid w:val="007C0925"/>
    <w:rsid w:val="007C18EF"/>
    <w:rsid w:val="007C197F"/>
    <w:rsid w:val="007C79C3"/>
    <w:rsid w:val="007D323A"/>
    <w:rsid w:val="007D4262"/>
    <w:rsid w:val="007D4BF2"/>
    <w:rsid w:val="007D7C6E"/>
    <w:rsid w:val="007E2F54"/>
    <w:rsid w:val="007E35C0"/>
    <w:rsid w:val="007E3D09"/>
    <w:rsid w:val="007E6AC2"/>
    <w:rsid w:val="007F018D"/>
    <w:rsid w:val="007F3613"/>
    <w:rsid w:val="007F6243"/>
    <w:rsid w:val="00805592"/>
    <w:rsid w:val="00810E16"/>
    <w:rsid w:val="00811FFD"/>
    <w:rsid w:val="00812363"/>
    <w:rsid w:val="00813856"/>
    <w:rsid w:val="008178C9"/>
    <w:rsid w:val="00823797"/>
    <w:rsid w:val="0082396A"/>
    <w:rsid w:val="00832DCA"/>
    <w:rsid w:val="00840268"/>
    <w:rsid w:val="008427B9"/>
    <w:rsid w:val="00844D83"/>
    <w:rsid w:val="0084623E"/>
    <w:rsid w:val="00852FB9"/>
    <w:rsid w:val="0086037D"/>
    <w:rsid w:val="0086084B"/>
    <w:rsid w:val="0086319C"/>
    <w:rsid w:val="00871AEB"/>
    <w:rsid w:val="0087291B"/>
    <w:rsid w:val="00873902"/>
    <w:rsid w:val="00875A5E"/>
    <w:rsid w:val="00893345"/>
    <w:rsid w:val="0089405E"/>
    <w:rsid w:val="00897826"/>
    <w:rsid w:val="00897D86"/>
    <w:rsid w:val="008A2216"/>
    <w:rsid w:val="008A4059"/>
    <w:rsid w:val="008A7829"/>
    <w:rsid w:val="008A7F92"/>
    <w:rsid w:val="008B23AA"/>
    <w:rsid w:val="008B420A"/>
    <w:rsid w:val="008C0E35"/>
    <w:rsid w:val="008C4DF2"/>
    <w:rsid w:val="008C6FAC"/>
    <w:rsid w:val="008C6FD5"/>
    <w:rsid w:val="008D1615"/>
    <w:rsid w:val="008D5AA3"/>
    <w:rsid w:val="008E0E6C"/>
    <w:rsid w:val="008E1997"/>
    <w:rsid w:val="008E4084"/>
    <w:rsid w:val="008E5629"/>
    <w:rsid w:val="008E5936"/>
    <w:rsid w:val="008F1020"/>
    <w:rsid w:val="00901059"/>
    <w:rsid w:val="009170C0"/>
    <w:rsid w:val="009241BC"/>
    <w:rsid w:val="00926054"/>
    <w:rsid w:val="00927B79"/>
    <w:rsid w:val="00927D55"/>
    <w:rsid w:val="00932DDE"/>
    <w:rsid w:val="0093429D"/>
    <w:rsid w:val="0094365A"/>
    <w:rsid w:val="00944F64"/>
    <w:rsid w:val="00950529"/>
    <w:rsid w:val="009509F3"/>
    <w:rsid w:val="00957562"/>
    <w:rsid w:val="009622E9"/>
    <w:rsid w:val="00962CF1"/>
    <w:rsid w:val="00965885"/>
    <w:rsid w:val="009710C2"/>
    <w:rsid w:val="00975241"/>
    <w:rsid w:val="0098005B"/>
    <w:rsid w:val="00982B94"/>
    <w:rsid w:val="009937D6"/>
    <w:rsid w:val="00994ED3"/>
    <w:rsid w:val="009B6224"/>
    <w:rsid w:val="009C19A1"/>
    <w:rsid w:val="009C22F4"/>
    <w:rsid w:val="009C5233"/>
    <w:rsid w:val="009C7160"/>
    <w:rsid w:val="009D5E5B"/>
    <w:rsid w:val="009D6242"/>
    <w:rsid w:val="009E5609"/>
    <w:rsid w:val="009F1F2B"/>
    <w:rsid w:val="009F7524"/>
    <w:rsid w:val="00A009C1"/>
    <w:rsid w:val="00A0256B"/>
    <w:rsid w:val="00A13E5A"/>
    <w:rsid w:val="00A347E3"/>
    <w:rsid w:val="00A36524"/>
    <w:rsid w:val="00A46ED9"/>
    <w:rsid w:val="00A50803"/>
    <w:rsid w:val="00A5226C"/>
    <w:rsid w:val="00A54AC4"/>
    <w:rsid w:val="00A5673E"/>
    <w:rsid w:val="00A60958"/>
    <w:rsid w:val="00A6531B"/>
    <w:rsid w:val="00A66555"/>
    <w:rsid w:val="00A73A23"/>
    <w:rsid w:val="00A73EE1"/>
    <w:rsid w:val="00A77DBF"/>
    <w:rsid w:val="00A82E7B"/>
    <w:rsid w:val="00A855DE"/>
    <w:rsid w:val="00A85C00"/>
    <w:rsid w:val="00A93386"/>
    <w:rsid w:val="00A93B3B"/>
    <w:rsid w:val="00A95667"/>
    <w:rsid w:val="00AA4304"/>
    <w:rsid w:val="00AB0E14"/>
    <w:rsid w:val="00AB4766"/>
    <w:rsid w:val="00AB6D53"/>
    <w:rsid w:val="00AB6F16"/>
    <w:rsid w:val="00AC195A"/>
    <w:rsid w:val="00AC2ED0"/>
    <w:rsid w:val="00AC40AA"/>
    <w:rsid w:val="00AC4334"/>
    <w:rsid w:val="00AD17B9"/>
    <w:rsid w:val="00AD2DF4"/>
    <w:rsid w:val="00AD7CA5"/>
    <w:rsid w:val="00AE1C38"/>
    <w:rsid w:val="00AE3713"/>
    <w:rsid w:val="00B0186D"/>
    <w:rsid w:val="00B03BB8"/>
    <w:rsid w:val="00B077F9"/>
    <w:rsid w:val="00B102AD"/>
    <w:rsid w:val="00B104C6"/>
    <w:rsid w:val="00B1160E"/>
    <w:rsid w:val="00B153B4"/>
    <w:rsid w:val="00B15B02"/>
    <w:rsid w:val="00B1666D"/>
    <w:rsid w:val="00B2309B"/>
    <w:rsid w:val="00B24125"/>
    <w:rsid w:val="00B339FA"/>
    <w:rsid w:val="00B43D34"/>
    <w:rsid w:val="00B4499D"/>
    <w:rsid w:val="00B44C75"/>
    <w:rsid w:val="00B45FC8"/>
    <w:rsid w:val="00B52FAF"/>
    <w:rsid w:val="00B61C48"/>
    <w:rsid w:val="00B630D8"/>
    <w:rsid w:val="00B644A5"/>
    <w:rsid w:val="00B75805"/>
    <w:rsid w:val="00B7777F"/>
    <w:rsid w:val="00B804D4"/>
    <w:rsid w:val="00B82807"/>
    <w:rsid w:val="00B86B30"/>
    <w:rsid w:val="00B87297"/>
    <w:rsid w:val="00B90318"/>
    <w:rsid w:val="00B90F6F"/>
    <w:rsid w:val="00B96D56"/>
    <w:rsid w:val="00BA087A"/>
    <w:rsid w:val="00BA179D"/>
    <w:rsid w:val="00BA2FAD"/>
    <w:rsid w:val="00BA3E48"/>
    <w:rsid w:val="00BA50E3"/>
    <w:rsid w:val="00BA6283"/>
    <w:rsid w:val="00BB2D00"/>
    <w:rsid w:val="00BB329D"/>
    <w:rsid w:val="00BB6273"/>
    <w:rsid w:val="00BB7B02"/>
    <w:rsid w:val="00BC5E22"/>
    <w:rsid w:val="00BC71A4"/>
    <w:rsid w:val="00BD236B"/>
    <w:rsid w:val="00BD6104"/>
    <w:rsid w:val="00BD6CF3"/>
    <w:rsid w:val="00BE2618"/>
    <w:rsid w:val="00BE3B68"/>
    <w:rsid w:val="00BF2726"/>
    <w:rsid w:val="00BF52F0"/>
    <w:rsid w:val="00C01311"/>
    <w:rsid w:val="00C05B74"/>
    <w:rsid w:val="00C063FC"/>
    <w:rsid w:val="00C06D1B"/>
    <w:rsid w:val="00C07DD5"/>
    <w:rsid w:val="00C145B6"/>
    <w:rsid w:val="00C16B18"/>
    <w:rsid w:val="00C31A09"/>
    <w:rsid w:val="00C3311D"/>
    <w:rsid w:val="00C33466"/>
    <w:rsid w:val="00C350F5"/>
    <w:rsid w:val="00C50280"/>
    <w:rsid w:val="00C520E1"/>
    <w:rsid w:val="00C526DC"/>
    <w:rsid w:val="00C5294D"/>
    <w:rsid w:val="00C725EA"/>
    <w:rsid w:val="00C74893"/>
    <w:rsid w:val="00C751F8"/>
    <w:rsid w:val="00C80E24"/>
    <w:rsid w:val="00C828E9"/>
    <w:rsid w:val="00C856D5"/>
    <w:rsid w:val="00C85F15"/>
    <w:rsid w:val="00C92964"/>
    <w:rsid w:val="00CB0BFE"/>
    <w:rsid w:val="00CB56A8"/>
    <w:rsid w:val="00CB64B0"/>
    <w:rsid w:val="00CB7755"/>
    <w:rsid w:val="00CC03DC"/>
    <w:rsid w:val="00CC293A"/>
    <w:rsid w:val="00CC33F5"/>
    <w:rsid w:val="00CD0393"/>
    <w:rsid w:val="00CD1880"/>
    <w:rsid w:val="00CD55A3"/>
    <w:rsid w:val="00CE199F"/>
    <w:rsid w:val="00CE4C3C"/>
    <w:rsid w:val="00CF3460"/>
    <w:rsid w:val="00CF4BD6"/>
    <w:rsid w:val="00CF76F5"/>
    <w:rsid w:val="00D01E75"/>
    <w:rsid w:val="00D0314E"/>
    <w:rsid w:val="00D10586"/>
    <w:rsid w:val="00D10A4C"/>
    <w:rsid w:val="00D118E9"/>
    <w:rsid w:val="00D11B18"/>
    <w:rsid w:val="00D1256D"/>
    <w:rsid w:val="00D219C7"/>
    <w:rsid w:val="00D241A7"/>
    <w:rsid w:val="00D246F1"/>
    <w:rsid w:val="00D26C46"/>
    <w:rsid w:val="00D2740C"/>
    <w:rsid w:val="00D408C1"/>
    <w:rsid w:val="00D42D16"/>
    <w:rsid w:val="00D4425C"/>
    <w:rsid w:val="00D46945"/>
    <w:rsid w:val="00D5588E"/>
    <w:rsid w:val="00D620C8"/>
    <w:rsid w:val="00D64F86"/>
    <w:rsid w:val="00D6670F"/>
    <w:rsid w:val="00D66ADA"/>
    <w:rsid w:val="00D72738"/>
    <w:rsid w:val="00D83A8C"/>
    <w:rsid w:val="00D86392"/>
    <w:rsid w:val="00DA4671"/>
    <w:rsid w:val="00DA4B1D"/>
    <w:rsid w:val="00DA6772"/>
    <w:rsid w:val="00DA72CF"/>
    <w:rsid w:val="00DB3610"/>
    <w:rsid w:val="00DB56FF"/>
    <w:rsid w:val="00DB583C"/>
    <w:rsid w:val="00DB644A"/>
    <w:rsid w:val="00DC3E35"/>
    <w:rsid w:val="00DC5C6C"/>
    <w:rsid w:val="00DD22AE"/>
    <w:rsid w:val="00DD7ECF"/>
    <w:rsid w:val="00DE2630"/>
    <w:rsid w:val="00DF1136"/>
    <w:rsid w:val="00E02031"/>
    <w:rsid w:val="00E0504B"/>
    <w:rsid w:val="00E05C1D"/>
    <w:rsid w:val="00E06485"/>
    <w:rsid w:val="00E06D58"/>
    <w:rsid w:val="00E10376"/>
    <w:rsid w:val="00E11129"/>
    <w:rsid w:val="00E12058"/>
    <w:rsid w:val="00E15EC5"/>
    <w:rsid w:val="00E175A5"/>
    <w:rsid w:val="00E17793"/>
    <w:rsid w:val="00E20234"/>
    <w:rsid w:val="00E2499B"/>
    <w:rsid w:val="00E31672"/>
    <w:rsid w:val="00E31703"/>
    <w:rsid w:val="00E42DE6"/>
    <w:rsid w:val="00E43DCA"/>
    <w:rsid w:val="00E50538"/>
    <w:rsid w:val="00E54868"/>
    <w:rsid w:val="00E55034"/>
    <w:rsid w:val="00E60FE1"/>
    <w:rsid w:val="00E63739"/>
    <w:rsid w:val="00E65771"/>
    <w:rsid w:val="00E734AE"/>
    <w:rsid w:val="00E73A06"/>
    <w:rsid w:val="00E75784"/>
    <w:rsid w:val="00E80EA0"/>
    <w:rsid w:val="00E82DE0"/>
    <w:rsid w:val="00E84DA6"/>
    <w:rsid w:val="00E86F39"/>
    <w:rsid w:val="00E91122"/>
    <w:rsid w:val="00E944D7"/>
    <w:rsid w:val="00E95096"/>
    <w:rsid w:val="00E953D1"/>
    <w:rsid w:val="00EA708A"/>
    <w:rsid w:val="00EB431A"/>
    <w:rsid w:val="00EC3AA0"/>
    <w:rsid w:val="00EC5B97"/>
    <w:rsid w:val="00ED4DA0"/>
    <w:rsid w:val="00ED572A"/>
    <w:rsid w:val="00EE6A9E"/>
    <w:rsid w:val="00EF1FB5"/>
    <w:rsid w:val="00EF2CE3"/>
    <w:rsid w:val="00EF5747"/>
    <w:rsid w:val="00EF5AF4"/>
    <w:rsid w:val="00EF5B11"/>
    <w:rsid w:val="00EF7D2E"/>
    <w:rsid w:val="00F112F8"/>
    <w:rsid w:val="00F12FCB"/>
    <w:rsid w:val="00F14FDD"/>
    <w:rsid w:val="00F238EA"/>
    <w:rsid w:val="00F23E39"/>
    <w:rsid w:val="00F252CD"/>
    <w:rsid w:val="00F3166D"/>
    <w:rsid w:val="00F32CAF"/>
    <w:rsid w:val="00F35F2A"/>
    <w:rsid w:val="00F37DFB"/>
    <w:rsid w:val="00F43833"/>
    <w:rsid w:val="00F50FA5"/>
    <w:rsid w:val="00F55A5B"/>
    <w:rsid w:val="00F5713E"/>
    <w:rsid w:val="00F61102"/>
    <w:rsid w:val="00F613D2"/>
    <w:rsid w:val="00F617DE"/>
    <w:rsid w:val="00F619B5"/>
    <w:rsid w:val="00F63645"/>
    <w:rsid w:val="00F64417"/>
    <w:rsid w:val="00F67E41"/>
    <w:rsid w:val="00F7237D"/>
    <w:rsid w:val="00F739FC"/>
    <w:rsid w:val="00F76E15"/>
    <w:rsid w:val="00F77ABD"/>
    <w:rsid w:val="00F8094E"/>
    <w:rsid w:val="00F92BD1"/>
    <w:rsid w:val="00F96799"/>
    <w:rsid w:val="00FA40A3"/>
    <w:rsid w:val="00FA40DB"/>
    <w:rsid w:val="00FB52CC"/>
    <w:rsid w:val="00FB5A57"/>
    <w:rsid w:val="00FC37AE"/>
    <w:rsid w:val="00FC65E5"/>
    <w:rsid w:val="00FC6BB7"/>
    <w:rsid w:val="00FC7AAE"/>
    <w:rsid w:val="00FD00AD"/>
    <w:rsid w:val="00FD0D06"/>
    <w:rsid w:val="00FD2F08"/>
    <w:rsid w:val="00FD6618"/>
    <w:rsid w:val="00FE063A"/>
    <w:rsid w:val="00FE2964"/>
    <w:rsid w:val="00FE5675"/>
    <w:rsid w:val="00FF10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C97F"/>
  <w15:chartTrackingRefBased/>
  <w15:docId w15:val="{0FDBA5C7-0F22-407C-A0ED-5ADCFBD6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7E3"/>
    <w:pPr>
      <w:spacing w:line="288"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153B4"/>
    <w:pPr>
      <w:keepNext/>
      <w:keepLines/>
      <w:numPr>
        <w:numId w:val="27"/>
      </w:numPr>
      <w:spacing w:before="48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3A70FE"/>
    <w:pPr>
      <w:keepNext/>
      <w:numPr>
        <w:ilvl w:val="1"/>
        <w:numId w:val="27"/>
      </w:numPr>
      <w:spacing w:before="120" w:after="60" w:line="360" w:lineRule="auto"/>
      <w:outlineLvl w:val="1"/>
    </w:pPr>
    <w:rPr>
      <w:rFonts w:eastAsia="Times New Roman"/>
      <w:b/>
      <w:bCs/>
      <w:i/>
      <w:iCs/>
      <w:sz w:val="32"/>
      <w:szCs w:val="32"/>
      <w:u w:val="single"/>
      <w:lang w:val="x-none" w:eastAsia="x-none"/>
    </w:rPr>
  </w:style>
  <w:style w:type="paragraph" w:styleId="Heading3">
    <w:name w:val="heading 3"/>
    <w:basedOn w:val="Normal"/>
    <w:next w:val="Normal"/>
    <w:link w:val="Heading3Char"/>
    <w:autoRedefine/>
    <w:uiPriority w:val="9"/>
    <w:unhideWhenUsed/>
    <w:qFormat/>
    <w:rsid w:val="00927B79"/>
    <w:pPr>
      <w:keepNext/>
      <w:numPr>
        <w:ilvl w:val="2"/>
        <w:numId w:val="27"/>
      </w:numPr>
      <w:spacing w:line="240" w:lineRule="auto"/>
      <w:outlineLvl w:val="2"/>
    </w:pPr>
    <w:rPr>
      <w:rFonts w:eastAsia="Times New Roman" w:cs="Arial Unicode MS"/>
      <w:b/>
      <w:bCs/>
      <w:sz w:val="28"/>
      <w:szCs w:val="26"/>
      <w:u w:val="single"/>
      <w:lang w:val="x-none" w:eastAsia="x-none" w:bidi="ml-IN"/>
    </w:rPr>
  </w:style>
  <w:style w:type="paragraph" w:styleId="Heading4">
    <w:name w:val="heading 4"/>
    <w:basedOn w:val="Normal"/>
    <w:next w:val="Normal"/>
    <w:link w:val="Heading4Char"/>
    <w:uiPriority w:val="9"/>
    <w:semiHidden/>
    <w:unhideWhenUsed/>
    <w:qFormat/>
    <w:rsid w:val="00A347E3"/>
    <w:pPr>
      <w:keepNext/>
      <w:numPr>
        <w:ilvl w:val="3"/>
        <w:numId w:val="27"/>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27"/>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27"/>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27"/>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27"/>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27"/>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28657B"/>
    <w:rPr>
      <w:rFonts w:ascii="Arial" w:eastAsia="Times New Roman" w:hAnsi="Arial"/>
      <w:b/>
      <w:bCs/>
      <w:sz w:val="36"/>
      <w:szCs w:val="28"/>
      <w:u w:val="single"/>
      <w:lang w:val="x-none" w:eastAsia="x-none"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unhideWhenUsed/>
    <w:rsid w:val="00780988"/>
    <w:pPr>
      <w:tabs>
        <w:tab w:val="center" w:pos="4680"/>
        <w:tab w:val="right" w:pos="9360"/>
      </w:tabs>
    </w:pPr>
    <w:rPr>
      <w:lang w:val="x-none" w:eastAsia="x-none"/>
    </w:rPr>
  </w:style>
  <w:style w:type="character" w:customStyle="1" w:styleId="FooterChar">
    <w:name w:val="Footer Char"/>
    <w:link w:val="Footer"/>
    <w:uiPriority w:val="99"/>
    <w:rsid w:val="00780988"/>
    <w:rPr>
      <w:rFonts w:ascii="Arial" w:hAnsi="Arial"/>
      <w:sz w:val="24"/>
      <w:szCs w:val="22"/>
      <w:lang w:bidi="ar-SA"/>
    </w:rPr>
  </w:style>
  <w:style w:type="character" w:customStyle="1" w:styleId="Heading2Char">
    <w:name w:val="Heading 2 Char"/>
    <w:link w:val="Heading2"/>
    <w:uiPriority w:val="9"/>
    <w:rsid w:val="003A70FE"/>
    <w:rPr>
      <w:rFonts w:ascii="Arial" w:eastAsia="Times New Roman" w:hAnsi="Arial"/>
      <w:b/>
      <w:bCs/>
      <w:i/>
      <w:iCs/>
      <w:sz w:val="32"/>
      <w:szCs w:val="32"/>
      <w:u w:val="single"/>
      <w:lang w:eastAsia="x-none" w:bidi="ar-SA"/>
    </w:rPr>
  </w:style>
  <w:style w:type="character" w:customStyle="1" w:styleId="Heading3Char">
    <w:name w:val="Heading 3 Char"/>
    <w:link w:val="Heading3"/>
    <w:uiPriority w:val="9"/>
    <w:rsid w:val="00927B79"/>
    <w:rPr>
      <w:rFonts w:ascii="Arial" w:eastAsia="Times New Roman" w:hAnsi="Arial"/>
      <w:b/>
      <w:bCs/>
      <w:sz w:val="28"/>
      <w:szCs w:val="26"/>
      <w:u w:val="single"/>
      <w:lang w:val="x-none" w:eastAsia="x-none"/>
    </w:rPr>
  </w:style>
  <w:style w:type="character" w:customStyle="1" w:styleId="Heading4Char">
    <w:name w:val="Heading 4 Char"/>
    <w:link w:val="Heading4"/>
    <w:uiPriority w:val="9"/>
    <w:semiHidden/>
    <w:rsid w:val="00A347E3"/>
    <w:rPr>
      <w:rFonts w:eastAsia="Times New Roman"/>
      <w:b/>
      <w:bCs/>
      <w:sz w:val="28"/>
      <w:szCs w:val="28"/>
      <w:lang w:val="x-none" w:eastAsia="x-none" w:bidi="ar-SA"/>
    </w:rPr>
  </w:style>
  <w:style w:type="character" w:customStyle="1" w:styleId="Heading5Char">
    <w:name w:val="Heading 5 Char"/>
    <w:link w:val="Heading5"/>
    <w:uiPriority w:val="9"/>
    <w:semiHidden/>
    <w:rsid w:val="00A347E3"/>
    <w:rPr>
      <w:rFonts w:eastAsia="Times New Roman"/>
      <w:b/>
      <w:bCs/>
      <w:i/>
      <w:iCs/>
      <w:sz w:val="26"/>
      <w:szCs w:val="26"/>
      <w:lang w:val="x-none" w:eastAsia="x-none" w:bidi="ar-SA"/>
    </w:rPr>
  </w:style>
  <w:style w:type="character" w:customStyle="1" w:styleId="Heading6Char">
    <w:name w:val="Heading 6 Char"/>
    <w:link w:val="Heading6"/>
    <w:uiPriority w:val="9"/>
    <w:semiHidden/>
    <w:rsid w:val="00A347E3"/>
    <w:rPr>
      <w:rFonts w:eastAsia="Times New Roman"/>
      <w:b/>
      <w:bCs/>
      <w:sz w:val="22"/>
      <w:szCs w:val="22"/>
      <w:lang w:val="x-none" w:eastAsia="x-none" w:bidi="ar-SA"/>
    </w:rPr>
  </w:style>
  <w:style w:type="character" w:customStyle="1" w:styleId="Heading7Char">
    <w:name w:val="Heading 7 Char"/>
    <w:link w:val="Heading7"/>
    <w:uiPriority w:val="9"/>
    <w:semiHidden/>
    <w:rsid w:val="00A347E3"/>
    <w:rPr>
      <w:rFonts w:eastAsia="Times New Roman"/>
      <w:sz w:val="24"/>
      <w:szCs w:val="24"/>
      <w:lang w:val="x-none" w:eastAsia="x-none" w:bidi="ar-SA"/>
    </w:rPr>
  </w:style>
  <w:style w:type="character" w:customStyle="1" w:styleId="Heading8Char">
    <w:name w:val="Heading 8 Char"/>
    <w:link w:val="Heading8"/>
    <w:uiPriority w:val="9"/>
    <w:semiHidden/>
    <w:rsid w:val="00A347E3"/>
    <w:rPr>
      <w:rFonts w:eastAsia="Times New Roman"/>
      <w:i/>
      <w:iCs/>
      <w:sz w:val="24"/>
      <w:szCs w:val="24"/>
      <w:lang w:val="x-none" w:eastAsia="x-none" w:bidi="ar-SA"/>
    </w:rPr>
  </w:style>
  <w:style w:type="character" w:customStyle="1" w:styleId="Heading9Char">
    <w:name w:val="Heading 9 Char"/>
    <w:link w:val="Heading9"/>
    <w:uiPriority w:val="9"/>
    <w:semiHidden/>
    <w:rsid w:val="00A347E3"/>
    <w:rPr>
      <w:rFonts w:ascii="Cambria" w:eastAsia="Times New Roman" w:hAnsi="Cambria"/>
      <w:sz w:val="22"/>
      <w:szCs w:val="22"/>
      <w:lang w:val="x-none" w:eastAsia="x-none"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DD7ECF"/>
    <w:rPr>
      <w:color w:val="0000FF"/>
      <w:u w:val="single"/>
    </w:rPr>
  </w:style>
  <w:style w:type="paragraph" w:styleId="TOCHeading">
    <w:name w:val="TOC Heading"/>
    <w:basedOn w:val="Heading1"/>
    <w:next w:val="Normal"/>
    <w:uiPriority w:val="39"/>
    <w:semiHidden/>
    <w:unhideWhenUsed/>
    <w:qFormat/>
    <w:rsid w:val="00DD7ECF"/>
    <w:pPr>
      <w:numPr>
        <w:numId w:val="0"/>
      </w:numPr>
      <w:spacing w:line="276" w:lineRule="auto"/>
      <w:jc w:val="left"/>
      <w:outlineLvl w:val="9"/>
    </w:pPr>
    <w:rPr>
      <w:rFonts w:ascii="Cambria" w:hAnsi="Cambria"/>
      <w:color w:val="365F91"/>
      <w:sz w:val="28"/>
      <w:u w:val="none"/>
      <w:lang w:val="en-US" w:eastAsia="en-US"/>
    </w:rPr>
  </w:style>
  <w:style w:type="paragraph" w:styleId="TOC2">
    <w:name w:val="toc 2"/>
    <w:basedOn w:val="Normal"/>
    <w:next w:val="Normal"/>
    <w:autoRedefine/>
    <w:uiPriority w:val="39"/>
    <w:unhideWhenUsed/>
    <w:rsid w:val="00DD7ECF"/>
    <w:pPr>
      <w:ind w:left="240"/>
    </w:pPr>
  </w:style>
  <w:style w:type="paragraph" w:styleId="TOC3">
    <w:name w:val="toc 3"/>
    <w:basedOn w:val="Normal"/>
    <w:next w:val="Normal"/>
    <w:autoRedefine/>
    <w:uiPriority w:val="39"/>
    <w:unhideWhenUsed/>
    <w:rsid w:val="00DD7ECF"/>
    <w:pPr>
      <w:ind w:left="480"/>
    </w:pPr>
  </w:style>
  <w:style w:type="paragraph" w:styleId="TOC1">
    <w:name w:val="toc 1"/>
    <w:basedOn w:val="Normal"/>
    <w:next w:val="Normal"/>
    <w:autoRedefine/>
    <w:uiPriority w:val="39"/>
    <w:unhideWhenUsed/>
    <w:rsid w:val="003C38A5"/>
  </w:style>
  <w:style w:type="paragraph" w:styleId="BalloonText">
    <w:name w:val="Balloon Text"/>
    <w:basedOn w:val="Normal"/>
    <w:link w:val="BalloonTextChar"/>
    <w:uiPriority w:val="99"/>
    <w:semiHidden/>
    <w:unhideWhenUsed/>
    <w:rsid w:val="007B416A"/>
    <w:pPr>
      <w:spacing w:line="240" w:lineRule="auto"/>
    </w:pPr>
    <w:rPr>
      <w:rFonts w:ascii="Tahoma" w:hAnsi="Tahoma" w:cs="Tahoma"/>
      <w:sz w:val="16"/>
      <w:szCs w:val="16"/>
      <w:lang w:val="x-none" w:eastAsia="x-none"/>
    </w:rPr>
  </w:style>
  <w:style w:type="character" w:customStyle="1" w:styleId="BalloonTextChar">
    <w:name w:val="Balloon Text Char"/>
    <w:link w:val="BalloonText"/>
    <w:uiPriority w:val="99"/>
    <w:semiHidden/>
    <w:rsid w:val="007B416A"/>
    <w:rPr>
      <w:rFonts w:ascii="Tahoma" w:hAnsi="Tahoma" w:cs="Tahoma"/>
      <w:sz w:val="16"/>
      <w:szCs w:val="16"/>
      <w:lang w:bidi="ar-SA"/>
    </w:rPr>
  </w:style>
  <w:style w:type="paragraph" w:styleId="ListParagraph">
    <w:name w:val="List Paragraph"/>
    <w:basedOn w:val="Normal"/>
    <w:uiPriority w:val="34"/>
    <w:qFormat/>
    <w:rsid w:val="0039452B"/>
    <w:pPr>
      <w:ind w:left="720"/>
    </w:pPr>
  </w:style>
  <w:style w:type="character" w:styleId="UnresolvedMention">
    <w:name w:val="Unresolved Mention"/>
    <w:uiPriority w:val="99"/>
    <w:semiHidden/>
    <w:unhideWhenUsed/>
    <w:rsid w:val="00846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2B090-3A94-49D8-85BC-2E471EF20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5961</Words>
  <Characters>33984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39866</CharactersWithSpaces>
  <SharedDoc>false</SharedDoc>
  <HLinks>
    <vt:vector size="240" baseType="variant">
      <vt:variant>
        <vt:i4>1114150</vt:i4>
      </vt:variant>
      <vt:variant>
        <vt:i4>240</vt:i4>
      </vt:variant>
      <vt:variant>
        <vt:i4>0</vt:i4>
      </vt:variant>
      <vt:variant>
        <vt:i4>5</vt:i4>
      </vt:variant>
      <vt:variant>
        <vt:lpwstr>mailto:vedavms@gmail.com</vt:lpwstr>
      </vt:variant>
      <vt:variant>
        <vt:lpwstr/>
      </vt:variant>
      <vt:variant>
        <vt:i4>1835060</vt:i4>
      </vt:variant>
      <vt:variant>
        <vt:i4>230</vt:i4>
      </vt:variant>
      <vt:variant>
        <vt:i4>0</vt:i4>
      </vt:variant>
      <vt:variant>
        <vt:i4>5</vt:i4>
      </vt:variant>
      <vt:variant>
        <vt:lpwstr/>
      </vt:variant>
      <vt:variant>
        <vt:lpwstr>_Toc39090972</vt:lpwstr>
      </vt:variant>
      <vt:variant>
        <vt:i4>2031668</vt:i4>
      </vt:variant>
      <vt:variant>
        <vt:i4>224</vt:i4>
      </vt:variant>
      <vt:variant>
        <vt:i4>0</vt:i4>
      </vt:variant>
      <vt:variant>
        <vt:i4>5</vt:i4>
      </vt:variant>
      <vt:variant>
        <vt:lpwstr/>
      </vt:variant>
      <vt:variant>
        <vt:lpwstr>_Toc39090971</vt:lpwstr>
      </vt:variant>
      <vt:variant>
        <vt:i4>1966132</vt:i4>
      </vt:variant>
      <vt:variant>
        <vt:i4>218</vt:i4>
      </vt:variant>
      <vt:variant>
        <vt:i4>0</vt:i4>
      </vt:variant>
      <vt:variant>
        <vt:i4>5</vt:i4>
      </vt:variant>
      <vt:variant>
        <vt:lpwstr/>
      </vt:variant>
      <vt:variant>
        <vt:lpwstr>_Toc39090970</vt:lpwstr>
      </vt:variant>
      <vt:variant>
        <vt:i4>1507381</vt:i4>
      </vt:variant>
      <vt:variant>
        <vt:i4>212</vt:i4>
      </vt:variant>
      <vt:variant>
        <vt:i4>0</vt:i4>
      </vt:variant>
      <vt:variant>
        <vt:i4>5</vt:i4>
      </vt:variant>
      <vt:variant>
        <vt:lpwstr/>
      </vt:variant>
      <vt:variant>
        <vt:lpwstr>_Toc39090969</vt:lpwstr>
      </vt:variant>
      <vt:variant>
        <vt:i4>1441845</vt:i4>
      </vt:variant>
      <vt:variant>
        <vt:i4>206</vt:i4>
      </vt:variant>
      <vt:variant>
        <vt:i4>0</vt:i4>
      </vt:variant>
      <vt:variant>
        <vt:i4>5</vt:i4>
      </vt:variant>
      <vt:variant>
        <vt:lpwstr/>
      </vt:variant>
      <vt:variant>
        <vt:lpwstr>_Toc39090968</vt:lpwstr>
      </vt:variant>
      <vt:variant>
        <vt:i4>1638453</vt:i4>
      </vt:variant>
      <vt:variant>
        <vt:i4>200</vt:i4>
      </vt:variant>
      <vt:variant>
        <vt:i4>0</vt:i4>
      </vt:variant>
      <vt:variant>
        <vt:i4>5</vt:i4>
      </vt:variant>
      <vt:variant>
        <vt:lpwstr/>
      </vt:variant>
      <vt:variant>
        <vt:lpwstr>_Toc39090967</vt:lpwstr>
      </vt:variant>
      <vt:variant>
        <vt:i4>1572917</vt:i4>
      </vt:variant>
      <vt:variant>
        <vt:i4>194</vt:i4>
      </vt:variant>
      <vt:variant>
        <vt:i4>0</vt:i4>
      </vt:variant>
      <vt:variant>
        <vt:i4>5</vt:i4>
      </vt:variant>
      <vt:variant>
        <vt:lpwstr/>
      </vt:variant>
      <vt:variant>
        <vt:lpwstr>_Toc39090966</vt:lpwstr>
      </vt:variant>
      <vt:variant>
        <vt:i4>1769525</vt:i4>
      </vt:variant>
      <vt:variant>
        <vt:i4>188</vt:i4>
      </vt:variant>
      <vt:variant>
        <vt:i4>0</vt:i4>
      </vt:variant>
      <vt:variant>
        <vt:i4>5</vt:i4>
      </vt:variant>
      <vt:variant>
        <vt:lpwstr/>
      </vt:variant>
      <vt:variant>
        <vt:lpwstr>_Toc39090965</vt:lpwstr>
      </vt:variant>
      <vt:variant>
        <vt:i4>1703989</vt:i4>
      </vt:variant>
      <vt:variant>
        <vt:i4>182</vt:i4>
      </vt:variant>
      <vt:variant>
        <vt:i4>0</vt:i4>
      </vt:variant>
      <vt:variant>
        <vt:i4>5</vt:i4>
      </vt:variant>
      <vt:variant>
        <vt:lpwstr/>
      </vt:variant>
      <vt:variant>
        <vt:lpwstr>_Toc39090964</vt:lpwstr>
      </vt:variant>
      <vt:variant>
        <vt:i4>1900597</vt:i4>
      </vt:variant>
      <vt:variant>
        <vt:i4>176</vt:i4>
      </vt:variant>
      <vt:variant>
        <vt:i4>0</vt:i4>
      </vt:variant>
      <vt:variant>
        <vt:i4>5</vt:i4>
      </vt:variant>
      <vt:variant>
        <vt:lpwstr/>
      </vt:variant>
      <vt:variant>
        <vt:lpwstr>_Toc39090963</vt:lpwstr>
      </vt:variant>
      <vt:variant>
        <vt:i4>1835061</vt:i4>
      </vt:variant>
      <vt:variant>
        <vt:i4>170</vt:i4>
      </vt:variant>
      <vt:variant>
        <vt:i4>0</vt:i4>
      </vt:variant>
      <vt:variant>
        <vt:i4>5</vt:i4>
      </vt:variant>
      <vt:variant>
        <vt:lpwstr/>
      </vt:variant>
      <vt:variant>
        <vt:lpwstr>_Toc39090962</vt:lpwstr>
      </vt:variant>
      <vt:variant>
        <vt:i4>2031669</vt:i4>
      </vt:variant>
      <vt:variant>
        <vt:i4>164</vt:i4>
      </vt:variant>
      <vt:variant>
        <vt:i4>0</vt:i4>
      </vt:variant>
      <vt:variant>
        <vt:i4>5</vt:i4>
      </vt:variant>
      <vt:variant>
        <vt:lpwstr/>
      </vt:variant>
      <vt:variant>
        <vt:lpwstr>_Toc39090961</vt:lpwstr>
      </vt:variant>
      <vt:variant>
        <vt:i4>1966133</vt:i4>
      </vt:variant>
      <vt:variant>
        <vt:i4>158</vt:i4>
      </vt:variant>
      <vt:variant>
        <vt:i4>0</vt:i4>
      </vt:variant>
      <vt:variant>
        <vt:i4>5</vt:i4>
      </vt:variant>
      <vt:variant>
        <vt:lpwstr/>
      </vt:variant>
      <vt:variant>
        <vt:lpwstr>_Toc39090960</vt:lpwstr>
      </vt:variant>
      <vt:variant>
        <vt:i4>1507382</vt:i4>
      </vt:variant>
      <vt:variant>
        <vt:i4>152</vt:i4>
      </vt:variant>
      <vt:variant>
        <vt:i4>0</vt:i4>
      </vt:variant>
      <vt:variant>
        <vt:i4>5</vt:i4>
      </vt:variant>
      <vt:variant>
        <vt:lpwstr/>
      </vt:variant>
      <vt:variant>
        <vt:lpwstr>_Toc39090959</vt:lpwstr>
      </vt:variant>
      <vt:variant>
        <vt:i4>1441846</vt:i4>
      </vt:variant>
      <vt:variant>
        <vt:i4>146</vt:i4>
      </vt:variant>
      <vt:variant>
        <vt:i4>0</vt:i4>
      </vt:variant>
      <vt:variant>
        <vt:i4>5</vt:i4>
      </vt:variant>
      <vt:variant>
        <vt:lpwstr/>
      </vt:variant>
      <vt:variant>
        <vt:lpwstr>_Toc39090958</vt:lpwstr>
      </vt:variant>
      <vt:variant>
        <vt:i4>1638454</vt:i4>
      </vt:variant>
      <vt:variant>
        <vt:i4>140</vt:i4>
      </vt:variant>
      <vt:variant>
        <vt:i4>0</vt:i4>
      </vt:variant>
      <vt:variant>
        <vt:i4>5</vt:i4>
      </vt:variant>
      <vt:variant>
        <vt:lpwstr/>
      </vt:variant>
      <vt:variant>
        <vt:lpwstr>_Toc39090957</vt:lpwstr>
      </vt:variant>
      <vt:variant>
        <vt:i4>1572918</vt:i4>
      </vt:variant>
      <vt:variant>
        <vt:i4>134</vt:i4>
      </vt:variant>
      <vt:variant>
        <vt:i4>0</vt:i4>
      </vt:variant>
      <vt:variant>
        <vt:i4>5</vt:i4>
      </vt:variant>
      <vt:variant>
        <vt:lpwstr/>
      </vt:variant>
      <vt:variant>
        <vt:lpwstr>_Toc39090956</vt:lpwstr>
      </vt:variant>
      <vt:variant>
        <vt:i4>1769526</vt:i4>
      </vt:variant>
      <vt:variant>
        <vt:i4>128</vt:i4>
      </vt:variant>
      <vt:variant>
        <vt:i4>0</vt:i4>
      </vt:variant>
      <vt:variant>
        <vt:i4>5</vt:i4>
      </vt:variant>
      <vt:variant>
        <vt:lpwstr/>
      </vt:variant>
      <vt:variant>
        <vt:lpwstr>_Toc39090955</vt:lpwstr>
      </vt:variant>
      <vt:variant>
        <vt:i4>1703990</vt:i4>
      </vt:variant>
      <vt:variant>
        <vt:i4>122</vt:i4>
      </vt:variant>
      <vt:variant>
        <vt:i4>0</vt:i4>
      </vt:variant>
      <vt:variant>
        <vt:i4>5</vt:i4>
      </vt:variant>
      <vt:variant>
        <vt:lpwstr/>
      </vt:variant>
      <vt:variant>
        <vt:lpwstr>_Toc39090954</vt:lpwstr>
      </vt:variant>
      <vt:variant>
        <vt:i4>1900598</vt:i4>
      </vt:variant>
      <vt:variant>
        <vt:i4>116</vt:i4>
      </vt:variant>
      <vt:variant>
        <vt:i4>0</vt:i4>
      </vt:variant>
      <vt:variant>
        <vt:i4>5</vt:i4>
      </vt:variant>
      <vt:variant>
        <vt:lpwstr/>
      </vt:variant>
      <vt:variant>
        <vt:lpwstr>_Toc39090953</vt:lpwstr>
      </vt:variant>
      <vt:variant>
        <vt:i4>1835062</vt:i4>
      </vt:variant>
      <vt:variant>
        <vt:i4>110</vt:i4>
      </vt:variant>
      <vt:variant>
        <vt:i4>0</vt:i4>
      </vt:variant>
      <vt:variant>
        <vt:i4>5</vt:i4>
      </vt:variant>
      <vt:variant>
        <vt:lpwstr/>
      </vt:variant>
      <vt:variant>
        <vt:lpwstr>_Toc39090952</vt:lpwstr>
      </vt:variant>
      <vt:variant>
        <vt:i4>2031670</vt:i4>
      </vt:variant>
      <vt:variant>
        <vt:i4>104</vt:i4>
      </vt:variant>
      <vt:variant>
        <vt:i4>0</vt:i4>
      </vt:variant>
      <vt:variant>
        <vt:i4>5</vt:i4>
      </vt:variant>
      <vt:variant>
        <vt:lpwstr/>
      </vt:variant>
      <vt:variant>
        <vt:lpwstr>_Toc39090951</vt:lpwstr>
      </vt:variant>
      <vt:variant>
        <vt:i4>1966134</vt:i4>
      </vt:variant>
      <vt:variant>
        <vt:i4>98</vt:i4>
      </vt:variant>
      <vt:variant>
        <vt:i4>0</vt:i4>
      </vt:variant>
      <vt:variant>
        <vt:i4>5</vt:i4>
      </vt:variant>
      <vt:variant>
        <vt:lpwstr/>
      </vt:variant>
      <vt:variant>
        <vt:lpwstr>_Toc39090950</vt:lpwstr>
      </vt:variant>
      <vt:variant>
        <vt:i4>1507383</vt:i4>
      </vt:variant>
      <vt:variant>
        <vt:i4>92</vt:i4>
      </vt:variant>
      <vt:variant>
        <vt:i4>0</vt:i4>
      </vt:variant>
      <vt:variant>
        <vt:i4>5</vt:i4>
      </vt:variant>
      <vt:variant>
        <vt:lpwstr/>
      </vt:variant>
      <vt:variant>
        <vt:lpwstr>_Toc39090949</vt:lpwstr>
      </vt:variant>
      <vt:variant>
        <vt:i4>1441847</vt:i4>
      </vt:variant>
      <vt:variant>
        <vt:i4>86</vt:i4>
      </vt:variant>
      <vt:variant>
        <vt:i4>0</vt:i4>
      </vt:variant>
      <vt:variant>
        <vt:i4>5</vt:i4>
      </vt:variant>
      <vt:variant>
        <vt:lpwstr/>
      </vt:variant>
      <vt:variant>
        <vt:lpwstr>_Toc39090948</vt:lpwstr>
      </vt:variant>
      <vt:variant>
        <vt:i4>1638455</vt:i4>
      </vt:variant>
      <vt:variant>
        <vt:i4>80</vt:i4>
      </vt:variant>
      <vt:variant>
        <vt:i4>0</vt:i4>
      </vt:variant>
      <vt:variant>
        <vt:i4>5</vt:i4>
      </vt:variant>
      <vt:variant>
        <vt:lpwstr/>
      </vt:variant>
      <vt:variant>
        <vt:lpwstr>_Toc39090947</vt:lpwstr>
      </vt:variant>
      <vt:variant>
        <vt:i4>1572919</vt:i4>
      </vt:variant>
      <vt:variant>
        <vt:i4>74</vt:i4>
      </vt:variant>
      <vt:variant>
        <vt:i4>0</vt:i4>
      </vt:variant>
      <vt:variant>
        <vt:i4>5</vt:i4>
      </vt:variant>
      <vt:variant>
        <vt:lpwstr/>
      </vt:variant>
      <vt:variant>
        <vt:lpwstr>_Toc39090946</vt:lpwstr>
      </vt:variant>
      <vt:variant>
        <vt:i4>1769527</vt:i4>
      </vt:variant>
      <vt:variant>
        <vt:i4>68</vt:i4>
      </vt:variant>
      <vt:variant>
        <vt:i4>0</vt:i4>
      </vt:variant>
      <vt:variant>
        <vt:i4>5</vt:i4>
      </vt:variant>
      <vt:variant>
        <vt:lpwstr/>
      </vt:variant>
      <vt:variant>
        <vt:lpwstr>_Toc39090945</vt:lpwstr>
      </vt:variant>
      <vt:variant>
        <vt:i4>1703991</vt:i4>
      </vt:variant>
      <vt:variant>
        <vt:i4>62</vt:i4>
      </vt:variant>
      <vt:variant>
        <vt:i4>0</vt:i4>
      </vt:variant>
      <vt:variant>
        <vt:i4>5</vt:i4>
      </vt:variant>
      <vt:variant>
        <vt:lpwstr/>
      </vt:variant>
      <vt:variant>
        <vt:lpwstr>_Toc39090944</vt:lpwstr>
      </vt:variant>
      <vt:variant>
        <vt:i4>1900599</vt:i4>
      </vt:variant>
      <vt:variant>
        <vt:i4>56</vt:i4>
      </vt:variant>
      <vt:variant>
        <vt:i4>0</vt:i4>
      </vt:variant>
      <vt:variant>
        <vt:i4>5</vt:i4>
      </vt:variant>
      <vt:variant>
        <vt:lpwstr/>
      </vt:variant>
      <vt:variant>
        <vt:lpwstr>_Toc39090943</vt:lpwstr>
      </vt:variant>
      <vt:variant>
        <vt:i4>1835063</vt:i4>
      </vt:variant>
      <vt:variant>
        <vt:i4>50</vt:i4>
      </vt:variant>
      <vt:variant>
        <vt:i4>0</vt:i4>
      </vt:variant>
      <vt:variant>
        <vt:i4>5</vt:i4>
      </vt:variant>
      <vt:variant>
        <vt:lpwstr/>
      </vt:variant>
      <vt:variant>
        <vt:lpwstr>_Toc39090942</vt:lpwstr>
      </vt:variant>
      <vt:variant>
        <vt:i4>2031671</vt:i4>
      </vt:variant>
      <vt:variant>
        <vt:i4>44</vt:i4>
      </vt:variant>
      <vt:variant>
        <vt:i4>0</vt:i4>
      </vt:variant>
      <vt:variant>
        <vt:i4>5</vt:i4>
      </vt:variant>
      <vt:variant>
        <vt:lpwstr/>
      </vt:variant>
      <vt:variant>
        <vt:lpwstr>_Toc39090941</vt:lpwstr>
      </vt:variant>
      <vt:variant>
        <vt:i4>1966135</vt:i4>
      </vt:variant>
      <vt:variant>
        <vt:i4>38</vt:i4>
      </vt:variant>
      <vt:variant>
        <vt:i4>0</vt:i4>
      </vt:variant>
      <vt:variant>
        <vt:i4>5</vt:i4>
      </vt:variant>
      <vt:variant>
        <vt:lpwstr/>
      </vt:variant>
      <vt:variant>
        <vt:lpwstr>_Toc39090940</vt:lpwstr>
      </vt:variant>
      <vt:variant>
        <vt:i4>1507376</vt:i4>
      </vt:variant>
      <vt:variant>
        <vt:i4>32</vt:i4>
      </vt:variant>
      <vt:variant>
        <vt:i4>0</vt:i4>
      </vt:variant>
      <vt:variant>
        <vt:i4>5</vt:i4>
      </vt:variant>
      <vt:variant>
        <vt:lpwstr/>
      </vt:variant>
      <vt:variant>
        <vt:lpwstr>_Toc39090939</vt:lpwstr>
      </vt:variant>
      <vt:variant>
        <vt:i4>1441840</vt:i4>
      </vt:variant>
      <vt:variant>
        <vt:i4>26</vt:i4>
      </vt:variant>
      <vt:variant>
        <vt:i4>0</vt:i4>
      </vt:variant>
      <vt:variant>
        <vt:i4>5</vt:i4>
      </vt:variant>
      <vt:variant>
        <vt:lpwstr/>
      </vt:variant>
      <vt:variant>
        <vt:lpwstr>_Toc39090938</vt:lpwstr>
      </vt:variant>
      <vt:variant>
        <vt:i4>1638448</vt:i4>
      </vt:variant>
      <vt:variant>
        <vt:i4>20</vt:i4>
      </vt:variant>
      <vt:variant>
        <vt:i4>0</vt:i4>
      </vt:variant>
      <vt:variant>
        <vt:i4>5</vt:i4>
      </vt:variant>
      <vt:variant>
        <vt:lpwstr/>
      </vt:variant>
      <vt:variant>
        <vt:lpwstr>_Toc39090937</vt:lpwstr>
      </vt:variant>
      <vt:variant>
        <vt:i4>1572912</vt:i4>
      </vt:variant>
      <vt:variant>
        <vt:i4>14</vt:i4>
      </vt:variant>
      <vt:variant>
        <vt:i4>0</vt:i4>
      </vt:variant>
      <vt:variant>
        <vt:i4>5</vt:i4>
      </vt:variant>
      <vt:variant>
        <vt:lpwstr/>
      </vt:variant>
      <vt:variant>
        <vt:lpwstr>_Toc39090936</vt:lpwstr>
      </vt:variant>
      <vt:variant>
        <vt:i4>1769520</vt:i4>
      </vt:variant>
      <vt:variant>
        <vt:i4>8</vt:i4>
      </vt:variant>
      <vt:variant>
        <vt:i4>0</vt:i4>
      </vt:variant>
      <vt:variant>
        <vt:i4>5</vt:i4>
      </vt:variant>
      <vt:variant>
        <vt:lpwstr/>
      </vt:variant>
      <vt:variant>
        <vt:lpwstr>_Toc39090935</vt:lpwstr>
      </vt:variant>
      <vt:variant>
        <vt:i4>1703984</vt:i4>
      </vt:variant>
      <vt:variant>
        <vt:i4>2</vt:i4>
      </vt:variant>
      <vt:variant>
        <vt:i4>0</vt:i4>
      </vt:variant>
      <vt:variant>
        <vt:i4>5</vt:i4>
      </vt:variant>
      <vt:variant>
        <vt:lpwstr/>
      </vt:variant>
      <vt:variant>
        <vt:lpwstr>_Toc39090934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2020-03-03T14:12:00Z</cp:lastPrinted>
  <dcterms:created xsi:type="dcterms:W3CDTF">2021-02-07T12:11:00Z</dcterms:created>
  <dcterms:modified xsi:type="dcterms:W3CDTF">2021-02-07T12:11:00Z</dcterms:modified>
</cp:coreProperties>
</file>