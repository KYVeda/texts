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A28" w:rsidRPr="00B30A28" w:rsidRDefault="00B30A28" w:rsidP="00B3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</w:rPr>
      </w:pPr>
      <w:bookmarkStart w:id="0" w:name="_GoBack"/>
      <w:bookmarkEnd w:id="0"/>
      <w:r w:rsidRPr="00B30A28">
        <w:rPr>
          <w:rFonts w:ascii="BRH Devanagari Extra" w:eastAsia="Calibri" w:hAnsi="BRH Devanagari Extra" w:cs="BRH Devanagari Extra"/>
          <w:b/>
          <w:bCs/>
          <w:sz w:val="40"/>
          <w:szCs w:val="40"/>
        </w:rPr>
        <w:t>AÉåÇ lÉqÉÈ mÉUqÉÉiqÉlÉå, ´ÉÏ qÉWûÉaÉhÉmÉiÉrÉå lÉqÉÈ</w:t>
      </w:r>
    </w:p>
    <w:p w:rsidR="00B30A28" w:rsidRPr="00B30A28" w:rsidRDefault="00B30A28" w:rsidP="00B3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</w:rPr>
      </w:pPr>
      <w:r w:rsidRPr="00B30A28">
        <w:rPr>
          <w:rFonts w:ascii="BRH Devanagari Extra" w:eastAsia="Calibri" w:hAnsi="BRH Devanagari Extra" w:cs="BRH Devanagari Extra"/>
          <w:b/>
          <w:bCs/>
          <w:sz w:val="40"/>
          <w:szCs w:val="40"/>
        </w:rPr>
        <w:t>´ÉÏ aÉÑÂprÉÉå lÉqÉÈ  Wû</w:t>
      </w:r>
      <w:r w:rsidRPr="00B30A28">
        <w:rPr>
          <w:rFonts w:ascii="BRH Malayalam Extra" w:eastAsia="Calibri" w:hAnsi="BRH Malayalam Extra" w:cs="BRH Devanagari Extra"/>
          <w:b/>
          <w:bCs/>
          <w:sz w:val="40"/>
          <w:szCs w:val="40"/>
        </w:rPr>
        <w:t>–</w:t>
      </w:r>
      <w:r w:rsidRPr="00B30A28">
        <w:rPr>
          <w:rFonts w:ascii="BRH Devanagari Extra" w:eastAsia="Calibri" w:hAnsi="BRH Devanagari Extra" w:cs="BRH Devanagari Extra"/>
          <w:b/>
          <w:bCs/>
          <w:sz w:val="40"/>
          <w:szCs w:val="40"/>
        </w:rPr>
        <w:t>ËU</w:t>
      </w:r>
      <w:r w:rsidRPr="00B30A28">
        <w:rPr>
          <w:rFonts w:ascii="BRH Malayalam Extra" w:eastAsia="Calibri" w:hAnsi="BRH Malayalam Extra" w:cs="BRH Devanagari Extra"/>
          <w:b/>
          <w:bCs/>
          <w:sz w:val="40"/>
          <w:szCs w:val="40"/>
        </w:rPr>
        <w:t>–</w:t>
      </w:r>
      <w:r w:rsidRPr="00B30A28">
        <w:rPr>
          <w:rFonts w:ascii="BRH Devanagari Extra" w:eastAsia="Calibri" w:hAnsi="BRH Devanagari Extra" w:cs="BRH Devanagari Extra"/>
          <w:b/>
          <w:bCs/>
          <w:sz w:val="40"/>
          <w:szCs w:val="40"/>
        </w:rPr>
        <w:t xml:space="preserve">È AÉåÇ </w:t>
      </w:r>
    </w:p>
    <w:p w:rsidR="00197E78" w:rsidRDefault="00197E78" w:rsidP="004D124C">
      <w:pPr>
        <w:ind w:left="720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ind w:left="720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ind w:left="720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ind w:left="720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ind w:left="720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ind w:left="720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Pr="00197E78" w:rsidRDefault="00197E78" w:rsidP="004D1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rFonts w:ascii="Mangal" w:hAnsi="Mangal" w:cs="Nirmala UI"/>
          <w:b/>
          <w:bCs/>
          <w:sz w:val="72"/>
          <w:szCs w:val="72"/>
          <w:lang w:bidi="hi-IN"/>
        </w:rPr>
      </w:pPr>
      <w:r w:rsidRPr="00197E78">
        <w:rPr>
          <w:rFonts w:ascii="Mangal" w:hAnsi="Mangal" w:cs="Nirmala UI"/>
          <w:b/>
          <w:bCs/>
          <w:sz w:val="72"/>
          <w:szCs w:val="72"/>
          <w:cs/>
          <w:lang w:bidi="hi-IN"/>
        </w:rPr>
        <w:t>श्री स्कन्द सप्तशति</w:t>
      </w:r>
      <w:r w:rsidRPr="00197E78">
        <w:rPr>
          <w:rFonts w:ascii="BRH Sanskrit" w:hAnsi="BRH Sanskrit" w:cs="Mangal"/>
          <w:b/>
          <w:bCs/>
          <w:sz w:val="72"/>
          <w:szCs w:val="72"/>
          <w:cs/>
          <w:lang w:bidi="hi-IN"/>
        </w:rPr>
        <w:t>:</w:t>
      </w:r>
    </w:p>
    <w:p w:rsidR="00197E78" w:rsidRDefault="00197E78" w:rsidP="004D124C">
      <w:pPr>
        <w:ind w:left="720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ind w:left="720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  <w:r>
        <w:rPr>
          <w:rFonts w:ascii="Mangal" w:hAnsi="Mangal" w:cs="Nirmala UI"/>
          <w:b/>
          <w:bCs/>
          <w:sz w:val="52"/>
          <w:szCs w:val="52"/>
          <w:u w:val="single"/>
          <w:lang w:bidi="hi-IN"/>
        </w:rPr>
        <w:br w:type="page"/>
      </w:r>
    </w:p>
    <w:p w:rsidR="00197E78" w:rsidRDefault="00197E78" w:rsidP="008E2AE5">
      <w:pPr>
        <w:spacing w:after="0"/>
        <w:rPr>
          <w:rFonts w:ascii="Nirmala UI" w:hAnsi="Nirmala UI" w:cs="Nirmala UI"/>
          <w:b/>
          <w:bCs/>
          <w:sz w:val="32"/>
          <w:szCs w:val="32"/>
          <w:u w:val="single"/>
          <w:lang w:bidi="hi-IN"/>
        </w:rPr>
      </w:pPr>
      <w:r>
        <w:rPr>
          <w:rFonts w:ascii="Nirmala UI" w:hAnsi="Nirmala UI" w:cs="Nirmala UI"/>
          <w:b/>
          <w:bCs/>
          <w:sz w:val="32"/>
          <w:szCs w:val="32"/>
          <w:u w:val="single"/>
          <w:lang w:bidi="hi-IN"/>
        </w:rPr>
        <w:lastRenderedPageBreak/>
        <w:t>Version Notes:</w:t>
      </w:r>
    </w:p>
    <w:p w:rsidR="008E2AE5" w:rsidRDefault="008E2AE5" w:rsidP="008E2AE5">
      <w:pPr>
        <w:spacing w:after="0"/>
        <w:rPr>
          <w:rFonts w:ascii="Nirmala UI" w:hAnsi="Nirmala UI" w:cs="Nirmala UI"/>
          <w:b/>
          <w:bCs/>
          <w:sz w:val="32"/>
          <w:szCs w:val="32"/>
          <w:u w:val="single"/>
          <w:lang w:bidi="sa-IN"/>
        </w:rPr>
      </w:pPr>
    </w:p>
    <w:p w:rsidR="00197E78" w:rsidRPr="00197E78" w:rsidRDefault="00197E78" w:rsidP="004D124C">
      <w:pPr>
        <w:spacing w:after="0"/>
        <w:ind w:left="720"/>
        <w:rPr>
          <w:rFonts w:ascii="Nirmala UI" w:hAnsi="Nirmala UI" w:cs="Nirmala UI"/>
          <w:b/>
          <w:bCs/>
          <w:sz w:val="32"/>
          <w:szCs w:val="3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sdt>
      <w:sdtPr>
        <w:rPr>
          <w:rFonts w:ascii="Nirmala UI" w:eastAsiaTheme="minorHAnsi" w:hAnsi="Nirmala UI" w:cstheme="minorBidi"/>
          <w:b/>
          <w:bCs w:val="0"/>
          <w:color w:val="auto"/>
          <w:sz w:val="22"/>
          <w:szCs w:val="32"/>
          <w:u w:val="none"/>
          <w:lang w:bidi="ar-SA"/>
        </w:rPr>
        <w:id w:val="-668557921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szCs w:val="22"/>
        </w:rPr>
      </w:sdtEndPr>
      <w:sdtContent>
        <w:p w:rsidR="00517725" w:rsidRPr="003061C3" w:rsidRDefault="00517725" w:rsidP="00B31114">
          <w:pPr>
            <w:pStyle w:val="TOCHeading"/>
            <w:rPr>
              <w:rFonts w:ascii="Nirmala UI" w:hAnsi="Nirmala UI"/>
              <w:b/>
              <w:bCs w:val="0"/>
              <w:color w:val="auto"/>
              <w:szCs w:val="32"/>
            </w:rPr>
          </w:pPr>
          <w:r w:rsidRPr="003061C3">
            <w:rPr>
              <w:rFonts w:ascii="Nirmala UI" w:hAnsi="Nirmala UI"/>
              <w:b/>
              <w:bCs w:val="0"/>
              <w:color w:val="auto"/>
              <w:szCs w:val="32"/>
            </w:rPr>
            <w:t>Table of Contents</w:t>
          </w:r>
        </w:p>
        <w:p w:rsidR="004B282C" w:rsidRPr="001771BE" w:rsidRDefault="00517725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r w:rsidRPr="001771BE">
            <w:rPr>
              <w:b/>
              <w:bCs/>
            </w:rPr>
            <w:fldChar w:fldCharType="begin"/>
          </w:r>
          <w:r w:rsidRPr="001771BE">
            <w:rPr>
              <w:b/>
              <w:bCs/>
            </w:rPr>
            <w:instrText xml:space="preserve"> TOC \o "1-3" \h \z \u </w:instrText>
          </w:r>
          <w:r w:rsidRPr="001771BE">
            <w:rPr>
              <w:b/>
              <w:bCs/>
            </w:rPr>
            <w:fldChar w:fldCharType="separate"/>
          </w:r>
          <w:hyperlink w:anchor="_Toc62081355" w:history="1">
            <w:r w:rsidR="004B282C" w:rsidRPr="001771BE">
              <w:rPr>
                <w:rStyle w:val="Hyperlink"/>
                <w:b/>
                <w:bCs/>
              </w:rPr>
              <w:t>1</w:t>
            </w:r>
            <w:r w:rsidR="004B282C"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="004B282C" w:rsidRPr="001771BE">
              <w:rPr>
                <w:rStyle w:val="Hyperlink"/>
                <w:b/>
                <w:bCs/>
                <w:cs/>
              </w:rPr>
              <w:t>श्री स्कन्द सप्तशति:</w:t>
            </w:r>
            <w:r w:rsidR="004B282C" w:rsidRPr="001771BE">
              <w:rPr>
                <w:b/>
                <w:bCs/>
                <w:webHidden/>
              </w:rPr>
              <w:tab/>
            </w:r>
            <w:r w:rsidR="004B282C" w:rsidRPr="001771BE">
              <w:rPr>
                <w:b/>
                <w:bCs/>
                <w:webHidden/>
              </w:rPr>
              <w:fldChar w:fldCharType="begin"/>
            </w:r>
            <w:r w:rsidR="004B282C" w:rsidRPr="001771BE">
              <w:rPr>
                <w:b/>
                <w:bCs/>
                <w:webHidden/>
              </w:rPr>
              <w:instrText xml:space="preserve"> PAGEREF _Toc62081355 \h </w:instrText>
            </w:r>
            <w:r w:rsidR="004B282C" w:rsidRPr="001771BE">
              <w:rPr>
                <w:b/>
                <w:bCs/>
                <w:webHidden/>
              </w:rPr>
            </w:r>
            <w:r w:rsidR="004B282C"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5</w:t>
            </w:r>
            <w:r w:rsidR="004B282C"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>
          <w:pPr>
            <w:pStyle w:val="TOC2"/>
            <w:tabs>
              <w:tab w:val="left" w:pos="880"/>
              <w:tab w:val="right" w:leader="dot" w:pos="10358"/>
            </w:tabs>
            <w:rPr>
              <w:rFonts w:ascii="Nirmala UI" w:eastAsiaTheme="minorEastAsia" w:hAnsi="Nirmala UI" w:cs="Nirmala UI"/>
              <w:b/>
              <w:bCs/>
              <w:noProof/>
              <w:sz w:val="32"/>
              <w:szCs w:val="32"/>
              <w:lang w:bidi="ta-IN"/>
            </w:rPr>
          </w:pPr>
          <w:hyperlink w:anchor="_Toc62081356" w:history="1">
            <w:r w:rsidRPr="001771BE">
              <w:rPr>
                <w:rStyle w:val="Hyperlink"/>
                <w:rFonts w:ascii="Nirmala UI" w:hAnsi="Nirmala UI" w:cs="Nirmala UI"/>
                <w:b/>
                <w:bCs/>
                <w:noProof/>
                <w:sz w:val="32"/>
                <w:szCs w:val="32"/>
              </w:rPr>
              <w:t>1.1</w:t>
            </w:r>
            <w:r w:rsidRPr="001771BE">
              <w:rPr>
                <w:rFonts w:ascii="Nirmala UI" w:eastAsiaTheme="minorEastAsia" w:hAnsi="Nirmala UI" w:cs="Nirmala UI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Pr="001771BE">
              <w:rPr>
                <w:rStyle w:val="Hyperlink"/>
                <w:rFonts w:ascii="Nirmala UI" w:hAnsi="Nirmala UI" w:cs="Nirmala UI"/>
                <w:b/>
                <w:bCs/>
                <w:noProof/>
                <w:sz w:val="32"/>
                <w:szCs w:val="32"/>
                <w:cs/>
                <w:lang w:bidi="sa-IN"/>
              </w:rPr>
              <w:t>सङ्कलप:</w: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tab/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instrText xml:space="preserve"> PAGEREF _Toc62081356 \h </w:instrTex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30A28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B282C" w:rsidRPr="001771BE" w:rsidRDefault="004B282C">
          <w:pPr>
            <w:pStyle w:val="TOC2"/>
            <w:tabs>
              <w:tab w:val="left" w:pos="880"/>
              <w:tab w:val="right" w:leader="dot" w:pos="10358"/>
            </w:tabs>
            <w:rPr>
              <w:rFonts w:ascii="Nirmala UI" w:eastAsiaTheme="minorEastAsia" w:hAnsi="Nirmala UI" w:cs="Nirmala UI"/>
              <w:b/>
              <w:bCs/>
              <w:noProof/>
              <w:sz w:val="32"/>
              <w:szCs w:val="32"/>
              <w:lang w:bidi="ta-IN"/>
            </w:rPr>
          </w:pPr>
          <w:hyperlink w:anchor="_Toc62081357" w:history="1">
            <w:r w:rsidRPr="001771BE">
              <w:rPr>
                <w:rStyle w:val="Hyperlink"/>
                <w:rFonts w:ascii="Nirmala UI" w:hAnsi="Nirmala UI" w:cs="Nirmala UI"/>
                <w:b/>
                <w:bCs/>
                <w:noProof/>
                <w:sz w:val="32"/>
                <w:szCs w:val="32"/>
                <w:lang w:bidi="sa-IN"/>
              </w:rPr>
              <w:t>1.2</w:t>
            </w:r>
            <w:r w:rsidRPr="001771BE">
              <w:rPr>
                <w:rFonts w:ascii="Nirmala UI" w:eastAsiaTheme="minorEastAsia" w:hAnsi="Nirmala UI" w:cs="Nirmala UI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Pr="001771BE">
              <w:rPr>
                <w:rStyle w:val="Hyperlink"/>
                <w:rFonts w:ascii="Nirmala UI" w:hAnsi="Nirmala UI" w:cs="Nirmala UI"/>
                <w:b/>
                <w:bCs/>
                <w:noProof/>
                <w:sz w:val="32"/>
                <w:szCs w:val="32"/>
                <w:cs/>
                <w:lang w:bidi="sa-IN"/>
              </w:rPr>
              <w:t>श्री सुब्रह्मण्य मालामन्त्रः</w: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tab/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instrText xml:space="preserve"> PAGEREF _Toc62081357 \h </w:instrTex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30A28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t>8</w: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B282C" w:rsidRPr="001771BE" w:rsidRDefault="004B282C">
          <w:pPr>
            <w:pStyle w:val="TOC2"/>
            <w:tabs>
              <w:tab w:val="left" w:pos="880"/>
              <w:tab w:val="right" w:leader="dot" w:pos="10358"/>
            </w:tabs>
            <w:rPr>
              <w:rFonts w:ascii="Nirmala UI" w:eastAsiaTheme="minorEastAsia" w:hAnsi="Nirmala UI" w:cs="Nirmala UI"/>
              <w:b/>
              <w:bCs/>
              <w:noProof/>
              <w:sz w:val="32"/>
              <w:szCs w:val="32"/>
              <w:lang w:bidi="ta-IN"/>
            </w:rPr>
          </w:pPr>
          <w:hyperlink w:anchor="_Toc62081358" w:history="1">
            <w:r w:rsidRPr="001771BE">
              <w:rPr>
                <w:rStyle w:val="Hyperlink"/>
                <w:rFonts w:ascii="Nirmala UI" w:hAnsi="Nirmala UI" w:cs="Nirmala UI"/>
                <w:b/>
                <w:bCs/>
                <w:noProof/>
                <w:sz w:val="32"/>
                <w:szCs w:val="32"/>
                <w:lang w:bidi="sa-IN"/>
              </w:rPr>
              <w:t>1.3</w:t>
            </w:r>
            <w:r w:rsidRPr="001771BE">
              <w:rPr>
                <w:rFonts w:ascii="Nirmala UI" w:eastAsiaTheme="minorEastAsia" w:hAnsi="Nirmala UI" w:cs="Nirmala UI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Pr="001771BE">
              <w:rPr>
                <w:rStyle w:val="Hyperlink"/>
                <w:rFonts w:ascii="Nirmala UI" w:hAnsi="Nirmala UI" w:cs="Nirmala UI"/>
                <w:b/>
                <w:bCs/>
                <w:noProof/>
                <w:sz w:val="32"/>
                <w:szCs w:val="32"/>
                <w:cs/>
                <w:lang w:bidi="sa-IN"/>
              </w:rPr>
              <w:t>लघुशङ्कर संहितायां प्रथमः</w: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tab/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instrText xml:space="preserve"> PAGEREF _Toc62081358 \h </w:instrTex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30A28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t>10</w: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59" w:history="1">
            <w:r w:rsidRPr="001771BE">
              <w:rPr>
                <w:rStyle w:val="Hyperlink"/>
                <w:b/>
                <w:bCs/>
              </w:rPr>
              <w:t>2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श्री स्कान्दशङ्करसंहितायां सप्तशतिस्तोत्र गौरी विवाह प्रथमो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_Toc62081359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11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>
          <w:pPr>
            <w:pStyle w:val="TOC2"/>
            <w:tabs>
              <w:tab w:val="left" w:pos="880"/>
              <w:tab w:val="right" w:leader="dot" w:pos="10358"/>
            </w:tabs>
            <w:rPr>
              <w:rFonts w:ascii="Nirmala UI" w:eastAsiaTheme="minorEastAsia" w:hAnsi="Nirmala UI" w:cs="Nirmala UI"/>
              <w:b/>
              <w:bCs/>
              <w:noProof/>
              <w:sz w:val="32"/>
              <w:szCs w:val="32"/>
              <w:lang w:bidi="ta-IN"/>
            </w:rPr>
          </w:pPr>
          <w:hyperlink w:anchor="_Toc62081360" w:history="1">
            <w:r w:rsidRPr="001771BE">
              <w:rPr>
                <w:rStyle w:val="Hyperlink"/>
                <w:rFonts w:ascii="Nirmala UI" w:hAnsi="Nirmala UI" w:cs="Nirmala UI"/>
                <w:b/>
                <w:bCs/>
                <w:noProof/>
                <w:sz w:val="32"/>
                <w:szCs w:val="32"/>
                <w:lang w:bidi="sa-IN"/>
              </w:rPr>
              <w:t>2.1</w:t>
            </w:r>
            <w:r w:rsidRPr="001771BE">
              <w:rPr>
                <w:rFonts w:ascii="Nirmala UI" w:eastAsiaTheme="minorEastAsia" w:hAnsi="Nirmala UI" w:cs="Nirmala UI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Pr="001771BE">
              <w:rPr>
                <w:rStyle w:val="Hyperlink"/>
                <w:rFonts w:ascii="Nirmala UI" w:hAnsi="Nirmala UI" w:cs="Nirmala UI"/>
                <w:b/>
                <w:bCs/>
                <w:noProof/>
                <w:sz w:val="32"/>
                <w:szCs w:val="32"/>
                <w:cs/>
                <w:lang w:bidi="sa-IN"/>
              </w:rPr>
              <w:t>लघुशङ्कर संहितायां संभव काण्डे कामदहनम्</w: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tab/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instrText xml:space="preserve"> PAGEREF _Toc62081360 \h </w:instrTex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30A28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t>13</w:t>
            </w:r>
            <w:r w:rsidRPr="001771BE">
              <w:rPr>
                <w:rFonts w:ascii="Nirmala UI" w:hAnsi="Nirmala UI" w:cs="Nirmala UI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61" w:history="1">
            <w:r w:rsidRPr="001771BE">
              <w:rPr>
                <w:rStyle w:val="Hyperlink"/>
                <w:b/>
                <w:bCs/>
              </w:rPr>
              <w:t>3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कुमारसंभव द्वीतीयो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_Toc62081361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18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62" w:history="1">
            <w:r w:rsidRPr="001771BE">
              <w:rPr>
                <w:rStyle w:val="Hyperlink"/>
                <w:b/>
                <w:bCs/>
              </w:rPr>
              <w:t>4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प्रणव उपदेश तृतीयो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_Toc62081362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22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63" w:history="1">
            <w:r w:rsidRPr="001771BE">
              <w:rPr>
                <w:rStyle w:val="Hyperlink"/>
                <w:b/>
                <w:bCs/>
              </w:rPr>
              <w:t>5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तारकासुरवध चतुर्थो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_Toc62081363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25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64" w:history="1">
            <w:r w:rsidRPr="001771BE">
              <w:rPr>
                <w:rStyle w:val="Hyperlink"/>
                <w:b/>
                <w:bCs/>
              </w:rPr>
              <w:t>6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श्री वीरबाहुदूत पञ्चमो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_Toc62081364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30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65" w:history="1">
            <w:r w:rsidRPr="001771BE">
              <w:rPr>
                <w:rStyle w:val="Hyperlink"/>
                <w:b/>
                <w:bCs/>
              </w:rPr>
              <w:t>7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भानुकोपवध षष्ठमो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_Toc62081365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38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66" w:history="1">
            <w:r w:rsidRPr="001771BE">
              <w:rPr>
                <w:rStyle w:val="Hyperlink"/>
                <w:b/>
                <w:bCs/>
              </w:rPr>
              <w:t>8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सिम्हमुखवध सप्तमो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_Toc62081366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45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67" w:history="1">
            <w:r w:rsidRPr="001771BE">
              <w:rPr>
                <w:rStyle w:val="Hyperlink"/>
                <w:b/>
                <w:bCs/>
              </w:rPr>
              <w:t>9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शूरसंहार अष्टमो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_Toc62081367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48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68" w:history="1">
            <w:r w:rsidRPr="001771BE">
              <w:rPr>
                <w:rStyle w:val="Hyperlink"/>
                <w:b/>
                <w:bCs/>
              </w:rPr>
              <w:t>10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श्री देवसेना विवाह नवमो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_Toc62081368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52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69" w:history="1">
            <w:r w:rsidRPr="001771BE">
              <w:rPr>
                <w:rStyle w:val="Hyperlink"/>
                <w:b/>
                <w:bCs/>
              </w:rPr>
              <w:t>11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श्री वल्लीविवाह दशमो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_Toc62081369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55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70" w:history="1">
            <w:r w:rsidRPr="001771BE">
              <w:rPr>
                <w:rStyle w:val="Hyperlink"/>
                <w:b/>
                <w:bCs/>
              </w:rPr>
              <w:t>12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श्री त्यागराजमहिंन एकादशो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_Toc62081370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59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71" w:history="1">
            <w:r w:rsidRPr="001771BE">
              <w:rPr>
                <w:rStyle w:val="Hyperlink"/>
                <w:b/>
                <w:bCs/>
              </w:rPr>
              <w:t>13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दक्षचरित द्वादशो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_Toc62081371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62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72" w:history="1">
            <w:r w:rsidRPr="001771BE">
              <w:rPr>
                <w:rStyle w:val="Hyperlink"/>
                <w:b/>
                <w:bCs/>
              </w:rPr>
              <w:t>14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दक्षयज्ञ त्रयोदशो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_Toc62081372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67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73" w:history="1">
            <w:r w:rsidRPr="001771BE">
              <w:rPr>
                <w:rStyle w:val="Hyperlink"/>
                <w:b/>
                <w:bCs/>
              </w:rPr>
              <w:t>15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उपदेशकाण्डेकैलासवर्णन चतुर्दशो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_Toc62081373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70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74" w:history="1">
            <w:r w:rsidRPr="001771BE">
              <w:rPr>
                <w:rStyle w:val="Hyperlink"/>
                <w:b/>
                <w:bCs/>
              </w:rPr>
              <w:t>16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उपदेशकाण्डे भस्मधारण प्रभाव पञ्चदशो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_Toc62081374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72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75" w:history="1">
            <w:r w:rsidRPr="001771BE">
              <w:rPr>
                <w:rStyle w:val="Hyperlink"/>
                <w:b/>
                <w:bCs/>
              </w:rPr>
              <w:t>17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उपदेशकाण्डे रुद्राक्षमहिंन षोडशो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_Toc62081375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74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76" w:history="1">
            <w:r w:rsidRPr="001771BE">
              <w:rPr>
                <w:rStyle w:val="Hyperlink"/>
                <w:b/>
                <w:bCs/>
              </w:rPr>
              <w:t>18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उपदेशकाण्डे पञ्चाक्षरमहिंन सप्तदशो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_Toc62081376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78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4B282C" w:rsidRPr="001771BE" w:rsidRDefault="004B282C" w:rsidP="004B282C">
          <w:pPr>
            <w:pStyle w:val="TOC1"/>
            <w:rPr>
              <w:rFonts w:eastAsiaTheme="minorEastAsia"/>
              <w:b/>
              <w:bCs/>
              <w:lang w:bidi="ta-IN"/>
            </w:rPr>
          </w:pPr>
          <w:hyperlink w:anchor="_Toc62081377" w:history="1">
            <w:r w:rsidRPr="001771BE">
              <w:rPr>
                <w:rStyle w:val="Hyperlink"/>
                <w:b/>
                <w:bCs/>
              </w:rPr>
              <w:t>19</w:t>
            </w:r>
            <w:r w:rsidRPr="001771BE">
              <w:rPr>
                <w:rFonts w:eastAsiaTheme="minorEastAsia"/>
                <w:b/>
                <w:bCs/>
                <w:lang w:bidi="ta-IN"/>
              </w:rPr>
              <w:tab/>
            </w:r>
            <w:r w:rsidRPr="001771BE">
              <w:rPr>
                <w:rStyle w:val="Hyperlink"/>
                <w:b/>
                <w:bCs/>
                <w:cs/>
              </w:rPr>
              <w:t>उपदेशकाण्डमुक्ति फलप्रदान अष्टादशो</w:t>
            </w:r>
            <w:r w:rsidRPr="001771BE">
              <w:rPr>
                <w:rStyle w:val="Hyperlink"/>
                <w:b/>
                <w:bCs/>
              </w:rPr>
              <w:t>&amp;</w:t>
            </w:r>
            <w:r w:rsidRPr="001771BE">
              <w:rPr>
                <w:rStyle w:val="Hyperlink"/>
                <w:b/>
                <w:bCs/>
                <w:cs/>
              </w:rPr>
              <w:t>द्ध्यायः</w:t>
            </w:r>
            <w:r w:rsidRPr="001771BE">
              <w:rPr>
                <w:b/>
                <w:bCs/>
                <w:webHidden/>
              </w:rPr>
              <w:tab/>
            </w:r>
            <w:r w:rsidRPr="001771BE">
              <w:rPr>
                <w:b/>
                <w:bCs/>
                <w:webHidden/>
              </w:rPr>
              <w:fldChar w:fldCharType="begin"/>
            </w:r>
            <w:r w:rsidRPr="001771BE">
              <w:rPr>
                <w:b/>
                <w:bCs/>
                <w:webHidden/>
              </w:rPr>
              <w:instrText xml:space="preserve"> PAGEREF _Toc62081377 \h </w:instrText>
            </w:r>
            <w:r w:rsidRPr="001771BE">
              <w:rPr>
                <w:b/>
                <w:bCs/>
                <w:webHidden/>
              </w:rPr>
            </w:r>
            <w:r w:rsidRPr="001771BE">
              <w:rPr>
                <w:b/>
                <w:bCs/>
                <w:webHidden/>
              </w:rPr>
              <w:fldChar w:fldCharType="separate"/>
            </w:r>
            <w:r w:rsidR="00B30A28">
              <w:rPr>
                <w:b/>
                <w:bCs/>
                <w:webHidden/>
              </w:rPr>
              <w:t>84</w:t>
            </w:r>
            <w:r w:rsidRPr="001771BE">
              <w:rPr>
                <w:b/>
                <w:bCs/>
                <w:webHidden/>
              </w:rPr>
              <w:fldChar w:fldCharType="end"/>
            </w:r>
          </w:hyperlink>
        </w:p>
        <w:p w:rsidR="00517725" w:rsidRDefault="00517725">
          <w:r w:rsidRPr="001771BE">
            <w:rPr>
              <w:rFonts w:ascii="Nirmala UI" w:hAnsi="Nirmala UI" w:cs="Nirmala U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197E78" w:rsidRDefault="00197E78" w:rsidP="004D124C">
      <w:pPr>
        <w:spacing w:after="0"/>
        <w:ind w:left="720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575DA8" w:rsidRDefault="00575DA8">
      <w:pPr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  <w:r>
        <w:rPr>
          <w:rFonts w:ascii="Mangal" w:hAnsi="Mangal" w:cs="Nirmala UI"/>
          <w:b/>
          <w:bCs/>
          <w:sz w:val="52"/>
          <w:szCs w:val="52"/>
          <w:u w:val="single"/>
          <w:lang w:bidi="hi-IN"/>
        </w:rPr>
        <w:br w:type="page"/>
      </w:r>
    </w:p>
    <w:p w:rsidR="00AC375B" w:rsidRPr="00B31114" w:rsidDel="007A2849" w:rsidRDefault="00AC375B" w:rsidP="00B31114">
      <w:pPr>
        <w:pStyle w:val="Heading1"/>
        <w:numPr>
          <w:ilvl w:val="0"/>
          <w:numId w:val="17"/>
        </w:numPr>
        <w:rPr>
          <w:del w:id="1" w:author="ADMIN" w:date="2021-01-13T23:50:00Z"/>
        </w:rPr>
      </w:pPr>
      <w:del w:id="2" w:author="ADMIN" w:date="2021-01-13T23:50:00Z">
        <w:r w:rsidRPr="00B31114" w:rsidDel="007A2849">
          <w:lastRenderedPageBreak/>
          <w:delText>https://meet.google.com/</w:delText>
        </w:r>
        <w:r w:rsidRPr="00B31114" w:rsidDel="007A2849">
          <w:br/>
          <w:delText>bbq-gitn-jsn</w:delText>
        </w:r>
        <w:bookmarkStart w:id="3" w:name="_Toc61710487"/>
        <w:bookmarkStart w:id="4" w:name="_Toc61710961"/>
        <w:bookmarkStart w:id="5" w:name="_Toc61711059"/>
        <w:bookmarkStart w:id="6" w:name="_Toc61720029"/>
        <w:bookmarkStart w:id="7" w:name="_Toc61720630"/>
        <w:bookmarkStart w:id="8" w:name="_Toc61797812"/>
        <w:bookmarkStart w:id="9" w:name="_Toc61804415"/>
        <w:bookmarkStart w:id="10" w:name="_Toc62081354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</w:del>
    </w:p>
    <w:p w:rsidR="008F269F" w:rsidRPr="00B31114" w:rsidRDefault="008F269F" w:rsidP="00B31114">
      <w:pPr>
        <w:pStyle w:val="Heading1"/>
      </w:pPr>
      <w:bookmarkStart w:id="11" w:name="_Toc62081355"/>
      <w:r w:rsidRPr="00B31114">
        <w:rPr>
          <w:cs/>
        </w:rPr>
        <w:t>श्री स्कन्द सप्तशति:</w:t>
      </w:r>
      <w:bookmarkEnd w:id="11"/>
    </w:p>
    <w:p w:rsidR="008F269F" w:rsidRPr="00215D0D" w:rsidRDefault="008F269F" w:rsidP="004D124C">
      <w:pPr>
        <w:spacing w:after="0"/>
        <w:ind w:left="720"/>
        <w:jc w:val="center"/>
        <w:rPr>
          <w:rFonts w:ascii="BRH Sanskrit" w:hAnsi="BRH Sanskrit" w:cs="Mangal"/>
          <w:b/>
          <w:bCs/>
          <w:sz w:val="32"/>
          <w:szCs w:val="32"/>
          <w:u w:val="single"/>
          <w:cs/>
          <w:lang w:bidi="hi-IN"/>
        </w:rPr>
      </w:pPr>
      <w:r w:rsidRPr="00215D0D">
        <w:rPr>
          <w:rFonts w:ascii="BRH Sanskrit" w:hAnsi="BRH Sanskrit" w:cs="Mangal"/>
          <w:b/>
          <w:bCs/>
          <w:sz w:val="32"/>
          <w:szCs w:val="32"/>
          <w:cs/>
          <w:lang w:bidi="hi-IN"/>
        </w:rPr>
        <w:t>(</w:t>
      </w:r>
      <w:r w:rsidRPr="00215D0D">
        <w:rPr>
          <w:rFonts w:ascii="Nirmala UI" w:hAnsi="Nirmala UI" w:cs="Nirmala UI" w:hint="cs"/>
          <w:b/>
          <w:bCs/>
          <w:sz w:val="32"/>
          <w:szCs w:val="32"/>
          <w:cs/>
          <w:lang w:bidi="hi-IN"/>
        </w:rPr>
        <w:t>श्री</w:t>
      </w:r>
      <w:r w:rsidRPr="00215D0D">
        <w:rPr>
          <w:rFonts w:ascii="BRH Sanskrit" w:hAnsi="BRH Sanskrit" w:cs="Mangal"/>
          <w:b/>
          <w:bCs/>
          <w:sz w:val="32"/>
          <w:szCs w:val="32"/>
          <w:cs/>
          <w:lang w:bidi="hi-IN"/>
        </w:rPr>
        <w:t xml:space="preserve"> </w:t>
      </w:r>
      <w:r w:rsidRPr="00215D0D">
        <w:rPr>
          <w:rFonts w:ascii="Nirmala UI" w:hAnsi="Nirmala UI" w:cs="Nirmala UI" w:hint="cs"/>
          <w:b/>
          <w:bCs/>
          <w:sz w:val="32"/>
          <w:szCs w:val="32"/>
          <w:cs/>
          <w:lang w:bidi="hi-IN"/>
        </w:rPr>
        <w:t>स्कन्द</w:t>
      </w:r>
      <w:r w:rsidRPr="00215D0D">
        <w:rPr>
          <w:rFonts w:ascii="BRH Sanskrit" w:hAnsi="BRH Sanskrit" w:cs="Mangal"/>
          <w:b/>
          <w:bCs/>
          <w:sz w:val="32"/>
          <w:szCs w:val="32"/>
          <w:cs/>
          <w:lang w:bidi="hi-IN"/>
        </w:rPr>
        <w:t xml:space="preserve"> </w:t>
      </w:r>
      <w:r w:rsidRPr="00215D0D">
        <w:rPr>
          <w:rFonts w:ascii="Nirmala UI" w:hAnsi="Nirmala UI" w:cs="Nirmala UI" w:hint="cs"/>
          <w:b/>
          <w:bCs/>
          <w:sz w:val="32"/>
          <w:szCs w:val="32"/>
          <w:cs/>
          <w:lang w:bidi="hi-IN"/>
        </w:rPr>
        <w:t>सप्तशत्य</w:t>
      </w:r>
      <w:r w:rsidRPr="00215D0D">
        <w:rPr>
          <w:rFonts w:ascii="BRH Sanskrit" w:hAnsi="BRH Sanskrit" w:cs="Mangal"/>
          <w:b/>
          <w:bCs/>
          <w:sz w:val="32"/>
          <w:szCs w:val="32"/>
          <w:cs/>
          <w:lang w:bidi="hi-IN"/>
        </w:rPr>
        <w:t xml:space="preserve"> </w:t>
      </w:r>
      <w:r w:rsidRPr="00215D0D">
        <w:rPr>
          <w:rFonts w:ascii="Nirmala UI" w:hAnsi="Nirmala UI" w:cs="Nirmala UI" w:hint="cs"/>
          <w:b/>
          <w:bCs/>
          <w:sz w:val="32"/>
          <w:szCs w:val="32"/>
          <w:cs/>
          <w:lang w:bidi="hi-IN"/>
        </w:rPr>
        <w:t>पराभिधाना</w:t>
      </w:r>
      <w:r w:rsidRPr="00215D0D">
        <w:rPr>
          <w:rFonts w:ascii="BRH Sanskrit" w:hAnsi="BRH Sanskrit" w:cs="Mangal"/>
          <w:b/>
          <w:bCs/>
          <w:sz w:val="32"/>
          <w:szCs w:val="32"/>
          <w:cs/>
          <w:lang w:bidi="hi-IN"/>
        </w:rPr>
        <w:t xml:space="preserve"> </w:t>
      </w:r>
      <w:r w:rsidRPr="00215D0D">
        <w:rPr>
          <w:rFonts w:ascii="Nirmala UI" w:hAnsi="Nirmala UI" w:cs="Nirmala UI" w:hint="cs"/>
          <w:b/>
          <w:bCs/>
          <w:sz w:val="32"/>
          <w:szCs w:val="32"/>
          <w:cs/>
          <w:lang w:bidi="hi-IN"/>
        </w:rPr>
        <w:t>लघुशङ्कर</w:t>
      </w:r>
      <w:r w:rsidRPr="00215D0D">
        <w:rPr>
          <w:rFonts w:ascii="BRH Sanskrit" w:hAnsi="BRH Sanskrit" w:cs="Mangal"/>
          <w:b/>
          <w:bCs/>
          <w:sz w:val="32"/>
          <w:szCs w:val="32"/>
          <w:cs/>
          <w:lang w:bidi="hi-IN"/>
        </w:rPr>
        <w:t xml:space="preserve"> </w:t>
      </w:r>
      <w:r w:rsidRPr="00215D0D">
        <w:rPr>
          <w:rFonts w:ascii="Nirmala UI" w:hAnsi="Nirmala UI" w:cs="Nirmala UI" w:hint="cs"/>
          <w:b/>
          <w:bCs/>
          <w:sz w:val="32"/>
          <w:szCs w:val="32"/>
          <w:cs/>
          <w:lang w:bidi="hi-IN"/>
        </w:rPr>
        <w:t>संहिता</w:t>
      </w:r>
      <w:r w:rsidRPr="00215D0D">
        <w:rPr>
          <w:rFonts w:ascii="BRH Sanskrit" w:hAnsi="BRH Sanskrit" w:cs="Mangal"/>
          <w:b/>
          <w:bCs/>
          <w:sz w:val="32"/>
          <w:szCs w:val="32"/>
          <w:cs/>
          <w:lang w:bidi="hi-IN"/>
        </w:rPr>
        <w:t>)</w:t>
      </w:r>
    </w:p>
    <w:p w:rsidR="008F269F" w:rsidRDefault="008F269F" w:rsidP="00E56AFC">
      <w:pPr>
        <w:pStyle w:val="NoSpacing"/>
        <w:rPr>
          <w:lang w:bidi="sa-IN"/>
        </w:rPr>
      </w:pPr>
    </w:p>
    <w:p w:rsidR="008F269F" w:rsidRPr="005926CC" w:rsidRDefault="008F269F" w:rsidP="00E56AFC">
      <w:pPr>
        <w:spacing w:after="0" w:line="240" w:lineRule="auto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गणेशं नन्दिनं वाणीं सोमास्कन्दं शिवं गुरून्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द्वैपायनमगस्त्यञ्च नत्वास्कन्द मुदीरयेत्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0C3415">
        <w:rPr>
          <w:rFonts w:ascii="BRH Gurumukhi" w:hAnsi="BRH Gurumukhi" w:cs="Nirmala UI"/>
          <w:sz w:val="40"/>
          <w:szCs w:val="36"/>
          <w:cs/>
          <w:lang w:bidi="hi-IN"/>
        </w:rPr>
        <w:t>कवित्व</w:t>
      </w:r>
      <w:r w:rsidRPr="000C3415">
        <w:rPr>
          <w:rFonts w:ascii="BRH Gurumukhi" w:hAnsi="BRH Gurumukhi" w:cs="Nirmala UI" w:hint="cs"/>
          <w:sz w:val="40"/>
          <w:szCs w:val="36"/>
          <w:cs/>
          <w:lang w:bidi="sa-IN"/>
        </w:rPr>
        <w:t>ं</w:t>
      </w:r>
      <w:r w:rsidRPr="000C3415">
        <w:rPr>
          <w:rFonts w:ascii="BRH Gurumukhi" w:hAnsi="BRH Gurumukhi" w:cs="Nirmala UI"/>
          <w:sz w:val="40"/>
          <w:szCs w:val="36"/>
          <w:cs/>
          <w:lang w:bidi="hi-IN"/>
        </w:rPr>
        <w:t>वाराशि</w:t>
      </w:r>
      <w:r w:rsidR="00953DAB" w:rsidRPr="000C3415">
        <w:rPr>
          <w:rFonts w:ascii="BRH Sanskrit" w:hAnsi="BRH Sanskrit" w:cs="Nirmala UI"/>
          <w:sz w:val="40"/>
          <w:szCs w:val="36"/>
          <w:cs/>
          <w:lang w:bidi="hi-IN"/>
        </w:rPr>
        <w:t xml:space="preserve"> निशाकराभ्यां</w:t>
      </w:r>
      <w:r w:rsidR="00BE4EE7" w:rsidRPr="000C3415">
        <w:rPr>
          <w:rFonts w:ascii="BRH Sanskrit" w:hAnsi="BRH Sanskrit" w:cs="Nirmala UI" w:hint="cs"/>
          <w:sz w:val="40"/>
          <w:szCs w:val="36"/>
          <w:cs/>
          <w:lang w:bidi="sa-IN"/>
        </w:rPr>
        <w:t xml:space="preserve"> </w:t>
      </w:r>
      <w:r w:rsidR="00953DAB" w:rsidRPr="000C3415">
        <w:rPr>
          <w:rFonts w:ascii="BRH Sanskrit" w:hAnsi="BRH Sanskrit" w:cs="Nirmala UI"/>
          <w:sz w:val="40"/>
          <w:szCs w:val="36"/>
          <w:cs/>
          <w:lang w:bidi="hi-IN"/>
        </w:rPr>
        <w:t>दारिद्</w:t>
      </w:r>
      <w:r w:rsidR="00953DAB" w:rsidRPr="000C3415">
        <w:rPr>
          <w:rFonts w:ascii="BRH Sanskrit" w:hAnsi="BRH Sanskrit" w:cs="Nirmala UI" w:hint="cs"/>
          <w:sz w:val="40"/>
          <w:szCs w:val="36"/>
          <w:cs/>
          <w:lang w:bidi="sa-IN"/>
        </w:rPr>
        <w:t>र्य</w:t>
      </w:r>
      <w:r w:rsidRPr="000C3415">
        <w:rPr>
          <w:rFonts w:ascii="BRH Sanskrit" w:hAnsi="BRH Sanskrit" w:cs="Nirmala UI"/>
          <w:sz w:val="40"/>
          <w:szCs w:val="36"/>
          <w:cs/>
          <w:lang w:bidi="hi-IN"/>
        </w:rPr>
        <w:t xml:space="preserve"> दावांबुद मालिकाभ्यां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दूरीकृता नम्र विपत्तिदाभ्यां नम</w:t>
      </w:r>
      <w:r>
        <w:rPr>
          <w:rFonts w:ascii="BRH Sanskrit" w:hAnsi="BRH Sanskrit" w:cs="Nirmala UI" w:hint="cs"/>
          <w:sz w:val="40"/>
          <w:szCs w:val="36"/>
          <w:cs/>
          <w:lang w:bidi="sa-IN"/>
        </w:rPr>
        <w:t>ो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नम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 xml:space="preserve">: 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श्रीगुरुपादुकाभ्याम्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नताययो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 xml:space="preserve">: 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श्री पतितां समीयु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 xml:space="preserve">: 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कदाचिदप्याशु दरि</w:t>
      </w:r>
      <w:ins w:id="12" w:author="ADMIN" w:date="2021-01-10T21:45:00Z">
        <w:r w:rsidR="002736DA" w:rsidRPr="00A04F48">
          <w:rPr>
            <w:rFonts w:ascii="BRH Sanskrit" w:hAnsi="BRH Sanskrit" w:cs="Nirmala UI"/>
            <w:sz w:val="40"/>
            <w:szCs w:val="36"/>
            <w:cs/>
            <w:lang w:bidi="sa-IN"/>
          </w:rPr>
          <w:t>द्र</w:t>
        </w:r>
      </w:ins>
      <w:del w:id="13" w:author="ADMIN" w:date="2021-01-13T23:50:00Z">
        <w:r w:rsidRPr="001A6981" w:rsidDel="0084544A">
          <w:rPr>
            <w:rFonts w:ascii="BRH Sanskrit" w:hAnsi="BRH Sanskrit" w:cs="Nirmala UI"/>
            <w:sz w:val="40"/>
            <w:szCs w:val="36"/>
            <w:highlight w:val="yellow"/>
            <w:cs/>
            <w:lang w:bidi="hi-IN"/>
          </w:rPr>
          <w:delText>द्र्व</w:delText>
        </w:r>
      </w:del>
      <w:ins w:id="14" w:author="ADMIN" w:date="2021-01-13T23:51:00Z">
        <w:r w:rsidR="0084544A">
          <w:rPr>
            <w:rFonts w:ascii="BRH Sanskrit" w:hAnsi="BRH Sanskrit" w:cs="Nirmala UI" w:hint="cs"/>
            <w:sz w:val="40"/>
            <w:szCs w:val="36"/>
            <w:cs/>
            <w:lang w:bidi="sa-IN"/>
          </w:rPr>
          <w:t>व</w:t>
        </w:r>
      </w:ins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र्या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  <w:del w:id="15" w:author="ADMIN" w:date="2021-01-13T23:51:00Z">
        <w:r w:rsidR="001A6981" w:rsidRPr="001A6981" w:rsidDel="0084544A">
          <w:rPr>
            <w:rFonts w:ascii="BRH Sanskrit" w:hAnsi="BRH Sanskrit" w:cs="Mangal"/>
            <w:sz w:val="40"/>
            <w:szCs w:val="36"/>
            <w:highlight w:val="green"/>
            <w:lang w:bidi="hi-IN"/>
          </w:rPr>
          <w:delText>dra</w:delText>
        </w:r>
      </w:del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मूकाश्च</w:t>
      </w:r>
      <w:r w:rsidR="00BE4EE7">
        <w:rPr>
          <w:rFonts w:ascii="BRH Sanskrit" w:hAnsi="BRH Sanskrit" w:cs="Nirmala UI" w:hint="cs"/>
          <w:sz w:val="40"/>
          <w:szCs w:val="36"/>
          <w:cs/>
          <w:lang w:bidi="sa-IN"/>
        </w:rPr>
        <w:t xml:space="preserve"> 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वाचस्पतितां हि ताभ्यां नमोनम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श्री गुरुपादुकाभ्यां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>
        <w:rPr>
          <w:rFonts w:ascii="BRH Sanskrit" w:hAnsi="BRH Sanskrit" w:cs="Nirmala UI"/>
          <w:sz w:val="40"/>
          <w:szCs w:val="36"/>
          <w:cs/>
          <w:lang w:bidi="hi-IN"/>
        </w:rPr>
        <w:t>कामादि स</w:t>
      </w:r>
      <w:r w:rsidR="00E56AFC">
        <w:rPr>
          <w:rFonts w:ascii="BRH Sanskrit" w:hAnsi="BRH Sanskrit" w:cs="Nirmala UI" w:hint="cs"/>
          <w:sz w:val="40"/>
          <w:szCs w:val="36"/>
          <w:cs/>
          <w:lang w:bidi="sa-IN"/>
        </w:rPr>
        <w:t>र्प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व्रजभं</w:t>
      </w:r>
      <w:r w:rsidR="00BE4EE7">
        <w:rPr>
          <w:rFonts w:ascii="BRH Sanskrit" w:hAnsi="BRH Sanskrit" w:cs="Nirmala UI" w:hint="cs"/>
          <w:sz w:val="40"/>
          <w:szCs w:val="36"/>
          <w:cs/>
          <w:lang w:bidi="sa-IN"/>
        </w:rPr>
        <w:t xml:space="preserve"> 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जिकाभ्यां विवेकवैराग्य निधिप्रदाभ्यां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बोधप्रदाभ्यां द्रुतमोक्षताभ्यां नमोनम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  <w:r w:rsidR="00456E4B">
        <w:rPr>
          <w:rFonts w:ascii="BRH Sanskrit" w:hAnsi="BRH Sanskrit" w:cs="Arial Unicode MS" w:hint="cs"/>
          <w:sz w:val="40"/>
          <w:szCs w:val="36"/>
          <w:cs/>
          <w:lang w:bidi="sa-IN"/>
        </w:rPr>
        <w:t xml:space="preserve"> 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श्रीगुरुपादुकाभ्यां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स्वार्चापराणां अखिलेष्टदाभ्यां स्वौहासहायक्ष दुरन्धराभ्यां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स्वान्ताच्छभावप्रद पूजनाभ्यां नमोनम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  <w:r w:rsidR="00456E4B">
        <w:rPr>
          <w:rFonts w:ascii="BRH Sanskrit" w:hAnsi="BRH Sanskrit" w:cs="Arial Unicode MS" w:hint="cs"/>
          <w:sz w:val="40"/>
          <w:szCs w:val="36"/>
          <w:cs/>
          <w:lang w:bidi="sa-IN"/>
        </w:rPr>
        <w:t xml:space="preserve"> 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श्रीगुरुपादुकाभ्यां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अज्ञानतिमिरान्धस्य ज्ञानाञ्जनशलाकया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चक्षुर</w:t>
      </w:r>
      <w:r>
        <w:rPr>
          <w:rFonts w:ascii="BRH Sanskrit" w:hAnsi="BRH Sanskrit" w:cs="Nirmala UI" w:hint="cs"/>
          <w:sz w:val="40"/>
          <w:szCs w:val="36"/>
          <w:cs/>
          <w:lang w:bidi="sa-IN"/>
        </w:rPr>
        <w:t>ु</w:t>
      </w:r>
      <w:r>
        <w:rPr>
          <w:rFonts w:ascii="BRH Sanskrit" w:hAnsi="BRH Sanskrit" w:cs="Nirmala UI"/>
          <w:sz w:val="40"/>
          <w:szCs w:val="36"/>
          <w:cs/>
          <w:lang w:bidi="hi-IN"/>
        </w:rPr>
        <w:t>न्मीलितंयेन तस्मै श्री गुर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वेनम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ओं श्री गुरुचरणारविन्दाभ्यां नम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ओं श्री सद्गुरुचरणारविन्दाभ्यां नम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ओं श्री परमगुरुचरणारविन्दाभ्यां नम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ओं श्री परापरगुरुचरणारविन्दाभ्यां नम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ओं श्री परमेष्ठिगुरुचरणारविन्दाभ्यां नम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</w:p>
    <w:p w:rsidR="008F269F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ओं स्वरूप निरूपण हेतवे</w:t>
      </w:r>
      <w:r w:rsidR="00E56AFC">
        <w:rPr>
          <w:rFonts w:ascii="BRH Sanskrit" w:hAnsi="BRH Sanskrit" w:cs="Nirmala UI" w:hint="cs"/>
          <w:sz w:val="40"/>
          <w:szCs w:val="36"/>
          <w:cs/>
          <w:lang w:bidi="sa-IN"/>
        </w:rPr>
        <w:t xml:space="preserve"> 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श्री गुरुभ्यो नम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</w:p>
    <w:p w:rsidR="002C1AD7" w:rsidRPr="00953DAB" w:rsidDel="00DA41B6" w:rsidRDefault="002C1AD7" w:rsidP="004D124C">
      <w:pPr>
        <w:pStyle w:val="NoSpacing"/>
        <w:ind w:left="720"/>
        <w:rPr>
          <w:del w:id="16" w:author="ADMIN" w:date="2021-01-13T23:51:00Z"/>
          <w:cs/>
          <w:lang w:bidi="sa-IN"/>
        </w:rPr>
      </w:pPr>
    </w:p>
    <w:p w:rsidR="002C1AD7" w:rsidRPr="005926CC" w:rsidRDefault="002C1AD7" w:rsidP="004D124C">
      <w:pPr>
        <w:pStyle w:val="NoSpacing"/>
        <w:ind w:left="720"/>
        <w:rPr>
          <w:rFonts w:cs="Mangal"/>
          <w:cs/>
          <w:lang w:bidi="hi-IN"/>
        </w:rPr>
      </w:pPr>
    </w:p>
    <w:p w:rsidR="008F269F" w:rsidRPr="00B31114" w:rsidRDefault="008F269F" w:rsidP="00B31114">
      <w:pPr>
        <w:pStyle w:val="Heading2"/>
        <w:rPr>
          <w:lang w:bidi="ar-SA"/>
        </w:rPr>
      </w:pPr>
      <w:bookmarkStart w:id="17" w:name="_Toc62081356"/>
      <w:r w:rsidRPr="00B31114">
        <w:rPr>
          <w:cs/>
        </w:rPr>
        <w:t>सङ्कलप:</w:t>
      </w:r>
      <w:bookmarkEnd w:id="17"/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 xml:space="preserve">शुक्लांबरधरं विष्णुं शशिवर्णं चतुर्भुजं </w:t>
      </w:r>
    </w:p>
    <w:p w:rsidR="008F269F" w:rsidRDefault="008F269F" w:rsidP="00E56AFC">
      <w:pPr>
        <w:spacing w:after="0"/>
        <w:ind w:firstLine="720"/>
        <w:rPr>
          <w:rFonts w:ascii="BRH Sanskrit" w:hAnsi="BRH Sanskrit" w:cs="Nirmala UI"/>
          <w:sz w:val="40"/>
          <w:szCs w:val="36"/>
          <w:lang w:bidi="sa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प्रसन्न वदनं ध्यायेत् सर्वविघ्नोपशान्तये</w:t>
      </w:r>
      <w:r w:rsidR="00C82461">
        <w:rPr>
          <w:rFonts w:ascii="BRH Sanskrit" w:hAnsi="BRH Sanskrit" w:cs="Nirmala UI" w:hint="cs"/>
          <w:sz w:val="40"/>
          <w:szCs w:val="36"/>
          <w:cs/>
          <w:lang w:bidi="sa-IN"/>
        </w:rPr>
        <w:t xml:space="preserve"> </w:t>
      </w:r>
      <w:r w:rsidR="00C82461" w:rsidRPr="00C82461">
        <w:rPr>
          <w:rFonts w:ascii="BRH Sanskrit" w:hAnsi="BRH Sanskrit" w:cs="Nirmala UI" w:hint="cs"/>
          <w:sz w:val="32"/>
          <w:szCs w:val="32"/>
          <w:cs/>
          <w:lang w:bidi="sa-IN"/>
        </w:rPr>
        <w:t>||</w:t>
      </w:r>
    </w:p>
    <w:p w:rsidR="00C82461" w:rsidRDefault="00C82461" w:rsidP="00E56AFC">
      <w:pPr>
        <w:spacing w:after="0"/>
        <w:ind w:firstLine="720"/>
        <w:rPr>
          <w:rFonts w:ascii="BRH Sanskrit" w:hAnsi="BRH Sanskrit" w:cs="Nirmala UI"/>
          <w:sz w:val="40"/>
          <w:szCs w:val="36"/>
          <w:lang w:bidi="hi-IN"/>
        </w:rPr>
      </w:pPr>
    </w:p>
    <w:p w:rsidR="00C82461" w:rsidRPr="005926CC" w:rsidRDefault="00C82461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</w:p>
    <w:p w:rsidR="008F269F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lang w:bidi="sa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lastRenderedPageBreak/>
        <w:t>प्राणायाम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 xml:space="preserve">: </w:t>
      </w:r>
    </w:p>
    <w:p w:rsidR="008F269F" w:rsidRPr="005926CC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ओं भू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 xml:space="preserve">: </w:t>
      </w:r>
      <w:r>
        <w:rPr>
          <w:rFonts w:ascii="BRH Sanskrit" w:hAnsi="BRH Sanskrit" w:cs="Mangal" w:hint="cs"/>
          <w:sz w:val="40"/>
          <w:szCs w:val="36"/>
          <w:cs/>
          <w:lang w:bidi="sa-IN"/>
        </w:rPr>
        <w:t xml:space="preserve">-------------------- 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भूर्भुवस्सुवरोम्</w:t>
      </w:r>
    </w:p>
    <w:p w:rsidR="008F269F" w:rsidRPr="005926CC" w:rsidRDefault="008F269F" w:rsidP="004D124C">
      <w:pPr>
        <w:spacing w:after="0"/>
        <w:ind w:left="720"/>
        <w:rPr>
          <w:rFonts w:ascii="BRH Sanskrit" w:hAnsi="BRH Sanskrit" w:cs="Mangal"/>
          <w:sz w:val="40"/>
          <w:szCs w:val="36"/>
          <w:cs/>
          <w:lang w:bidi="hi-IN"/>
        </w:rPr>
      </w:pP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शिवश्शंभोराज्ञया प्रवर्तमानस्य शुभे शोभने मुह</w:t>
      </w:r>
      <w:r>
        <w:rPr>
          <w:rFonts w:ascii="BRH Sanskrit" w:hAnsi="BRH Sanskrit" w:cs="Nirmala UI" w:hint="cs"/>
          <w:sz w:val="40"/>
          <w:szCs w:val="36"/>
          <w:cs/>
          <w:lang w:bidi="sa-IN"/>
        </w:rPr>
        <w:t>ू</w:t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 xml:space="preserve">र्ते आद्य </w:t>
      </w:r>
      <w:r w:rsidR="00456E4B">
        <w:rPr>
          <w:rFonts w:ascii="BRH Sanskrit" w:hAnsi="BRH Sanskrit" w:cs="Nirmala UI"/>
          <w:sz w:val="40"/>
          <w:szCs w:val="36"/>
          <w:cs/>
          <w:lang w:bidi="hi-IN"/>
        </w:rPr>
        <w:br/>
      </w:r>
      <w:r w:rsidRPr="005926CC">
        <w:rPr>
          <w:rFonts w:ascii="BRH Sanskrit" w:hAnsi="BRH Sanskrit" w:cs="Nirmala UI"/>
          <w:sz w:val="40"/>
          <w:szCs w:val="36"/>
          <w:cs/>
          <w:lang w:bidi="hi-IN"/>
        </w:rPr>
        <w:t>ब्रह्मण</w:t>
      </w:r>
      <w:r w:rsidRPr="005926CC">
        <w:rPr>
          <w:rFonts w:ascii="BRH Sanskrit" w:hAnsi="BRH Sanskrit" w:cs="Mangal"/>
          <w:sz w:val="40"/>
          <w:szCs w:val="36"/>
          <w:cs/>
          <w:lang w:bidi="hi-IN"/>
        </w:rPr>
        <w:t>:</w:t>
      </w:r>
      <w:r w:rsidRPr="00046883">
        <w:rPr>
          <w:rFonts w:ascii="BRH Sanskrit" w:hAnsi="BRH Sanskrit" w:cs="Mangal" w:hint="cs"/>
          <w:sz w:val="40"/>
          <w:szCs w:val="36"/>
          <w:cs/>
          <w:lang w:bidi="sa-IN"/>
        </w:rPr>
        <w:t xml:space="preserve"> </w:t>
      </w:r>
      <w:r>
        <w:rPr>
          <w:rFonts w:ascii="BRH Sanskrit" w:hAnsi="BRH Sanskrit" w:cs="Mangal" w:hint="cs"/>
          <w:sz w:val="40"/>
          <w:szCs w:val="36"/>
          <w:cs/>
          <w:lang w:bidi="sa-IN"/>
        </w:rPr>
        <w:t>------------------------</w:t>
      </w:r>
    </w:p>
    <w:p w:rsidR="008F269F" w:rsidRDefault="008F269F" w:rsidP="004D124C">
      <w:pPr>
        <w:spacing w:after="0"/>
        <w:ind w:left="720"/>
        <w:rPr>
          <w:rFonts w:ascii="BRH Sanskrit" w:hAnsi="BRH Sanskrit" w:cs="Mangal"/>
          <w:sz w:val="40"/>
          <w:szCs w:val="36"/>
          <w:lang w:bidi="sa-IN"/>
        </w:rPr>
      </w:pPr>
      <w:r>
        <w:rPr>
          <w:rFonts w:ascii="BRH Sanskrit" w:hAnsi="BRH Sanskrit" w:cs="Nirmala UI" w:hint="cs"/>
          <w:sz w:val="40"/>
          <w:szCs w:val="36"/>
          <w:cs/>
          <w:lang w:bidi="hi-IN"/>
        </w:rPr>
        <w:t>संवत्सराणां मध्ये</w:t>
      </w:r>
      <w:r>
        <w:rPr>
          <w:rFonts w:ascii="BRH Sanskrit" w:hAnsi="BRH Sanskrit" w:cs="Mangal" w:hint="cs"/>
          <w:sz w:val="40"/>
          <w:szCs w:val="36"/>
          <w:cs/>
          <w:lang w:bidi="sa-IN"/>
        </w:rPr>
        <w:t xml:space="preserve"> -------</w:t>
      </w:r>
      <w:r>
        <w:rPr>
          <w:rFonts w:ascii="BRH Sanskrit" w:hAnsi="BRH Sanskrit" w:cs="Nirmala UI" w:hint="cs"/>
          <w:sz w:val="40"/>
          <w:szCs w:val="36"/>
          <w:cs/>
          <w:lang w:bidi="hi-IN"/>
        </w:rPr>
        <w:t xml:space="preserve"> नाम संवत्सरे</w:t>
      </w:r>
      <w:r>
        <w:rPr>
          <w:rFonts w:ascii="BRH Sanskrit" w:hAnsi="BRH Sanskrit" w:cs="Mangal" w:hint="cs"/>
          <w:sz w:val="40"/>
          <w:szCs w:val="36"/>
          <w:cs/>
          <w:lang w:bidi="sa-IN"/>
        </w:rPr>
        <w:t xml:space="preserve"> ------------</w:t>
      </w:r>
    </w:p>
    <w:p w:rsidR="008F269F" w:rsidRDefault="008F269F" w:rsidP="004D124C">
      <w:pPr>
        <w:spacing w:after="0"/>
        <w:ind w:left="720"/>
        <w:rPr>
          <w:rFonts w:ascii="BRH Sanskrit" w:hAnsi="BRH Sanskrit" w:cs="Mangal"/>
          <w:sz w:val="40"/>
          <w:szCs w:val="36"/>
          <w:lang w:bidi="hi-IN"/>
        </w:rPr>
      </w:pPr>
      <w:r>
        <w:rPr>
          <w:rFonts w:ascii="BRH Sanskrit" w:hAnsi="BRH Sanskrit" w:cs="Nirmala UI" w:hint="cs"/>
          <w:sz w:val="40"/>
          <w:szCs w:val="36"/>
          <w:cs/>
          <w:lang w:bidi="hi-IN"/>
        </w:rPr>
        <w:t>अयने</w:t>
      </w:r>
      <w:r>
        <w:rPr>
          <w:rFonts w:ascii="BRH Sanskrit" w:hAnsi="BRH Sanskrit" w:cs="Mangal" w:hint="cs"/>
          <w:sz w:val="40"/>
          <w:szCs w:val="36"/>
          <w:cs/>
          <w:lang w:bidi="sa-IN"/>
        </w:rPr>
        <w:t xml:space="preserve"> ------------ </w:t>
      </w:r>
      <w:r>
        <w:rPr>
          <w:rFonts w:ascii="BRH Sanskrit" w:hAnsi="BRH Sanskrit" w:cs="Nirmala UI" w:hint="cs"/>
          <w:sz w:val="40"/>
          <w:szCs w:val="36"/>
          <w:cs/>
          <w:lang w:bidi="hi-IN"/>
        </w:rPr>
        <w:t>ऋतौ</w:t>
      </w:r>
      <w:r>
        <w:rPr>
          <w:rFonts w:ascii="BRH Sanskrit" w:hAnsi="BRH Sanskrit" w:cs="Mangal" w:hint="cs"/>
          <w:sz w:val="40"/>
          <w:szCs w:val="36"/>
          <w:cs/>
          <w:lang w:bidi="sa-IN"/>
        </w:rPr>
        <w:t xml:space="preserve"> --------- </w:t>
      </w:r>
      <w:r>
        <w:rPr>
          <w:rFonts w:ascii="BRH Sanskrit" w:hAnsi="BRH Sanskrit" w:cs="Nirmala UI" w:hint="cs"/>
          <w:sz w:val="40"/>
          <w:szCs w:val="36"/>
          <w:cs/>
          <w:lang w:bidi="hi-IN"/>
        </w:rPr>
        <w:t>मासे</w:t>
      </w:r>
      <w:r>
        <w:rPr>
          <w:rFonts w:ascii="BRH Sanskrit" w:hAnsi="BRH Sanskrit" w:cs="Mangal" w:hint="cs"/>
          <w:sz w:val="40"/>
          <w:szCs w:val="36"/>
          <w:cs/>
          <w:lang w:bidi="sa-IN"/>
        </w:rPr>
        <w:t xml:space="preserve"> -------------</w:t>
      </w:r>
      <w:r>
        <w:rPr>
          <w:rFonts w:ascii="BRH Sanskrit" w:hAnsi="BRH Sanskrit" w:cs="Nirmala UI" w:hint="cs"/>
          <w:sz w:val="40"/>
          <w:szCs w:val="36"/>
          <w:cs/>
          <w:lang w:bidi="hi-IN"/>
        </w:rPr>
        <w:t>पक्षे</w:t>
      </w:r>
    </w:p>
    <w:p w:rsidR="008F269F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lang w:bidi="hi-IN"/>
        </w:rPr>
      </w:pPr>
      <w:r>
        <w:rPr>
          <w:rFonts w:ascii="BRH Sanskrit" w:hAnsi="BRH Sanskrit" w:cs="Nirmala UI" w:hint="cs"/>
          <w:sz w:val="40"/>
          <w:szCs w:val="36"/>
          <w:cs/>
          <w:lang w:bidi="hi-IN"/>
        </w:rPr>
        <w:t>शुभतिथौ वासर</w:t>
      </w:r>
      <w:r w:rsidR="00456E4B">
        <w:rPr>
          <w:rFonts w:ascii="BRH Sanskrit" w:hAnsi="BRH Sanskrit" w:cs="Nirmala UI" w:hint="cs"/>
          <w:sz w:val="40"/>
          <w:szCs w:val="36"/>
          <w:cs/>
          <w:lang w:bidi="sa-IN"/>
        </w:rPr>
        <w:t xml:space="preserve"> </w:t>
      </w:r>
      <w:r>
        <w:rPr>
          <w:rFonts w:ascii="BRH Sanskrit" w:hAnsi="BRH Sanskrit" w:cs="Nirmala UI" w:hint="cs"/>
          <w:sz w:val="40"/>
          <w:szCs w:val="36"/>
          <w:cs/>
          <w:lang w:bidi="hi-IN"/>
        </w:rPr>
        <w:t>संयुक्तायां शुभयोग</w:t>
      </w:r>
    </w:p>
    <w:p w:rsidR="008F269F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lang w:bidi="sa-IN"/>
        </w:rPr>
      </w:pPr>
      <w:r>
        <w:rPr>
          <w:rFonts w:ascii="BRH Sanskrit" w:hAnsi="BRH Sanskrit" w:cs="Nirmala UI" w:hint="cs"/>
          <w:sz w:val="40"/>
          <w:szCs w:val="36"/>
          <w:cs/>
          <w:lang w:bidi="sa-IN"/>
        </w:rPr>
        <w:t>शुभकरण सकल विशेषेन विशिष्टायां</w:t>
      </w:r>
    </w:p>
    <w:p w:rsidR="008F269F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lang w:bidi="sa-IN"/>
        </w:rPr>
      </w:pPr>
      <w:r>
        <w:rPr>
          <w:rFonts w:ascii="BRH Sanskrit" w:hAnsi="BRH Sanskrit" w:cs="Nirmala UI" w:hint="cs"/>
          <w:sz w:val="40"/>
          <w:szCs w:val="36"/>
          <w:cs/>
          <w:lang w:bidi="sa-IN"/>
        </w:rPr>
        <w:t>अस्यां शुभतिथौ ममोपात्त समस्त दुरित</w:t>
      </w:r>
    </w:p>
    <w:p w:rsidR="008F269F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lang w:bidi="sa-IN"/>
        </w:rPr>
      </w:pPr>
      <w:r>
        <w:rPr>
          <w:rFonts w:ascii="BRH Sanskrit" w:hAnsi="BRH Sanskrit" w:cs="Nirmala UI" w:hint="cs"/>
          <w:sz w:val="40"/>
          <w:szCs w:val="36"/>
          <w:cs/>
          <w:lang w:bidi="sa-IN"/>
        </w:rPr>
        <w:t>क्षयद्वारा श्री परमेश्वर</w:t>
      </w:r>
      <w:r w:rsidR="00456E4B">
        <w:rPr>
          <w:rFonts w:ascii="BRH Sanskrit" w:hAnsi="BRH Sanskrit" w:cs="Nirmala UI" w:hint="cs"/>
          <w:sz w:val="40"/>
          <w:szCs w:val="36"/>
          <w:cs/>
          <w:lang w:bidi="sa-IN"/>
        </w:rPr>
        <w:t xml:space="preserve"> </w:t>
      </w:r>
      <w:r>
        <w:rPr>
          <w:rFonts w:ascii="BRH Sanskrit" w:hAnsi="BRH Sanskrit" w:cs="Nirmala UI" w:hint="cs"/>
          <w:sz w:val="40"/>
          <w:szCs w:val="36"/>
          <w:cs/>
          <w:lang w:bidi="sa-IN"/>
        </w:rPr>
        <w:t>प्रीत्यर्थं</w:t>
      </w:r>
    </w:p>
    <w:p w:rsidR="008F269F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lang w:bidi="sa-IN"/>
        </w:rPr>
      </w:pPr>
      <w:r>
        <w:rPr>
          <w:rFonts w:ascii="BRH Sanskrit" w:hAnsi="BRH Sanskrit" w:cs="Nirmala UI" w:hint="cs"/>
          <w:sz w:val="40"/>
          <w:szCs w:val="36"/>
          <w:cs/>
          <w:lang w:bidi="sa-IN"/>
        </w:rPr>
        <w:t>श्री वल्लीदेवसेना समेत श्री सुब्रह्मण्य</w:t>
      </w:r>
    </w:p>
    <w:p w:rsidR="008F269F" w:rsidRDefault="008F269F" w:rsidP="00E56AFC">
      <w:pPr>
        <w:spacing w:after="0"/>
        <w:ind w:firstLine="720"/>
        <w:rPr>
          <w:rFonts w:ascii="BRH Sanskrit" w:hAnsi="BRH Sanskrit" w:cs="Mangal"/>
          <w:sz w:val="40"/>
          <w:szCs w:val="36"/>
          <w:lang w:bidi="sa-IN"/>
        </w:rPr>
      </w:pPr>
      <w:r>
        <w:rPr>
          <w:rFonts w:ascii="BRH Sanskrit" w:hAnsi="BRH Sanskrit" w:cs="Nirmala UI" w:hint="cs"/>
          <w:sz w:val="40"/>
          <w:szCs w:val="36"/>
          <w:cs/>
          <w:lang w:bidi="sa-IN"/>
        </w:rPr>
        <w:t>इच्छाज्ञान क्रियाज्ञान स्कन्द प्रीत्यर्थं अस्माकं</w:t>
      </w:r>
    </w:p>
    <w:p w:rsidR="008F269F" w:rsidRPr="0088761F" w:rsidRDefault="008F269F" w:rsidP="004D124C">
      <w:pPr>
        <w:spacing w:after="0"/>
        <w:ind w:left="720"/>
        <w:rPr>
          <w:rFonts w:ascii="BRH Sanskrit" w:hAnsi="BRH Sanskrit" w:cs="Mangal"/>
          <w:sz w:val="36"/>
          <w:szCs w:val="36"/>
          <w:lang w:bidi="sa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 xml:space="preserve">सर्वेषां सहकुटुंबानां क्षेमस्थैर्य वीर्य विजय आयुरारोग्य </w:t>
      </w:r>
      <w:r w:rsidR="00A615A7">
        <w:rPr>
          <w:rFonts w:ascii="BRH Sanskrit" w:hAnsi="BRH Sanskrit" w:cs="Nirmala UI"/>
          <w:sz w:val="36"/>
          <w:szCs w:val="36"/>
          <w:lang w:bidi="sa-IN"/>
        </w:rPr>
        <w:br/>
      </w: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ऐश्वर्याभिवृद्ध्यर्थं सर्वपाप</w:t>
      </w:r>
      <w:r w:rsidR="00456E4B">
        <w:rPr>
          <w:rFonts w:ascii="BRH Sanskrit" w:hAnsi="BRH Sanskrit" w:cs="Nirmala UI" w:hint="cs"/>
          <w:sz w:val="36"/>
          <w:szCs w:val="36"/>
          <w:cs/>
          <w:lang w:bidi="sa-IN"/>
        </w:rPr>
        <w:t xml:space="preserve"> </w:t>
      </w: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निवृत्यर्थं धनकनक</w:t>
      </w:r>
    </w:p>
    <w:p w:rsidR="008F269F" w:rsidRPr="0088761F" w:rsidRDefault="008F269F" w:rsidP="004D124C">
      <w:pPr>
        <w:spacing w:after="0"/>
        <w:ind w:left="720"/>
        <w:rPr>
          <w:rFonts w:ascii="BRH Sanskrit" w:hAnsi="BRH Sanskrit" w:cs="Mangal"/>
          <w:sz w:val="36"/>
          <w:szCs w:val="36"/>
          <w:lang w:bidi="sa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वस्तुवाहनादि सर्वमङ्गळावाप्त्यर्थं सकल</w:t>
      </w:r>
    </w:p>
    <w:p w:rsidR="008F269F" w:rsidRPr="0088761F" w:rsidRDefault="008F269F" w:rsidP="004D124C">
      <w:pPr>
        <w:spacing w:after="0"/>
        <w:ind w:left="720"/>
        <w:rPr>
          <w:rFonts w:ascii="BRH Sanskrit" w:hAnsi="BRH Sanskrit" w:cs="Mangal"/>
          <w:sz w:val="36"/>
          <w:szCs w:val="36"/>
          <w:lang w:bidi="sa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 xml:space="preserve">सौभाग्य सौमाङ्गळ्यता सिद्ध्यर्थं </w:t>
      </w:r>
    </w:p>
    <w:p w:rsidR="008F269F" w:rsidRPr="0088761F" w:rsidRDefault="008F269F" w:rsidP="004D124C">
      <w:pPr>
        <w:spacing w:after="0"/>
        <w:ind w:left="720"/>
        <w:rPr>
          <w:rFonts w:ascii="BRH Sanskrit" w:hAnsi="BRH Sanskrit" w:cs="Mangal"/>
          <w:sz w:val="36"/>
          <w:szCs w:val="36"/>
          <w:lang w:bidi="sa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श्री वल्लीदेवसेना समेत श्री सुब्रह्मण्य</w:t>
      </w:r>
    </w:p>
    <w:p w:rsidR="008F269F" w:rsidRPr="0088761F" w:rsidRDefault="008F269F" w:rsidP="004D124C">
      <w:pPr>
        <w:spacing w:after="0"/>
        <w:ind w:left="720"/>
        <w:rPr>
          <w:rFonts w:ascii="BRH Sanskrit" w:hAnsi="BRH Sanskrit" w:cs="Mangal"/>
          <w:sz w:val="36"/>
          <w:szCs w:val="36"/>
          <w:lang w:bidi="sa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प्रसाद अनुग्रहप्राप्त्यर्थं श्री ज्ञानस्कन्द</w:t>
      </w:r>
    </w:p>
    <w:p w:rsidR="008F269F" w:rsidRPr="0088761F" w:rsidRDefault="008F269F" w:rsidP="004D124C">
      <w:pPr>
        <w:spacing w:after="0"/>
        <w:ind w:left="720"/>
        <w:rPr>
          <w:rFonts w:ascii="BRH Sanskrit" w:hAnsi="BRH Sanskrit" w:cs="Mangal"/>
          <w:sz w:val="36"/>
          <w:szCs w:val="36"/>
          <w:lang w:bidi="sa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प्रीत्यर्थं श्री स्कन्द सप्तशत्यभि लघु शङ्कर</w:t>
      </w:r>
    </w:p>
    <w:p w:rsidR="008F269F" w:rsidRDefault="008F269F" w:rsidP="004D124C">
      <w:pPr>
        <w:spacing w:after="0"/>
        <w:ind w:left="720"/>
        <w:rPr>
          <w:rFonts w:ascii="BRH Sanskrit" w:hAnsi="BRH Sanskrit" w:cs="Chandas"/>
          <w:sz w:val="36"/>
          <w:szCs w:val="36"/>
          <w:lang w:bidi="sa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संहिता पारायणं करिष्ये ।</w:t>
      </w:r>
      <w:r w:rsidR="00750BE9"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।</w:t>
      </w:r>
      <w:r w:rsidR="00750BE9">
        <w:rPr>
          <w:rFonts w:ascii="BRH Sanskrit" w:hAnsi="BRH Sanskrit" w:cs="Nirmala UI"/>
          <w:sz w:val="36"/>
          <w:szCs w:val="36"/>
          <w:lang w:bidi="sa-IN"/>
        </w:rPr>
        <w:t xml:space="preserve"> </w:t>
      </w:r>
    </w:p>
    <w:p w:rsidR="0032493F" w:rsidRPr="0088761F" w:rsidRDefault="0032493F" w:rsidP="004D124C">
      <w:pPr>
        <w:pStyle w:val="NoSpacing"/>
        <w:ind w:left="720"/>
        <w:rPr>
          <w:lang w:bidi="sa-IN"/>
        </w:rPr>
      </w:pPr>
    </w:p>
    <w:p w:rsidR="008F269F" w:rsidRPr="0088761F" w:rsidRDefault="008F269F" w:rsidP="004D124C">
      <w:pPr>
        <w:spacing w:after="0"/>
        <w:ind w:left="720"/>
        <w:rPr>
          <w:rFonts w:ascii="BRH Sanskrit" w:hAnsi="BRH Sanskrit" w:cs="Mangal"/>
          <w:sz w:val="36"/>
          <w:szCs w:val="36"/>
          <w:lang w:bidi="sa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अस्य श्री सुब्रह्मण्य स्कन्द कवच स्तोत्र</w:t>
      </w:r>
      <w:r w:rsidR="0032493F">
        <w:rPr>
          <w:rFonts w:ascii="BRH Sanskrit" w:hAnsi="BRH Sanskrit" w:cs="Chandas"/>
          <w:sz w:val="36"/>
          <w:szCs w:val="36"/>
          <w:lang w:bidi="sa-IN"/>
        </w:rPr>
        <w:t xml:space="preserve"> </w:t>
      </w: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 xml:space="preserve">महामन्त्रस्य </w:t>
      </w:r>
      <w:r w:rsidR="0032493F">
        <w:rPr>
          <w:rFonts w:ascii="BRH Sanskrit" w:hAnsi="BRH Sanskrit" w:cs="Chandas"/>
          <w:sz w:val="36"/>
          <w:szCs w:val="36"/>
          <w:lang w:bidi="sa-IN"/>
        </w:rPr>
        <w:br/>
      </w: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ब्रह्मऋषिः अनुष्टुप्छन्दः</w:t>
      </w:r>
      <w:r w:rsidR="0032493F">
        <w:rPr>
          <w:rFonts w:ascii="BRH Sanskrit" w:hAnsi="BRH Sanskrit" w:cs="Chandas"/>
          <w:sz w:val="36"/>
          <w:szCs w:val="36"/>
          <w:lang w:bidi="sa-IN"/>
        </w:rPr>
        <w:t xml:space="preserve"> , </w:t>
      </w: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श्री सुब्रह्मण्यो</w:t>
      </w:r>
      <w:r w:rsidR="00456E4B">
        <w:rPr>
          <w:rFonts w:ascii="BRH Sanskrit" w:hAnsi="BRH Sanskrit" w:cs="Nirmala UI" w:hint="cs"/>
          <w:sz w:val="36"/>
          <w:szCs w:val="36"/>
          <w:cs/>
          <w:lang w:bidi="sa-IN"/>
        </w:rPr>
        <w:t xml:space="preserve"> </w:t>
      </w: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 xml:space="preserve">देवता </w:t>
      </w:r>
      <w:r w:rsidR="0032493F">
        <w:rPr>
          <w:rFonts w:ascii="BRH Sanskrit" w:hAnsi="BRH Sanskrit" w:cs="Chandas"/>
          <w:sz w:val="36"/>
          <w:szCs w:val="36"/>
          <w:lang w:bidi="sa-IN"/>
        </w:rPr>
        <w:br/>
      </w: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ह्रां बीजं ह्रीं शक्तिः</w:t>
      </w:r>
      <w:r w:rsidR="0032493F">
        <w:rPr>
          <w:rFonts w:ascii="BRH Sanskrit" w:hAnsi="BRH Sanskrit" w:cs="Chandas"/>
          <w:sz w:val="36"/>
          <w:szCs w:val="36"/>
          <w:lang w:bidi="sa-IN"/>
        </w:rPr>
        <w:t xml:space="preserve"> </w:t>
      </w: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 xml:space="preserve">हूं कीलकं </w:t>
      </w:r>
      <w:r w:rsidR="0032493F">
        <w:rPr>
          <w:rFonts w:ascii="BRH Sanskrit" w:hAnsi="BRH Sanskrit" w:cs="Chandas"/>
          <w:sz w:val="36"/>
          <w:szCs w:val="36"/>
          <w:lang w:bidi="sa-IN"/>
        </w:rPr>
        <w:br/>
      </w: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>मम सर्वाभीष्टसिद्ध्यर्थ</w:t>
      </w:r>
      <w:r>
        <w:rPr>
          <w:rFonts w:ascii="BRH Sanskrit" w:hAnsi="BRH Sanskrit" w:cs="Nirmala UI" w:hint="cs"/>
          <w:sz w:val="36"/>
          <w:szCs w:val="36"/>
          <w:cs/>
          <w:lang w:bidi="sa-IN"/>
        </w:rPr>
        <w:t>े</w:t>
      </w:r>
      <w:r w:rsidRPr="0088761F">
        <w:rPr>
          <w:rFonts w:ascii="BRH Sanskrit" w:hAnsi="BRH Sanskrit" w:cs="Nirmala UI" w:hint="cs"/>
          <w:sz w:val="36"/>
          <w:szCs w:val="36"/>
          <w:cs/>
          <w:lang w:bidi="sa-IN"/>
        </w:rPr>
        <w:t xml:space="preserve"> जपे विनियोगः</w:t>
      </w:r>
    </w:p>
    <w:p w:rsidR="008F269F" w:rsidRPr="0088761F" w:rsidRDefault="0032493F" w:rsidP="00320863">
      <w:pPr>
        <w:spacing w:after="0"/>
        <w:ind w:left="720"/>
        <w:rPr>
          <w:rFonts w:ascii="BRH Sanskrit" w:hAnsi="BRH Sanskrit" w:cs="Mangal"/>
          <w:sz w:val="36"/>
          <w:szCs w:val="36"/>
          <w:lang w:bidi="hi-IN"/>
        </w:rPr>
      </w:pPr>
      <w:del w:id="18" w:author="ADMIN" w:date="2021-01-13T23:55:00Z">
        <w:r w:rsidRPr="00DA41B6" w:rsidDel="00DA41B6">
          <w:rPr>
            <w:rFonts w:ascii="BRH Sanskrit" w:hAnsi="BRH Sanskrit" w:cs="Chandas"/>
            <w:color w:val="FF0000"/>
            <w:sz w:val="36"/>
            <w:szCs w:val="36"/>
            <w:highlight w:val="yellow"/>
            <w:lang w:bidi="sa-IN"/>
            <w:rPrChange w:id="19" w:author="ADMIN" w:date="2021-01-13T23:55:00Z">
              <w:rPr>
                <w:rFonts w:ascii="BRH Sanskrit" w:hAnsi="BRH Sanskrit" w:cs="Chandas"/>
                <w:sz w:val="36"/>
                <w:szCs w:val="36"/>
                <w:highlight w:val="yellow"/>
                <w:lang w:bidi="sa-IN"/>
              </w:rPr>
            </w:rPrChange>
          </w:rPr>
          <w:lastRenderedPageBreak/>
          <w:delText>ca</w:delText>
        </w:r>
      </w:del>
      <w:ins w:id="20" w:author="ADMIN" w:date="2021-01-13T23:55:00Z">
        <w:r w:rsidR="00DA41B6" w:rsidRPr="00DA41B6">
          <w:rPr>
            <w:rFonts w:ascii="BRH Sanskrit" w:hAnsi="BRH Sanskrit" w:cs="Arial Unicode MS"/>
            <w:color w:val="FF0000"/>
            <w:sz w:val="36"/>
            <w:szCs w:val="36"/>
            <w:cs/>
            <w:lang w:bidi="sa-IN"/>
            <w:rPrChange w:id="21" w:author="ADMIN" w:date="2021-01-13T23:55:00Z">
              <w:rPr>
                <w:rFonts w:ascii="BRH Sanskrit" w:hAnsi="BRH Sanskrit" w:cs="Arial Unicode MS"/>
                <w:sz w:val="36"/>
                <w:szCs w:val="36"/>
                <w:cs/>
                <w:lang w:bidi="sa-IN"/>
              </w:rPr>
            </w:rPrChange>
          </w:rPr>
          <w:t xml:space="preserve"> </w:t>
        </w:r>
      </w:ins>
      <w:r w:rsidR="008F269F"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सां अङ्गुष्टाभ्यां नम</w:t>
      </w:r>
      <w:r w:rsidR="008F269F"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</w:p>
    <w:p w:rsidR="008F269F" w:rsidRPr="0088761F" w:rsidRDefault="008F269F" w:rsidP="00C82461">
      <w:pPr>
        <w:spacing w:after="0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सां हृदयाय नम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</w:p>
    <w:p w:rsidR="008F269F" w:rsidRPr="0088761F" w:rsidRDefault="008F269F" w:rsidP="00C82461">
      <w:pPr>
        <w:spacing w:after="0"/>
        <w:ind w:firstLine="720"/>
        <w:rPr>
          <w:rFonts w:ascii="BRH Sanskrit" w:hAnsi="BRH Sanskrit" w:cs="Mangal"/>
          <w:sz w:val="36"/>
          <w:szCs w:val="36"/>
          <w:lang w:bidi="sa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सीं तर्जनीभ्यां नम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</w:p>
    <w:p w:rsidR="008F269F" w:rsidRPr="0088761F" w:rsidRDefault="008F269F" w:rsidP="00C82461">
      <w:pPr>
        <w:spacing w:after="0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सीं शिरसे नम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</w:p>
    <w:p w:rsidR="008F269F" w:rsidRPr="0088761F" w:rsidRDefault="008F269F" w:rsidP="00C82461">
      <w:pPr>
        <w:spacing w:after="0"/>
        <w:ind w:firstLine="720"/>
        <w:rPr>
          <w:rFonts w:ascii="BRH Sanskrit" w:hAnsi="BRH Sanskrit" w:cs="Mangal"/>
          <w:sz w:val="36"/>
          <w:szCs w:val="36"/>
          <w:lang w:bidi="sa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सूं मध्यमाभ्यां नम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</w:p>
    <w:p w:rsidR="008F269F" w:rsidRPr="0088761F" w:rsidRDefault="008F269F" w:rsidP="00C82461">
      <w:pPr>
        <w:spacing w:after="0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सूं शिखायै नम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</w:p>
    <w:p w:rsidR="008F269F" w:rsidRPr="0088761F" w:rsidRDefault="008F269F" w:rsidP="00C82461">
      <w:pPr>
        <w:spacing w:after="0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सैं अनामिकाभ्यां नम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</w:p>
    <w:p w:rsidR="008F269F" w:rsidRPr="0088761F" w:rsidRDefault="008F269F" w:rsidP="00C82461">
      <w:pPr>
        <w:spacing w:after="0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सैं कवचाय हुं</w:t>
      </w:r>
    </w:p>
    <w:p w:rsidR="008F269F" w:rsidRPr="0088761F" w:rsidRDefault="008F269F" w:rsidP="00C82461">
      <w:pPr>
        <w:spacing w:after="0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सौं कनिष्टिकाभ्यां नम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</w:p>
    <w:p w:rsidR="008F269F" w:rsidRPr="0088761F" w:rsidRDefault="008F269F" w:rsidP="00C82461">
      <w:pPr>
        <w:spacing w:after="0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 xml:space="preserve">ओं सौं नेत्रेभ्यो वौषट् </w:t>
      </w:r>
    </w:p>
    <w:p w:rsidR="008F269F" w:rsidRPr="0088761F" w:rsidRDefault="008F269F" w:rsidP="00C82461">
      <w:pPr>
        <w:spacing w:after="0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स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करतल करपृष्टाभ्यां नम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</w:p>
    <w:p w:rsidR="008F269F" w:rsidRPr="0088761F" w:rsidRDefault="008F269F" w:rsidP="00C82461">
      <w:pPr>
        <w:spacing w:after="0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स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  <w:r w:rsidR="00F22BE4" w:rsidRPr="00A04F48">
        <w:rPr>
          <w:rFonts w:ascii="BRH Sanskrit" w:hAnsi="BRH Sanskrit" w:cs="Nirmala UI" w:hint="cs"/>
          <w:sz w:val="36"/>
          <w:szCs w:val="36"/>
          <w:cs/>
          <w:lang w:bidi="hi-IN"/>
        </w:rPr>
        <w:t>अ</w:t>
      </w:r>
      <w:r w:rsidR="00F22BE4" w:rsidRPr="00A04F48">
        <w:rPr>
          <w:rFonts w:ascii="BRH Sanskrit" w:hAnsi="BRH Sanskrit" w:cs="Nirmala UI" w:hint="cs"/>
          <w:sz w:val="36"/>
          <w:szCs w:val="36"/>
          <w:cs/>
          <w:lang w:bidi="sa-IN"/>
        </w:rPr>
        <w:t>स्</w:t>
      </w:r>
      <w:r w:rsidR="00F22BE4" w:rsidRPr="00A04F48">
        <w:rPr>
          <w:rFonts w:ascii="BRH Sanskrit" w:hAnsi="BRH Sanskrit" w:cs="Nirmala UI"/>
          <w:sz w:val="36"/>
          <w:szCs w:val="36"/>
          <w:cs/>
          <w:lang w:bidi="sa-IN"/>
        </w:rPr>
        <w:t>त्रा</w:t>
      </w:r>
      <w:r w:rsidRPr="00A04F48">
        <w:rPr>
          <w:rFonts w:ascii="BRH Sanskrit" w:hAnsi="BRH Sanskrit" w:cs="Nirmala UI" w:hint="cs"/>
          <w:sz w:val="36"/>
          <w:szCs w:val="36"/>
          <w:cs/>
          <w:lang w:bidi="hi-IN"/>
        </w:rPr>
        <w:t>य</w:t>
      </w: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 xml:space="preserve"> फट्</w:t>
      </w:r>
    </w:p>
    <w:p w:rsidR="008F269F" w:rsidRDefault="008F269F" w:rsidP="00C82461">
      <w:pPr>
        <w:spacing w:after="0"/>
        <w:ind w:firstLine="720"/>
        <w:rPr>
          <w:rFonts w:ascii="BRH Sanskrit" w:hAnsi="BRH Sanskrit" w:cs="Arial Unicode MS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ओं भूर्भुवस्सुवरोमितिदिग्बन्ध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</w:p>
    <w:p w:rsidR="00456E4B" w:rsidRPr="00456E4B" w:rsidRDefault="00456E4B" w:rsidP="00C82461">
      <w:pPr>
        <w:pStyle w:val="NoSpacing"/>
        <w:rPr>
          <w:lang w:bidi="hi-IN"/>
        </w:rPr>
      </w:pPr>
    </w:p>
    <w:p w:rsidR="008F269F" w:rsidRPr="0088761F" w:rsidRDefault="008F269F" w:rsidP="00C82461">
      <w:pPr>
        <w:spacing w:after="0" w:line="240" w:lineRule="auto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सिन्दूरारुण</w:t>
      </w:r>
      <w:r w:rsidR="00456E4B">
        <w:rPr>
          <w:rFonts w:ascii="BRH Sanskrit" w:hAnsi="BRH Sanskrit" w:cs="Nirmala UI" w:hint="cs"/>
          <w:sz w:val="36"/>
          <w:szCs w:val="36"/>
          <w:cs/>
          <w:lang w:bidi="sa-IN"/>
        </w:rPr>
        <w:t>-</w:t>
      </w: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मिन्दुकान्ति</w:t>
      </w:r>
      <w:r w:rsidR="00456E4B">
        <w:rPr>
          <w:rFonts w:ascii="BRH Sanskrit" w:hAnsi="BRH Sanskrit" w:cs="Nirmala UI" w:hint="cs"/>
          <w:sz w:val="36"/>
          <w:szCs w:val="36"/>
          <w:cs/>
          <w:lang w:bidi="sa-IN"/>
        </w:rPr>
        <w:t>-</w:t>
      </w: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वदनं केयूरहारादिभि</w:t>
      </w:r>
      <w:r w:rsidRPr="0088761F">
        <w:rPr>
          <w:rFonts w:ascii="BRH Sanskrit" w:hAnsi="BRH Sanskrit" w:cs="Mangal" w:hint="cs"/>
          <w:sz w:val="36"/>
          <w:szCs w:val="36"/>
          <w:cs/>
          <w:lang w:bidi="hi-IN"/>
        </w:rPr>
        <w:t>:</w:t>
      </w:r>
    </w:p>
    <w:p w:rsidR="008F269F" w:rsidRPr="0088761F" w:rsidRDefault="008F269F" w:rsidP="00C82461">
      <w:pPr>
        <w:spacing w:after="0" w:line="240" w:lineRule="auto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दिव्यैराभ</w:t>
      </w:r>
      <w:r w:rsidRPr="00A04F48">
        <w:rPr>
          <w:rFonts w:ascii="BRH Sanskrit" w:hAnsi="BRH Sanskrit" w:cs="Nirmala UI" w:hint="cs"/>
          <w:sz w:val="36"/>
          <w:szCs w:val="36"/>
          <w:cs/>
          <w:lang w:bidi="hi-IN"/>
        </w:rPr>
        <w:t>र</w:t>
      </w:r>
      <w:ins w:id="22" w:author="ADMIN" w:date="2021-01-10T21:48:00Z">
        <w:r w:rsidR="002736DA" w:rsidRPr="00A04F48">
          <w:rPr>
            <w:rFonts w:ascii="BRH Sanskrit" w:hAnsi="BRH Sanskrit" w:cs="Nirmala UI"/>
            <w:sz w:val="36"/>
            <w:szCs w:val="36"/>
            <w:cs/>
            <w:lang w:bidi="sa-IN"/>
          </w:rPr>
          <w:t>णै</w:t>
        </w:r>
      </w:ins>
      <w:r w:rsidR="00456E4B">
        <w:rPr>
          <w:rFonts w:ascii="BRH Sanskrit" w:hAnsi="BRH Sanskrit" w:cs="Nirmala UI" w:hint="cs"/>
          <w:sz w:val="36"/>
          <w:szCs w:val="36"/>
          <w:cs/>
          <w:lang w:bidi="sa-IN"/>
        </w:rPr>
        <w:t>-</w:t>
      </w:r>
      <w:del w:id="23" w:author="ADMIN" w:date="2021-01-13T23:56:00Z">
        <w:r w:rsidRPr="00A04F48" w:rsidDel="00DA41B6">
          <w:rPr>
            <w:rFonts w:ascii="BRH Sanskrit" w:hAnsi="BRH Sanskrit" w:cs="Nirmala UI"/>
            <w:sz w:val="36"/>
            <w:szCs w:val="36"/>
            <w:cs/>
            <w:lang w:bidi="hi-IN"/>
            <w:rPrChange w:id="24" w:author="ADMIN" w:date="2021-01-13T23:56:00Z">
              <w:rPr>
                <w:rFonts w:ascii="BRH Sanskrit" w:hAnsi="BRH Sanskrit" w:cs="Nirmala UI"/>
                <w:sz w:val="36"/>
                <w:szCs w:val="36"/>
                <w:highlight w:val="yellow"/>
                <w:cs/>
                <w:lang w:bidi="hi-IN"/>
              </w:rPr>
            </w:rPrChange>
          </w:rPr>
          <w:delText>णौ</w:delText>
        </w:r>
      </w:del>
      <w:r w:rsidRPr="00A04F48">
        <w:rPr>
          <w:rFonts w:ascii="BRH Sanskrit" w:hAnsi="BRH Sanskrit" w:cs="Nirmala UI"/>
          <w:sz w:val="36"/>
          <w:szCs w:val="36"/>
          <w:cs/>
          <w:lang w:bidi="hi-IN"/>
          <w:rPrChange w:id="25" w:author="ADMIN" w:date="2021-01-13T23:56:00Z">
            <w:rPr>
              <w:rFonts w:ascii="BRH Sanskrit" w:hAnsi="BRH Sanskrit" w:cs="Nirmala UI"/>
              <w:sz w:val="36"/>
              <w:szCs w:val="36"/>
              <w:highlight w:val="yellow"/>
              <w:cs/>
              <w:lang w:bidi="hi-IN"/>
            </w:rPr>
          </w:rPrChange>
        </w:rPr>
        <w:t>र्वि</w:t>
      </w: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भूषिततनुं स्वर्गादिसौख्यप्रदम्</w:t>
      </w:r>
      <w:r w:rsidR="00796A1A">
        <w:rPr>
          <w:rFonts w:ascii="BRH Sanskrit" w:hAnsi="BRH Sanskrit" w:cs="Chandas"/>
          <w:sz w:val="36"/>
          <w:szCs w:val="36"/>
          <w:lang w:bidi="hi-IN"/>
        </w:rPr>
        <w:t xml:space="preserve"> </w:t>
      </w:r>
      <w:r w:rsidRPr="0088761F">
        <w:rPr>
          <w:rFonts w:ascii="BRH Sanskrit" w:hAnsi="BRH Sanskrit" w:cs="Chandas" w:hint="cs"/>
          <w:sz w:val="36"/>
          <w:szCs w:val="36"/>
          <w:cs/>
          <w:lang w:bidi="hi-IN"/>
        </w:rPr>
        <w:t>।</w:t>
      </w:r>
      <w:r w:rsidR="00796A1A">
        <w:rPr>
          <w:rFonts w:ascii="BRH Sanskrit" w:hAnsi="BRH Sanskrit" w:cs="Chandas"/>
          <w:sz w:val="36"/>
          <w:szCs w:val="36"/>
          <w:lang w:bidi="hi-IN"/>
        </w:rPr>
        <w:t xml:space="preserve"> </w:t>
      </w:r>
      <w:del w:id="26" w:author="ADMIN" w:date="2021-01-13T23:56:00Z">
        <w:r w:rsidR="00796A1A" w:rsidDel="00DA41B6">
          <w:rPr>
            <w:rFonts w:ascii="BRH Sanskrit" w:hAnsi="BRH Sanskrit" w:cs="Chandas"/>
            <w:sz w:val="36"/>
            <w:szCs w:val="36"/>
            <w:lang w:bidi="hi-IN"/>
          </w:rPr>
          <w:delText>nai</w:delText>
        </w:r>
      </w:del>
    </w:p>
    <w:p w:rsidR="008F269F" w:rsidRPr="0088761F" w:rsidRDefault="008F269F" w:rsidP="00C82461">
      <w:pPr>
        <w:spacing w:after="0" w:line="240" w:lineRule="auto"/>
        <w:ind w:firstLine="720"/>
        <w:rPr>
          <w:rFonts w:ascii="BRH Sanskrit" w:hAnsi="BRH Sanskrit" w:cs="Mangal"/>
          <w:sz w:val="36"/>
          <w:szCs w:val="36"/>
          <w:lang w:bidi="hi-IN"/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अंभोजाभय शक्ति कुक्कुटधरं रक्तां गरागांशुकं</w:t>
      </w:r>
    </w:p>
    <w:p w:rsidR="008F269F" w:rsidRPr="002736DA" w:rsidRDefault="008F269F" w:rsidP="00C82461">
      <w:pPr>
        <w:spacing w:after="0" w:line="240" w:lineRule="auto"/>
        <w:ind w:firstLine="720"/>
        <w:rPr>
          <w:rFonts w:ascii="Latha" w:hAnsi="Latha" w:cs="Latha"/>
          <w:sz w:val="28"/>
          <w:szCs w:val="28"/>
          <w:lang w:bidi="ta-IN"/>
          <w:rPrChange w:id="27" w:author="ADMIN" w:date="2021-01-10T21:48:00Z">
            <w:rPr>
              <w:rFonts w:ascii="BRH Sanskrit" w:hAnsi="BRH Sanskrit" w:cs="Mangal"/>
              <w:sz w:val="40"/>
              <w:szCs w:val="36"/>
              <w:lang w:bidi="ta-IN"/>
            </w:rPr>
          </w:rPrChange>
        </w:rPr>
      </w:pPr>
      <w:r w:rsidRPr="0088761F">
        <w:rPr>
          <w:rFonts w:ascii="BRH Sanskrit" w:hAnsi="BRH Sanskrit" w:cs="Nirmala UI" w:hint="cs"/>
          <w:sz w:val="36"/>
          <w:szCs w:val="36"/>
          <w:cs/>
          <w:lang w:bidi="hi-IN"/>
        </w:rPr>
        <w:t>सुब्रह्मण्यमुपास्महे प्रणमतां भीति</w:t>
      </w:r>
      <w:r>
        <w:rPr>
          <w:rFonts w:ascii="BRH Sanskrit" w:hAnsi="BRH Sanskrit" w:cs="Nirmala UI" w:hint="cs"/>
          <w:sz w:val="40"/>
          <w:szCs w:val="36"/>
          <w:cs/>
          <w:lang w:bidi="hi-IN"/>
        </w:rPr>
        <w:t>प्रणाशोद्यतम्</w:t>
      </w:r>
      <w:r w:rsidR="003061C3">
        <w:rPr>
          <w:rFonts w:ascii="BRH Sanskrit" w:hAnsi="BRH Sanskrit" w:cs="Nirmala UI"/>
          <w:sz w:val="40"/>
          <w:szCs w:val="36"/>
          <w:lang w:bidi="hi-IN"/>
        </w:rPr>
        <w:t xml:space="preserve"> </w:t>
      </w:r>
      <w:r w:rsidR="00750BE9" w:rsidRPr="003061C3">
        <w:rPr>
          <w:rFonts w:ascii="BRH Sanskrit" w:hAnsi="BRH Sanskrit" w:cs="Nirmala UI" w:hint="cs"/>
          <w:sz w:val="32"/>
          <w:szCs w:val="32"/>
          <w:cs/>
          <w:lang w:bidi="hi-IN"/>
        </w:rPr>
        <w:t>।।</w:t>
      </w:r>
      <w:ins w:id="28" w:author="ADMIN" w:date="2021-01-10T21:48:00Z">
        <w:r w:rsidR="002736DA">
          <w:rPr>
            <w:rFonts w:ascii="BRH Sanskrit" w:hAnsi="BRH Sanskrit" w:cs="Nirmala UI" w:hint="cs"/>
            <w:sz w:val="40"/>
            <w:szCs w:val="36"/>
            <w:cs/>
            <w:lang w:bidi="ta-IN"/>
          </w:rPr>
          <w:t xml:space="preserve"> </w:t>
        </w:r>
      </w:ins>
    </w:p>
    <w:p w:rsidR="008F269F" w:rsidRDefault="008F269F" w:rsidP="00C82461">
      <w:pPr>
        <w:spacing w:after="0" w:line="240" w:lineRule="auto"/>
        <w:ind w:firstLine="720"/>
        <w:rPr>
          <w:rFonts w:ascii="BRH Sanskrit" w:hAnsi="BRH Sanskrit" w:cs="Mangal"/>
          <w:sz w:val="40"/>
          <w:szCs w:val="36"/>
          <w:lang w:bidi="sa-IN"/>
        </w:rPr>
      </w:pPr>
      <w:r>
        <w:rPr>
          <w:rFonts w:ascii="BRH Sanskrit" w:hAnsi="BRH Sanskrit" w:cs="Nirmala UI" w:hint="cs"/>
          <w:sz w:val="40"/>
          <w:szCs w:val="36"/>
          <w:cs/>
          <w:lang w:bidi="sa-IN"/>
        </w:rPr>
        <w:t>सुब्रह्मण्यो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40"/>
          <w:szCs w:val="36"/>
          <w:cs/>
          <w:lang w:bidi="sa-IN"/>
        </w:rPr>
        <w:t>ग्रतः पातु सेनानीपातुपृष्टतः ।</w:t>
      </w:r>
    </w:p>
    <w:p w:rsidR="008F269F" w:rsidRPr="004454F0" w:rsidRDefault="008F269F" w:rsidP="00C82461">
      <w:pPr>
        <w:spacing w:after="0" w:line="240" w:lineRule="auto"/>
        <w:ind w:firstLine="720"/>
        <w:rPr>
          <w:rFonts w:ascii="BRH Sanskrit" w:hAnsi="BRH Sanskrit" w:cs="Mangal"/>
          <w:sz w:val="40"/>
          <w:szCs w:val="36"/>
          <w:lang w:bidi="hi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गुहोमां दक्षिणेपातु  वचद्भूः वामतः </w:t>
      </w:r>
      <w:r w:rsidRPr="003061C3">
        <w:rPr>
          <w:rFonts w:ascii="BRH Sanskrit" w:hAnsi="BRH Sanskrit" w:cs="Nirmala UI" w:hint="cs"/>
          <w:sz w:val="32"/>
          <w:szCs w:val="32"/>
          <w:cs/>
          <w:lang w:bidi="hi-IN"/>
        </w:rPr>
        <w:t>।।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शिरः पातुमहासेनः स्कन्दोरक्षेल्ललाटकम् 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नेत्रे पातु द्वादशाक्षश्च श्रोत्रेरक्षतु विश्वभूः।।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मुखं मे पातु षण्मुखः पातु नासिकायां शङ्करात्मजः।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औष्ठौ वल्लीपतिः पातु जिह्वापातु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>षडक्षरः 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देवसेनापतिर्दन्तान् चुबुकं बहुलासुतः।।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कण्ठं तारकजित् पातु बाहुद्वादश बाहुमान् 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हस्तौ शक्तिधरः पातु वक्षः पातु शरोद्भवः।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lastRenderedPageBreak/>
        <w:t>हृदयं ब्रह्मभूःपातु कुक्षिं पात्वंबिकासुतः।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ऊरुपातु गजारूढो जानुनीपातु विश्वभूः।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विशाखःपातु जङ्घे मे पादौ च शिखिवाहनः।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सर्वाण्यङ्गानि भूतेश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>स्सप्तधातूंश्च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>पावकः।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सन्ध्याकाले निशीतीनां दुस्तरेसलिलेपि च।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दुर्गमे च महारण्ये राजद्वारेस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>-</w:t>
      </w:r>
      <w:r>
        <w:rPr>
          <w:rFonts w:ascii="Mangal" w:hAnsi="Mangal" w:cs="Nirmala UI" w:hint="cs"/>
          <w:sz w:val="40"/>
          <w:szCs w:val="36"/>
          <w:cs/>
          <w:lang w:bidi="sa-IN"/>
        </w:rPr>
        <w:t>साध्वसे।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तुमूलेरणमध्ये च सर्वदुष्ट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>-</w:t>
      </w:r>
      <w:r>
        <w:rPr>
          <w:rFonts w:ascii="Mangal" w:hAnsi="Mangal" w:cs="Nirmala UI" w:hint="cs"/>
          <w:sz w:val="40"/>
          <w:szCs w:val="36"/>
          <w:cs/>
          <w:lang w:bidi="sa-IN"/>
        </w:rPr>
        <w:t>मृगादिषु।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चोराग्नि साध्वसेभेद्य ज्वरादिव्याधिपिडने।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दुष्टग्रहानिभूतौ च दुर्निमित्ता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>-</w:t>
      </w:r>
      <w:r>
        <w:rPr>
          <w:rFonts w:ascii="Mangal" w:hAnsi="Mangal" w:cs="Nirmala UI" w:hint="cs"/>
          <w:sz w:val="40"/>
          <w:szCs w:val="36"/>
          <w:cs/>
          <w:lang w:bidi="sa-IN"/>
        </w:rPr>
        <w:t>दिभीषणे।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अस्त्रशस्त्र निपाते च पातुमां क्रौञ्चदारणः।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सुब्रह्मण्यस्य कवचं यो वा पठति मानवः।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तस्यतापत्रयं नास्ति सत्यं</w:t>
      </w:r>
      <w:del w:id="29" w:author="ADMIN" w:date="2021-01-13T23:57:00Z">
        <w:r w:rsidR="00236A63" w:rsidDel="00DA41B6">
          <w:rPr>
            <w:rFonts w:ascii="Mangal" w:hAnsi="Mangal" w:cs="Chandas"/>
            <w:sz w:val="40"/>
            <w:szCs w:val="36"/>
            <w:lang w:bidi="sa-IN"/>
          </w:rPr>
          <w:delText xml:space="preserve"> </w:delText>
        </w:r>
      </w:del>
      <w:ins w:id="30" w:author="ADMIN" w:date="2021-01-13T23:57:00Z">
        <w:r w:rsidR="00DA41B6">
          <w:rPr>
            <w:rFonts w:ascii="Mangal" w:hAnsi="Mangal" w:cs="Arial Unicode MS" w:hint="cs"/>
            <w:sz w:val="40"/>
            <w:szCs w:val="36"/>
            <w:cs/>
            <w:lang w:bidi="sa-IN"/>
          </w:rPr>
          <w:t xml:space="preserve"> </w:t>
        </w:r>
      </w:ins>
      <w:r w:rsidR="00236A63" w:rsidRPr="00DA41B6">
        <w:rPr>
          <w:rFonts w:ascii="Mangal" w:hAnsi="Mangal" w:cs="Nirmala UI"/>
          <w:sz w:val="40"/>
          <w:szCs w:val="36"/>
          <w:cs/>
          <w:lang w:bidi="sa-IN"/>
          <w:rPrChange w:id="31" w:author="ADMIN" w:date="2021-01-13T23:57:00Z">
            <w:rPr>
              <w:rFonts w:ascii="Mangal" w:hAnsi="Mangal" w:cs="Nirmala UI"/>
              <w:sz w:val="40"/>
              <w:szCs w:val="36"/>
              <w:highlight w:val="yellow"/>
              <w:cs/>
              <w:lang w:bidi="sa-IN"/>
            </w:rPr>
          </w:rPrChange>
        </w:rPr>
        <w:t>सत्यं</w:t>
      </w: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 वदाम्यहम्</w:t>
      </w:r>
      <w:r w:rsidR="00236A63">
        <w:rPr>
          <w:rFonts w:ascii="Mangal" w:hAnsi="Mangal" w:cs="Chandas"/>
          <w:sz w:val="40"/>
          <w:szCs w:val="36"/>
          <w:lang w:bidi="sa-IN"/>
        </w:rPr>
        <w:t xml:space="preserve"> </w:t>
      </w:r>
      <w:r>
        <w:rPr>
          <w:rFonts w:ascii="Mangal" w:hAnsi="Mangal" w:cs="Chandas" w:hint="cs"/>
          <w:sz w:val="40"/>
          <w:szCs w:val="36"/>
          <w:cs/>
          <w:lang w:bidi="sa-IN"/>
        </w:rPr>
        <w:t>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Nirmala UI"/>
          <w:b/>
          <w:bCs/>
          <w:sz w:val="32"/>
          <w:szCs w:val="32"/>
          <w:u w:val="single"/>
          <w:lang w:bidi="sa-IN"/>
        </w:rPr>
      </w:pPr>
      <w:r w:rsidRPr="004F467A">
        <w:rPr>
          <w:rFonts w:ascii="Mangal" w:hAnsi="Mangal" w:cs="Nirmala UI" w:hint="cs"/>
          <w:b/>
          <w:bCs/>
          <w:sz w:val="32"/>
          <w:szCs w:val="32"/>
          <w:u w:val="single"/>
          <w:cs/>
          <w:lang w:bidi="sa-IN"/>
        </w:rPr>
        <w:t>इतिजपेत्</w:t>
      </w:r>
    </w:p>
    <w:p w:rsidR="004F467A" w:rsidRPr="004F467A" w:rsidRDefault="004F467A" w:rsidP="00C82461">
      <w:pPr>
        <w:pStyle w:val="NoSpacing"/>
        <w:rPr>
          <w:lang w:bidi="sa-IN"/>
        </w:rPr>
      </w:pP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कार्तिकेयाय विद्महे शक्तिहस्ताय धीमहि</w:t>
      </w:r>
    </w:p>
    <w:p w:rsidR="008F269F" w:rsidRPr="00456E4B" w:rsidRDefault="008F269F" w:rsidP="00C82461">
      <w:pPr>
        <w:spacing w:after="0" w:line="240" w:lineRule="auto"/>
        <w:ind w:firstLine="720"/>
        <w:rPr>
          <w:rFonts w:ascii="Mangal" w:hAnsi="Mangal" w:cs="Arial Unicode MS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तन्नो गुहः प्रचोदयात् </w:t>
      </w:r>
      <w:r w:rsidR="00456E4B">
        <w:rPr>
          <w:rFonts w:ascii="Mangal" w:hAnsi="Mangal" w:cs="Arial Unicode MS" w:hint="cs"/>
          <w:sz w:val="40"/>
          <w:szCs w:val="36"/>
          <w:cs/>
          <w:lang w:bidi="sa-IN"/>
        </w:rPr>
        <w:t>||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ओं महासेनाय विद्महे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षडाननाय</w:t>
      </w: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 धीमहि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तन्नः</w:t>
      </w:r>
      <w:r w:rsidR="00236A63">
        <w:rPr>
          <w:rFonts w:ascii="Mangal" w:hAnsi="Mangal" w:cs="Chandas"/>
          <w:sz w:val="40"/>
          <w:szCs w:val="36"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स्कन्दः प्रचोदयात् 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>||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कुक्कुट ध्वजाय विद्महे वज्र हस्ताय धीमहि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Chandas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तन्नः</w:t>
      </w:r>
      <w:r w:rsidR="009579F8">
        <w:rPr>
          <w:rFonts w:ascii="Mangal" w:hAnsi="Mangal" w:cs="Chandas"/>
          <w:sz w:val="40"/>
          <w:szCs w:val="36"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>स्कन्दः प्रचोदयात्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 xml:space="preserve"> ||</w:t>
      </w:r>
    </w:p>
    <w:p w:rsidR="00BE712D" w:rsidRDefault="00BE712D" w:rsidP="004D124C">
      <w:pPr>
        <w:pStyle w:val="NoSpacing"/>
        <w:ind w:left="720"/>
        <w:rPr>
          <w:lang w:bidi="sa-IN"/>
        </w:rPr>
      </w:pPr>
    </w:p>
    <w:p w:rsidR="008F269F" w:rsidRPr="004F467A" w:rsidRDefault="008F269F" w:rsidP="00B31114">
      <w:pPr>
        <w:pStyle w:val="Heading2"/>
      </w:pPr>
      <w:bookmarkStart w:id="32" w:name="_Toc62081357"/>
      <w:r w:rsidRPr="004F467A">
        <w:rPr>
          <w:rFonts w:hint="cs"/>
          <w:cs/>
        </w:rPr>
        <w:t>श्री सुब्रह्मण्य मालामन्त्रः</w:t>
      </w:r>
      <w:bookmarkEnd w:id="32"/>
    </w:p>
    <w:p w:rsidR="008F269F" w:rsidRDefault="00F22BE4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 w:rsidRPr="00A04F48">
        <w:rPr>
          <w:rFonts w:ascii="Mangal" w:hAnsi="Mangal" w:cs="Nirmala UI" w:hint="cs"/>
          <w:sz w:val="40"/>
          <w:szCs w:val="36"/>
          <w:cs/>
          <w:lang w:bidi="sa-IN"/>
        </w:rPr>
        <w:t>स्कन्द</w:t>
      </w:r>
      <w:r w:rsidR="008F269F" w:rsidRPr="00A04F48">
        <w:rPr>
          <w:rFonts w:ascii="Mangal" w:hAnsi="Mangal" w:cs="Nirmala UI" w:hint="cs"/>
          <w:sz w:val="40"/>
          <w:szCs w:val="36"/>
          <w:cs/>
          <w:lang w:bidi="sa-IN"/>
        </w:rPr>
        <w:t>क</w:t>
      </w:r>
      <w:r w:rsidR="008F269F">
        <w:rPr>
          <w:rFonts w:ascii="Mangal" w:hAnsi="Mangal" w:cs="Nirmala UI" w:hint="cs"/>
          <w:sz w:val="40"/>
          <w:szCs w:val="36"/>
          <w:cs/>
          <w:lang w:bidi="sa-IN"/>
        </w:rPr>
        <w:t>सूक्तः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मातेकुमारँ रक्षोवधीन्माधेनुरत्या सारणी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 w:rsidRPr="00A04F48">
        <w:rPr>
          <w:rFonts w:ascii="Mangal" w:hAnsi="Mangal" w:cs="Nirmala UI" w:hint="cs"/>
          <w:sz w:val="40"/>
          <w:szCs w:val="36"/>
          <w:cs/>
          <w:lang w:bidi="sa-IN"/>
        </w:rPr>
        <w:t>प्रियाधनस्य भूया एधमानास्से गृहे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 xml:space="preserve"> </w:t>
      </w:r>
      <w:r w:rsidRPr="00A04F48">
        <w:rPr>
          <w:rFonts w:ascii="Mangal" w:hAnsi="Mangal" w:cs="Nirmala UI" w:hint="cs"/>
          <w:sz w:val="40"/>
          <w:szCs w:val="36"/>
          <w:cs/>
          <w:lang w:bidi="sa-IN"/>
        </w:rPr>
        <w:t>स्वाहा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अयं कुमारो जरान्धयतु दीर्घमायुः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Nirmala UI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यस्वैत्वँ स्तन प्राप्यायुर्वचो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>-</w:t>
      </w:r>
      <w:r>
        <w:rPr>
          <w:rFonts w:ascii="Mangal" w:hAnsi="Mangal" w:cs="Nirmala UI" w:hint="cs"/>
          <w:sz w:val="40"/>
          <w:szCs w:val="36"/>
          <w:cs/>
          <w:lang w:bidi="sa-IN"/>
        </w:rPr>
        <w:t>यशोबलं स्वाहा</w:t>
      </w:r>
    </w:p>
    <w:p w:rsidR="0090608A" w:rsidRDefault="0090608A" w:rsidP="00C82461">
      <w:pPr>
        <w:spacing w:after="0" w:line="240" w:lineRule="auto"/>
        <w:ind w:firstLine="720"/>
        <w:rPr>
          <w:rFonts w:ascii="Mangal" w:hAnsi="Mangal" w:cs="Nirmala UI"/>
          <w:sz w:val="40"/>
          <w:szCs w:val="36"/>
          <w:lang w:bidi="sa-IN"/>
        </w:rPr>
      </w:pPr>
    </w:p>
    <w:p w:rsidR="004F467A" w:rsidRDefault="004F467A" w:rsidP="004D124C">
      <w:pPr>
        <w:spacing w:after="0" w:line="240" w:lineRule="auto"/>
        <w:ind w:left="720" w:firstLine="720"/>
        <w:rPr>
          <w:rFonts w:ascii="Mangal" w:hAnsi="Mangal" w:cs="Mangal"/>
          <w:sz w:val="40"/>
          <w:szCs w:val="36"/>
          <w:lang w:bidi="sa-IN"/>
        </w:rPr>
      </w:pPr>
    </w:p>
    <w:p w:rsidR="008F269F" w:rsidRPr="0090608A" w:rsidRDefault="008F269F" w:rsidP="0090608A">
      <w:pPr>
        <w:rPr>
          <w:b/>
          <w:bCs/>
          <w:sz w:val="32"/>
          <w:szCs w:val="32"/>
        </w:rPr>
      </w:pPr>
      <w:r w:rsidRPr="0090608A">
        <w:rPr>
          <w:rFonts w:ascii="Nirmala UI" w:hAnsi="Nirmala UI" w:cs="Nirmala UI" w:hint="cs"/>
          <w:b/>
          <w:bCs/>
          <w:sz w:val="32"/>
          <w:szCs w:val="32"/>
          <w:cs/>
          <w:lang w:bidi="hi-IN"/>
        </w:rPr>
        <w:lastRenderedPageBreak/>
        <w:t>मालामन्त्रः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नमो भगवते सुब्रह्मण्याय शक्तिहस्ताय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 w:rsidRPr="00A04F48">
        <w:rPr>
          <w:rFonts w:ascii="Mangal" w:hAnsi="Mangal" w:cs="Nirmala UI" w:hint="cs"/>
          <w:sz w:val="40"/>
          <w:szCs w:val="36"/>
          <w:cs/>
          <w:lang w:bidi="sa-IN"/>
        </w:rPr>
        <w:t>तारकारये शर</w:t>
      </w:r>
      <w:ins w:id="33" w:author="ADMIN" w:date="2021-01-13T23:58:00Z">
        <w:r w:rsidR="00BA5579" w:rsidRPr="00A04F48">
          <w:rPr>
            <w:rFonts w:ascii="Mangal" w:hAnsi="Mangal" w:cs="Nirmala UI"/>
            <w:sz w:val="40"/>
            <w:szCs w:val="36"/>
            <w:cs/>
            <w:lang w:bidi="sa-IN"/>
          </w:rPr>
          <w:t>व</w:t>
        </w:r>
      </w:ins>
      <w:del w:id="34" w:author="ADMIN" w:date="2021-01-13T23:58:00Z">
        <w:r w:rsidR="001E510E" w:rsidRPr="00A04F48" w:rsidDel="00BA5579">
          <w:rPr>
            <w:rFonts w:ascii="Mangal" w:hAnsi="Mangal" w:cs="Chandas"/>
            <w:sz w:val="40"/>
            <w:szCs w:val="36"/>
            <w:lang w:bidi="sa-IN"/>
            <w:rPrChange w:id="35" w:author="ADMIN" w:date="2021-01-13T23:58:00Z">
              <w:rPr>
                <w:rFonts w:ascii="Mangal" w:hAnsi="Mangal" w:cs="Chandas"/>
                <w:sz w:val="40"/>
                <w:szCs w:val="36"/>
                <w:highlight w:val="yellow"/>
                <w:lang w:bidi="sa-IN"/>
              </w:rPr>
            </w:rPrChange>
          </w:rPr>
          <w:delText>va</w:delText>
        </w:r>
      </w:del>
      <w:r w:rsidRPr="00A04F48">
        <w:rPr>
          <w:rFonts w:ascii="Mangal" w:hAnsi="Mangal" w:cs="Nirmala UI"/>
          <w:sz w:val="40"/>
          <w:szCs w:val="36"/>
          <w:cs/>
          <w:lang w:bidi="sa-IN"/>
        </w:rPr>
        <w:t>णो</w:t>
      </w:r>
      <w:r w:rsidRPr="00A04F48">
        <w:rPr>
          <w:rFonts w:ascii="Mangal" w:hAnsi="Mangal" w:cs="Nirmala UI" w:hint="cs"/>
          <w:sz w:val="40"/>
          <w:szCs w:val="36"/>
          <w:cs/>
          <w:lang w:bidi="sa-IN"/>
        </w:rPr>
        <w:t>द्भवाय ऋग्यजुस्सामाथर्वणाय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देवसेनापतये असुरकुल मर्दनाय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दिव्यन्तरिक्षाय योगाधिपतये कुरुकुरु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चटचट शान्ताय शान्तरूपिणे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षष्टीप्रियाय शिवाननाय वचद्भुवे सर्वज्ञान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हृदयाय षण्मुखाय सुरराजाय नमः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जगद्भुवं वचद्भुवं विश्वभुवं रुद्रभुवं ब्रह्मभुवं भुवोद्भवम्।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अणुभिश्च महद्भिश्च निघृष्वैः समायुतैः</w:t>
      </w:r>
    </w:p>
    <w:p w:rsidR="008F269F" w:rsidRDefault="008F269F" w:rsidP="00C82461">
      <w:pPr>
        <w:spacing w:after="0" w:line="240" w:lineRule="auto"/>
        <w:ind w:left="720"/>
        <w:rPr>
          <w:rFonts w:ascii="Mangal" w:hAnsi="Mangal" w:cs="Arial Unicode MS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कालेर्हरित्वमापन्नैः  इन्द्रायाहि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>सहस्रयु</w:t>
      </w:r>
      <w:r w:rsidR="00A77FC9" w:rsidRPr="00A04F48">
        <w:rPr>
          <w:rFonts w:ascii="Mangal" w:hAnsi="Mangal" w:cs="Nirmala UI" w:hint="cs"/>
          <w:sz w:val="40"/>
          <w:szCs w:val="36"/>
          <w:cs/>
          <w:lang w:bidi="sa-IN"/>
        </w:rPr>
        <w:t>क्</w:t>
      </w: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 </w:t>
      </w:r>
      <w:r w:rsidR="00456E4B">
        <w:rPr>
          <w:rFonts w:ascii="Mangal" w:hAnsi="Mangal" w:cs="Nirmala UI"/>
          <w:sz w:val="40"/>
          <w:szCs w:val="36"/>
          <w:cs/>
          <w:lang w:bidi="sa-IN"/>
        </w:rPr>
        <w:br/>
      </w:r>
      <w:r>
        <w:rPr>
          <w:rFonts w:ascii="Mangal" w:hAnsi="Mangal" w:cs="Nirmala UI" w:hint="cs"/>
          <w:sz w:val="40"/>
          <w:szCs w:val="36"/>
          <w:cs/>
          <w:lang w:bidi="sa-IN"/>
        </w:rPr>
        <w:t>अग्निर्विभ्राष्टि वसनः वायुश्वेत</w:t>
      </w:r>
      <w:r w:rsidR="004E2EC9">
        <w:rPr>
          <w:rFonts w:ascii="Mangal" w:hAnsi="Mangal" w:cs="Chandas"/>
          <w:sz w:val="40"/>
          <w:szCs w:val="36"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सिकद्रुकः </w:t>
      </w:r>
      <w:r w:rsidR="00456E4B">
        <w:rPr>
          <w:rFonts w:ascii="Mangal" w:hAnsi="Mangal" w:cs="Nirmala UI"/>
          <w:sz w:val="40"/>
          <w:szCs w:val="36"/>
          <w:cs/>
          <w:lang w:bidi="sa-IN"/>
        </w:rPr>
        <w:br/>
      </w:r>
      <w:r>
        <w:rPr>
          <w:rFonts w:ascii="Mangal" w:hAnsi="Mangal" w:cs="Nirmala UI" w:hint="cs"/>
          <w:sz w:val="40"/>
          <w:szCs w:val="36"/>
          <w:cs/>
          <w:lang w:bidi="sa-IN"/>
        </w:rPr>
        <w:t>संवत्सरो</w:t>
      </w:r>
      <w:r w:rsidR="004E2EC9">
        <w:rPr>
          <w:rFonts w:ascii="Mangal" w:hAnsi="Mangal" w:cs="Chandas"/>
          <w:sz w:val="40"/>
          <w:szCs w:val="36"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>विषूवर्णैः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नित्यास्तेनुचरास्तव </w:t>
      </w:r>
      <w:r w:rsidR="00456E4B">
        <w:rPr>
          <w:rFonts w:ascii="Mangal" w:hAnsi="Mangal" w:cs="Nirmala UI"/>
          <w:sz w:val="40"/>
          <w:szCs w:val="36"/>
          <w:cs/>
          <w:lang w:bidi="sa-IN"/>
        </w:rPr>
        <w:br/>
      </w:r>
      <w:r>
        <w:rPr>
          <w:rFonts w:ascii="Mangal" w:hAnsi="Mangal" w:cs="Nirmala UI" w:hint="cs"/>
          <w:sz w:val="40"/>
          <w:szCs w:val="36"/>
          <w:cs/>
          <w:lang w:bidi="sa-IN"/>
        </w:rPr>
        <w:t>सुब्रह्मण्योँ</w:t>
      </w:r>
      <w:r w:rsidR="004E2EC9">
        <w:rPr>
          <w:rFonts w:ascii="Mangal" w:hAnsi="Mangal" w:cs="Chandas"/>
          <w:sz w:val="40"/>
          <w:szCs w:val="36"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>सुब्रह्मण्योँ  सुब्रह्मण्योम्</w:t>
      </w:r>
      <w:r w:rsidR="004E2EC9">
        <w:rPr>
          <w:rFonts w:ascii="Mangal" w:hAnsi="Mangal" w:cs="Chandas"/>
          <w:sz w:val="40"/>
          <w:szCs w:val="36"/>
          <w:lang w:bidi="sa-IN"/>
        </w:rPr>
        <w:t xml:space="preserve"> </w:t>
      </w:r>
      <w:r>
        <w:rPr>
          <w:rFonts w:ascii="Mangal" w:hAnsi="Mangal" w:cs="Chandas" w:hint="cs"/>
          <w:sz w:val="40"/>
          <w:szCs w:val="36"/>
          <w:cs/>
          <w:lang w:bidi="sa-IN"/>
        </w:rPr>
        <w:t>।</w:t>
      </w:r>
    </w:p>
    <w:p w:rsidR="00456E4B" w:rsidRPr="00456E4B" w:rsidRDefault="00456E4B" w:rsidP="004D124C">
      <w:pPr>
        <w:pStyle w:val="NoSpacing"/>
        <w:ind w:left="720"/>
        <w:rPr>
          <w:lang w:bidi="sa-IN"/>
        </w:rPr>
      </w:pP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जगद्भुवं बहुतोहुतं यजत्भुवं नमस्ते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अस्तु विश्वभुवे जगत्भुवोधिपतिः सेनानि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मयूरप्रियषडाननाङ्गारः संजयाहनमस्ते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अस्तु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>सुखावहाय सुब्रह्मण्यो बृहस्पते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सुतायास्य पद्धतयोनेः यस्यात्मावहने वहति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सख्यात्तेमायोषं सख्यान्मे मायोष्ठाः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सासि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 xml:space="preserve"> </w:t>
      </w:r>
      <w:r>
        <w:rPr>
          <w:rFonts w:ascii="Mangal" w:hAnsi="Mangal" w:cs="Nirmala UI" w:hint="cs"/>
          <w:sz w:val="40"/>
          <w:szCs w:val="36"/>
          <w:cs/>
          <w:lang w:bidi="sa-IN"/>
        </w:rPr>
        <w:t>सुब्रह्मण्ये तस्यास्ते दिशः पादः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40"/>
          <w:szCs w:val="36"/>
          <w:lang w:bidi="sa-IN"/>
        </w:rPr>
      </w:pPr>
      <w:r w:rsidRPr="00A04F48">
        <w:rPr>
          <w:rFonts w:ascii="Mangal" w:hAnsi="Mangal" w:cs="Nirmala UI" w:hint="cs"/>
          <w:sz w:val="40"/>
          <w:szCs w:val="36"/>
          <w:cs/>
          <w:lang w:bidi="sa-IN"/>
        </w:rPr>
        <w:t>परोरजास्ते पञ्चमः पादः सानळषमूर्जन्दुक्ष्व</w:t>
      </w:r>
      <w:r>
        <w:rPr>
          <w:rFonts w:ascii="Mangal" w:hAnsi="Mangal" w:cs="Chandas" w:hint="cs"/>
          <w:sz w:val="40"/>
          <w:szCs w:val="36"/>
          <w:cs/>
          <w:lang w:bidi="sa-IN"/>
        </w:rPr>
        <w:t xml:space="preserve"> </w:t>
      </w:r>
      <w:r w:rsidR="00C16F51">
        <w:rPr>
          <w:rFonts w:ascii="Mangal" w:hAnsi="Mangal" w:cs="Chandas"/>
          <w:sz w:val="40"/>
          <w:szCs w:val="36"/>
          <w:lang w:bidi="sa-IN"/>
        </w:rPr>
        <w:br/>
      </w:r>
      <w:r>
        <w:rPr>
          <w:rFonts w:ascii="Mangal" w:hAnsi="Mangal" w:cs="Nirmala UI" w:hint="cs"/>
          <w:sz w:val="40"/>
          <w:szCs w:val="36"/>
          <w:cs/>
          <w:lang w:bidi="sa-IN"/>
        </w:rPr>
        <w:t>तेजलन्द्रियं ब्रह्मवर्च समन्दाद्यं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विमिमेत्वापयस्वतिं देवानां धेनुँ सुदुघा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 w:rsidRPr="00A04F48">
        <w:rPr>
          <w:rFonts w:ascii="Mangal" w:hAnsi="Mangal" w:cs="Nirmala UI" w:hint="cs"/>
          <w:sz w:val="40"/>
          <w:szCs w:val="36"/>
          <w:cs/>
          <w:lang w:bidi="sa-IN"/>
        </w:rPr>
        <w:t>मनप्रस्पुरन्तिं इन्द्रसोमं पिबतुक्षेमो</w:t>
      </w:r>
      <w:r w:rsidR="00096386" w:rsidRPr="00A04F48">
        <w:rPr>
          <w:rFonts w:ascii="Chandas" w:hAnsi="Chandas" w:cs="Chandas"/>
          <w:sz w:val="36"/>
          <w:szCs w:val="36"/>
          <w:lang w:bidi="sa-IN"/>
        </w:rPr>
        <w:t>&amp;</w:t>
      </w:r>
      <w:r w:rsidRPr="00A04F48">
        <w:rPr>
          <w:rFonts w:ascii="Mangal" w:hAnsi="Mangal" w:cs="Nirmala UI" w:hint="cs"/>
          <w:sz w:val="40"/>
          <w:szCs w:val="36"/>
          <w:cs/>
          <w:lang w:bidi="sa-IN"/>
        </w:rPr>
        <w:t>स्तुनः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सुब्रह्मण्य पञ्चदशाक्षरि मन्त्रः 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अस्य श्री सुब्रह्मण्य पञ्चदशाक्षरि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lastRenderedPageBreak/>
        <w:t>महामन्त्रस्य ब्रह्मा ऋषिः गायत्रि छन्दः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श्री सुब्रह्मण्यो देवता </w:t>
      </w:r>
      <w:r w:rsidR="00C16F51">
        <w:rPr>
          <w:rFonts w:ascii="Mangal" w:hAnsi="Mangal" w:cs="Chandas"/>
          <w:sz w:val="40"/>
          <w:szCs w:val="36"/>
          <w:lang w:bidi="sa-IN"/>
        </w:rPr>
        <w:br/>
      </w: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ओं श्रीं ह्रीं क्लीं बीजं 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शरवण भव शक्तिः ऐं रं नं लं सौः कीलकं 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श्री सुब्रह्मण्य प्रसादसिद्ध्यर्थे जपे विनियोगः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श्रीं ह्रीं क्लीं अङ्गुष्ठाभ्यां नमः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सां हृदयाय नमः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ऐं रं नं लं सौः तर्जनीभ्यां नमः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सीं शिरसे नमः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शरवणभव मध्यमाभ्यां नमः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सूं शिखायै नमः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श्रीं ह्रीं क्लीं अनामिकाभ्यां नमः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सैं कवचाय हुं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ऐं रं नं लं सौः कनिष्ठिकाभ्यां नमः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ओं सौं नेत्रेभ्यो वौषट् 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सः शरवणभवकरतल करपृष्टाभ्यां नमः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सः अस्त्राय फट्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Nirmala UI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ओं भूर्भुवस्सुवरोमिति दिग्बन्धः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सिन्दूरारुणमिन्दु पद्मजनिभः षड्भिर्मुखैर्भासितम्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कारुण्यामृत सुन्दरतरैर्भान्तं द्विषल्लोचनैः।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बिभ्राणं परमब्ज</w:t>
      </w:r>
      <w:r w:rsidR="00456E4B">
        <w:rPr>
          <w:rFonts w:ascii="Mangal" w:hAnsi="Mangal" w:cs="Nirmala UI" w:hint="cs"/>
          <w:sz w:val="40"/>
          <w:szCs w:val="36"/>
          <w:cs/>
          <w:lang w:bidi="sa-IN"/>
        </w:rPr>
        <w:t>-</w:t>
      </w:r>
      <w:r>
        <w:rPr>
          <w:rFonts w:ascii="Mangal" w:hAnsi="Mangal" w:cs="Nirmala UI" w:hint="cs"/>
          <w:sz w:val="40"/>
          <w:szCs w:val="36"/>
          <w:cs/>
          <w:lang w:bidi="sa-IN"/>
        </w:rPr>
        <w:t>युग्मभयं शक्तिद्वयं कार्मुखं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खड्गचर्म वृषत्कमङ्कुशं गदं वल्ली शमीक्षेहृदि।। 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>लमित्यादि पञ्चपूजाश्री स्कन्द सप्तशती</w:t>
      </w:r>
    </w:p>
    <w:p w:rsidR="008F269F" w:rsidRDefault="008F269F" w:rsidP="0090608A">
      <w:pPr>
        <w:pStyle w:val="Heading2"/>
        <w:rPr>
          <w:rFonts w:cs="Mangal"/>
        </w:rPr>
      </w:pPr>
      <w:bookmarkStart w:id="36" w:name="_Toc62081358"/>
      <w:r>
        <w:rPr>
          <w:rFonts w:hint="cs"/>
          <w:cs/>
        </w:rPr>
        <w:t>लघुशङ्कर संहितायां प्रथमः</w:t>
      </w:r>
      <w:bookmarkEnd w:id="36"/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40"/>
          <w:szCs w:val="36"/>
          <w:lang w:bidi="sa-IN"/>
        </w:rPr>
      </w:pPr>
      <w:r>
        <w:rPr>
          <w:rFonts w:ascii="Mangal" w:hAnsi="Mangal" w:cs="Nirmala UI" w:hint="cs"/>
          <w:sz w:val="40"/>
          <w:szCs w:val="36"/>
          <w:cs/>
          <w:lang w:bidi="sa-IN"/>
        </w:rPr>
        <w:t xml:space="preserve">मूलं ओं श्रीं ह्रीं क्लीं ऐं रं नं लं </w:t>
      </w:r>
      <w:r w:rsidR="00480CD8" w:rsidRPr="007E509B">
        <w:rPr>
          <w:rFonts w:ascii="Mangal" w:hAnsi="Mangal" w:cs="Nirmala UI" w:hint="cs"/>
          <w:sz w:val="40"/>
          <w:szCs w:val="36"/>
          <w:cs/>
          <w:lang w:bidi="sa-IN"/>
        </w:rPr>
        <w:t>सौ:</w:t>
      </w:r>
      <w:ins w:id="37" w:author="ADMIN" w:date="2021-01-14T00:00:00Z">
        <w:r w:rsidR="004D4025">
          <w:rPr>
            <w:rFonts w:ascii="Mangal" w:hAnsi="Mangal" w:cs="Nirmala UI" w:hint="cs"/>
            <w:sz w:val="40"/>
            <w:szCs w:val="36"/>
            <w:cs/>
            <w:lang w:bidi="sa-IN"/>
          </w:rPr>
          <w:t xml:space="preserve"> </w:t>
        </w:r>
      </w:ins>
    </w:p>
    <w:p w:rsidR="008F269F" w:rsidRPr="00480CD8" w:rsidRDefault="008F269F" w:rsidP="00C82461">
      <w:pPr>
        <w:spacing w:after="0" w:line="240" w:lineRule="auto"/>
        <w:ind w:firstLine="720"/>
        <w:rPr>
          <w:rFonts w:ascii="Mangal" w:hAnsi="Mangal" w:cs="Nirmala UI"/>
          <w:sz w:val="40"/>
          <w:szCs w:val="36"/>
          <w:lang w:bidi="sa-IN"/>
        </w:rPr>
      </w:pPr>
      <w:r w:rsidRPr="00480CD8">
        <w:rPr>
          <w:rFonts w:ascii="Mangal" w:hAnsi="Mangal" w:cs="Nirmala UI" w:hint="cs"/>
          <w:sz w:val="40"/>
          <w:szCs w:val="36"/>
          <w:cs/>
          <w:lang w:bidi="sa-IN"/>
        </w:rPr>
        <w:t>शरवणभवाय स्वाहा इति अष्टोत्तर शतं जपं कृत्वा समर्पयेत्</w:t>
      </w:r>
      <w:r w:rsidR="00480CD8">
        <w:rPr>
          <w:rFonts w:ascii="Mangal" w:hAnsi="Mangal" w:cs="Nirmala UI" w:hint="cs"/>
          <w:sz w:val="40"/>
          <w:szCs w:val="36"/>
          <w:cs/>
          <w:lang w:bidi="sa-IN"/>
        </w:rPr>
        <w:t xml:space="preserve"> 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षडाननं चन्द्र समानवर्णं महामतिं दिव्यमयूरवाहनम्।</w:t>
      </w:r>
    </w:p>
    <w:p w:rsidR="008F269F" w:rsidRDefault="008F269F" w:rsidP="00C82461">
      <w:pPr>
        <w:spacing w:after="0" w:line="240" w:lineRule="auto"/>
        <w:ind w:firstLine="720"/>
        <w:rPr>
          <w:rFonts w:ascii="Mangal" w:hAnsi="Mangal" w:cs="Nirmala UI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रुद्रस्यसूनुं सुरसैन्यनाथं गुहं सदाहं शरणं प्रपद्ये।।</w:t>
      </w:r>
    </w:p>
    <w:p w:rsidR="008F269F" w:rsidRPr="00320863" w:rsidRDefault="008F269F" w:rsidP="00B31114">
      <w:pPr>
        <w:pStyle w:val="Heading1"/>
      </w:pPr>
      <w:bookmarkStart w:id="38" w:name="_Toc62081359"/>
      <w:r w:rsidRPr="00320863">
        <w:rPr>
          <w:rFonts w:hint="cs"/>
          <w:cs/>
        </w:rPr>
        <w:lastRenderedPageBreak/>
        <w:t xml:space="preserve">श्री </w:t>
      </w:r>
      <w:r w:rsidR="00870F92" w:rsidRPr="00320863">
        <w:rPr>
          <w:rFonts w:hint="cs"/>
          <w:cs/>
        </w:rPr>
        <w:t>स्का</w:t>
      </w:r>
      <w:r w:rsidRPr="00320863">
        <w:rPr>
          <w:rFonts w:hint="cs"/>
          <w:cs/>
        </w:rPr>
        <w:t>न्दशङ्करसंहितायां सप्तशतिस्तोत्र गौरी विवाह प्रथमो</w:t>
      </w:r>
      <w:r w:rsidR="00FF19A5" w:rsidRPr="00320863">
        <w:t>&amp;</w:t>
      </w:r>
      <w:r w:rsidR="0047262E" w:rsidRPr="00320863">
        <w:rPr>
          <w:rFonts w:hint="cs"/>
          <w:cs/>
        </w:rPr>
        <w:t>द्ध्या</w:t>
      </w:r>
      <w:r w:rsidRPr="00320863">
        <w:rPr>
          <w:rFonts w:hint="cs"/>
          <w:cs/>
        </w:rPr>
        <w:t>यः</w:t>
      </w:r>
      <w:bookmarkEnd w:id="38"/>
    </w:p>
    <w:p w:rsidR="008F269F" w:rsidRPr="00517725" w:rsidRDefault="008F269F" w:rsidP="00517725"/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D500E1">
        <w:rPr>
          <w:rFonts w:ascii="Mangal" w:hAnsi="Mangal" w:cs="Nirmala UI" w:hint="cs"/>
          <w:sz w:val="36"/>
          <w:szCs w:val="36"/>
          <w:cs/>
          <w:lang w:bidi="sa-IN"/>
        </w:rPr>
        <w:t xml:space="preserve">ओं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हां कल्याणसुन्दरासनाय नमः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 कल्याणसुन्दरमूर्तये नमः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कुन्दाभं तरुणेन्दु चूड मकुटं कृष्णंमृगं वामके</w:t>
      </w:r>
      <w:r w:rsidR="00F91EFC">
        <w:rPr>
          <w:rFonts w:ascii="Mangal" w:hAnsi="Mangal" w:cs="Chandas"/>
          <w:sz w:val="36"/>
          <w:szCs w:val="36"/>
          <w:lang w:bidi="sa-IN"/>
        </w:rPr>
        <w:t xml:space="preserve"> </w:t>
      </w:r>
      <w:r>
        <w:rPr>
          <w:rFonts w:ascii="Mangal" w:hAnsi="Mangal" w:cs="Chandas" w:hint="cs"/>
          <w:sz w:val="36"/>
          <w:szCs w:val="36"/>
          <w:cs/>
          <w:lang w:bidi="sa-IN"/>
        </w:rPr>
        <w:t>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दक्षालंबित पताकया गिरिसुता हस्तांबुजं</w:t>
      </w:r>
      <w:r w:rsidR="00456E4B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बिभ्रतः।।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टङ्कचोर्ध्वकरेधृतं तुस्फुरत् पद्मोद्भवेना गृतम्।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वामेविष्णु समाश्रितास्मि तमुखं श्री कल्याणदैवं भजे।।</w:t>
      </w:r>
    </w:p>
    <w:p w:rsidR="008F269F" w:rsidRPr="00215D0D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ओं</w:t>
      </w:r>
      <w:r w:rsidRPr="00215D0D">
        <w:rPr>
          <w:rFonts w:ascii="Mangal" w:hAnsi="Mangal" w:cs="Mangal" w:hint="cs"/>
          <w:sz w:val="36"/>
          <w:szCs w:val="36"/>
          <w:cs/>
          <w:lang w:bidi="sa-IN"/>
        </w:rPr>
        <w:t xml:space="preserve"> </w:t>
      </w: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हां</w:t>
      </w:r>
      <w:r w:rsidRPr="00215D0D">
        <w:rPr>
          <w:rFonts w:ascii="Mangal" w:hAnsi="Mangal" w:cs="Mangal" w:hint="cs"/>
          <w:sz w:val="36"/>
          <w:szCs w:val="36"/>
          <w:cs/>
          <w:lang w:bidi="sa-IN"/>
        </w:rPr>
        <w:t xml:space="preserve"> </w:t>
      </w: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कल्याणसुन्दराय</w:t>
      </w:r>
      <w:r w:rsidRPr="00215D0D">
        <w:rPr>
          <w:rFonts w:ascii="Mangal" w:hAnsi="Mangal" w:cs="Mangal" w:hint="cs"/>
          <w:sz w:val="36"/>
          <w:szCs w:val="36"/>
          <w:cs/>
          <w:lang w:bidi="sa-IN"/>
        </w:rPr>
        <w:t xml:space="preserve"> </w:t>
      </w: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नमः</w:t>
      </w:r>
    </w:p>
    <w:p w:rsidR="008F269F" w:rsidRPr="00215D0D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श्रीगणेशं</w:t>
      </w:r>
      <w:r w:rsidRPr="00215D0D">
        <w:rPr>
          <w:rFonts w:ascii="Mangal" w:hAnsi="Mangal" w:cs="Mangal" w:hint="cs"/>
          <w:sz w:val="36"/>
          <w:szCs w:val="36"/>
          <w:cs/>
          <w:lang w:bidi="sa-IN"/>
        </w:rPr>
        <w:t xml:space="preserve"> </w:t>
      </w: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संप्रणम्य</w:t>
      </w:r>
      <w:r w:rsidRPr="00215D0D">
        <w:rPr>
          <w:rFonts w:ascii="Mangal" w:hAnsi="Mangal" w:cs="Mangal" w:hint="cs"/>
          <w:sz w:val="36"/>
          <w:szCs w:val="36"/>
          <w:cs/>
          <w:lang w:bidi="sa-IN"/>
        </w:rPr>
        <w:t xml:space="preserve"> </w:t>
      </w: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शिवं</w:t>
      </w:r>
      <w:r w:rsidRPr="00215D0D">
        <w:rPr>
          <w:rFonts w:ascii="Mangal" w:hAnsi="Mangal" w:cs="Mangal" w:hint="cs"/>
          <w:sz w:val="36"/>
          <w:szCs w:val="36"/>
          <w:cs/>
          <w:lang w:bidi="sa-IN"/>
        </w:rPr>
        <w:t xml:space="preserve"> </w:t>
      </w: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गौरीञ्च</w:t>
      </w:r>
      <w:r w:rsidRPr="00215D0D">
        <w:rPr>
          <w:rFonts w:ascii="Mangal" w:hAnsi="Mangal" w:cs="Mangal" w:hint="cs"/>
          <w:sz w:val="36"/>
          <w:szCs w:val="36"/>
          <w:cs/>
          <w:lang w:bidi="sa-IN"/>
        </w:rPr>
        <w:t xml:space="preserve"> </w:t>
      </w: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षण्मुखम्।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E509B">
        <w:rPr>
          <w:rFonts w:ascii="Mangal" w:hAnsi="Mangal" w:cs="Nirmala UI" w:hint="cs"/>
          <w:sz w:val="36"/>
          <w:szCs w:val="36"/>
          <w:cs/>
          <w:lang w:bidi="sa-IN"/>
        </w:rPr>
        <w:t>र</w:t>
      </w:r>
      <w:r w:rsidRPr="00CC008C">
        <w:rPr>
          <w:rFonts w:ascii="Mangal" w:hAnsi="Mangal" w:cs="Nirmala UI" w:hint="cs"/>
          <w:sz w:val="36"/>
          <w:szCs w:val="36"/>
          <w:cs/>
          <w:lang w:bidi="sa-IN"/>
        </w:rPr>
        <w:t>च्य</w:t>
      </w:r>
      <w:r w:rsidRPr="007E509B">
        <w:rPr>
          <w:rFonts w:ascii="Mangal" w:hAnsi="Mangal" w:cs="Nirmala UI" w:hint="cs"/>
          <w:sz w:val="36"/>
          <w:szCs w:val="36"/>
          <w:cs/>
          <w:lang w:bidi="sa-IN"/>
        </w:rPr>
        <w:t xml:space="preserve">ते स्कन्दनाथेन </w:t>
      </w:r>
      <w:r w:rsidRPr="007E509B">
        <w:rPr>
          <w:rFonts w:ascii="Mangal" w:hAnsi="Mangal" w:cs="Nirmala UI"/>
          <w:sz w:val="36"/>
          <w:szCs w:val="36"/>
          <w:cs/>
          <w:lang w:bidi="sa-IN"/>
        </w:rPr>
        <w:t>ल</w:t>
      </w:r>
      <w:ins w:id="39" w:author="ADMIN" w:date="2021-01-14T00:01:00Z">
        <w:r w:rsidR="004D4025" w:rsidRPr="007E509B">
          <w:rPr>
            <w:rFonts w:ascii="Mangal" w:hAnsi="Mangal" w:cs="Nirmala UI"/>
            <w:sz w:val="36"/>
            <w:szCs w:val="36"/>
            <w:cs/>
            <w:lang w:bidi="sa-IN"/>
          </w:rPr>
          <w:t>घ्वी</w:t>
        </w:r>
      </w:ins>
      <w:del w:id="40" w:author="ADMIN" w:date="2021-01-14T00:02:00Z">
        <w:r w:rsidRPr="007E509B" w:rsidDel="004D4025">
          <w:rPr>
            <w:rFonts w:ascii="Mangal" w:hAnsi="Mangal" w:cs="Nirmala UI" w:hint="cs"/>
            <w:sz w:val="36"/>
            <w:szCs w:val="36"/>
            <w:cs/>
            <w:lang w:bidi="sa-IN"/>
          </w:rPr>
          <w:delText>ध्वी</w:delText>
        </w:r>
      </w:del>
      <w:r w:rsidRPr="007E509B">
        <w:rPr>
          <w:rFonts w:ascii="Mangal" w:hAnsi="Mangal" w:cs="Nirmala UI" w:hint="cs"/>
          <w:sz w:val="36"/>
          <w:szCs w:val="36"/>
          <w:cs/>
          <w:lang w:bidi="sa-IN"/>
        </w:rPr>
        <w:t xml:space="preserve"> शङ्करसंहिता।।</w:t>
      </w:r>
      <w:r w:rsidRPr="007E509B">
        <w:rPr>
          <w:rFonts w:ascii="Mangal" w:hAnsi="Mangal" w:cs="Nirmala UI"/>
          <w:sz w:val="36"/>
          <w:szCs w:val="36"/>
          <w:cs/>
          <w:lang w:bidi="sa-IN"/>
        </w:rPr>
        <w:t>१</w:t>
      </w:r>
      <w:r w:rsidRPr="007E509B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CC008C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E509B">
        <w:rPr>
          <w:rFonts w:ascii="Mangal" w:hAnsi="Mangal" w:cs="Nirmala UI" w:hint="cs"/>
          <w:sz w:val="36"/>
          <w:szCs w:val="36"/>
          <w:cs/>
          <w:lang w:bidi="sa-IN"/>
        </w:rPr>
        <w:t>पुरा काञ्च्यां तप</w:t>
      </w:r>
      <w:r w:rsidRPr="007E509B">
        <w:rPr>
          <w:rFonts w:ascii="Mangal" w:hAnsi="Mangal" w:cs="Nirmala UI"/>
          <w:sz w:val="36"/>
          <w:szCs w:val="36"/>
          <w:cs/>
          <w:lang w:bidi="sa-IN"/>
          <w:rPrChange w:id="41" w:author="ADMIN" w:date="2021-01-14T00:02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स्य</w:t>
      </w:r>
      <w:del w:id="42" w:author="ADMIN" w:date="2021-01-14T00:02:00Z">
        <w:r w:rsidRPr="007E509B" w:rsidDel="004D4025">
          <w:rPr>
            <w:rFonts w:ascii="Mangal" w:hAnsi="Mangal" w:cs="Nirmala UI" w:hint="cs"/>
            <w:sz w:val="36"/>
            <w:szCs w:val="36"/>
            <w:cs/>
            <w:lang w:bidi="sa-IN"/>
          </w:rPr>
          <w:delText>ा</w:delText>
        </w:r>
      </w:del>
      <w:r w:rsidRPr="007E509B">
        <w:rPr>
          <w:rFonts w:ascii="Mangal" w:hAnsi="Mangal" w:cs="Nirmala UI" w:hint="cs"/>
          <w:sz w:val="36"/>
          <w:szCs w:val="36"/>
          <w:cs/>
          <w:lang w:bidi="sa-IN"/>
        </w:rPr>
        <w:t>न्तं ब्रह्माणं प्राप्य तापसाः।</w:t>
      </w:r>
    </w:p>
    <w:p w:rsidR="008F269F" w:rsidRPr="00215D0D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पप्रच्छुः</w:t>
      </w:r>
      <w:r w:rsidRPr="00215D0D">
        <w:rPr>
          <w:rFonts w:ascii="Mangal" w:hAnsi="Mangal" w:cs="Mangal" w:hint="cs"/>
          <w:sz w:val="36"/>
          <w:szCs w:val="36"/>
          <w:cs/>
          <w:lang w:bidi="sa-IN"/>
        </w:rPr>
        <w:t xml:space="preserve"> </w:t>
      </w: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स्वतपस्थानं</w:t>
      </w:r>
      <w:r w:rsidRPr="00215D0D">
        <w:rPr>
          <w:rFonts w:ascii="Mangal" w:hAnsi="Mangal" w:cs="Mangal" w:hint="cs"/>
          <w:sz w:val="36"/>
          <w:szCs w:val="36"/>
          <w:cs/>
          <w:lang w:bidi="sa-IN"/>
        </w:rPr>
        <w:t xml:space="preserve"> </w:t>
      </w: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सो</w:t>
      </w:r>
      <w:r w:rsidR="00096386" w:rsidRPr="00215D0D">
        <w:rPr>
          <w:rFonts w:ascii="Chandas" w:hAnsi="Chandas" w:cs="Mangal"/>
          <w:sz w:val="36"/>
          <w:szCs w:val="36"/>
          <w:lang w:bidi="sa-IN"/>
        </w:rPr>
        <w:t>&amp;</w:t>
      </w: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पि</w:t>
      </w:r>
      <w:r w:rsidRPr="00215D0D">
        <w:rPr>
          <w:rFonts w:ascii="Mangal" w:hAnsi="Mangal" w:cs="Mangal" w:hint="cs"/>
          <w:sz w:val="36"/>
          <w:szCs w:val="36"/>
          <w:cs/>
          <w:lang w:bidi="sa-IN"/>
        </w:rPr>
        <w:t xml:space="preserve"> </w:t>
      </w:r>
      <w:r w:rsidRPr="00215D0D">
        <w:rPr>
          <w:rFonts w:ascii="Nirmala UI" w:hAnsi="Nirmala UI" w:cs="Nirmala UI" w:hint="cs"/>
          <w:sz w:val="36"/>
          <w:szCs w:val="36"/>
          <w:cs/>
          <w:lang w:bidi="sa-IN"/>
        </w:rPr>
        <w:t>नैमिशमादिशत्।।२।।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यत्र संसारचक्रस्य नेमिः शीर्णाभवत्स्थले।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अन्यत्र लब्धसञ्चारा दृढा यद्यप्यकुण्ठिता।।</w:t>
      </w:r>
      <w:r>
        <w:rPr>
          <w:rFonts w:ascii="Mangal" w:hAnsi="Mangal" w:cs="Nirmala UI"/>
          <w:sz w:val="36"/>
          <w:szCs w:val="36"/>
          <w:cs/>
          <w:lang w:bidi="sa-IN"/>
        </w:rPr>
        <w:t>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तत्र गत्वा तपस्तीव्रं तप्त्वा ते शुद्धमानसाः।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सहस्त्रवत्सरमितं सत्रमारेभिरे तदा।।</w:t>
      </w:r>
      <w:r>
        <w:rPr>
          <w:rFonts w:ascii="Mangal" w:hAnsi="Mangal" w:cs="Nirmala UI"/>
          <w:sz w:val="36"/>
          <w:szCs w:val="36"/>
          <w:cs/>
          <w:lang w:bidi="sa-IN"/>
        </w:rPr>
        <w:t>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E509B">
        <w:rPr>
          <w:rFonts w:ascii="Mangal" w:hAnsi="Mangal" w:cs="Nirmala UI" w:hint="cs"/>
          <w:sz w:val="36"/>
          <w:szCs w:val="36"/>
          <w:cs/>
          <w:lang w:bidi="sa-IN"/>
        </w:rPr>
        <w:t>यदृ</w:t>
      </w:r>
      <w:r w:rsidRPr="007E509B">
        <w:rPr>
          <w:rFonts w:ascii="Mangal" w:hAnsi="Mangal" w:cs="Nirmala UI"/>
          <w:sz w:val="36"/>
          <w:szCs w:val="36"/>
          <w:cs/>
          <w:lang w:bidi="sa-IN"/>
          <w:rPrChange w:id="43" w:author="ADMIN" w:date="2021-01-14T00:03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च्छ</w:t>
      </w:r>
      <w:del w:id="44" w:author="ADMIN" w:date="2021-01-14T00:03:00Z">
        <w:r w:rsidRPr="007E509B" w:rsidDel="004D4025">
          <w:rPr>
            <w:rFonts w:ascii="Mangal" w:hAnsi="Mangal" w:cs="Nirmala UI"/>
            <w:sz w:val="36"/>
            <w:szCs w:val="36"/>
            <w:cs/>
            <w:lang w:bidi="sa-IN"/>
            <w:rPrChange w:id="45" w:author="ADMIN" w:date="2021-01-14T00:03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ा</w:delText>
        </w:r>
      </w:del>
      <w:r w:rsidRPr="007E509B">
        <w:rPr>
          <w:rFonts w:ascii="Mangal" w:hAnsi="Mangal" w:cs="Nirmala UI"/>
          <w:sz w:val="36"/>
          <w:szCs w:val="36"/>
          <w:cs/>
          <w:lang w:bidi="sa-IN"/>
        </w:rPr>
        <w:t>या</w:t>
      </w:r>
      <w:r w:rsidR="00096386" w:rsidRPr="007E509B">
        <w:rPr>
          <w:rFonts w:ascii="Chandas" w:hAnsi="Chandas" w:cs="Chandas"/>
          <w:sz w:val="36"/>
          <w:szCs w:val="36"/>
          <w:lang w:bidi="sa-IN"/>
        </w:rPr>
        <w:t>&amp;&amp;</w:t>
      </w:r>
      <w:r w:rsidRPr="007E509B">
        <w:rPr>
          <w:rFonts w:ascii="Mangal" w:hAnsi="Mangal" w:cs="Nirmala UI" w:hint="cs"/>
          <w:sz w:val="36"/>
          <w:szCs w:val="36"/>
          <w:cs/>
          <w:lang w:bidi="sa-IN"/>
        </w:rPr>
        <w:t>गतं सूतमपृच्छन् स्कन्दवैभवम्।</w:t>
      </w:r>
    </w:p>
    <w:p w:rsidR="008F269F" w:rsidRPr="004D4025" w:rsidRDefault="008F269F" w:rsidP="004D124C">
      <w:pPr>
        <w:spacing w:after="0" w:line="240" w:lineRule="auto"/>
        <w:ind w:left="720" w:firstLine="720"/>
        <w:rPr>
          <w:rFonts w:ascii="Mangal" w:hAnsi="Mangal" w:cs="Nirmala UI"/>
          <w:sz w:val="36"/>
          <w:szCs w:val="32"/>
          <w:lang w:bidi="sa-IN"/>
          <w:rPrChange w:id="46" w:author="ADMIN" w:date="2021-01-14T00:06:00Z">
            <w:rPr>
              <w:rFonts w:ascii="Mangal" w:hAnsi="Mangal" w:cs="Mangal"/>
              <w:sz w:val="36"/>
              <w:szCs w:val="36"/>
              <w:lang w:bidi="sa-IN"/>
            </w:rPr>
          </w:rPrChange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प्रणम्य स्वगुरुं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प्रवक्तुमुपचक्रमे।।</w:t>
      </w:r>
      <w:r>
        <w:rPr>
          <w:rFonts w:ascii="Mangal" w:hAnsi="Mangal" w:cs="Nirmala UI"/>
          <w:sz w:val="36"/>
          <w:szCs w:val="36"/>
          <w:cs/>
          <w:lang w:bidi="sa-IN"/>
        </w:rPr>
        <w:t>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द्वापरे द्वापरे </w:t>
      </w:r>
      <w:del w:id="47" w:author="ADMIN" w:date="2021-01-14T00:04:00Z">
        <w:r w:rsidDel="004D4025">
          <w:rPr>
            <w:rFonts w:ascii="Mangal" w:hAnsi="Mangal" w:cs="Nirmala UI" w:hint="cs"/>
            <w:sz w:val="36"/>
            <w:szCs w:val="36"/>
            <w:cs/>
            <w:lang w:bidi="sa-IN"/>
          </w:rPr>
          <w:delText>विष्णुर्वेधा</w:delText>
        </w:r>
        <w:r w:rsidRPr="004920D1" w:rsidDel="004D4025">
          <w:rPr>
            <w:rFonts w:ascii="Mangal" w:hAnsi="Mangal" w:cs="Nirmala UI" w:hint="cs"/>
            <w:sz w:val="36"/>
            <w:szCs w:val="36"/>
            <w:highlight w:val="yellow"/>
            <w:cs/>
            <w:lang w:bidi="sa-IN"/>
          </w:rPr>
          <w:delText>श्च</w:delText>
        </w:r>
        <w:r w:rsidDel="004D402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शाज्ञया </w:delText>
        </w:r>
      </w:del>
      <w:ins w:id="48" w:author="ADMIN" w:date="2021-01-14T00:04:00Z">
        <w:r w:rsidR="004D4025">
          <w:rPr>
            <w:rFonts w:ascii="Mangal" w:hAnsi="Mangal" w:cs="Nirmala UI" w:hint="cs"/>
            <w:sz w:val="36"/>
            <w:szCs w:val="36"/>
            <w:cs/>
            <w:lang w:bidi="sa-IN"/>
          </w:rPr>
          <w:t>विष्णुर्वेधा</w:t>
        </w:r>
      </w:ins>
      <w:ins w:id="49" w:author="ADMIN" w:date="2021-01-14T00:07:00Z">
        <w:r w:rsidR="004D4025" w:rsidRPr="007E509B">
          <w:rPr>
            <w:rFonts w:ascii="Mangal" w:hAnsi="Mangal" w:cs="Nirmala UI"/>
            <w:sz w:val="36"/>
            <w:szCs w:val="36"/>
            <w:cs/>
            <w:lang w:bidi="sa-IN"/>
          </w:rPr>
          <w:t>श्</w:t>
        </w:r>
      </w:ins>
      <w:r w:rsidR="007E509B" w:rsidRPr="007E509B">
        <w:rPr>
          <w:rFonts w:ascii="Mangal" w:hAnsi="Mangal" w:cs="Nirmala UI" w:hint="cs"/>
          <w:sz w:val="36"/>
          <w:szCs w:val="36"/>
          <w:cs/>
          <w:lang w:bidi="sa-IN"/>
        </w:rPr>
        <w:t>चे</w:t>
      </w:r>
      <w:ins w:id="50" w:author="ADMIN" w:date="2021-01-14T00:04:00Z">
        <w:r w:rsidR="004D4025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शाज्ञया </w:t>
        </w:r>
      </w:ins>
      <w:r>
        <w:rPr>
          <w:rFonts w:ascii="Mangal" w:hAnsi="Mangal" w:cs="Nirmala UI" w:hint="cs"/>
          <w:sz w:val="36"/>
          <w:szCs w:val="36"/>
          <w:cs/>
          <w:lang w:bidi="sa-IN"/>
        </w:rPr>
        <w:t>भुवि।</w:t>
      </w:r>
      <w:r w:rsidR="004920D1">
        <w:rPr>
          <w:rFonts w:ascii="Mangal" w:hAnsi="Mangal" w:cs="Chandas"/>
          <w:sz w:val="36"/>
          <w:szCs w:val="36"/>
          <w:lang w:bidi="sa-IN"/>
        </w:rPr>
        <w:t xml:space="preserve"> </w:t>
      </w:r>
      <w:del w:id="51" w:author="ADMIN" w:date="2021-01-14T00:07:00Z">
        <w:r w:rsidR="004920D1" w:rsidDel="00A95C33">
          <w:rPr>
            <w:rFonts w:ascii="Mangal" w:hAnsi="Mangal" w:cs="Chandas"/>
            <w:sz w:val="36"/>
            <w:szCs w:val="36"/>
            <w:lang w:bidi="sa-IN"/>
          </w:rPr>
          <w:delText>scE</w:delText>
        </w:r>
      </w:del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व्यासत्वेन मनुत्वेनाप्यवतीर्य श्रुतिस्मृति।।</w:t>
      </w:r>
      <w:r>
        <w:rPr>
          <w:rFonts w:ascii="Mangal" w:hAnsi="Mangal" w:cs="Nirmala UI"/>
          <w:sz w:val="36"/>
          <w:szCs w:val="36"/>
          <w:cs/>
          <w:lang w:bidi="sa-IN"/>
        </w:rPr>
        <w:t>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सङ्गृह्णीतस्तथैवान्ये मुनयश्च यथोचितम्।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सूत्रादिकं प्रणिन्युर्हि धर्मालोपाय सादरम्।।</w:t>
      </w:r>
      <w:r>
        <w:rPr>
          <w:rFonts w:ascii="Mangal" w:hAnsi="Mangal" w:cs="Nirmala UI"/>
          <w:sz w:val="36"/>
          <w:szCs w:val="36"/>
          <w:cs/>
          <w:lang w:bidi="sa-IN"/>
        </w:rPr>
        <w:t>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मद्वयं भद्वयंचैव ब्रत्रयं वचतुष्टयम्।</w:t>
      </w:r>
    </w:p>
    <w:p w:rsidR="004F467A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E509B">
        <w:rPr>
          <w:rFonts w:ascii="Mangal" w:hAnsi="Mangal" w:cs="Nirmala UI" w:hint="cs"/>
          <w:sz w:val="36"/>
          <w:szCs w:val="36"/>
          <w:cs/>
          <w:lang w:bidi="sa-IN"/>
        </w:rPr>
        <w:t>अ</w:t>
      </w:r>
      <w:r w:rsidRPr="007E509B">
        <w:rPr>
          <w:rFonts w:ascii="Mangal" w:hAnsi="Mangal" w:cs="Nirmala UI"/>
          <w:sz w:val="36"/>
          <w:szCs w:val="36"/>
          <w:cs/>
          <w:lang w:bidi="sa-IN"/>
          <w:rPrChange w:id="52" w:author="ADMIN" w:date="2021-01-14T00:07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न</w:t>
      </w:r>
      <w:del w:id="53" w:author="ADMIN" w:date="2021-01-14T00:07:00Z">
        <w:r w:rsidRPr="007E509B" w:rsidDel="00A95C33">
          <w:rPr>
            <w:rFonts w:ascii="Mangal" w:hAnsi="Mangal" w:cs="Nirmala UI"/>
            <w:sz w:val="36"/>
            <w:szCs w:val="36"/>
            <w:cs/>
            <w:lang w:bidi="sa-IN"/>
            <w:rPrChange w:id="54" w:author="ADMIN" w:date="2021-01-14T00:07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ा</w:delText>
        </w:r>
      </w:del>
      <w:ins w:id="55" w:author="ADMIN" w:date="2021-01-14T00:07:00Z">
        <w:r w:rsidR="00A95C33" w:rsidRPr="007E509B">
          <w:rPr>
            <w:rFonts w:ascii="Mangal" w:hAnsi="Mangal" w:cs="Nirmala UI" w:hint="cs"/>
            <w:sz w:val="36"/>
            <w:szCs w:val="36"/>
            <w:cs/>
            <w:lang w:bidi="sa-IN"/>
          </w:rPr>
          <w:t>पा</w:t>
        </w:r>
      </w:ins>
      <w:del w:id="56" w:author="ADMIN" w:date="2021-01-14T00:07:00Z">
        <w:r w:rsidRPr="007E509B" w:rsidDel="00A95C33">
          <w:rPr>
            <w:rFonts w:ascii="Mangal" w:hAnsi="Mangal" w:cs="Nirmala UI"/>
            <w:sz w:val="36"/>
            <w:szCs w:val="36"/>
            <w:cs/>
            <w:lang w:bidi="sa-IN"/>
            <w:rPrChange w:id="57" w:author="ADMIN" w:date="2021-01-14T00:07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प</w:delText>
        </w:r>
      </w:del>
      <w:r w:rsidRPr="007E509B">
        <w:rPr>
          <w:rFonts w:ascii="Mangal" w:hAnsi="Mangal" w:cs="Nirmala UI"/>
          <w:sz w:val="36"/>
          <w:szCs w:val="36"/>
          <w:cs/>
          <w:lang w:bidi="sa-IN"/>
          <w:rPrChange w:id="58" w:author="ADMIN" w:date="2021-01-14T00:07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लिं</w:t>
      </w:r>
      <w:r w:rsidRPr="007E509B">
        <w:rPr>
          <w:rFonts w:ascii="Mangal" w:hAnsi="Mangal" w:cs="Nirmala UI" w:hint="cs"/>
          <w:sz w:val="36"/>
          <w:szCs w:val="36"/>
          <w:cs/>
          <w:lang w:bidi="sa-IN"/>
        </w:rPr>
        <w:t>गकूस्कानि पुराणानि दशाष्ट च</w:t>
      </w:r>
      <w:r w:rsidR="00E6315F" w:rsidRPr="007E509B">
        <w:rPr>
          <w:rFonts w:ascii="Mangal" w:hAnsi="Mangal" w:cs="Chandas"/>
          <w:sz w:val="36"/>
          <w:szCs w:val="36"/>
          <w:lang w:bidi="sa-IN"/>
        </w:rPr>
        <w:t xml:space="preserve"> </w:t>
      </w:r>
      <w:r w:rsidRPr="007E509B">
        <w:rPr>
          <w:rFonts w:ascii="Mangal" w:hAnsi="Mangal" w:cs="Chandas" w:hint="cs"/>
          <w:sz w:val="36"/>
          <w:szCs w:val="36"/>
          <w:cs/>
          <w:lang w:bidi="sa-IN"/>
        </w:rPr>
        <w:t>।।</w:t>
      </w:r>
      <w:r w:rsidRPr="007E509B">
        <w:rPr>
          <w:rFonts w:ascii="Mangal" w:hAnsi="Mangal" w:cs="Nirmala UI"/>
          <w:sz w:val="36"/>
          <w:szCs w:val="36"/>
          <w:cs/>
          <w:lang w:bidi="sa-IN"/>
        </w:rPr>
        <w:t>८</w:t>
      </w:r>
      <w:r w:rsidRPr="007E509B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4920D1" w:rsidRPr="007E509B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4920D1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del w:id="59" w:author="ADMIN" w:date="2021-01-14T00:07:00Z">
        <w:r w:rsidRPr="007E509B" w:rsidDel="00A95C33">
          <w:rPr>
            <w:rFonts w:ascii="Mangal" w:hAnsi="Mangal" w:cs="Mangal"/>
            <w:sz w:val="36"/>
            <w:szCs w:val="36"/>
            <w:lang w:bidi="sa-IN"/>
          </w:rPr>
          <w:delText>napaa</w:delText>
        </w:r>
      </w:del>
      <w:r w:rsidR="008F269F">
        <w:rPr>
          <w:rFonts w:ascii="Mangal" w:hAnsi="Mangal" w:cs="Nirmala UI" w:hint="cs"/>
          <w:sz w:val="36"/>
          <w:szCs w:val="36"/>
          <w:cs/>
          <w:lang w:bidi="sa-IN"/>
        </w:rPr>
        <w:t>वेदोपबृह्मणार्थाय व्यधाद्वैपायनो मुनिः।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तथैवोपपुराणानि चकाराष्टादशैव तु।।</w:t>
      </w:r>
      <w:r>
        <w:rPr>
          <w:rFonts w:ascii="Mangal" w:hAnsi="Mangal" w:cs="Nirmala UI"/>
          <w:sz w:val="36"/>
          <w:szCs w:val="36"/>
          <w:cs/>
          <w:lang w:bidi="sa-IN"/>
        </w:rPr>
        <w:t>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अष्टादशपुराणेषु दश शैवानि तेष्वपि</w:t>
      </w:r>
      <w:r w:rsidR="007E197C">
        <w:rPr>
          <w:rFonts w:ascii="Mangal" w:hAnsi="Mangal" w:cs="Mangal"/>
          <w:sz w:val="36"/>
          <w:szCs w:val="36"/>
          <w:lang w:bidi="sa-IN"/>
        </w:rPr>
        <w:t xml:space="preserve"> </w:t>
      </w:r>
      <w:r>
        <w:rPr>
          <w:rFonts w:ascii="Mangal" w:hAnsi="Mangal" w:cs="Mangal" w:hint="cs"/>
          <w:sz w:val="36"/>
          <w:szCs w:val="36"/>
          <w:cs/>
          <w:lang w:bidi="sa-IN"/>
        </w:rPr>
        <w:t>।</w:t>
      </w:r>
    </w:p>
    <w:p w:rsidR="008F269F" w:rsidRDefault="007E197C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स्कान्दं लक्षमितं</w:t>
      </w:r>
      <w:r>
        <w:rPr>
          <w:rFonts w:ascii="Mangal" w:hAnsi="Mangal" w:cs="Mangal"/>
          <w:sz w:val="36"/>
          <w:szCs w:val="36"/>
          <w:lang w:bidi="sa-IN"/>
        </w:rPr>
        <w:t xml:space="preserve"> </w:t>
      </w:r>
      <w:r w:rsidR="008F269F">
        <w:rPr>
          <w:rFonts w:ascii="Mangal" w:hAnsi="Mangal" w:cs="Nirmala UI" w:hint="cs"/>
          <w:sz w:val="36"/>
          <w:szCs w:val="36"/>
          <w:cs/>
          <w:lang w:bidi="sa-IN"/>
        </w:rPr>
        <w:t>तच्च संहिता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 w:rsidR="008F269F">
        <w:rPr>
          <w:rFonts w:ascii="Mangal" w:hAnsi="Mangal" w:cs="Nirmala UI" w:hint="cs"/>
          <w:sz w:val="36"/>
          <w:szCs w:val="36"/>
          <w:cs/>
          <w:lang w:bidi="sa-IN"/>
        </w:rPr>
        <w:t>षट्कशोभितम्</w:t>
      </w:r>
      <w:r>
        <w:rPr>
          <w:rFonts w:ascii="Mangal" w:hAnsi="Mangal" w:cs="Mangal"/>
          <w:sz w:val="36"/>
          <w:szCs w:val="36"/>
          <w:lang w:bidi="sa-IN"/>
        </w:rPr>
        <w:t xml:space="preserve"> </w:t>
      </w:r>
      <w:r w:rsidR="008F269F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8F269F">
        <w:rPr>
          <w:rFonts w:ascii="Mangal" w:hAnsi="Mangal" w:cs="Nirmala UI"/>
          <w:sz w:val="36"/>
          <w:szCs w:val="36"/>
          <w:cs/>
          <w:lang w:bidi="sa-IN"/>
        </w:rPr>
        <w:t>१०</w:t>
      </w:r>
      <w:r w:rsidR="008F269F">
        <w:rPr>
          <w:rFonts w:ascii="Mangal" w:hAnsi="Mangal" w:cs="Nirmala UI" w:hint="cs"/>
          <w:sz w:val="36"/>
          <w:szCs w:val="36"/>
          <w:cs/>
          <w:lang w:bidi="sa-IN"/>
        </w:rPr>
        <w:t xml:space="preserve">।।  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आद्या सनत्कुमारीया द्वितीया वैष्णवी मता</w:t>
      </w:r>
      <w:r w:rsidR="007E197C">
        <w:rPr>
          <w:rFonts w:ascii="Mangal" w:hAnsi="Mangal" w:cs="Mangal"/>
          <w:sz w:val="36"/>
          <w:szCs w:val="36"/>
          <w:lang w:bidi="sa-IN"/>
        </w:rPr>
        <w:t xml:space="preserve"> </w:t>
      </w:r>
      <w:r>
        <w:rPr>
          <w:rFonts w:ascii="Mangal" w:hAnsi="Mangal" w:cs="Mangal" w:hint="cs"/>
          <w:sz w:val="36"/>
          <w:szCs w:val="36"/>
          <w:cs/>
          <w:lang w:bidi="sa-IN"/>
        </w:rPr>
        <w:t>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8343E">
        <w:rPr>
          <w:rFonts w:ascii="Mangal" w:hAnsi="Mangal" w:cs="Nirmala UI" w:hint="cs"/>
          <w:sz w:val="36"/>
          <w:szCs w:val="36"/>
          <w:cs/>
          <w:lang w:bidi="sa-IN"/>
        </w:rPr>
        <w:t xml:space="preserve">तृतीया तु भवेत्सौरी चतुर्थी </w:t>
      </w:r>
      <w:del w:id="60" w:author="ADMIN" w:date="2021-01-14T00:08:00Z">
        <w:r w:rsidRPr="0078343E" w:rsidDel="00E115BA">
          <w:rPr>
            <w:rFonts w:ascii="Mangal" w:hAnsi="Mangal" w:cs="Nirmala UI"/>
            <w:sz w:val="36"/>
            <w:szCs w:val="36"/>
            <w:cs/>
            <w:lang w:bidi="sa-IN"/>
            <w:rPrChange w:id="61" w:author="ADMIN" w:date="2021-01-14T00:08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सु</w:delText>
        </w:r>
      </w:del>
      <w:ins w:id="62" w:author="ADMIN" w:date="2021-01-14T00:08:00Z">
        <w:r w:rsidR="00E115BA" w:rsidRPr="0078343E">
          <w:rPr>
            <w:rFonts w:ascii="Mangal" w:hAnsi="Mangal" w:cs="Nirmala UI"/>
            <w:sz w:val="36"/>
            <w:szCs w:val="36"/>
            <w:cs/>
            <w:lang w:bidi="sa-IN"/>
          </w:rPr>
          <w:t>सू</w:t>
        </w:r>
      </w:ins>
      <w:r w:rsidRPr="0078343E">
        <w:rPr>
          <w:rFonts w:ascii="Mangal" w:hAnsi="Mangal" w:cs="Nirmala UI" w:hint="cs"/>
          <w:sz w:val="36"/>
          <w:szCs w:val="36"/>
          <w:cs/>
          <w:lang w:bidi="sa-IN"/>
        </w:rPr>
        <w:t>तसंहिता</w:t>
      </w:r>
      <w:r w:rsidR="007E197C" w:rsidRPr="0078343E">
        <w:rPr>
          <w:rFonts w:ascii="Mangal" w:hAnsi="Mangal" w:cs="Mangal"/>
          <w:sz w:val="36"/>
          <w:szCs w:val="36"/>
          <w:lang w:bidi="sa-IN"/>
        </w:rPr>
        <w:t xml:space="preserve"> </w:t>
      </w:r>
      <w:r w:rsidRPr="0078343E">
        <w:rPr>
          <w:rFonts w:ascii="Mangal" w:hAnsi="Mangal" w:cs="Mangal" w:hint="cs"/>
          <w:sz w:val="36"/>
          <w:szCs w:val="36"/>
          <w:cs/>
          <w:lang w:bidi="sa-IN"/>
        </w:rPr>
        <w:t>।</w:t>
      </w:r>
      <w:r w:rsidRPr="0078343E">
        <w:rPr>
          <w:rFonts w:ascii="Mangal" w:hAnsi="Mangal" w:cs="Nirmala UI"/>
          <w:sz w:val="36"/>
          <w:szCs w:val="36"/>
          <w:cs/>
          <w:lang w:bidi="sa-IN"/>
        </w:rPr>
        <w:t>११</w:t>
      </w:r>
      <w:r w:rsidRPr="0078343E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पञ्चमी शाङ्करी तस्यां बहुखण्डाश्च तेषु तु।</w:t>
      </w:r>
      <w:r w:rsidR="007E197C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खण्डं शिवरहस्याख्यं काण्डसप्तकमण्डितम्।।</w:t>
      </w:r>
      <w:r>
        <w:rPr>
          <w:rFonts w:ascii="Mangal" w:hAnsi="Mangal" w:cs="Nirmala UI"/>
          <w:sz w:val="36"/>
          <w:szCs w:val="36"/>
          <w:cs/>
          <w:lang w:bidi="sa-IN"/>
        </w:rPr>
        <w:t>१२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तत्र संभवकाण्डो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यं स्कन्दजन्मपरः शुभः।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उच्यते श्रूयतां विप्राः सर्वसम्पत्तिकारकः।।</w:t>
      </w:r>
      <w:r>
        <w:rPr>
          <w:rFonts w:ascii="Mangal" w:hAnsi="Mangal" w:cs="Nirmala UI"/>
          <w:sz w:val="36"/>
          <w:szCs w:val="36"/>
          <w:cs/>
          <w:lang w:bidi="sa-IN"/>
        </w:rPr>
        <w:t>१३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8343E">
        <w:rPr>
          <w:rFonts w:ascii="Mangal" w:hAnsi="Mangal" w:cs="Nirmala UI" w:hint="cs"/>
          <w:sz w:val="36"/>
          <w:szCs w:val="36"/>
          <w:cs/>
          <w:lang w:bidi="sa-IN"/>
        </w:rPr>
        <w:t>कैलासभूधरे शम्भुं कदाचित्सर्वमङ्गला</w:t>
      </w:r>
      <w:r w:rsidR="007E197C" w:rsidRPr="0078343E">
        <w:rPr>
          <w:rFonts w:ascii="Mangal" w:hAnsi="Mangal" w:cs="Mangal"/>
          <w:sz w:val="36"/>
          <w:szCs w:val="36"/>
          <w:lang w:bidi="sa-IN"/>
        </w:rPr>
        <w:t xml:space="preserve"> </w:t>
      </w:r>
      <w:r w:rsidRPr="0078343E">
        <w:rPr>
          <w:rFonts w:ascii="Mangal" w:hAnsi="Mangal" w:cs="Mangal" w:hint="cs"/>
          <w:sz w:val="36"/>
          <w:szCs w:val="36"/>
          <w:cs/>
          <w:lang w:bidi="sa-IN"/>
        </w:rPr>
        <w:t>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अब्रवीत्त्यक्तुकामा स्वां दक्षाज्जातां तनूं रहः।।</w:t>
      </w:r>
      <w:r>
        <w:rPr>
          <w:rFonts w:ascii="Mangal" w:hAnsi="Mangal" w:cs="Nirmala UI"/>
          <w:sz w:val="36"/>
          <w:szCs w:val="36"/>
          <w:cs/>
          <w:lang w:bidi="sa-IN"/>
        </w:rPr>
        <w:t>१४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भगवत्यपराद्धस्य दक्षस्य व्यपदेशतः।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दाक्षायणीत्यतो लज्जे त्यजेयं तत्तनूमिति।।</w:t>
      </w:r>
      <w:r>
        <w:rPr>
          <w:rFonts w:ascii="Mangal" w:hAnsi="Mangal" w:cs="Nirmala UI"/>
          <w:sz w:val="36"/>
          <w:szCs w:val="36"/>
          <w:cs/>
          <w:lang w:bidi="sa-IN"/>
        </w:rPr>
        <w:t>१५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अनुज्ञाता च तेनाथ हिमवन्मेनयोः सुता।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गौरीति नाम्ना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विर्भूय पञ्चमे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ब्दे तपो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चरत्।।</w:t>
      </w:r>
      <w:r>
        <w:rPr>
          <w:rFonts w:ascii="Mangal" w:hAnsi="Mangal" w:cs="Nirmala UI"/>
          <w:sz w:val="36"/>
          <w:szCs w:val="36"/>
          <w:cs/>
          <w:lang w:bidi="sa-IN"/>
        </w:rPr>
        <w:t>१६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8343E" w:rsidRDefault="008F269F" w:rsidP="004D124C">
      <w:pPr>
        <w:spacing w:after="0" w:line="240" w:lineRule="auto"/>
        <w:ind w:left="720" w:firstLine="720"/>
        <w:rPr>
          <w:rFonts w:cs="Mangal"/>
          <w:sz w:val="36"/>
          <w:szCs w:val="36"/>
          <w:lang w:bidi="sa-IN"/>
        </w:rPr>
      </w:pPr>
      <w:r w:rsidRPr="0078343E">
        <w:rPr>
          <w:rFonts w:ascii="Mangal" w:hAnsi="Mangal" w:cs="Nirmala UI" w:hint="cs"/>
          <w:sz w:val="36"/>
          <w:szCs w:val="36"/>
          <w:cs/>
          <w:lang w:bidi="sa-IN"/>
        </w:rPr>
        <w:t>सदाशिवस्तदा शु</w:t>
      </w:r>
      <w:del w:id="63" w:author="ADMIN" w:date="2021-01-14T00:09:00Z">
        <w:r w:rsidRPr="0078343E" w:rsidDel="00744C35">
          <w:rPr>
            <w:rFonts w:ascii="Mangal" w:hAnsi="Mangal" w:cs="Nirmala UI"/>
            <w:sz w:val="36"/>
            <w:szCs w:val="36"/>
            <w:cs/>
            <w:lang w:bidi="sa-IN"/>
            <w:rPrChange w:id="64" w:author="ADMIN" w:date="2021-01-14T00:09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द्धि</w:delText>
        </w:r>
      </w:del>
      <w:ins w:id="65" w:author="ADMIN" w:date="2021-01-14T00:09:00Z">
        <w:r w:rsidR="00744C35" w:rsidRPr="0078343E">
          <w:rPr>
            <w:rFonts w:ascii="Mangal" w:hAnsi="Mangal" w:cs="Nirmala UI"/>
            <w:sz w:val="36"/>
            <w:szCs w:val="36"/>
            <w:cs/>
            <w:lang w:bidi="sa-IN"/>
          </w:rPr>
          <w:t>द्ध</w:t>
        </w:r>
      </w:ins>
      <w:r w:rsidRPr="0078343E">
        <w:rPr>
          <w:rFonts w:ascii="Mangal" w:hAnsi="Mangal" w:cs="Nirmala UI" w:hint="cs"/>
          <w:sz w:val="36"/>
          <w:szCs w:val="36"/>
          <w:cs/>
          <w:lang w:bidi="sa-IN"/>
        </w:rPr>
        <w:t xml:space="preserve">विद्यां </w:t>
      </w:r>
      <w:r w:rsidR="000762F0" w:rsidRPr="0078343E">
        <w:rPr>
          <w:rFonts w:ascii="Mangal" w:hAnsi="Mangal" w:cs="Nirmala UI" w:hint="cs"/>
          <w:sz w:val="36"/>
          <w:szCs w:val="36"/>
          <w:cs/>
          <w:lang w:bidi="sa-IN"/>
        </w:rPr>
        <w:t>स</w:t>
      </w:r>
      <w:r w:rsidR="0078343E" w:rsidRPr="0078343E">
        <w:rPr>
          <w:rFonts w:ascii="Mangal" w:hAnsi="Mangal" w:cs="Nirmala UI" w:hint="cs"/>
          <w:sz w:val="36"/>
          <w:szCs w:val="36"/>
          <w:cs/>
          <w:lang w:bidi="sa-IN"/>
        </w:rPr>
        <w:t>द्भ्यो</w:t>
      </w:r>
      <w:r w:rsidRPr="0078343E">
        <w:rPr>
          <w:rFonts w:ascii="Mangal" w:hAnsi="Mangal" w:cs="Nirmala UI" w:hint="cs"/>
          <w:sz w:val="36"/>
          <w:szCs w:val="36"/>
          <w:cs/>
          <w:lang w:bidi="sa-IN"/>
        </w:rPr>
        <w:t xml:space="preserve"> दिशान्नभूत्।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तदानीं शूरपद्मादिपीडिता देवताः समम्।।</w:t>
      </w:r>
      <w:r>
        <w:rPr>
          <w:rFonts w:ascii="Mangal" w:hAnsi="Mangal" w:cs="Nirmala UI"/>
          <w:sz w:val="36"/>
          <w:szCs w:val="36"/>
          <w:cs/>
          <w:lang w:bidi="sa-IN"/>
        </w:rPr>
        <w:t>१७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del w:id="66" w:author="ADMIN" w:date="2021-01-14T00:10:00Z">
        <w:r w:rsidRPr="0078343E" w:rsidDel="00744C3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कैलासमीशनिलयं </w:delText>
        </w:r>
      </w:del>
      <w:ins w:id="67" w:author="ADMIN" w:date="2021-01-14T00:10:00Z">
        <w:r w:rsidR="00744C35" w:rsidRPr="0078343E">
          <w:rPr>
            <w:rFonts w:ascii="Mangal" w:hAnsi="Mangal" w:cs="Nirmala UI" w:hint="cs"/>
            <w:sz w:val="36"/>
            <w:szCs w:val="36"/>
            <w:cs/>
            <w:lang w:bidi="sa-IN"/>
          </w:rPr>
          <w:t>कैलासमी</w:t>
        </w:r>
        <w:r w:rsidR="00744C35" w:rsidRPr="0078343E">
          <w:rPr>
            <w:rFonts w:ascii="Mangal" w:hAnsi="Mangal" w:cs="Nirmala UI"/>
            <w:sz w:val="36"/>
            <w:szCs w:val="36"/>
            <w:cs/>
            <w:lang w:bidi="sa-IN"/>
          </w:rPr>
          <w:t>श</w:t>
        </w:r>
        <w:r w:rsidR="00744C35" w:rsidRPr="0078343E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निलयं </w:t>
        </w:r>
      </w:ins>
      <w:r w:rsidRPr="0078343E">
        <w:rPr>
          <w:rFonts w:ascii="Mangal" w:hAnsi="Mangal" w:cs="Nirmala UI" w:hint="cs"/>
          <w:sz w:val="36"/>
          <w:szCs w:val="36"/>
          <w:cs/>
          <w:lang w:bidi="sa-IN"/>
        </w:rPr>
        <w:t>गत्वा नन्दिनिवारिताः।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सत्यलोकं गताः पद्मभुवे दुःखं न्यवेदयन्।।</w:t>
      </w:r>
      <w:r>
        <w:rPr>
          <w:rFonts w:ascii="Mangal" w:hAnsi="Mangal" w:cs="Nirmala UI"/>
          <w:sz w:val="36"/>
          <w:szCs w:val="36"/>
          <w:cs/>
          <w:lang w:bidi="sa-IN"/>
        </w:rPr>
        <w:t>१८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जिष्णोर्गोमयलेपित्वं वह्निर्दीपकराग्रयताम्।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यमस्य वैद्यतां रक्षः पतेर्भटधुरीणताम्।।</w:t>
      </w:r>
      <w:r>
        <w:rPr>
          <w:rFonts w:ascii="Mangal" w:hAnsi="Mangal" w:cs="Nirmala UI"/>
          <w:sz w:val="36"/>
          <w:szCs w:val="36"/>
          <w:cs/>
          <w:lang w:bidi="sa-IN"/>
        </w:rPr>
        <w:t>१९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अप्पतेर्नर्मसाचिव्यं वायोर्वीजकतां मृदु।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यक्षराजः कञ्चुकितामीशानस्य त नेतृताम्।।</w:t>
      </w:r>
      <w:r>
        <w:rPr>
          <w:rFonts w:ascii="Mangal" w:hAnsi="Mangal" w:cs="Nirmala UI"/>
          <w:sz w:val="36"/>
          <w:szCs w:val="36"/>
          <w:cs/>
          <w:lang w:bidi="sa-IN"/>
        </w:rPr>
        <w:t>२०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श्रुत्वा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न्येषां हीनधर्मान् विचार्य सुचिरं विधिः।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दैवैःसमं विष्णुलोकं गतो दुःखं निवेदितम्।।</w:t>
      </w:r>
      <w:r>
        <w:rPr>
          <w:rFonts w:ascii="Mangal" w:hAnsi="Mangal" w:cs="Nirmala UI"/>
          <w:sz w:val="36"/>
          <w:szCs w:val="36"/>
          <w:cs/>
          <w:lang w:bidi="sa-IN"/>
        </w:rPr>
        <w:t>२१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तुष्टाव च रमानाथं पुंसूक्तेन सुरैःसह।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तच्छ्रुत्वा हरिरप्यागान्मुक्त्वा द्राङ्गैरवीं गुहाम्।।</w:t>
      </w:r>
      <w:r>
        <w:rPr>
          <w:rFonts w:ascii="Mangal" w:hAnsi="Mangal" w:cs="Nirmala UI"/>
          <w:sz w:val="36"/>
          <w:szCs w:val="36"/>
          <w:cs/>
          <w:lang w:bidi="sa-IN"/>
        </w:rPr>
        <w:t>२२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320863" w:rsidRDefault="00320863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</w:p>
    <w:p w:rsidR="008F269F" w:rsidRPr="00B31114" w:rsidRDefault="008F269F" w:rsidP="00B31114">
      <w:pPr>
        <w:pStyle w:val="Heading2"/>
      </w:pPr>
      <w:bookmarkStart w:id="68" w:name="_Toc62081360"/>
      <w:r w:rsidRPr="00B31114">
        <w:rPr>
          <w:rFonts w:hint="cs"/>
          <w:cs/>
        </w:rPr>
        <w:lastRenderedPageBreak/>
        <w:t>लघुशङ्कर संहितायां संभव काण्डे कामदहनम्</w:t>
      </w:r>
      <w:bookmarkEnd w:id="68"/>
    </w:p>
    <w:p w:rsidR="008F269F" w:rsidRDefault="008F269F" w:rsidP="003049B2">
      <w:pPr>
        <w:pStyle w:val="NoSpacing"/>
      </w:pPr>
    </w:p>
    <w:p w:rsidR="00151ECD" w:rsidRDefault="00151ECD" w:rsidP="004D124C">
      <w:pPr>
        <w:pStyle w:val="NoSpacing"/>
        <w:ind w:left="720"/>
        <w:rPr>
          <w:lang w:bidi="sa-IN"/>
        </w:rPr>
      </w:pPr>
    </w:p>
    <w:p w:rsidR="008F269F" w:rsidRDefault="008F269F" w:rsidP="004B282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   </w:t>
      </w:r>
      <w:r w:rsidR="00C82461">
        <w:rPr>
          <w:rFonts w:ascii="Mangal" w:hAnsi="Mangal" w:cs="Nirmala UI"/>
          <w:sz w:val="36"/>
          <w:szCs w:val="36"/>
          <w:cs/>
          <w:lang w:bidi="sa-IN"/>
        </w:rPr>
        <w:t xml:space="preserve">  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देवैर्ज्ञापितवृत्तश्च विमृश्य चिरमीश्वरम्।</w:t>
      </w:r>
    </w:p>
    <w:p w:rsidR="008F269F" w:rsidRDefault="008F269F" w:rsidP="004B282C">
      <w:pPr>
        <w:spacing w:after="0" w:line="240" w:lineRule="auto"/>
        <w:rPr>
          <w:rFonts w:ascii="Chandas" w:hAnsi="Chandas" w:cs="Chandas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   </w:t>
      </w:r>
      <w:r w:rsidR="00C82461">
        <w:rPr>
          <w:rFonts w:ascii="Mangal" w:hAnsi="Mangal" w:cs="Nirmala UI"/>
          <w:sz w:val="36"/>
          <w:szCs w:val="36"/>
          <w:cs/>
          <w:lang w:bidi="sa-IN"/>
        </w:rPr>
        <w:t xml:space="preserve">  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शतरुद्रीयजपतो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Chandas" w:hAnsi="Chandas" w:cs="Nirmala UI" w:hint="cs"/>
          <w:sz w:val="36"/>
          <w:szCs w:val="36"/>
          <w:cs/>
          <w:lang w:bidi="sa-IN"/>
        </w:rPr>
        <w:t>तोषयद्विबुधैः समम्</w:t>
      </w:r>
      <w:r w:rsidR="00A90BEC">
        <w:rPr>
          <w:rFonts w:ascii="Chandas" w:hAnsi="Chandas" w:cs="Mangal"/>
          <w:sz w:val="36"/>
          <w:szCs w:val="36"/>
          <w:lang w:bidi="sa-IN"/>
        </w:rPr>
        <w:t xml:space="preserve"> </w:t>
      </w:r>
      <w:r>
        <w:rPr>
          <w:rFonts w:ascii="Chandas" w:hAnsi="Chandas" w:cs="Mangal" w:hint="cs"/>
          <w:sz w:val="36"/>
          <w:szCs w:val="36"/>
          <w:cs/>
          <w:lang w:bidi="sa-IN"/>
        </w:rPr>
        <w:t>।।</w:t>
      </w:r>
      <w:r>
        <w:rPr>
          <w:rFonts w:ascii="Mangal" w:hAnsi="Mangal" w:cs="Nirmala UI"/>
          <w:sz w:val="36"/>
          <w:szCs w:val="36"/>
          <w:cs/>
          <w:lang w:bidi="sa-IN"/>
        </w:rPr>
        <w:t>२३</w:t>
      </w:r>
      <w:r>
        <w:rPr>
          <w:rFonts w:ascii="Chandas" w:hAnsi="Chandas" w:cs="Chandas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 ह्यस्तिशतरुद्रीयजपादन्यत्प्रियं प्रभोः।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8343E">
        <w:rPr>
          <w:rFonts w:ascii="Mangal" w:hAnsi="Mangal" w:cs="Nirmala UI" w:hint="cs"/>
          <w:sz w:val="36"/>
          <w:szCs w:val="36"/>
          <w:cs/>
          <w:lang w:bidi="sa-IN"/>
        </w:rPr>
        <w:t>यतो</w:t>
      </w:r>
      <w:r w:rsidR="00096386" w:rsidRPr="0078343E">
        <w:rPr>
          <w:rFonts w:ascii="Chandas" w:hAnsi="Chandas" w:cs="Chandas"/>
          <w:sz w:val="36"/>
          <w:szCs w:val="36"/>
          <w:lang w:bidi="sa-IN"/>
        </w:rPr>
        <w:t>&amp;</w:t>
      </w:r>
      <w:r w:rsidRPr="0078343E">
        <w:rPr>
          <w:rFonts w:ascii="Mangal" w:hAnsi="Mangal" w:cs="Nirmala UI" w:hint="cs"/>
          <w:sz w:val="36"/>
          <w:szCs w:val="36"/>
          <w:cs/>
          <w:lang w:bidi="sa-IN"/>
        </w:rPr>
        <w:t xml:space="preserve">त्र तस्य </w:t>
      </w:r>
      <w:del w:id="69" w:author="ADMIN" w:date="2021-01-14T00:12:00Z">
        <w:r w:rsidRPr="0078343E" w:rsidDel="007E38D1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सार्वत्म्यं </w:delText>
        </w:r>
      </w:del>
      <w:ins w:id="70" w:author="ADMIN" w:date="2021-01-14T00:12:00Z">
        <w:r w:rsidR="007E38D1" w:rsidRPr="0078343E">
          <w:rPr>
            <w:rFonts w:ascii="Mangal" w:hAnsi="Mangal" w:cs="Nirmala UI" w:hint="cs"/>
            <w:sz w:val="36"/>
            <w:szCs w:val="36"/>
            <w:cs/>
            <w:lang w:bidi="sa-IN"/>
          </w:rPr>
          <w:t>सा</w:t>
        </w:r>
        <w:r w:rsidR="007E38D1" w:rsidRPr="0078343E">
          <w:rPr>
            <w:rFonts w:ascii="Mangal" w:hAnsi="Mangal" w:cs="Nirmala UI"/>
            <w:sz w:val="36"/>
            <w:szCs w:val="36"/>
            <w:cs/>
            <w:lang w:bidi="sa-IN"/>
            <w:rPrChange w:id="71" w:author="ADMIN" w:date="2021-01-14T00:12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र्वात्म्यं</w:t>
        </w:r>
        <w:r w:rsidR="007E38D1" w:rsidRPr="0078343E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78343E">
        <w:rPr>
          <w:rFonts w:ascii="Mangal" w:hAnsi="Mangal" w:cs="Nirmala UI" w:hint="cs"/>
          <w:sz w:val="36"/>
          <w:szCs w:val="36"/>
          <w:cs/>
          <w:lang w:bidi="sa-IN"/>
        </w:rPr>
        <w:t>विस्तरेण निगद्यते।।</w:t>
      </w:r>
      <w:r w:rsidRPr="0078343E">
        <w:rPr>
          <w:rFonts w:ascii="Mangal" w:hAnsi="Mangal" w:cs="Nirmala UI"/>
          <w:sz w:val="36"/>
          <w:szCs w:val="36"/>
          <w:cs/>
          <w:lang w:bidi="sa-IN"/>
        </w:rPr>
        <w:t>२४</w:t>
      </w:r>
      <w:r w:rsidRPr="0078343E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265D3A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तत्र महादेव अविर्भूयाचिराद्गुहम्।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उत्पाद्य तेन दुःखं वो हरिष्यामीतिचाब्रवीत्।।</w:t>
      </w:r>
      <w:r>
        <w:rPr>
          <w:rFonts w:ascii="Mangal" w:hAnsi="Mangal" w:cs="Nirmala UI"/>
          <w:sz w:val="36"/>
          <w:szCs w:val="36"/>
          <w:cs/>
          <w:lang w:bidi="sa-IN"/>
        </w:rPr>
        <w:t>२५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श्रुत्वा तद्विबुधाः सर्वे पुनः संभूय शाङ्करिम्।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D139B">
        <w:rPr>
          <w:rFonts w:ascii="Mangal" w:hAnsi="Mangal" w:cs="Nirmala UI" w:hint="cs"/>
          <w:sz w:val="36"/>
          <w:szCs w:val="36"/>
          <w:cs/>
          <w:lang w:bidi="sa-IN"/>
        </w:rPr>
        <w:t>लब्धुं शङ्करपार्वत्योर्विवा</w:t>
      </w:r>
      <w:r w:rsidRPr="007D139B">
        <w:rPr>
          <w:rFonts w:ascii="Mangal" w:hAnsi="Mangal" w:cs="Nirmala UI"/>
          <w:sz w:val="36"/>
          <w:szCs w:val="36"/>
          <w:cs/>
          <w:lang w:bidi="sa-IN"/>
          <w:rPrChange w:id="72" w:author="ADMIN" w:date="2021-01-14T00:14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ह</w:t>
      </w:r>
      <w:del w:id="73" w:author="ADMIN" w:date="2021-01-14T00:13:00Z">
        <w:r w:rsidRPr="007D139B" w:rsidDel="007E38D1">
          <w:rPr>
            <w:rFonts w:ascii="Mangal" w:hAnsi="Mangal" w:cs="Nirmala UI" w:hint="cs"/>
            <w:sz w:val="36"/>
            <w:szCs w:val="36"/>
            <w:cs/>
            <w:lang w:bidi="sa-IN"/>
          </w:rPr>
          <w:delText>ा</w:delText>
        </w:r>
      </w:del>
      <w:r w:rsidRPr="007D139B">
        <w:rPr>
          <w:rFonts w:ascii="Mangal" w:hAnsi="Mangal" w:cs="Nirmala UI" w:hint="cs"/>
          <w:sz w:val="36"/>
          <w:szCs w:val="36"/>
          <w:cs/>
          <w:lang w:bidi="sa-IN"/>
        </w:rPr>
        <w:t>य झषध्वदम्।।</w:t>
      </w:r>
      <w:r w:rsidRPr="007D139B">
        <w:rPr>
          <w:rFonts w:ascii="Mangal" w:hAnsi="Mangal" w:cs="Nirmala UI"/>
          <w:sz w:val="36"/>
          <w:szCs w:val="36"/>
          <w:cs/>
          <w:lang w:bidi="sa-IN"/>
        </w:rPr>
        <w:t>२६</w:t>
      </w:r>
      <w:r w:rsidRPr="007D139B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265D3A" w:rsidRPr="007D139B">
        <w:rPr>
          <w:rFonts w:ascii="Mangal" w:hAnsi="Mangal" w:cs="Mangal"/>
          <w:sz w:val="36"/>
          <w:szCs w:val="36"/>
          <w:lang w:bidi="sa-IN"/>
        </w:rPr>
        <w:t xml:space="preserve"> </w:t>
      </w:r>
      <w:del w:id="74" w:author="ADMIN" w:date="2021-01-14T00:14:00Z">
        <w:r w:rsidR="00265D3A" w:rsidRPr="007D139B" w:rsidDel="007E38D1">
          <w:rPr>
            <w:rFonts w:ascii="Mangal" w:hAnsi="Mangal" w:cs="Mangal"/>
            <w:sz w:val="36"/>
            <w:szCs w:val="36"/>
            <w:lang w:bidi="sa-IN"/>
          </w:rPr>
          <w:delText>ha</w:delText>
        </w:r>
      </w:del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D139B">
        <w:rPr>
          <w:rFonts w:ascii="Mangal" w:hAnsi="Mangal" w:cs="Nirmala UI" w:hint="cs"/>
          <w:sz w:val="36"/>
          <w:szCs w:val="36"/>
          <w:cs/>
          <w:lang w:bidi="sa-IN"/>
        </w:rPr>
        <w:t>आहूय बहुधा</w:t>
      </w:r>
      <w:r w:rsidR="00096386" w:rsidRPr="007D139B">
        <w:rPr>
          <w:rFonts w:ascii="Chandas" w:hAnsi="Chandas" w:cs="Chandas"/>
          <w:sz w:val="36"/>
          <w:szCs w:val="36"/>
          <w:lang w:bidi="sa-IN"/>
        </w:rPr>
        <w:t>&amp;</w:t>
      </w:r>
      <w:r w:rsidR="003C276D" w:rsidRPr="007D139B">
        <w:rPr>
          <w:rFonts w:ascii="Mangal" w:hAnsi="Mangal" w:cs="Nirmala UI" w:hint="cs"/>
          <w:sz w:val="36"/>
          <w:szCs w:val="36"/>
          <w:cs/>
          <w:lang w:bidi="sa-IN"/>
        </w:rPr>
        <w:t>भ्यर्थ्य साम</w:t>
      </w:r>
      <w:r w:rsidRPr="007D139B">
        <w:rPr>
          <w:rFonts w:ascii="Mangal" w:hAnsi="Mangal" w:cs="Nirmala UI" w:hint="cs"/>
          <w:sz w:val="36"/>
          <w:szCs w:val="36"/>
          <w:cs/>
          <w:lang w:bidi="sa-IN"/>
        </w:rPr>
        <w:t>दानादिभिर्नयैः।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प्राहिण्वञ्छम्भुनिकटं सचागाद्रतिसंयुतः।।</w:t>
      </w:r>
      <w:r>
        <w:rPr>
          <w:rFonts w:ascii="Mangal" w:hAnsi="Mangal" w:cs="Nirmala UI"/>
          <w:sz w:val="36"/>
          <w:szCs w:val="36"/>
          <w:cs/>
          <w:lang w:bidi="sa-IN"/>
        </w:rPr>
        <w:t>२७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तत्र गत्वा नन्दि केशानुज्ञातो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न्तः प्रविश्य च।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पश्चिमद्वारमार्गेण भगवन्तं ददर्शहि।।</w:t>
      </w:r>
      <w:r>
        <w:rPr>
          <w:rFonts w:ascii="Mangal" w:hAnsi="Mangal" w:cs="Nirmala UI"/>
          <w:sz w:val="36"/>
          <w:szCs w:val="36"/>
          <w:cs/>
          <w:lang w:bidi="sa-IN"/>
        </w:rPr>
        <w:t>२८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जटाधरं विरूपाक्षं चिन्मुद्रा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विलसत्करम्।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व्याघ्राजिनोत्तरा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 xml:space="preserve"> सङ्गं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वसानञ्च गजाजिनम्।।</w:t>
      </w:r>
      <w:r>
        <w:rPr>
          <w:rFonts w:ascii="Mangal" w:hAnsi="Mangal" w:cs="Nirmala UI"/>
          <w:sz w:val="36"/>
          <w:szCs w:val="36"/>
          <w:cs/>
          <w:lang w:bidi="sa-IN"/>
        </w:rPr>
        <w:t>२९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D139B">
        <w:rPr>
          <w:rFonts w:ascii="Mangal" w:hAnsi="Mangal" w:cs="Nirmala UI" w:hint="cs"/>
          <w:sz w:val="36"/>
          <w:szCs w:val="36"/>
          <w:cs/>
          <w:lang w:bidi="sa-IN"/>
        </w:rPr>
        <w:t>भू</w:t>
      </w:r>
      <w:ins w:id="75" w:author="ADMIN" w:date="2021-01-14T00:14:00Z">
        <w:r w:rsidR="007E38D1" w:rsidRPr="007D139B">
          <w:rPr>
            <w:rFonts w:ascii="Mangal" w:hAnsi="Mangal" w:cs="Nirmala UI"/>
            <w:sz w:val="36"/>
            <w:szCs w:val="36"/>
            <w:cs/>
            <w:lang w:bidi="sa-IN"/>
            <w:rPrChange w:id="76" w:author="ADMIN" w:date="2021-01-14T00:14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ति</w:t>
        </w:r>
      </w:ins>
      <w:del w:id="77" w:author="ADMIN" w:date="2021-01-14T00:14:00Z">
        <w:r w:rsidRPr="007D139B" w:rsidDel="007E38D1">
          <w:rPr>
            <w:rFonts w:ascii="Mangal" w:hAnsi="Mangal" w:cs="Nirmala UI" w:hint="cs"/>
            <w:sz w:val="36"/>
            <w:szCs w:val="36"/>
            <w:cs/>
            <w:lang w:bidi="sa-IN"/>
          </w:rPr>
          <w:delText>त</w:delText>
        </w:r>
      </w:del>
      <w:r w:rsidRPr="007D139B">
        <w:rPr>
          <w:rFonts w:ascii="Mangal" w:hAnsi="Mangal" w:cs="Nirmala UI" w:hint="cs"/>
          <w:sz w:val="36"/>
          <w:szCs w:val="36"/>
          <w:cs/>
          <w:lang w:bidi="sa-IN"/>
        </w:rPr>
        <w:t>भूषित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 w:rsidRPr="007D139B">
        <w:rPr>
          <w:rFonts w:ascii="Mangal" w:hAnsi="Mangal" w:cs="Nirmala UI" w:hint="cs"/>
          <w:sz w:val="36"/>
          <w:szCs w:val="36"/>
          <w:cs/>
          <w:lang w:bidi="sa-IN"/>
        </w:rPr>
        <w:t>सर्वाङ्गं रुद्रक्षविलसत्तनुम्।</w:t>
      </w:r>
      <w:r w:rsidR="000A7CF2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मन्दस्मितेन शिष्याणां संशयच्छेदकं गुरुम्।।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सनकादिमुनीन्द्रेभ्यः निगमान्तार्थबोधकम्।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दृष्ट्वा च साध्वसेनैव खिन्नाङ्गस्य सवेपथोः।।</w:t>
      </w:r>
      <w:r>
        <w:rPr>
          <w:rFonts w:ascii="Mangal" w:hAnsi="Mangal" w:cs="Nirmala UI"/>
          <w:sz w:val="36"/>
          <w:szCs w:val="36"/>
          <w:cs/>
          <w:lang w:bidi="sa-IN"/>
        </w:rPr>
        <w:t>३१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तस्य हस्ताद्धनुर्बाणौ च्युतौ तत्क्षणतो भुवि।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7D139B">
        <w:rPr>
          <w:rFonts w:ascii="Mangal" w:hAnsi="Mangal" w:cs="Nirmala UI" w:hint="cs"/>
          <w:sz w:val="36"/>
          <w:szCs w:val="36"/>
          <w:cs/>
          <w:lang w:bidi="sa-IN"/>
        </w:rPr>
        <w:t xml:space="preserve">पुनरादाय सन्धाय बाणं धनुषि </w:t>
      </w:r>
      <w:del w:id="78" w:author="ADMIN" w:date="2021-01-14T00:15:00Z">
        <w:r w:rsidRPr="007D139B" w:rsidDel="0089161D">
          <w:rPr>
            <w:rFonts w:ascii="Mangal" w:hAnsi="Mangal" w:cs="Nirmala UI"/>
            <w:sz w:val="36"/>
            <w:szCs w:val="36"/>
            <w:cs/>
            <w:lang w:bidi="sa-IN"/>
          </w:rPr>
          <w:delText>शङ्करम्।।३२</w:delText>
        </w:r>
        <w:r w:rsidRPr="007D139B" w:rsidDel="0089161D">
          <w:rPr>
            <w:rFonts w:ascii="Mangal" w:hAnsi="Mangal" w:cs="Arial Unicode MS" w:hint="cs"/>
            <w:sz w:val="36"/>
            <w:szCs w:val="36"/>
            <w:cs/>
            <w:lang w:bidi="sa-IN"/>
          </w:rPr>
          <w:delText>।।</w:delText>
        </w:r>
        <w:r w:rsidR="000A7CF2" w:rsidRPr="007D139B" w:rsidDel="0089161D">
          <w:rPr>
            <w:rFonts w:ascii="Mangal" w:hAnsi="Mangal" w:cs="Mangal"/>
            <w:sz w:val="36"/>
            <w:szCs w:val="36"/>
            <w:lang w:bidi="sa-IN"/>
          </w:rPr>
          <w:delText>SA</w:delText>
        </w:r>
      </w:del>
      <w:ins w:id="79" w:author="ADMIN" w:date="2021-01-14T00:15:00Z">
        <w:r w:rsidR="0089161D" w:rsidRPr="007D139B">
          <w:rPr>
            <w:rFonts w:ascii="Mangal" w:hAnsi="Mangal" w:cs="Nirmala UI"/>
            <w:sz w:val="36"/>
            <w:szCs w:val="36"/>
            <w:cs/>
            <w:lang w:bidi="sa-IN"/>
          </w:rPr>
          <w:t>श</w:t>
        </w:r>
        <w:r w:rsidR="0089161D" w:rsidRPr="007D139B">
          <w:rPr>
            <w:rFonts w:ascii="Mangal" w:hAnsi="Mangal" w:cs="Nirmala UI" w:hint="cs"/>
            <w:sz w:val="36"/>
            <w:szCs w:val="36"/>
            <w:cs/>
            <w:lang w:bidi="sa-IN"/>
          </w:rPr>
          <w:t>ङ्करम्।।</w:t>
        </w:r>
        <w:r w:rsidR="0089161D" w:rsidRPr="007D139B">
          <w:rPr>
            <w:rFonts w:ascii="Mangal" w:hAnsi="Mangal" w:cs="Nirmala UI"/>
            <w:sz w:val="36"/>
            <w:szCs w:val="36"/>
            <w:cs/>
            <w:lang w:bidi="sa-IN"/>
          </w:rPr>
          <w:t>३२</w:t>
        </w:r>
        <w:r w:rsidR="0089161D" w:rsidRPr="007D139B">
          <w:rPr>
            <w:rFonts w:ascii="Mangal" w:hAnsi="Mangal" w:cs="Mangal" w:hint="cs"/>
            <w:sz w:val="36"/>
            <w:szCs w:val="36"/>
            <w:cs/>
            <w:lang w:bidi="sa-IN"/>
          </w:rPr>
          <w:t>।।</w:t>
        </w:r>
      </w:ins>
    </w:p>
    <w:p w:rsidR="008F269F" w:rsidRPr="002A32E4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यदा लक्षीचकारा</w:t>
      </w:r>
      <w:r w:rsidR="00096386" w:rsidRPr="002A32E4">
        <w:rPr>
          <w:rFonts w:ascii="Chandas" w:hAnsi="Chandas" w:cs="Chandas"/>
          <w:sz w:val="36"/>
          <w:szCs w:val="36"/>
          <w:lang w:bidi="sa-IN"/>
        </w:rPr>
        <w:t>&amp;</w:t>
      </w: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 xml:space="preserve">सौ तदा </w:t>
      </w:r>
      <w:del w:id="80" w:author="ADMIN" w:date="2021-01-14T00:15:00Z">
        <w:r w:rsidRPr="002A32E4" w:rsidDel="0089161D">
          <w:rPr>
            <w:rFonts w:ascii="Mangal" w:hAnsi="Mangal" w:cs="Nirmala UI" w:hint="cs"/>
            <w:sz w:val="36"/>
            <w:szCs w:val="36"/>
            <w:cs/>
            <w:lang w:bidi="sa-IN"/>
          </w:rPr>
          <w:delText>तत्कालविह्निना।</w:delText>
        </w:r>
        <w:r w:rsidR="000A7CF2" w:rsidRPr="002A32E4" w:rsidDel="0089161D">
          <w:rPr>
            <w:rFonts w:ascii="Mangal" w:hAnsi="Mangal" w:cs="Mangal"/>
            <w:sz w:val="36"/>
            <w:szCs w:val="36"/>
            <w:lang w:bidi="sa-IN"/>
          </w:rPr>
          <w:delText xml:space="preserve"> </w:delText>
        </w:r>
      </w:del>
      <w:ins w:id="81" w:author="ADMIN" w:date="2021-01-14T00:15:00Z">
        <w:r w:rsidR="0089161D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>तत्काल</w:t>
        </w:r>
        <w:r w:rsidR="0089161D" w:rsidRPr="002A32E4">
          <w:rPr>
            <w:rFonts w:ascii="Mangal" w:hAnsi="Mangal" w:cs="Nirmala UI"/>
            <w:sz w:val="36"/>
            <w:szCs w:val="36"/>
            <w:cs/>
            <w:lang w:bidi="sa-IN"/>
          </w:rPr>
          <w:t>वह्नि</w:t>
        </w:r>
        <w:r w:rsidR="0089161D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>ना।</w:t>
        </w:r>
        <w:r w:rsidR="0089161D" w:rsidRPr="002A32E4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  <w:del w:id="82" w:author="ADMIN" w:date="2021-01-14T00:15:00Z">
        <w:r w:rsidR="000A7CF2" w:rsidRPr="002A32E4" w:rsidDel="0089161D">
          <w:rPr>
            <w:rFonts w:ascii="Mangal" w:hAnsi="Mangal" w:cs="Mangal"/>
            <w:sz w:val="36"/>
            <w:szCs w:val="36"/>
            <w:lang w:bidi="sa-IN"/>
          </w:rPr>
          <w:delText>va</w:delText>
        </w:r>
      </w:del>
    </w:p>
    <w:p w:rsidR="008F269F" w:rsidRDefault="008F269F" w:rsidP="004B282C">
      <w:pPr>
        <w:spacing w:after="0" w:line="240" w:lineRule="auto"/>
        <w:ind w:firstLine="720"/>
        <w:rPr>
          <w:rFonts w:ascii="Mangal" w:hAnsi="Mangal" w:cs="Arial Unicode MS"/>
          <w:sz w:val="36"/>
          <w:szCs w:val="36"/>
          <w:lang w:bidi="sa-IN"/>
        </w:rPr>
      </w:pP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दग्धो</w:t>
      </w:r>
      <w:r w:rsidR="00096386" w:rsidRPr="002A32E4">
        <w:rPr>
          <w:rFonts w:ascii="Chandas" w:hAnsi="Chandas" w:cs="Chandas"/>
          <w:sz w:val="36"/>
          <w:szCs w:val="36"/>
          <w:lang w:bidi="sa-IN"/>
        </w:rPr>
        <w:t>&amp;</w:t>
      </w: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भून्मन्मथो देवाः पुनर्विव्यथिरे भृ</w:t>
      </w:r>
      <w:r w:rsidRPr="002A32E4">
        <w:rPr>
          <w:rFonts w:ascii="Mangal" w:hAnsi="Mangal" w:cs="Nirmala UI"/>
          <w:sz w:val="36"/>
          <w:szCs w:val="36"/>
          <w:cs/>
          <w:lang w:bidi="sa-IN"/>
          <w:rPrChange w:id="83" w:author="ADMIN" w:date="2021-01-14T00:16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श</w:t>
      </w: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म्।।</w:t>
      </w:r>
      <w:r w:rsidRPr="002A32E4">
        <w:rPr>
          <w:rFonts w:ascii="Mangal" w:hAnsi="Mangal" w:cs="Nirmala UI"/>
          <w:sz w:val="36"/>
          <w:szCs w:val="36"/>
          <w:cs/>
          <w:lang w:bidi="sa-IN"/>
        </w:rPr>
        <w:t>३३</w:t>
      </w:r>
      <w:r w:rsidRPr="002A32E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अथेश्वरो देवसङ्घान् समाधाय मनोरथम्।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पूरयिष्ये न भेतव्यमिति चोत्तवा रतिं सतीम्।।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विलपन्तीं भर्तृनाशात्ससान्त्वयित्वा पतिं तव।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पुनरुज्जी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>-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वयिष्यामीत्यन्त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>-</w:t>
      </w:r>
      <w:r>
        <w:rPr>
          <w:rFonts w:ascii="Mangal" w:hAnsi="Mangal" w:cs="Nirmala UI" w:hint="cs"/>
          <w:sz w:val="36"/>
          <w:szCs w:val="36"/>
          <w:cs/>
          <w:lang w:bidi="sa-IN"/>
        </w:rPr>
        <w:t>र्धानं गतः क्षणात्।।</w:t>
      </w:r>
      <w:r>
        <w:rPr>
          <w:rFonts w:ascii="Mangal" w:hAnsi="Mangal" w:cs="Nirmala UI"/>
          <w:sz w:val="36"/>
          <w:szCs w:val="36"/>
          <w:cs/>
          <w:lang w:bidi="sa-IN"/>
        </w:rPr>
        <w:t>३५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तपश्चरन्तीं गिरिजामनुगृह्णन् जरत्तनुः।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जगाम गौरी शिखरं तया विधिवदर्चितः।।</w:t>
      </w:r>
      <w:r>
        <w:rPr>
          <w:rFonts w:ascii="Mangal" w:hAnsi="Mangal" w:cs="Nirmala UI"/>
          <w:sz w:val="36"/>
          <w:szCs w:val="36"/>
          <w:cs/>
          <w:lang w:bidi="sa-IN"/>
        </w:rPr>
        <w:t>३६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तप किमर्थं क्रियत इति पप्रच्छ तां हरः।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तत्सखीभ्यां शिवप्राप्त्या इत्युक्तः शङ्करं बहु।।</w:t>
      </w:r>
      <w:r>
        <w:rPr>
          <w:rFonts w:ascii="Mangal" w:hAnsi="Mangal" w:cs="Nirmala UI"/>
          <w:sz w:val="36"/>
          <w:szCs w:val="36"/>
          <w:cs/>
          <w:lang w:bidi="sa-IN"/>
        </w:rPr>
        <w:t>३७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दूषयामास पार्वत्या अनुरूपो वरो न सः।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भवेदिति तदा गौर्या पिधाय श्रोत्रमन्यतः।।</w:t>
      </w:r>
      <w:r>
        <w:rPr>
          <w:rFonts w:ascii="Mangal" w:hAnsi="Mangal" w:cs="Nirmala UI"/>
          <w:sz w:val="36"/>
          <w:szCs w:val="36"/>
          <w:cs/>
          <w:lang w:bidi="sa-IN"/>
        </w:rPr>
        <w:t>३८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गन्तुं व्यवसितं तस्मिन्क्षणे तां वृषभध्वजः।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समाललम्बे स्वं रूपमास्थाय नियमस्थिताम्।।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वेपमा</w:t>
      </w:r>
      <w:r w:rsidR="00A773CD" w:rsidRPr="002A32E4">
        <w:rPr>
          <w:rFonts w:ascii="Mangal" w:hAnsi="Mangal" w:cs="Nirmala UI" w:hint="cs"/>
          <w:sz w:val="36"/>
          <w:szCs w:val="36"/>
          <w:cs/>
          <w:lang w:bidi="sa-IN"/>
        </w:rPr>
        <w:t>नां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च तन्वङ्गीमन्व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>-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गृह्णात्करग्रहम्।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श्वः कुर्यामिति कैलासं गत्वा सप्ता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स्मरन्मुनीन्।।</w:t>
      </w:r>
      <w:r>
        <w:rPr>
          <w:rFonts w:ascii="Mangal" w:hAnsi="Mangal" w:cs="Nirmala UI"/>
          <w:sz w:val="36"/>
          <w:szCs w:val="36"/>
          <w:cs/>
          <w:lang w:bidi="sa-IN"/>
        </w:rPr>
        <w:t>४०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क्षणेन कैलासमागत्य शिवमस्तुवन्।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 xml:space="preserve">प्राप्यानुज्ञां नन्दिकेशादुपेताश्च </w:t>
      </w:r>
      <w:del w:id="84" w:author="ADMIN" w:date="2021-01-14T00:16:00Z">
        <w:r w:rsidRPr="002A32E4" w:rsidDel="0089161D">
          <w:rPr>
            <w:rFonts w:ascii="Mangal" w:hAnsi="Mangal" w:cs="Nirmala UI" w:hint="cs"/>
            <w:sz w:val="36"/>
            <w:szCs w:val="36"/>
            <w:cs/>
            <w:lang w:bidi="sa-IN"/>
          </w:rPr>
          <w:delText>शिवानतिकम्।।</w:delText>
        </w:r>
        <w:r w:rsidRPr="002A32E4" w:rsidDel="0089161D">
          <w:rPr>
            <w:rFonts w:ascii="Mangal" w:hAnsi="Mangal" w:cs="Nirmala UI"/>
            <w:sz w:val="36"/>
            <w:szCs w:val="36"/>
            <w:cs/>
            <w:lang w:bidi="sa-IN"/>
          </w:rPr>
          <w:delText>४१</w:delText>
        </w:r>
        <w:r w:rsidRPr="002A32E4" w:rsidDel="0089161D">
          <w:rPr>
            <w:rFonts w:ascii="Mangal" w:hAnsi="Mangal" w:cs="Mangal" w:hint="cs"/>
            <w:sz w:val="36"/>
            <w:szCs w:val="36"/>
            <w:cs/>
            <w:lang w:bidi="sa-IN"/>
          </w:rPr>
          <w:delText>।।</w:delText>
        </w:r>
        <w:r w:rsidR="004C73D8" w:rsidRPr="002A32E4" w:rsidDel="0089161D">
          <w:rPr>
            <w:rFonts w:ascii="Mangal" w:hAnsi="Mangal" w:cs="Mangal"/>
            <w:sz w:val="36"/>
            <w:szCs w:val="36"/>
            <w:lang w:bidi="sa-IN"/>
          </w:rPr>
          <w:delText xml:space="preserve"> </w:delText>
        </w:r>
      </w:del>
      <w:ins w:id="85" w:author="ADMIN" w:date="2021-01-14T00:16:00Z">
        <w:r w:rsidR="0089161D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>शिवा</w:t>
        </w:r>
        <w:r w:rsidR="0089161D" w:rsidRPr="002A32E4">
          <w:rPr>
            <w:rFonts w:ascii="Mangal" w:hAnsi="Mangal" w:cs="Nirmala UI"/>
            <w:sz w:val="36"/>
            <w:szCs w:val="36"/>
            <w:cs/>
            <w:lang w:bidi="sa-IN"/>
          </w:rPr>
          <w:t>न्ति</w:t>
        </w:r>
        <w:r w:rsidR="0089161D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>कम्।।</w:t>
        </w:r>
        <w:r w:rsidR="0089161D" w:rsidRPr="002A32E4">
          <w:rPr>
            <w:rFonts w:ascii="Mangal" w:hAnsi="Mangal" w:cs="Nirmala UI"/>
            <w:sz w:val="36"/>
            <w:szCs w:val="36"/>
            <w:cs/>
            <w:lang w:bidi="sa-IN"/>
          </w:rPr>
          <w:t>४१</w:t>
        </w:r>
        <w:r w:rsidR="0089161D" w:rsidRPr="002A32E4">
          <w:rPr>
            <w:rFonts w:ascii="Mangal" w:hAnsi="Mangal" w:cs="Mangal" w:hint="cs"/>
            <w:sz w:val="36"/>
            <w:szCs w:val="36"/>
            <w:cs/>
            <w:lang w:bidi="sa-IN"/>
          </w:rPr>
          <w:t>।।</w:t>
        </w:r>
        <w:r w:rsidR="0089161D" w:rsidRPr="002A32E4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  <w:del w:id="86" w:author="ADMIN" w:date="2021-01-14T00:17:00Z">
        <w:r w:rsidR="004C73D8" w:rsidRPr="002A32E4" w:rsidDel="0089161D">
          <w:rPr>
            <w:rFonts w:ascii="Mangal" w:hAnsi="Mangal" w:cs="Mangal"/>
            <w:sz w:val="36"/>
            <w:szCs w:val="36"/>
            <w:lang w:bidi="sa-IN"/>
          </w:rPr>
          <w:delText>nti</w:delText>
        </w:r>
      </w:del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तान् मानयन् गौरीगुरुमाश्रित्य तापसाः।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युष्माभितत्सुता मह्यं वरणीयेति चान्वशात्।।</w:t>
      </w:r>
      <w:r>
        <w:rPr>
          <w:rFonts w:ascii="Mangal" w:hAnsi="Mangal" w:cs="Nirmala UI"/>
          <w:sz w:val="36"/>
          <w:szCs w:val="36"/>
          <w:cs/>
          <w:lang w:bidi="sa-IN"/>
        </w:rPr>
        <w:t>४२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   </w:t>
      </w:r>
      <w:r w:rsidR="00A773CD">
        <w:rPr>
          <w:rFonts w:ascii="Mangal" w:hAnsi="Mangal" w:cs="Nirmala UI"/>
          <w:sz w:val="36"/>
          <w:szCs w:val="36"/>
          <w:cs/>
          <w:lang w:bidi="sa-IN"/>
        </w:rPr>
        <w:tab/>
      </w:r>
      <w:r>
        <w:rPr>
          <w:rFonts w:ascii="Mangal" w:hAnsi="Mangal" w:cs="Nirmala UI" w:hint="cs"/>
          <w:sz w:val="36"/>
          <w:szCs w:val="36"/>
          <w:cs/>
          <w:lang w:bidi="sa-IN"/>
        </w:rPr>
        <w:t>ततस्ते स्वकुटुम्बिवकृतां हित्वा त्रापं मुदा।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 xml:space="preserve">सारुन्धतीकाः सपदि </w:t>
      </w:r>
      <w:del w:id="87" w:author="ADMIN" w:date="2021-01-14T00:17:00Z">
        <w:r w:rsidRPr="002A32E4" w:rsidDel="0089161D">
          <w:rPr>
            <w:rFonts w:ascii="Mangal" w:hAnsi="Mangal" w:cs="Nirmala UI"/>
            <w:sz w:val="36"/>
            <w:szCs w:val="36"/>
            <w:cs/>
            <w:lang w:bidi="sa-IN"/>
            <w:rPrChange w:id="88" w:author="ADMIN" w:date="2021-01-14T00:17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 xml:space="preserve">प्रप्तवन्तो </w:delText>
        </w:r>
      </w:del>
      <w:ins w:id="89" w:author="ADMIN" w:date="2021-01-14T00:17:00Z">
        <w:r w:rsidR="0089161D" w:rsidRPr="002A32E4">
          <w:rPr>
            <w:rFonts w:ascii="Mangal" w:hAnsi="Mangal" w:cs="Nirmala UI"/>
            <w:sz w:val="36"/>
            <w:szCs w:val="36"/>
            <w:cs/>
            <w:lang w:bidi="sa-IN"/>
          </w:rPr>
          <w:t>प्रा</w:t>
        </w:r>
        <w:r w:rsidR="0089161D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प्तवन्तो </w:t>
        </w:r>
      </w:ins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हिमालयम्।।</w:t>
      </w:r>
      <w:r w:rsidRPr="002A32E4">
        <w:rPr>
          <w:rFonts w:ascii="Mangal" w:hAnsi="Mangal" w:cs="Nirmala UI"/>
          <w:sz w:val="36"/>
          <w:szCs w:val="36"/>
          <w:cs/>
          <w:lang w:bidi="sa-IN"/>
        </w:rPr>
        <w:t>४३</w:t>
      </w:r>
      <w:r w:rsidRPr="002A32E4">
        <w:rPr>
          <w:rFonts w:ascii="Mangal" w:hAnsi="Mangal" w:cs="Mangal" w:hint="cs"/>
          <w:sz w:val="36"/>
          <w:szCs w:val="36"/>
          <w:cs/>
          <w:lang w:bidi="sa-IN"/>
        </w:rPr>
        <w:t>।।</w:t>
      </w:r>
      <w:del w:id="90" w:author="ADMIN" w:date="2021-01-14T00:17:00Z">
        <w:r w:rsidR="004C73D8" w:rsidRPr="002A32E4" w:rsidDel="002B4438">
          <w:rPr>
            <w:rFonts w:ascii="Mangal" w:hAnsi="Mangal" w:cs="Mangal"/>
            <w:sz w:val="36"/>
            <w:szCs w:val="36"/>
            <w:lang w:bidi="sa-IN"/>
          </w:rPr>
          <w:delText>prA</w:delText>
        </w:r>
      </w:del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सत्कृतास्तेन विधिवदुत्तवा शङ्कर वैभवम्।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कन्याश्च वरयामासुर्हिताय जगताममी।।</w:t>
      </w:r>
      <w:r>
        <w:rPr>
          <w:rFonts w:ascii="Mangal" w:hAnsi="Mangal" w:cs="Nirmala UI"/>
          <w:sz w:val="36"/>
          <w:szCs w:val="36"/>
          <w:cs/>
          <w:lang w:bidi="sa-IN"/>
        </w:rPr>
        <w:t>४४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मेनाञ्चारुधती किञ्चिच्छङ्कमानां समादधे।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 ओमिति नीहारभूधरेण प्रतिश्रुते।।</w:t>
      </w:r>
      <w:r>
        <w:rPr>
          <w:rFonts w:ascii="Mangal" w:hAnsi="Mangal" w:cs="Nirmala UI"/>
          <w:sz w:val="36"/>
          <w:szCs w:val="36"/>
          <w:cs/>
          <w:lang w:bidi="sa-IN"/>
        </w:rPr>
        <w:t>४५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श्वः कल्याणमिति प्रोच्य प्रभवे च न्यवेदयन्।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 xml:space="preserve">हिमवानपि कल्याणमण्टपं </w:t>
      </w:r>
      <w:del w:id="91" w:author="ADMIN" w:date="2021-01-14T00:18:00Z">
        <w:r w:rsidRPr="002A32E4" w:rsidDel="002B4438">
          <w:rPr>
            <w:rFonts w:ascii="Mangal" w:hAnsi="Mangal" w:cs="Nirmala UI" w:hint="cs"/>
            <w:sz w:val="36"/>
            <w:szCs w:val="36"/>
            <w:cs/>
            <w:lang w:bidi="sa-IN"/>
          </w:rPr>
          <w:delText>विश्वकरमणा।।</w:delText>
        </w:r>
        <w:r w:rsidRPr="002A32E4" w:rsidDel="002B4438">
          <w:rPr>
            <w:rFonts w:ascii="Mangal" w:hAnsi="Mangal" w:cs="Nirmala UI"/>
            <w:sz w:val="36"/>
            <w:szCs w:val="36"/>
            <w:cs/>
            <w:lang w:bidi="sa-IN"/>
          </w:rPr>
          <w:delText>४६</w:delText>
        </w:r>
        <w:r w:rsidRPr="002A32E4" w:rsidDel="002B4438">
          <w:rPr>
            <w:rFonts w:ascii="Mangal" w:hAnsi="Mangal" w:cs="Mangal" w:hint="cs"/>
            <w:sz w:val="36"/>
            <w:szCs w:val="36"/>
            <w:cs/>
            <w:lang w:bidi="sa-IN"/>
          </w:rPr>
          <w:delText>।।</w:delText>
        </w:r>
        <w:r w:rsidR="004C73D8" w:rsidRPr="002A32E4" w:rsidDel="002B4438">
          <w:rPr>
            <w:rFonts w:ascii="Mangal" w:hAnsi="Mangal" w:cs="Mangal"/>
            <w:sz w:val="36"/>
            <w:szCs w:val="36"/>
            <w:lang w:bidi="sa-IN"/>
          </w:rPr>
          <w:delText xml:space="preserve"> </w:delText>
        </w:r>
      </w:del>
      <w:ins w:id="92" w:author="ADMIN" w:date="2021-01-14T00:18:00Z">
        <w:r w:rsidR="002B4438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>विश्वक</w:t>
        </w:r>
        <w:r w:rsidR="002B4438" w:rsidRPr="002A32E4">
          <w:rPr>
            <w:rFonts w:ascii="Mangal" w:hAnsi="Mangal" w:cs="Nirmala UI"/>
            <w:sz w:val="36"/>
            <w:szCs w:val="36"/>
            <w:cs/>
            <w:lang w:bidi="sa-IN"/>
          </w:rPr>
          <w:t>र्म</w:t>
        </w:r>
        <w:r w:rsidR="002B4438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>णा।।</w:t>
        </w:r>
        <w:r w:rsidR="002B4438" w:rsidRPr="002A32E4">
          <w:rPr>
            <w:rFonts w:ascii="Mangal" w:hAnsi="Mangal" w:cs="Nirmala UI"/>
            <w:sz w:val="36"/>
            <w:szCs w:val="36"/>
            <w:cs/>
            <w:lang w:bidi="sa-IN"/>
          </w:rPr>
          <w:t>४६</w:t>
        </w:r>
        <w:r w:rsidR="002B4438" w:rsidRPr="002A32E4">
          <w:rPr>
            <w:rFonts w:ascii="Mangal" w:hAnsi="Mangal" w:cs="Mangal" w:hint="cs"/>
            <w:sz w:val="36"/>
            <w:szCs w:val="36"/>
            <w:cs/>
            <w:lang w:bidi="sa-IN"/>
          </w:rPr>
          <w:t>।।</w:t>
        </w:r>
        <w:r w:rsidR="002B4438" w:rsidRPr="002A32E4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  <w:del w:id="93" w:author="ADMIN" w:date="2021-01-14T00:18:00Z">
        <w:r w:rsidR="004C73D8" w:rsidRPr="002A32E4" w:rsidDel="002B4438">
          <w:rPr>
            <w:rFonts w:ascii="Mangal" w:hAnsi="Mangal" w:cs="Mangal"/>
            <w:sz w:val="36"/>
            <w:szCs w:val="36"/>
            <w:lang w:bidi="sa-IN"/>
          </w:rPr>
          <w:delText>r</w:delText>
        </w:r>
      </w:del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मुक्तामणि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>-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पदाकाढ्यं कारयामास विस्तृतम्।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del w:id="94" w:author="ADMIN" w:date="2021-01-14T00:18:00Z">
        <w:r w:rsidRPr="002A32E4" w:rsidDel="002B4438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लोकनामपि </w:delText>
        </w:r>
      </w:del>
      <w:ins w:id="95" w:author="ADMIN" w:date="2021-01-14T00:18:00Z">
        <w:r w:rsidR="002B4438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>लो</w:t>
        </w:r>
        <w:r w:rsidR="002B4438" w:rsidRPr="002A32E4">
          <w:rPr>
            <w:rFonts w:ascii="Mangal" w:hAnsi="Mangal" w:cs="Nirmala UI"/>
            <w:sz w:val="36"/>
            <w:szCs w:val="36"/>
            <w:cs/>
            <w:lang w:bidi="sa-IN"/>
          </w:rPr>
          <w:t>का</w:t>
        </w:r>
        <w:r w:rsidR="002B4438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नामपि </w:t>
        </w:r>
      </w:ins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सर्वेषां प्राहिणोल्लग्नपत्रिकाम्।।</w:t>
      </w:r>
      <w:r w:rsidRPr="002A32E4">
        <w:rPr>
          <w:rFonts w:ascii="Mangal" w:hAnsi="Mangal" w:cs="Nirmala UI"/>
          <w:sz w:val="36"/>
          <w:szCs w:val="36"/>
          <w:cs/>
          <w:lang w:bidi="sa-IN"/>
        </w:rPr>
        <w:t>४७</w:t>
      </w:r>
      <w:r w:rsidRPr="002A32E4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4C73D8" w:rsidRPr="002A32E4">
        <w:rPr>
          <w:rFonts w:ascii="Mangal" w:hAnsi="Mangal" w:cs="Mangal"/>
          <w:sz w:val="36"/>
          <w:szCs w:val="36"/>
          <w:lang w:bidi="sa-IN"/>
        </w:rPr>
        <w:t xml:space="preserve"> </w:t>
      </w:r>
      <w:del w:id="96" w:author="ADMIN" w:date="2021-01-14T00:18:00Z">
        <w:r w:rsidR="004C73D8" w:rsidRPr="002A32E4" w:rsidDel="002B4438">
          <w:rPr>
            <w:rFonts w:ascii="Mangal" w:hAnsi="Mangal" w:cs="Mangal"/>
            <w:sz w:val="36"/>
            <w:szCs w:val="36"/>
            <w:lang w:bidi="sa-IN"/>
          </w:rPr>
          <w:delText>kaa</w:delText>
        </w:r>
      </w:del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पार्वतीञ्च सुगन्धाढ्यतैलेनाभ्यङ्ग मङ्गलम्।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अभिषेकं पुरन्ध्रीभिः कारयामास भूधरः।।</w:t>
      </w:r>
      <w:r>
        <w:rPr>
          <w:rFonts w:ascii="Mangal" w:hAnsi="Mangal" w:cs="Nirmala UI"/>
          <w:sz w:val="36"/>
          <w:szCs w:val="36"/>
          <w:cs/>
          <w:lang w:bidi="sa-IN"/>
        </w:rPr>
        <w:t>४८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भूष</w:t>
      </w:r>
      <w:ins w:id="97" w:author="ADMIN" w:date="2021-01-14T00:20:00Z">
        <w:r w:rsidR="002B4438" w:rsidRPr="002A32E4">
          <w:rPr>
            <w:rFonts w:ascii="Mangal" w:hAnsi="Mangal" w:cs="Nirmala UI"/>
            <w:sz w:val="36"/>
            <w:szCs w:val="36"/>
            <w:cs/>
            <w:lang w:bidi="sa-IN"/>
          </w:rPr>
          <w:t>णै</w:t>
        </w:r>
      </w:ins>
      <w:del w:id="98" w:author="ADMIN" w:date="2021-01-14T00:19:00Z">
        <w:r w:rsidRPr="002A32E4" w:rsidDel="002B4438">
          <w:rPr>
            <w:rFonts w:ascii="Mangal" w:hAnsi="Mangal" w:cs="Nirmala UI" w:hint="cs"/>
            <w:sz w:val="36"/>
            <w:szCs w:val="36"/>
            <w:cs/>
            <w:lang w:bidi="sa-IN"/>
          </w:rPr>
          <w:delText>णौ</w:delText>
        </w:r>
      </w:del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र्विविधैश्चैतां भूषयामास यत्नतः।</w:t>
      </w:r>
      <w:r w:rsidR="007B4E1D" w:rsidRPr="002A32E4">
        <w:rPr>
          <w:rFonts w:ascii="Mangal" w:hAnsi="Mangal" w:cs="Mangal"/>
          <w:sz w:val="36"/>
          <w:szCs w:val="36"/>
          <w:lang w:bidi="sa-IN"/>
        </w:rPr>
        <w:t xml:space="preserve"> </w:t>
      </w:r>
      <w:del w:id="99" w:author="ADMIN" w:date="2021-01-14T00:20:00Z">
        <w:r w:rsidR="007B4E1D" w:rsidRPr="002A32E4" w:rsidDel="002B4438">
          <w:rPr>
            <w:rFonts w:ascii="Mangal" w:hAnsi="Mangal" w:cs="Mangal"/>
            <w:sz w:val="36"/>
            <w:szCs w:val="36"/>
            <w:lang w:bidi="sa-IN"/>
          </w:rPr>
          <w:delText>nai</w:delText>
        </w:r>
      </w:del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ताभिर्निवेदिते तस्या अलङ्कारः कृतस्त्विति।।</w:t>
      </w:r>
      <w:r>
        <w:rPr>
          <w:rFonts w:ascii="Mangal" w:hAnsi="Mangal" w:cs="Nirmala UI"/>
          <w:sz w:val="36"/>
          <w:szCs w:val="36"/>
          <w:cs/>
          <w:lang w:bidi="sa-IN"/>
        </w:rPr>
        <w:t>४९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ब्राह्मेणैव विवाहेन दित्संस्तां शंभवे गिरिः।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कैलासमगमत्तूर्णं आह्वानाय महेशितुः।।</w:t>
      </w:r>
      <w:r>
        <w:rPr>
          <w:rFonts w:ascii="Mangal" w:hAnsi="Mangal" w:cs="Nirmala UI"/>
          <w:sz w:val="36"/>
          <w:szCs w:val="36"/>
          <w:cs/>
          <w:lang w:bidi="sa-IN"/>
        </w:rPr>
        <w:t>५०</w:t>
      </w:r>
      <w:r>
        <w:rPr>
          <w:rFonts w:ascii="Mangal" w:hAnsi="Mangal" w:cs="Mangal" w:hint="cs"/>
          <w:sz w:val="36"/>
          <w:szCs w:val="36"/>
          <w:cs/>
          <w:lang w:bidi="sa-IN"/>
        </w:rPr>
        <w:t>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del w:id="100" w:author="ADMIN" w:date="2021-01-14T00:20:00Z">
        <w:r w:rsidRPr="002A32E4" w:rsidDel="002B4438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नन्दिता </w:delText>
        </w:r>
      </w:del>
      <w:ins w:id="101" w:author="ADMIN" w:date="2021-01-14T00:20:00Z">
        <w:r w:rsidR="002B4438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>नन्दि</w:t>
        </w:r>
        <w:r w:rsidR="002B4438" w:rsidRPr="002A32E4">
          <w:rPr>
            <w:rFonts w:ascii="Mangal" w:hAnsi="Mangal" w:cs="Nirmala UI"/>
            <w:sz w:val="36"/>
            <w:szCs w:val="36"/>
            <w:cs/>
            <w:lang w:bidi="sa-IN"/>
          </w:rPr>
          <w:t>ना</w:t>
        </w:r>
        <w:r w:rsidR="002B4438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चाभ्यनुज्ञातो महेशाय न्यवेदयेत्।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तेनोमिति स्वीकृते च प्राप स्वं पुरमद्रिराट्।।</w:t>
      </w:r>
      <w:r>
        <w:rPr>
          <w:rFonts w:ascii="Mangal" w:hAnsi="Mangal" w:cs="Nirmala UI"/>
          <w:sz w:val="36"/>
          <w:szCs w:val="36"/>
          <w:cs/>
          <w:lang w:bidi="sa-IN"/>
        </w:rPr>
        <w:t>५१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ईशाज्ञया तदा नन्दी सस्मार सकलं जगत्।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कालाग्निरुद्र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>-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मुख्याश्च हाटकेशादयस्तथा।।</w:t>
      </w:r>
      <w:r>
        <w:rPr>
          <w:rFonts w:ascii="Mangal" w:hAnsi="Mangal" w:cs="Nirmala UI"/>
          <w:sz w:val="36"/>
          <w:szCs w:val="36"/>
          <w:cs/>
          <w:lang w:bidi="sa-IN"/>
        </w:rPr>
        <w:t>५२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स्वैः स्वैर्गणै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>-</w:t>
      </w: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स्सहाया</w:t>
      </w:r>
      <w:r w:rsidRPr="002A32E4">
        <w:rPr>
          <w:rFonts w:ascii="Mangal" w:hAnsi="Mangal" w:cs="Nirmala UI"/>
          <w:sz w:val="36"/>
          <w:szCs w:val="36"/>
          <w:cs/>
          <w:lang w:bidi="sa-IN"/>
          <w:rPrChange w:id="102" w:author="ADMIN" w:date="2021-01-14T00:21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तास्तस्थुः</w:t>
      </w: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 xml:space="preserve"> प्राञ्जलयो</w:t>
      </w:r>
      <w:r w:rsidR="00096386" w:rsidRPr="002A32E4">
        <w:rPr>
          <w:rFonts w:ascii="Chandas" w:hAnsi="Chandas" w:cs="Chandas"/>
          <w:sz w:val="36"/>
          <w:szCs w:val="36"/>
          <w:lang w:bidi="sa-IN"/>
        </w:rPr>
        <w:t>&amp;</w:t>
      </w: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ग्रतः।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दशावतारैर्विष्णुश्च व्यूहैर्लक्ष्म्या सहाययौ।।</w:t>
      </w:r>
      <w:r>
        <w:rPr>
          <w:rFonts w:ascii="Mangal" w:hAnsi="Mangal" w:cs="Nirmala UI"/>
          <w:sz w:val="36"/>
          <w:szCs w:val="36"/>
          <w:cs/>
          <w:lang w:bidi="sa-IN"/>
        </w:rPr>
        <w:t>५३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विधिर्वाण्या च नवभिः प्रजापतिभिरागमत्।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इन्द्रादयश्च दिक्पालाः स्वैः स्वैर्यानैः समागमन्।।</w:t>
      </w:r>
      <w:r>
        <w:rPr>
          <w:rFonts w:ascii="Mangal" w:hAnsi="Mangal" w:cs="Nirmala UI"/>
          <w:sz w:val="36"/>
          <w:szCs w:val="36"/>
          <w:cs/>
          <w:lang w:bidi="sa-IN"/>
        </w:rPr>
        <w:t>५४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कटाक्षिता महेशेन स्वेस्वे स्थान उपावि</w:t>
      </w:r>
      <w:r w:rsidRPr="002A32E4">
        <w:rPr>
          <w:rFonts w:ascii="Mangal" w:hAnsi="Mangal" w:cs="Nirmala UI"/>
          <w:sz w:val="36"/>
          <w:szCs w:val="36"/>
          <w:cs/>
          <w:lang w:bidi="sa-IN"/>
          <w:rPrChange w:id="103" w:author="ADMIN" w:date="2021-01-14T00:22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श</w:t>
      </w: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न्।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ब्रह्मा च विष्णुश्च तं व्यजिज्ञपतां शिवम्।।</w:t>
      </w:r>
      <w:r>
        <w:rPr>
          <w:rFonts w:ascii="Mangal" w:hAnsi="Mangal" w:cs="Nirmala UI"/>
          <w:sz w:val="36"/>
          <w:szCs w:val="36"/>
          <w:cs/>
          <w:lang w:bidi="sa-IN"/>
        </w:rPr>
        <w:t>५५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इमानि भूषणान्येतै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>-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रलङ्कृततनुं प्रभुम्। 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द्रष्टुमिच्छन्ति सर्वे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तदङ्गीकर्तुमर्हसि।।</w:t>
      </w:r>
      <w:r>
        <w:rPr>
          <w:rFonts w:ascii="Mangal" w:hAnsi="Mangal" w:cs="Nirmala UI"/>
          <w:sz w:val="36"/>
          <w:szCs w:val="36"/>
          <w:cs/>
          <w:lang w:bidi="sa-IN"/>
        </w:rPr>
        <w:t>५६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इत्युक्तो धूर्जटिस्तानि समालभ्य कराग्रतः।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क्षणात्तदिष्टभूषाढ्यरूपां तनुमधारयत्।।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तैश्च सर्वान् दिविषदो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भूषयत्ततदीप्सितैः।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अथाधिरुह्य वृषभं क्षणान्नीहारभूधरम्।।</w:t>
      </w:r>
      <w:r>
        <w:rPr>
          <w:rFonts w:ascii="Mangal" w:hAnsi="Mangal" w:cs="Nirmala UI"/>
          <w:sz w:val="36"/>
          <w:szCs w:val="36"/>
          <w:cs/>
          <w:lang w:bidi="sa-IN"/>
        </w:rPr>
        <w:t>५८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प्राप श्रुतिरवैर्वाद्यरवै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>-</w:t>
      </w:r>
      <w:r>
        <w:rPr>
          <w:rFonts w:ascii="Mangal" w:hAnsi="Mangal" w:cs="Nirmala UI" w:hint="cs"/>
          <w:sz w:val="36"/>
          <w:szCs w:val="36"/>
          <w:cs/>
          <w:lang w:bidi="sa-IN"/>
        </w:rPr>
        <w:t>र्जयजयारवैः।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देवदानवगन्धर्वमुनीन्द्रैः परिवारितः।।</w:t>
      </w:r>
      <w:r>
        <w:rPr>
          <w:rFonts w:ascii="Mangal" w:hAnsi="Mangal" w:cs="Nirmala UI"/>
          <w:sz w:val="36"/>
          <w:szCs w:val="36"/>
          <w:cs/>
          <w:lang w:bidi="sa-IN"/>
        </w:rPr>
        <w:t>५९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प्रत्युद्रतो हिमागेन प्रादिक्षिण्य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>-</w:t>
      </w:r>
      <w:r>
        <w:rPr>
          <w:rFonts w:ascii="Mangal" w:hAnsi="Mangal" w:cs="Nirmala UI" w:hint="cs"/>
          <w:sz w:val="36"/>
          <w:szCs w:val="36"/>
          <w:cs/>
          <w:lang w:bidi="sa-IN"/>
        </w:rPr>
        <w:t>क्रमात्पुरम्।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प्रविश्य पौरिनारीभिः स्तूयमानयशा ययौ।।</w:t>
      </w:r>
      <w:r>
        <w:rPr>
          <w:rFonts w:ascii="Mangal" w:hAnsi="Mangal" w:cs="Nirmala UI"/>
          <w:sz w:val="36"/>
          <w:szCs w:val="36"/>
          <w:cs/>
          <w:lang w:bidi="sa-IN"/>
        </w:rPr>
        <w:t>६०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कल्याणमण्टपद्वारि मङ्गळाष्टक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सत्कृतः।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अन्तः प्रविश्य तन्मध्ये दिव्यं सिह्मासनं गतः।।</w:t>
      </w:r>
      <w:r>
        <w:rPr>
          <w:rFonts w:ascii="Mangal" w:hAnsi="Mangal" w:cs="Nirmala UI"/>
          <w:sz w:val="36"/>
          <w:szCs w:val="36"/>
          <w:cs/>
          <w:lang w:bidi="sa-IN"/>
        </w:rPr>
        <w:t>६१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पार्वती च  पुरन्ध्रीभिर्गौरीकल्याण</w:t>
      </w:r>
      <w:r w:rsidR="00E011C0">
        <w:rPr>
          <w:rFonts w:ascii="Mangal" w:hAnsi="Mangal" w:cs="Nirmala UI" w:hint="cs"/>
          <w:sz w:val="36"/>
          <w:szCs w:val="36"/>
          <w:cs/>
          <w:lang w:bidi="sa-IN"/>
        </w:rPr>
        <w:t>-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पूर्वकम्।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आनीय स्थापिता तत्र ततो डोलाधिरोहणम्।।</w:t>
      </w:r>
      <w:r>
        <w:rPr>
          <w:rFonts w:ascii="Mangal" w:hAnsi="Mangal" w:cs="Nirmala UI"/>
          <w:sz w:val="36"/>
          <w:szCs w:val="36"/>
          <w:cs/>
          <w:lang w:bidi="sa-IN"/>
        </w:rPr>
        <w:t>६२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कर्तमभ्यर्थितो देवैरङ्ग्यकार्षीद्दयानिधिः।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कृतमालाव्यत्ययश्च मेनया सह मातृभिः।।</w:t>
      </w:r>
      <w:r>
        <w:rPr>
          <w:rFonts w:ascii="Mangal" w:hAnsi="Mangal" w:cs="Nirmala UI"/>
          <w:sz w:val="36"/>
          <w:szCs w:val="36"/>
          <w:cs/>
          <w:lang w:bidi="sa-IN"/>
        </w:rPr>
        <w:t>६३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पादौ प्रक्षाल्य पयसा कृतनीराजनः प्रभुः।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कटे माङ्गलिके साकं पार्वत्या समुपाविशत्।।</w:t>
      </w:r>
      <w:r>
        <w:rPr>
          <w:rFonts w:ascii="Mangal" w:hAnsi="Mangal" w:cs="Nirmala UI"/>
          <w:sz w:val="36"/>
          <w:szCs w:val="36"/>
          <w:cs/>
          <w:lang w:bidi="sa-IN"/>
        </w:rPr>
        <w:t>६४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अथाद्रिराजः कन्याया दानं सङ्कल्प्य मेनया।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क्षेमाय जगतां प्रादाच्छंभवे सर्वमङ्गलाम्।।</w:t>
      </w:r>
      <w:r>
        <w:rPr>
          <w:rFonts w:ascii="Mangal" w:hAnsi="Mangal" w:cs="Nirmala UI"/>
          <w:sz w:val="36"/>
          <w:szCs w:val="36"/>
          <w:cs/>
          <w:lang w:bidi="sa-IN"/>
        </w:rPr>
        <w:t>६५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प्रत्यगृह्णाद्याथा वाचमर्थस्तां चन्द्रशेखरः।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सर्वे लोका मुमुदिरे शंखा भेर्यश्च दध्वनुः।।</w:t>
      </w:r>
      <w:r>
        <w:rPr>
          <w:rFonts w:ascii="Mangal" w:hAnsi="Mangal" w:cs="Nirmala UI"/>
          <w:sz w:val="36"/>
          <w:szCs w:val="36"/>
          <w:cs/>
          <w:lang w:bidi="sa-IN"/>
        </w:rPr>
        <w:t>६६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भूमिश्चोनत्तरतो भुग्ना दक्षिणे चोन्नता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भवत्।</w:t>
      </w:r>
    </w:p>
    <w:p w:rsidR="008F269F" w:rsidRDefault="008F269F" w:rsidP="004B282C">
      <w:pPr>
        <w:spacing w:after="0" w:line="240" w:lineRule="auto"/>
        <w:ind w:firstLine="720"/>
        <w:rPr>
          <w:rFonts w:ascii="Chandas" w:hAnsi="Chandas" w:cs="Chandas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 निजसमं लोपामुद्राजानिं महेश्वरः।।</w:t>
      </w:r>
      <w:r>
        <w:rPr>
          <w:rFonts w:ascii="Mangal" w:hAnsi="Mangal" w:cs="Nirmala UI"/>
          <w:sz w:val="36"/>
          <w:szCs w:val="36"/>
          <w:cs/>
          <w:lang w:bidi="sa-IN"/>
        </w:rPr>
        <w:t>६७</w:t>
      </w:r>
      <w:r>
        <w:rPr>
          <w:rFonts w:ascii="Chandas" w:hAnsi="Chandas" w:cs="Chandas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सम्प्रेष्य दक्षिणामाशां ब्रह्मणा प्रार्थितः पुनः।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अग्नौ जुहाव विधिवत् चक्रे सप्तपदीमपि।।</w:t>
      </w:r>
      <w:r>
        <w:rPr>
          <w:rFonts w:ascii="Mangal" w:hAnsi="Mangal" w:cs="Nirmala UI"/>
          <w:sz w:val="36"/>
          <w:szCs w:val="36"/>
          <w:cs/>
          <w:lang w:bidi="sa-IN"/>
        </w:rPr>
        <w:t>६८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लाजहोमं च निर्वर्त्य कृताशीर्वादमङ्गलः।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भोजयित्वा जनान् सर्वान् कैलासं प्रतिपेदिवान्।।</w:t>
      </w:r>
      <w:r>
        <w:rPr>
          <w:rFonts w:ascii="Mangal" w:hAnsi="Mangal" w:cs="Nirmala UI"/>
          <w:sz w:val="36"/>
          <w:szCs w:val="36"/>
          <w:cs/>
          <w:lang w:bidi="sa-IN"/>
        </w:rPr>
        <w:t>६९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तत्र प्रविश्यहोमादिशेषहोमान्तकर्मणि।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निर्वृत्ते देवताः सर्वाःलब्धानुज्ञा महेश्वरात्।।</w:t>
      </w:r>
      <w:r>
        <w:rPr>
          <w:rFonts w:ascii="Mangal" w:hAnsi="Mangal" w:cs="Nirmala UI"/>
          <w:sz w:val="36"/>
          <w:szCs w:val="36"/>
          <w:cs/>
          <w:lang w:bidi="sa-IN"/>
        </w:rPr>
        <w:t>७०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0406CC" w:rsidRDefault="000406CC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</w:p>
    <w:p w:rsidR="008F269F" w:rsidRPr="002A32E4" w:rsidRDefault="008F269F" w:rsidP="004B282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096386">
        <w:rPr>
          <w:rFonts w:ascii="Mangal" w:hAnsi="Mangal" w:cs="Nirmala UI" w:hint="cs"/>
          <w:sz w:val="36"/>
          <w:szCs w:val="36"/>
          <w:cs/>
          <w:lang w:bidi="sa-IN"/>
        </w:rPr>
        <w:t>ओं जयजय स्कन्दपुराणे शङ्गरसंहितायां संभवकाण्डे स्कन्दसप्तशतस्यां</w:t>
      </w:r>
      <w:r w:rsidR="00C82461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गौरीविवाह प्रथमो</w:t>
      </w:r>
      <w:r w:rsidR="00C716BE" w:rsidRPr="002A32E4">
        <w:rPr>
          <w:rFonts w:ascii="Mangal" w:hAnsi="Mangal" w:cs="Nirmala UI" w:hint="cs"/>
          <w:sz w:val="36"/>
          <w:szCs w:val="36"/>
          <w:cs/>
          <w:lang w:bidi="sa-IN"/>
        </w:rPr>
        <w:t>&amp;</w:t>
      </w:r>
      <w:r w:rsidR="0047262E" w:rsidRPr="002A32E4">
        <w:rPr>
          <w:rFonts w:ascii="Nirmala UI" w:hAnsi="Nirmala UI" w:cs="Nirmala UI" w:hint="cs"/>
          <w:sz w:val="32"/>
          <w:szCs w:val="32"/>
          <w:cs/>
          <w:lang w:bidi="sa-IN"/>
        </w:rPr>
        <w:t>द्ध्या</w:t>
      </w: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यः सत्यास्सन्तु यजमानस्यकामाः।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उमाकोमळह</w:t>
      </w:r>
      <w:r w:rsidRPr="002A32E4">
        <w:rPr>
          <w:rFonts w:ascii="Mangal" w:hAnsi="Mangal" w:cs="Nirmala UI"/>
          <w:sz w:val="36"/>
          <w:szCs w:val="36"/>
          <w:cs/>
          <w:lang w:bidi="sa-IN"/>
        </w:rPr>
        <w:t>स्ता</w:t>
      </w:r>
      <w:del w:id="104" w:author="ADMIN" w:date="2021-01-14T00:23:00Z">
        <w:r w:rsidRPr="002A32E4" w:rsidDel="00D1413B">
          <w:rPr>
            <w:rFonts w:ascii="Mangal" w:hAnsi="Mangal" w:cs="Nirmala UI"/>
            <w:sz w:val="36"/>
            <w:szCs w:val="36"/>
            <w:cs/>
            <w:lang w:bidi="sa-IN"/>
            <w:rPrChange w:id="105" w:author="ADMIN" w:date="2021-01-14T00:23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ङ</w:delText>
        </w:r>
      </w:del>
      <w:r w:rsidRPr="002A32E4">
        <w:rPr>
          <w:rFonts w:ascii="Mangal" w:hAnsi="Mangal" w:cs="Nirmala UI"/>
          <w:sz w:val="36"/>
          <w:szCs w:val="36"/>
          <w:cs/>
          <w:lang w:bidi="sa-IN"/>
        </w:rPr>
        <w:t>भ्यां</w:t>
      </w: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 xml:space="preserve"> संभावितललाटकम्।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हिरण्यकुण्डलं वन्दे कुमारं पुष्करसृजम्।।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ह्रीं सां गाय सायुधाय सशक्तिकाय।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सप्तदशमन्त्रात्मकाय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श्री कल्याण सुन्दराय तांबूलं कुंकुमाक्षत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पुष्प सधृतबिल्वछलमाहुतिं समर्पयामि नमस्वाहा</w:t>
      </w:r>
      <w:r w:rsidR="00DF2264">
        <w:rPr>
          <w:rFonts w:ascii="Mangal" w:hAnsi="Mangal" w:cs="Mangal"/>
          <w:sz w:val="36"/>
          <w:szCs w:val="36"/>
          <w:lang w:bidi="sa-IN"/>
        </w:rPr>
        <w:t xml:space="preserve"> </w:t>
      </w:r>
      <w:r>
        <w:rPr>
          <w:rFonts w:ascii="Mangal" w:hAnsi="Mangal" w:cs="Mangal" w:hint="cs"/>
          <w:sz w:val="36"/>
          <w:szCs w:val="36"/>
          <w:cs/>
          <w:lang w:bidi="sa-IN"/>
        </w:rPr>
        <w:t>।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दिव्यमङ्गळ होमेऩ गिरिजादयस्थि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झरजातपाण्डमनुजाधि पात्र तनुजाविवाह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पारिजातमोदसहजात शातजनजायुधीश शरजाल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पातदिव्यमङ्गळ कल्याणमहोत्साह</w:t>
      </w:r>
    </w:p>
    <w:p w:rsidR="008F269F" w:rsidRDefault="008F269F" w:rsidP="004B282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श्री कल्याणसुन्दरः प्रियताम्।।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 xml:space="preserve">जे श्री कल्याणसुन्दर जय जय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पार्वतीपते जय जय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गौरीमनौहर जय जय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सकलकङ्गळ प्रद जय जय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सकलकार्य जयप्रदे जय जय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हरहर महादेव।।</w:t>
      </w:r>
    </w:p>
    <w:p w:rsidR="004D124C" w:rsidRDefault="004D124C" w:rsidP="003061C3">
      <w:pPr>
        <w:pStyle w:val="Heading2"/>
      </w:pPr>
      <w:r>
        <w:br w:type="page"/>
      </w:r>
    </w:p>
    <w:p w:rsidR="008F269F" w:rsidRDefault="008F269F" w:rsidP="00B31114">
      <w:pPr>
        <w:pStyle w:val="Heading1"/>
        <w:rPr>
          <w:rFonts w:cs="Mangal"/>
        </w:rPr>
      </w:pPr>
      <w:bookmarkStart w:id="106" w:name="_Toc62081361"/>
      <w:r w:rsidRPr="006010A5">
        <w:rPr>
          <w:rFonts w:hint="cs"/>
          <w:cs/>
        </w:rPr>
        <w:lastRenderedPageBreak/>
        <w:t>कुमारसंभव द्वीतीयो</w:t>
      </w:r>
      <w:r w:rsidR="0047262E" w:rsidRPr="002A32E4">
        <w:t>&amp;</w:t>
      </w:r>
      <w:r w:rsidR="0047262E" w:rsidRPr="002A32E4">
        <w:rPr>
          <w:rFonts w:hint="cs"/>
          <w:cs/>
        </w:rPr>
        <w:t>द्ध्या</w:t>
      </w:r>
      <w:r w:rsidRPr="002A32E4">
        <w:rPr>
          <w:rFonts w:hint="cs"/>
          <w:cs/>
        </w:rPr>
        <w:t>यः</w:t>
      </w:r>
      <w:bookmarkEnd w:id="106"/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बालस्कन्दासनाय नमः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बालस्कन्दमूर्तये नमः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पद्मसव्यकटि संयुतवामं पद्मकान्ति निभ मेकमुखञ्च।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बालवृद्धिकरमीश्वरसूनुं बालमुन्नतभुजं प्रणतोस्मि।।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ओं बाल</w:t>
      </w:r>
      <w:r w:rsidRPr="002A32E4">
        <w:rPr>
          <w:rFonts w:ascii="Mangal" w:hAnsi="Mangal" w:cs="Nirmala UI"/>
          <w:sz w:val="36"/>
          <w:szCs w:val="36"/>
          <w:cs/>
          <w:lang w:bidi="sa-IN"/>
          <w:rPrChange w:id="107" w:author="ADMIN" w:date="2021-01-14T00:24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स्क</w:t>
      </w:r>
      <w:del w:id="108" w:author="ADMIN" w:date="2021-01-14T00:24:00Z">
        <w:r w:rsidRPr="002A32E4" w:rsidDel="00E221E2">
          <w:rPr>
            <w:rFonts w:ascii="Mangal" w:hAnsi="Mangal" w:cs="Nirmala UI" w:hint="cs"/>
            <w:sz w:val="36"/>
            <w:szCs w:val="36"/>
            <w:cs/>
            <w:lang w:bidi="sa-IN"/>
          </w:rPr>
          <w:delText>ि</w:delText>
        </w:r>
      </w:del>
      <w:r w:rsidRPr="002A32E4">
        <w:rPr>
          <w:rFonts w:ascii="Mangal" w:hAnsi="Mangal" w:cs="Nirmala UI" w:hint="cs"/>
          <w:sz w:val="36"/>
          <w:szCs w:val="36"/>
          <w:cs/>
          <w:lang w:bidi="sa-IN"/>
        </w:rPr>
        <w:t>न्दाय नमः</w:t>
      </w:r>
      <w:r w:rsidR="00DC7679" w:rsidRPr="002A32E4">
        <w:rPr>
          <w:rFonts w:ascii="Mangal" w:hAnsi="Mangal" w:cs="Nirmala UI"/>
          <w:sz w:val="36"/>
          <w:szCs w:val="36"/>
          <w:lang w:bidi="sa-IN"/>
        </w:rPr>
        <w:t xml:space="preserve"> |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स्वं स्वं निलयमासेदुर्मुनयो विबुधा नराः।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सर्वे बभूवुः सन्तुष्टा गौरीशङ्करसङ्गमे।।</w:t>
      </w:r>
      <w:r>
        <w:rPr>
          <w:rFonts w:ascii="Mangal" w:hAnsi="Mangal" w:cs="Nirmala UI"/>
          <w:sz w:val="36"/>
          <w:szCs w:val="36"/>
          <w:cs/>
          <w:lang w:bidi="sa-IN"/>
        </w:rPr>
        <w:t>७१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2A32E4">
        <w:rPr>
          <w:rFonts w:ascii="Mangal" w:hAnsi="Mangal" w:cs="Nirmala UI" w:hint="cs"/>
          <w:sz w:val="36"/>
          <w:szCs w:val="36"/>
          <w:cs/>
          <w:lang w:bidi="sa-IN"/>
        </w:rPr>
        <w:t xml:space="preserve">अथ गौर्या सहेशानो रममाणः </w:t>
      </w:r>
      <w:del w:id="109" w:author="ADMIN" w:date="2021-01-14T00:25:00Z">
        <w:r w:rsidRPr="002A32E4" w:rsidDel="00E221E2">
          <w:rPr>
            <w:rFonts w:ascii="Mangal" w:hAnsi="Mangal" w:cs="Nirmala UI"/>
            <w:sz w:val="36"/>
            <w:szCs w:val="36"/>
            <w:cs/>
            <w:lang w:bidi="sa-IN"/>
            <w:rPrChange w:id="110" w:author="ADMIN" w:date="2021-01-14T00:25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शुलादजम्।</w:delText>
        </w:r>
        <w:r w:rsidR="0012694D" w:rsidRPr="002A32E4" w:rsidDel="00E221E2">
          <w:rPr>
            <w:rFonts w:ascii="Mangal" w:hAnsi="Mangal" w:cs="Nirmala UI"/>
            <w:sz w:val="36"/>
            <w:szCs w:val="36"/>
            <w:lang w:bidi="sa-IN"/>
          </w:rPr>
          <w:delText>Si</w:delText>
        </w:r>
      </w:del>
      <w:ins w:id="111" w:author="ADMIN" w:date="2021-01-14T00:25:00Z">
        <w:r w:rsidR="00E221E2" w:rsidRPr="002A32E4">
          <w:rPr>
            <w:rFonts w:ascii="Mangal" w:hAnsi="Mangal" w:cs="Nirmala UI"/>
            <w:sz w:val="36"/>
            <w:szCs w:val="36"/>
            <w:cs/>
            <w:lang w:bidi="sa-IN"/>
          </w:rPr>
          <w:t>शि</w:t>
        </w:r>
        <w:r w:rsidR="00E221E2" w:rsidRPr="002A32E4">
          <w:rPr>
            <w:rFonts w:ascii="Mangal" w:hAnsi="Mangal" w:cs="Nirmala UI" w:hint="cs"/>
            <w:sz w:val="36"/>
            <w:szCs w:val="36"/>
            <w:cs/>
            <w:lang w:bidi="sa-IN"/>
          </w:rPr>
          <w:t>लादजम्।</w:t>
        </w:r>
      </w:ins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C05F69">
        <w:rPr>
          <w:rFonts w:ascii="Mangal" w:hAnsi="Mangal" w:cs="Nirmala UI" w:hint="cs"/>
          <w:sz w:val="36"/>
          <w:szCs w:val="36"/>
          <w:cs/>
          <w:lang w:bidi="sa-IN"/>
        </w:rPr>
        <w:t xml:space="preserve">द्वारदेशे प्रतिष्ठाप्य </w:t>
      </w:r>
      <w:del w:id="112" w:author="ADMIN" w:date="2021-01-14T00:26:00Z">
        <w:r w:rsidRPr="00C05F69" w:rsidDel="00E221E2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शुध्दान्तं </w:delText>
        </w:r>
      </w:del>
      <w:ins w:id="113" w:author="ADMIN" w:date="2021-01-14T00:26:00Z">
        <w:r w:rsidR="00E221E2" w:rsidRPr="00C05F69">
          <w:rPr>
            <w:rFonts w:ascii="Mangal" w:hAnsi="Mangal" w:cs="Nirmala UI" w:hint="cs"/>
            <w:sz w:val="36"/>
            <w:szCs w:val="36"/>
            <w:cs/>
            <w:lang w:bidi="sa-IN"/>
          </w:rPr>
          <w:t>शु</w:t>
        </w:r>
        <w:r w:rsidR="00E221E2" w:rsidRPr="00C05F69">
          <w:rPr>
            <w:rFonts w:ascii="Mangal" w:hAnsi="Mangal" w:cs="Nirmala UI"/>
            <w:sz w:val="36"/>
            <w:szCs w:val="36"/>
            <w:cs/>
            <w:lang w:bidi="sa-IN"/>
          </w:rPr>
          <w:t>द्धा</w:t>
        </w:r>
        <w:r w:rsidR="00E221E2" w:rsidRPr="00C05F69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न्तं </w:t>
        </w:r>
      </w:ins>
      <w:r w:rsidRPr="00C05F69">
        <w:rPr>
          <w:rFonts w:ascii="Mangal" w:hAnsi="Mangal" w:cs="Nirmala UI" w:hint="cs"/>
          <w:sz w:val="36"/>
          <w:szCs w:val="36"/>
          <w:cs/>
          <w:lang w:bidi="sa-IN"/>
        </w:rPr>
        <w:t>प्राविशत्सुखम्।।</w:t>
      </w:r>
      <w:r w:rsidRPr="00C05F69">
        <w:rPr>
          <w:rFonts w:ascii="Mangal" w:hAnsi="Mangal" w:cs="Nirmala UI"/>
          <w:sz w:val="36"/>
          <w:szCs w:val="36"/>
          <w:cs/>
          <w:lang w:bidi="sa-IN"/>
        </w:rPr>
        <w:t>७२</w:t>
      </w:r>
      <w:r w:rsidRPr="00C05F69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12694D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काले बहुतिथे याते देवा विष्णुमुखाः पुनः।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मिलित्वा चिन्तयामासु स्कन्दोत्पत्तिविलंबनात्।।</w:t>
      </w:r>
      <w:r>
        <w:rPr>
          <w:rFonts w:ascii="Mangal" w:hAnsi="Mangal" w:cs="Nirmala UI"/>
          <w:sz w:val="36"/>
          <w:szCs w:val="36"/>
          <w:cs/>
          <w:lang w:bidi="sa-IN"/>
        </w:rPr>
        <w:t>७३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मेरोर्गुहां गतास्ते हि विचिन्त्य विबुधा द्रुतम्।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मारुतं प्रेषयामासुः शिववार्तोपलब्धये।।</w:t>
      </w:r>
      <w:r>
        <w:rPr>
          <w:rFonts w:ascii="Mangal" w:hAnsi="Mangal" w:cs="Nirmala UI"/>
          <w:sz w:val="36"/>
          <w:szCs w:val="36"/>
          <w:cs/>
          <w:lang w:bidi="sa-IN"/>
        </w:rPr>
        <w:t>७४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 च भोगपुरं प्राप्य प्रविश्येशानमन्दिरम्।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कक्ष्याः सप्त व्यतीयाय केनाप्यनुपलक्षितः</w:t>
      </w:r>
      <w:r>
        <w:rPr>
          <w:rFonts w:ascii="Mangal" w:hAnsi="Mangal" w:cs="Chandas" w:hint="cs"/>
          <w:sz w:val="36"/>
          <w:szCs w:val="36"/>
          <w:cs/>
          <w:lang w:bidi="sa-IN"/>
        </w:rPr>
        <w:t>।।</w:t>
      </w:r>
      <w:r>
        <w:rPr>
          <w:rFonts w:ascii="Mangal" w:hAnsi="Mangal" w:cs="Nirmala UI"/>
          <w:sz w:val="36"/>
          <w:szCs w:val="36"/>
          <w:cs/>
          <w:lang w:bidi="sa-IN"/>
        </w:rPr>
        <w:t>७५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अथान्तः पुरमिच्छन् सन् प्रवेष्टुं नन्दिवारितः।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भीतः प्राप सुरान् भूयो न शक्नोमि शिवान्तिकम्।।</w:t>
      </w:r>
      <w:r>
        <w:rPr>
          <w:rFonts w:ascii="Mangal" w:hAnsi="Mangal" w:cs="Nirmala UI"/>
          <w:sz w:val="36"/>
          <w:szCs w:val="36"/>
          <w:cs/>
          <w:lang w:bidi="sa-IN"/>
        </w:rPr>
        <w:t>७६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गन्तुमित्यब्रवीच्चापि तच्छृत्वा सर्वदेवताः।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संभूय जग्मुः कैलासं स्तोत्रैश्चेश्वरमस्तुवन्।।</w:t>
      </w:r>
      <w:r>
        <w:rPr>
          <w:rFonts w:ascii="Mangal" w:hAnsi="Mangal" w:cs="Nirmala UI"/>
          <w:sz w:val="36"/>
          <w:szCs w:val="36"/>
          <w:cs/>
          <w:lang w:bidi="sa-IN"/>
        </w:rPr>
        <w:t>७७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कामारे त्रिपुरारे कालारे कालकूटविषभक्ष।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C05F69">
        <w:rPr>
          <w:rFonts w:ascii="Mangal" w:hAnsi="Mangal" w:cs="Nirmala UI" w:hint="cs"/>
          <w:sz w:val="36"/>
          <w:szCs w:val="36"/>
          <w:cs/>
          <w:lang w:bidi="sa-IN"/>
        </w:rPr>
        <w:t xml:space="preserve">शूरत्रस्तानस्मान् पाहि </w:t>
      </w:r>
      <w:del w:id="114" w:author="ADMIN" w:date="2021-01-14T00:27:00Z">
        <w:r w:rsidRPr="00C05F69" w:rsidDel="004949C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विभा </w:delText>
        </w:r>
      </w:del>
      <w:ins w:id="115" w:author="ADMIN" w:date="2021-01-14T00:27:00Z">
        <w:r w:rsidR="004949C5" w:rsidRPr="00C05F69">
          <w:rPr>
            <w:rFonts w:ascii="Mangal" w:hAnsi="Mangal" w:cs="Nirmala UI" w:hint="cs"/>
            <w:sz w:val="36"/>
            <w:szCs w:val="36"/>
            <w:cs/>
            <w:lang w:bidi="sa-IN"/>
          </w:rPr>
          <w:t>वि</w:t>
        </w:r>
        <w:r w:rsidR="004949C5" w:rsidRPr="00C05F69">
          <w:rPr>
            <w:rFonts w:ascii="Mangal" w:hAnsi="Mangal" w:cs="Nirmala UI"/>
            <w:sz w:val="36"/>
            <w:szCs w:val="36"/>
            <w:cs/>
            <w:lang w:bidi="sa-IN"/>
          </w:rPr>
          <w:t>भो</w:t>
        </w:r>
        <w:r w:rsidR="004949C5" w:rsidRPr="00C05F69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C05F69">
        <w:rPr>
          <w:rFonts w:ascii="Mangal" w:hAnsi="Mangal" w:cs="Nirmala UI" w:hint="cs"/>
          <w:sz w:val="36"/>
          <w:szCs w:val="36"/>
          <w:cs/>
          <w:lang w:bidi="sa-IN"/>
        </w:rPr>
        <w:t>षण्मुखं च जनयेति।।</w:t>
      </w:r>
      <w:r w:rsidRPr="00C05F69">
        <w:rPr>
          <w:rFonts w:ascii="Mangal" w:hAnsi="Mangal" w:cs="Nirmala UI"/>
          <w:sz w:val="36"/>
          <w:szCs w:val="36"/>
          <w:cs/>
          <w:lang w:bidi="sa-IN"/>
        </w:rPr>
        <w:t>७८</w:t>
      </w:r>
      <w:r w:rsidRPr="00C05F69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FF5342" w:rsidRPr="00C05F69">
        <w:rPr>
          <w:rFonts w:ascii="Mangal" w:hAnsi="Mangal" w:cs="Mangal"/>
          <w:sz w:val="36"/>
          <w:szCs w:val="36"/>
          <w:lang w:bidi="sa-IN"/>
        </w:rPr>
        <w:t xml:space="preserve"> </w:t>
      </w:r>
      <w:del w:id="116" w:author="ADMIN" w:date="2021-01-14T00:27:00Z">
        <w:r w:rsidR="00FF5342" w:rsidRPr="00C05F69" w:rsidDel="004949C5">
          <w:rPr>
            <w:rFonts w:ascii="Mangal" w:hAnsi="Mangal" w:cs="Mangal"/>
            <w:sz w:val="36"/>
            <w:szCs w:val="36"/>
            <w:lang w:bidi="sa-IN"/>
          </w:rPr>
          <w:delText>BO</w:delText>
        </w:r>
      </w:del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प्रसन्नो भगवान् वदनैः षड्भिरन्वितः।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गौरीमपश्यन्नेत्रेभ्यःषड्भ्यस्तेजांसि जज्ञिरे।।</w:t>
      </w:r>
      <w:r>
        <w:rPr>
          <w:rFonts w:ascii="Mangal" w:hAnsi="Mangal" w:cs="Nirmala UI"/>
          <w:sz w:val="36"/>
          <w:szCs w:val="36"/>
          <w:cs/>
          <w:lang w:bidi="sa-IN"/>
        </w:rPr>
        <w:t>७९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C05F69">
        <w:rPr>
          <w:rFonts w:ascii="Mangal" w:hAnsi="Mangal" w:cs="Nirmala UI" w:hint="cs"/>
          <w:sz w:val="36"/>
          <w:szCs w:val="36"/>
          <w:cs/>
          <w:lang w:bidi="sa-IN"/>
        </w:rPr>
        <w:t>ललाटाग्नि</w:t>
      </w:r>
      <w:del w:id="117" w:author="ADMIN" w:date="2021-01-14T00:28:00Z">
        <w:r w:rsidR="00AD082D" w:rsidRPr="00C05F69" w:rsidDel="0002448B">
          <w:rPr>
            <w:rFonts w:ascii="Mangal" w:hAnsi="Mangal" w:cs="Nirmala UI"/>
            <w:sz w:val="36"/>
            <w:szCs w:val="36"/>
            <w:lang w:bidi="sa-IN"/>
          </w:rPr>
          <w:delText xml:space="preserve"> </w:delText>
        </w:r>
      </w:del>
      <w:r w:rsidR="00AD082D" w:rsidRPr="00C05F69">
        <w:rPr>
          <w:rFonts w:ascii="Mangal" w:hAnsi="Mangal" w:cs="Nirmala UI"/>
          <w:sz w:val="36"/>
          <w:szCs w:val="36"/>
          <w:lang w:bidi="sa-IN"/>
        </w:rPr>
        <w:t>-</w:t>
      </w:r>
      <w:r w:rsidRPr="00C05F69">
        <w:rPr>
          <w:rFonts w:ascii="Mangal" w:hAnsi="Mangal" w:cs="Nirmala UI" w:hint="cs"/>
          <w:sz w:val="36"/>
          <w:szCs w:val="36"/>
          <w:cs/>
          <w:lang w:bidi="sa-IN"/>
        </w:rPr>
        <w:t>प्रभापुञ्जमक्षमान्वीक्षितुं सुरान्।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ज्ञात्वेशो वह्निमाहूय वायुना सह तद्वह।।</w:t>
      </w:r>
      <w:r>
        <w:rPr>
          <w:rFonts w:ascii="Mangal" w:hAnsi="Mangal" w:cs="Nirmala UI"/>
          <w:sz w:val="36"/>
          <w:szCs w:val="36"/>
          <w:cs/>
          <w:lang w:bidi="sa-IN"/>
        </w:rPr>
        <w:t>८०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4D124C" w:rsidRDefault="004D124C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</w:p>
    <w:p w:rsidR="004D124C" w:rsidRDefault="004D124C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निधेहि सुरनद्यां चेत्यशात्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तथा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करोत्।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यदा शरवणे तेन यत्नेन महता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हितम्।।</w:t>
      </w:r>
      <w:r>
        <w:rPr>
          <w:rFonts w:ascii="Mangal" w:hAnsi="Mangal" w:cs="Nirmala UI"/>
          <w:sz w:val="36"/>
          <w:szCs w:val="36"/>
          <w:cs/>
          <w:lang w:bidi="sa-IN"/>
        </w:rPr>
        <w:t>८१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 पद्मेषु तेजांसि षट्सु षट्च पुरां रिपोः।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षोढा बालवपुंप्यासन् नेत्रासेचनकान्यथ।।</w:t>
      </w:r>
      <w:r>
        <w:rPr>
          <w:rFonts w:ascii="Mangal" w:hAnsi="Mangal" w:cs="Nirmala UI"/>
          <w:sz w:val="36"/>
          <w:szCs w:val="36"/>
          <w:cs/>
          <w:lang w:bidi="sa-IN"/>
        </w:rPr>
        <w:t>८२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देवा विष्णुमुखा दृष्टवा ररक्षुः श्रद्धया शिशून्।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षट्कृत्तिकाः समाहूय स्तन्यं चादापयद्धरिः।।</w:t>
      </w:r>
      <w:r>
        <w:rPr>
          <w:rFonts w:ascii="Mangal" w:hAnsi="Mangal" w:cs="Nirmala UI"/>
          <w:sz w:val="36"/>
          <w:szCs w:val="36"/>
          <w:cs/>
          <w:lang w:bidi="sa-IN"/>
        </w:rPr>
        <w:t>८३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C05F69">
        <w:rPr>
          <w:rFonts w:ascii="Mangal" w:hAnsi="Mangal" w:cs="Nirmala UI" w:hint="cs"/>
          <w:sz w:val="36"/>
          <w:szCs w:val="36"/>
          <w:cs/>
          <w:lang w:bidi="sa-IN"/>
        </w:rPr>
        <w:t>गुहो</w:t>
      </w:r>
      <w:r w:rsidR="00096386" w:rsidRPr="00C05F69">
        <w:rPr>
          <w:rFonts w:ascii="Chandas" w:hAnsi="Chandas" w:cs="Chandas"/>
          <w:sz w:val="36"/>
          <w:szCs w:val="36"/>
          <w:lang w:bidi="sa-IN"/>
        </w:rPr>
        <w:t>&amp;</w:t>
      </w:r>
      <w:r w:rsidRPr="00C05F69">
        <w:rPr>
          <w:rFonts w:ascii="Mangal" w:hAnsi="Mangal" w:cs="Nirmala UI" w:hint="cs"/>
          <w:sz w:val="36"/>
          <w:szCs w:val="36"/>
          <w:cs/>
          <w:lang w:bidi="sa-IN"/>
        </w:rPr>
        <w:t xml:space="preserve">पि </w:t>
      </w:r>
      <w:ins w:id="118" w:author="ADMIN" w:date="2021-01-14T00:29:00Z">
        <w:r w:rsidR="00670114" w:rsidRPr="00C05F69">
          <w:rPr>
            <w:rFonts w:ascii="Mangal" w:hAnsi="Mangal" w:cs="Nirmala UI"/>
            <w:sz w:val="36"/>
            <w:szCs w:val="36"/>
            <w:cs/>
            <w:lang w:bidi="sa-IN"/>
          </w:rPr>
          <w:t>प्रीण</w:t>
        </w:r>
      </w:ins>
      <w:del w:id="119" w:author="ADMIN" w:date="2021-01-14T00:30:00Z">
        <w:r w:rsidRPr="00C05F69" w:rsidDel="00670114">
          <w:rPr>
            <w:rFonts w:ascii="Mangal" w:hAnsi="Mangal" w:cs="Nirmala UI" w:hint="cs"/>
            <w:sz w:val="36"/>
            <w:szCs w:val="36"/>
            <w:cs/>
            <w:lang w:bidi="sa-IN"/>
          </w:rPr>
          <w:delText>प्रणी</w:delText>
        </w:r>
      </w:del>
      <w:r w:rsidRPr="00C05F69">
        <w:rPr>
          <w:rFonts w:ascii="Mangal" w:hAnsi="Mangal" w:cs="Nirmala UI" w:hint="cs"/>
          <w:sz w:val="36"/>
          <w:szCs w:val="36"/>
          <w:cs/>
          <w:lang w:bidi="sa-IN"/>
        </w:rPr>
        <w:t>यंस्तासां मनांसि नयनानि च।</w:t>
      </w:r>
      <w:r w:rsidR="00854CB1" w:rsidRPr="00C05F69">
        <w:rPr>
          <w:rFonts w:ascii="Mangal" w:hAnsi="Mangal" w:cs="Nirmala UI"/>
          <w:sz w:val="36"/>
          <w:szCs w:val="36"/>
          <w:lang w:bidi="sa-IN"/>
        </w:rPr>
        <w:t xml:space="preserve"> </w:t>
      </w:r>
      <w:del w:id="120" w:author="ADMIN" w:date="2021-01-14T00:33:00Z">
        <w:r w:rsidR="00854CB1" w:rsidRPr="00C05F69" w:rsidDel="00CD7FDC">
          <w:rPr>
            <w:rFonts w:ascii="Mangal" w:hAnsi="Mangal" w:cs="Nirmala UI"/>
            <w:sz w:val="36"/>
            <w:szCs w:val="36"/>
            <w:lang w:bidi="sa-IN"/>
          </w:rPr>
          <w:delText>prINa</w:delText>
        </w:r>
      </w:del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बह्वीभिर्बाललीलाभिरवर्धत दिने दिने।।</w:t>
      </w:r>
      <w:r>
        <w:rPr>
          <w:rFonts w:ascii="Mangal" w:hAnsi="Mangal" w:cs="Nirmala UI"/>
          <w:sz w:val="36"/>
          <w:szCs w:val="36"/>
          <w:cs/>
          <w:lang w:bidi="sa-IN"/>
        </w:rPr>
        <w:t>८४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चन्द्रमा इव संपूर्णः कलाभिरुदितो दिवि।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विघ्नेन स्वीयगर्भस्य क्रुद्धया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तितरां तथा।।</w:t>
      </w:r>
      <w:r>
        <w:rPr>
          <w:rFonts w:ascii="Mangal" w:hAnsi="Mangal" w:cs="Nirmala UI"/>
          <w:sz w:val="36"/>
          <w:szCs w:val="36"/>
          <w:cs/>
          <w:lang w:bidi="sa-IN"/>
        </w:rPr>
        <w:t>८५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गौर्या तु देवताःशप्ता निजगर्भभरा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सहाः।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यूयमप्यनपत्याहि यथैवाहं भविष्यथ।।</w:t>
      </w:r>
      <w:r>
        <w:rPr>
          <w:rFonts w:ascii="Mangal" w:hAnsi="Mangal" w:cs="Nirmala UI"/>
          <w:sz w:val="36"/>
          <w:szCs w:val="36"/>
          <w:cs/>
          <w:lang w:bidi="sa-IN"/>
        </w:rPr>
        <w:t>८६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शप्त्वा क्रुधा यान्त्याः मणयोनुपुरस्थिताः।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नवापि व्यगलंस्तेषु तन्मूर्तिः प्रतिबिंबिता।।</w:t>
      </w:r>
      <w:r>
        <w:rPr>
          <w:rFonts w:ascii="Mangal" w:hAnsi="Mangal" w:cs="Nirmala UI"/>
          <w:sz w:val="36"/>
          <w:szCs w:val="36"/>
          <w:cs/>
          <w:lang w:bidi="sa-IN"/>
        </w:rPr>
        <w:t>८७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शिवस्तु ताः समाहूय प्रेम्णा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पश्यन्नवाङ्गनाः।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तत्क्षणादेव ताः सर्वाः गर्भं दधुरुमापतेः।।</w:t>
      </w:r>
      <w:r>
        <w:rPr>
          <w:rFonts w:ascii="Mangal" w:hAnsi="Mangal" w:cs="Nirmala UI"/>
          <w:sz w:val="36"/>
          <w:szCs w:val="36"/>
          <w:cs/>
          <w:lang w:bidi="sa-IN"/>
        </w:rPr>
        <w:t>८८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गर्भनिस्सरणं माभूदिति शप्तास्तदोमया।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स्वेदोद्गमादजनयन् गणनाथान् बहूनिमाः।।</w:t>
      </w:r>
      <w:r>
        <w:rPr>
          <w:rFonts w:ascii="Mangal" w:hAnsi="Mangal" w:cs="Nirmala UI"/>
          <w:sz w:val="36"/>
          <w:szCs w:val="36"/>
          <w:cs/>
          <w:lang w:bidi="sa-IN"/>
        </w:rPr>
        <w:t>८९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C05F69">
        <w:rPr>
          <w:rFonts w:ascii="Mangal" w:hAnsi="Mangal" w:cs="Nirmala UI" w:hint="cs"/>
          <w:sz w:val="36"/>
          <w:szCs w:val="36"/>
          <w:cs/>
          <w:lang w:bidi="sa-IN"/>
        </w:rPr>
        <w:t xml:space="preserve">अथ गर्भगतैर्देवी </w:t>
      </w:r>
      <w:del w:id="121" w:author="ADMIN" w:date="2021-01-14T00:33:00Z">
        <w:r w:rsidRPr="00C05F69" w:rsidDel="00CD7FDC">
          <w:rPr>
            <w:rFonts w:ascii="Mangal" w:hAnsi="Mangal" w:cs="Nirmala UI"/>
            <w:sz w:val="36"/>
            <w:szCs w:val="36"/>
            <w:cs/>
            <w:lang w:bidi="sa-IN"/>
            <w:rPrChange w:id="122" w:author="ADMIN" w:date="2021-01-14T00:33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 xml:space="preserve">स्नुता </w:delText>
        </w:r>
      </w:del>
      <w:ins w:id="123" w:author="ADMIN" w:date="2021-01-14T00:33:00Z">
        <w:r w:rsidR="00CD7FDC" w:rsidRPr="00C05F69">
          <w:rPr>
            <w:rFonts w:ascii="Mangal" w:hAnsi="Mangal" w:cs="Nirmala UI"/>
            <w:sz w:val="36"/>
            <w:szCs w:val="36"/>
            <w:cs/>
            <w:lang w:bidi="sa-IN"/>
            <w:rPrChange w:id="124" w:author="ADMIN" w:date="2021-01-14T00:33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स्तुता</w:t>
        </w:r>
        <w:r w:rsidR="00CD7FDC" w:rsidRPr="00C05F69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C05F69">
        <w:rPr>
          <w:rFonts w:ascii="Mangal" w:hAnsi="Mangal" w:cs="Nirmala UI" w:hint="cs"/>
          <w:sz w:val="36"/>
          <w:szCs w:val="36"/>
          <w:cs/>
          <w:lang w:bidi="sa-IN"/>
        </w:rPr>
        <w:t>शंभुप्रसादिता।</w:t>
      </w:r>
      <w:r w:rsidR="00F6754E" w:rsidRPr="00C05F69">
        <w:rPr>
          <w:rFonts w:ascii="Mangal" w:hAnsi="Mangal" w:cs="Nirmala UI"/>
          <w:sz w:val="36"/>
          <w:szCs w:val="36"/>
          <w:lang w:bidi="sa-IN"/>
        </w:rPr>
        <w:t xml:space="preserve"> </w:t>
      </w:r>
      <w:del w:id="125" w:author="ADMIN" w:date="2021-01-14T00:33:00Z">
        <w:r w:rsidR="00F6754E" w:rsidRPr="00C05F69" w:rsidDel="00CD7FDC">
          <w:rPr>
            <w:rFonts w:ascii="Mangal" w:hAnsi="Mangal" w:cs="Nirmala UI"/>
            <w:sz w:val="36"/>
            <w:szCs w:val="36"/>
            <w:lang w:bidi="sa-IN"/>
          </w:rPr>
          <w:delText>stutA</w:delText>
        </w:r>
      </w:del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अन्वगृह्णाद्रत्नदेवीस्ताभ्यो जाता नवात्मजाः।।</w:t>
      </w:r>
      <w:r>
        <w:rPr>
          <w:rFonts w:ascii="Mangal" w:hAnsi="Mangal" w:cs="Nirmala UI"/>
          <w:sz w:val="36"/>
          <w:szCs w:val="36"/>
          <w:cs/>
          <w:lang w:bidi="sa-IN"/>
        </w:rPr>
        <w:t>९०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वीरबाहुर्वीरधीरो वीरमार्ताण्ड एव च।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वीरान्तकस्तथा वीररक्षो वीरपुरन्दरः।।</w:t>
      </w:r>
      <w:r>
        <w:rPr>
          <w:rFonts w:ascii="Mangal" w:hAnsi="Mangal" w:cs="Nirmala UI"/>
          <w:sz w:val="36"/>
          <w:szCs w:val="36"/>
          <w:cs/>
          <w:lang w:bidi="sa-IN"/>
        </w:rPr>
        <w:t>९१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वीरकेसरिसंज्ञश्च वीरमाहेश्वरस्तथा।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C05F69">
        <w:rPr>
          <w:rFonts w:ascii="Mangal" w:hAnsi="Mangal" w:cs="Nirmala UI" w:hint="cs"/>
          <w:sz w:val="36"/>
          <w:szCs w:val="36"/>
          <w:cs/>
          <w:lang w:bidi="sa-IN"/>
        </w:rPr>
        <w:t xml:space="preserve">विरेन्द्र इति </w:t>
      </w:r>
      <w:del w:id="126" w:author="ADMIN" w:date="2021-01-14T00:33:00Z">
        <w:r w:rsidR="00E36EFA" w:rsidRPr="00C05F69" w:rsidDel="00CD7FDC">
          <w:rPr>
            <w:rFonts w:ascii="Mangal" w:hAnsi="Mangal" w:cs="Nirmala UI"/>
            <w:sz w:val="36"/>
            <w:szCs w:val="36"/>
            <w:lang w:bidi="sa-IN"/>
            <w:rPrChange w:id="127" w:author="ADMIN" w:date="2021-01-14T00:34:00Z">
              <w:rPr>
                <w:rFonts w:ascii="Mangal" w:hAnsi="Mangal" w:cs="Nirmala UI"/>
                <w:sz w:val="36"/>
                <w:szCs w:val="36"/>
                <w:highlight w:val="yellow"/>
                <w:lang w:bidi="sa-IN"/>
              </w:rPr>
            </w:rPrChange>
          </w:rPr>
          <w:delText xml:space="preserve">ca </w:delText>
        </w:r>
      </w:del>
      <w:ins w:id="128" w:author="ADMIN" w:date="2021-01-14T00:33:00Z">
        <w:r w:rsidR="00CD7FDC" w:rsidRPr="00C05F69">
          <w:rPr>
            <w:rFonts w:ascii="Mangal" w:hAnsi="Mangal" w:cs="Nirmala UI"/>
            <w:sz w:val="36"/>
            <w:szCs w:val="36"/>
            <w:cs/>
            <w:lang w:bidi="sa-IN"/>
          </w:rPr>
          <w:t>च</w:t>
        </w:r>
        <w:r w:rsidR="00CD7FDC" w:rsidRPr="00C05F69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r w:rsidRPr="00C05F69">
        <w:rPr>
          <w:rFonts w:ascii="Mangal" w:hAnsi="Mangal" w:cs="Nirmala UI" w:hint="cs"/>
          <w:sz w:val="36"/>
          <w:szCs w:val="36"/>
          <w:cs/>
          <w:lang w:bidi="sa-IN"/>
        </w:rPr>
        <w:t>ख्याताः तत्तद्वल्लीसमारुचा।।</w:t>
      </w:r>
      <w:r w:rsidRPr="00C05F69">
        <w:rPr>
          <w:rFonts w:ascii="Mangal" w:hAnsi="Mangal" w:cs="Nirmala UI"/>
          <w:sz w:val="36"/>
          <w:szCs w:val="36"/>
          <w:cs/>
          <w:lang w:bidi="sa-IN"/>
        </w:rPr>
        <w:t>९२</w:t>
      </w:r>
      <w:r w:rsidRPr="00C05F69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तांश्च स्कन्दसहायार्थं अनुशास्य महेश्वरः।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गौर्या साकं शरणं ययौ पुत्रदिदृक्षया।।</w:t>
      </w:r>
      <w:r>
        <w:rPr>
          <w:rFonts w:ascii="Mangal" w:hAnsi="Mangal" w:cs="Nirmala UI"/>
          <w:sz w:val="36"/>
          <w:szCs w:val="36"/>
          <w:cs/>
          <w:lang w:bidi="sa-IN"/>
        </w:rPr>
        <w:t>९३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A97BE4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5F71B2">
        <w:rPr>
          <w:rFonts w:ascii="Mangal" w:hAnsi="Mangal" w:cs="Nirmala UI" w:hint="cs"/>
          <w:sz w:val="36"/>
          <w:szCs w:val="36"/>
          <w:cs/>
          <w:lang w:bidi="sa-IN"/>
        </w:rPr>
        <w:t>पुत्रषट्कमुखा</w:t>
      </w:r>
      <w:r w:rsidR="008F269F" w:rsidRPr="005F71B2">
        <w:rPr>
          <w:rFonts w:ascii="Mangal" w:hAnsi="Mangal" w:cs="Nirmala UI" w:hint="cs"/>
          <w:sz w:val="36"/>
          <w:szCs w:val="36"/>
          <w:cs/>
          <w:lang w:bidi="sa-IN"/>
        </w:rPr>
        <w:t>म्भोजालोकनामोदमन्वभूत्।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 चादात् ज्ञानमयं स्तन्यं स्नुतपयोधरा।।</w:t>
      </w:r>
      <w:r>
        <w:rPr>
          <w:rFonts w:ascii="Mangal" w:hAnsi="Mangal" w:cs="Nirmala UI"/>
          <w:sz w:val="36"/>
          <w:szCs w:val="36"/>
          <w:cs/>
          <w:lang w:bidi="sa-IN"/>
        </w:rPr>
        <w:t>९४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गाढालिङ्गननिर्वृत्तवपुरैक्यभृते निजम्।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षड्भिर्मुखैर्द्वादशभिर्भुजैरष्टादशाक्षिभिः।।</w:t>
      </w:r>
      <w:r>
        <w:rPr>
          <w:rFonts w:ascii="Mangal" w:hAnsi="Mangal" w:cs="Nirmala UI"/>
          <w:sz w:val="36"/>
          <w:szCs w:val="36"/>
          <w:cs/>
          <w:lang w:bidi="sa-IN"/>
        </w:rPr>
        <w:t>९५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युक्ताय द्विपदे तत्र समये यान्यजीगलन्।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पयः पृषन्ति तत्पानामुक्ताः शापान्मुनेस्सुताः।।</w:t>
      </w:r>
      <w:r>
        <w:rPr>
          <w:rFonts w:ascii="Mangal" w:hAnsi="Mangal" w:cs="Nirmala UI"/>
          <w:sz w:val="36"/>
          <w:szCs w:val="36"/>
          <w:cs/>
          <w:lang w:bidi="sa-IN"/>
        </w:rPr>
        <w:t>९६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ततस्ताः कृत्तिकाः शंभुरन्वगृह्णात्तदाख्यया।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कार्तिकेय इति ख्यातिं लभतां कृत्तिकादिने।।</w:t>
      </w:r>
      <w:r>
        <w:rPr>
          <w:rFonts w:ascii="Mangal" w:hAnsi="Mangal" w:cs="Nirmala UI"/>
          <w:sz w:val="36"/>
          <w:szCs w:val="36"/>
          <w:cs/>
          <w:lang w:bidi="sa-IN"/>
        </w:rPr>
        <w:t>९७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5F71B2">
        <w:rPr>
          <w:rFonts w:ascii="Mangal" w:hAnsi="Mangal" w:cs="Nirmala UI" w:hint="cs"/>
          <w:sz w:val="36"/>
          <w:szCs w:val="36"/>
          <w:cs/>
          <w:lang w:bidi="sa-IN"/>
        </w:rPr>
        <w:t>उपोष्य गु</w:t>
      </w:r>
      <w:r w:rsidRPr="005F71B2">
        <w:rPr>
          <w:rFonts w:ascii="Mangal" w:hAnsi="Mangal" w:cs="Nirmala UI"/>
          <w:sz w:val="36"/>
          <w:szCs w:val="36"/>
          <w:cs/>
          <w:lang w:bidi="sa-IN"/>
          <w:rPrChange w:id="129" w:author="ADMIN" w:date="2021-01-14T00:34:00Z">
            <w:rPr>
              <w:rFonts w:ascii="Mangal" w:hAnsi="Mangal" w:cs="Nirmala UI"/>
              <w:sz w:val="36"/>
              <w:szCs w:val="36"/>
              <w:highlight w:val="lightGray"/>
              <w:cs/>
              <w:lang w:bidi="sa-IN"/>
            </w:rPr>
          </w:rPrChange>
        </w:rPr>
        <w:t>ह</w:t>
      </w:r>
      <w:del w:id="130" w:author="ADMIN" w:date="2021-01-14T00:34:00Z">
        <w:r w:rsidRPr="005F71B2" w:rsidDel="00F23720">
          <w:rPr>
            <w:rFonts w:ascii="Mangal" w:hAnsi="Mangal" w:cs="Nirmala UI" w:hint="cs"/>
            <w:sz w:val="36"/>
            <w:szCs w:val="36"/>
            <w:cs/>
            <w:lang w:bidi="sa-IN"/>
          </w:rPr>
          <w:delText>ा</w:delText>
        </w:r>
      </w:del>
      <w:r w:rsidRPr="005F71B2">
        <w:rPr>
          <w:rFonts w:ascii="Mangal" w:hAnsi="Mangal" w:cs="Nirmala UI" w:hint="cs"/>
          <w:sz w:val="36"/>
          <w:szCs w:val="36"/>
          <w:cs/>
          <w:lang w:bidi="sa-IN"/>
        </w:rPr>
        <w:t>पूजां ये कुर्वन्ति भुवि मानवाः।</w:t>
      </w:r>
      <w:r w:rsidR="007D6180" w:rsidRPr="005F71B2">
        <w:rPr>
          <w:rFonts w:ascii="Mangal" w:hAnsi="Mangal" w:cs="Nirmala UI"/>
          <w:sz w:val="36"/>
          <w:szCs w:val="36"/>
          <w:lang w:bidi="sa-IN"/>
        </w:rPr>
        <w:t xml:space="preserve"> </w:t>
      </w:r>
      <w:del w:id="131" w:author="ADMIN" w:date="2021-01-14T00:35:00Z">
        <w:r w:rsidR="007D6180" w:rsidRPr="005F71B2" w:rsidDel="00795F65">
          <w:rPr>
            <w:rFonts w:ascii="Mangal" w:hAnsi="Mangal" w:cs="Nirmala UI"/>
            <w:sz w:val="36"/>
            <w:szCs w:val="36"/>
            <w:lang w:bidi="sa-IN"/>
          </w:rPr>
          <w:delText>ha</w:delText>
        </w:r>
      </w:del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तेषां सर्वाभीष्टसिद्धिर्गुहेच्छातो भवत्विति।।</w:t>
      </w:r>
      <w:r>
        <w:rPr>
          <w:rFonts w:ascii="Mangal" w:hAnsi="Mangal" w:cs="Nirmala UI"/>
          <w:sz w:val="36"/>
          <w:szCs w:val="36"/>
          <w:cs/>
          <w:lang w:bidi="sa-IN"/>
        </w:rPr>
        <w:t>९८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स्कन्दः शंभुगौरीललितो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ङ्कगतस्तयोः।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लीला बहुविधाश्चक्रे बालभावोचिताः शुभाः।।</w:t>
      </w:r>
      <w:r>
        <w:rPr>
          <w:rFonts w:ascii="Mangal" w:hAnsi="Mangal" w:cs="Nirmala UI"/>
          <w:sz w:val="36"/>
          <w:szCs w:val="36"/>
          <w:cs/>
          <w:lang w:bidi="sa-IN"/>
        </w:rPr>
        <w:t>९९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cs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क्रमेण</w:t>
      </w:r>
      <w:r w:rsidR="007D6180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वृषसर्पाखुसिह्मैर्युध्यन्सहानुगः।</w:t>
      </w:r>
      <w:r w:rsidR="00060D74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ब्रह्मलोके विष्णुलोके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खेललोके च वज्रिणः।।</w:t>
      </w:r>
      <w:r>
        <w:rPr>
          <w:rFonts w:ascii="Mangal" w:hAnsi="Mangal" w:cs="Nirmala UI"/>
          <w:sz w:val="36"/>
          <w:szCs w:val="36"/>
          <w:cs/>
          <w:lang w:bidi="sa-IN"/>
        </w:rPr>
        <w:t>१००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अथाद्रीनम्बुधीश्चैव भञ्जयन् क्षोभयंश्च सः।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शिखराणि महामेरोः बभञ्च शिशुलीलया</w:t>
      </w:r>
      <w:r>
        <w:rPr>
          <w:rFonts w:ascii="Mangal" w:hAnsi="Mangal" w:cs="Chandas" w:hint="cs"/>
          <w:sz w:val="36"/>
          <w:szCs w:val="36"/>
          <w:cs/>
          <w:lang w:bidi="sa-IN"/>
        </w:rPr>
        <w:t>।।</w:t>
      </w:r>
      <w:r>
        <w:rPr>
          <w:rFonts w:ascii="Mangal" w:hAnsi="Mangal" w:cs="Nirmala UI"/>
          <w:sz w:val="36"/>
          <w:szCs w:val="36"/>
          <w:cs/>
          <w:lang w:bidi="sa-IN"/>
        </w:rPr>
        <w:t>१०१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दमनाद्दिग्गजानां च मेरोरुत्पाटनेन च।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कृद्धः शतमखस्तेन योद्धुमागत् सुरैस्सह।।</w:t>
      </w:r>
      <w:r>
        <w:rPr>
          <w:rFonts w:ascii="Mangal" w:hAnsi="Mangal" w:cs="Nirmala UI"/>
          <w:sz w:val="36"/>
          <w:szCs w:val="36"/>
          <w:cs/>
          <w:lang w:bidi="sa-IN"/>
        </w:rPr>
        <w:t>१०२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ईशमाया</w:t>
      </w:r>
      <w:r w:rsidR="007D6180">
        <w:rPr>
          <w:rFonts w:ascii="Mangal" w:hAnsi="Mangal" w:cs="Nirmala UI"/>
          <w:sz w:val="36"/>
          <w:szCs w:val="36"/>
          <w:lang w:bidi="sa-IN"/>
        </w:rPr>
        <w:t>-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विलसितं तेषां बुद्धा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थ षण्मुखः।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प्रत्ययुध्यत तैः साकं मूर्छयामास तानपि।।</w:t>
      </w:r>
      <w:r>
        <w:rPr>
          <w:rFonts w:ascii="Mangal" w:hAnsi="Mangal" w:cs="Nirmala UI"/>
          <w:sz w:val="36"/>
          <w:szCs w:val="36"/>
          <w:cs/>
          <w:lang w:bidi="sa-IN"/>
        </w:rPr>
        <w:t>१०३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नारदवाक्येन बृहस्पतिरुपेत्य तम्।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तुष्टाव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प्रीतिः सन् सुरांस्तानुदजीवयत्।।</w:t>
      </w:r>
      <w:r>
        <w:rPr>
          <w:rFonts w:ascii="Mangal" w:hAnsi="Mangal" w:cs="Nirmala UI"/>
          <w:sz w:val="36"/>
          <w:szCs w:val="36"/>
          <w:cs/>
          <w:lang w:bidi="sa-IN"/>
        </w:rPr>
        <w:t>१०४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वरं वृणीत चेत्याह ते तथोक्ताश्च षण्मुखम्।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इन्द्रत्वे वरयामासुर्भगवांस्तु दयानिधिः।।</w:t>
      </w:r>
      <w:r>
        <w:rPr>
          <w:rFonts w:ascii="Mangal" w:hAnsi="Mangal" w:cs="Nirmala UI"/>
          <w:sz w:val="36"/>
          <w:szCs w:val="36"/>
          <w:cs/>
          <w:lang w:bidi="sa-IN"/>
        </w:rPr>
        <w:t>१०५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शक्रस्यैवेन्द्रतां स्वस्य सेनानीत्वमुशन् पुनः।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प्राप्य स्कन्दगिरि तत्र विश्वकर्मविनिर्मिते।।</w:t>
      </w:r>
      <w:r>
        <w:rPr>
          <w:rFonts w:ascii="Mangal" w:hAnsi="Mangal" w:cs="Nirmala UI"/>
          <w:sz w:val="36"/>
          <w:szCs w:val="36"/>
          <w:cs/>
          <w:lang w:bidi="sa-IN"/>
        </w:rPr>
        <w:t>१०६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मण्टपे विबुधैः सिद्धैर्मुनिभिश्चाभिषेचितः।</w:t>
      </w:r>
    </w:p>
    <w:p w:rsid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सैनापत्ये स्थितः </w:t>
      </w:r>
      <w:del w:id="132" w:author="ADMIN" w:date="2021-01-14T00:36:00Z">
        <w:r w:rsidDel="00795F65">
          <w:rPr>
            <w:rFonts w:ascii="Mangal" w:hAnsi="Mangal" w:cs="Nirmala UI" w:hint="cs"/>
            <w:sz w:val="36"/>
            <w:szCs w:val="36"/>
            <w:cs/>
            <w:lang w:bidi="sa-IN"/>
          </w:rPr>
          <w:delText>सर्वाम</w:delText>
        </w:r>
        <w:r w:rsidRPr="00DE62F2" w:rsidDel="00795F65">
          <w:rPr>
            <w:rFonts w:ascii="Mangal" w:hAnsi="Mangal" w:cs="Nirmala UI" w:hint="cs"/>
            <w:sz w:val="36"/>
            <w:szCs w:val="36"/>
            <w:highlight w:val="cyan"/>
            <w:cs/>
            <w:lang w:bidi="sa-IN"/>
          </w:rPr>
          <w:delText>ल्लो</w:delText>
        </w:r>
        <w:r w:rsidDel="00795F6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कान् </w:delText>
        </w:r>
      </w:del>
      <w:ins w:id="133" w:author="ADMIN" w:date="2021-01-14T00:36:00Z">
        <w:r w:rsidR="00795F65">
          <w:rPr>
            <w:rFonts w:ascii="Mangal" w:hAnsi="Mangal" w:cs="Nirmala UI" w:hint="cs"/>
            <w:sz w:val="36"/>
            <w:szCs w:val="36"/>
            <w:cs/>
            <w:lang w:bidi="sa-IN"/>
          </w:rPr>
          <w:t>सर्वा</w:t>
        </w:r>
      </w:ins>
      <w:r w:rsidR="005F71B2">
        <w:rPr>
          <w:rFonts w:ascii="Mangal" w:hAnsi="Mangal" w:cs="Nirmala UI" w:hint="cs"/>
          <w:sz w:val="36"/>
          <w:szCs w:val="36"/>
          <w:cs/>
          <w:lang w:bidi="sa-IN"/>
        </w:rPr>
        <w:t>न्लो</w:t>
      </w:r>
      <w:ins w:id="134" w:author="ADMIN" w:date="2021-01-14T00:36:00Z">
        <w:r w:rsidR="00795F65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कान् </w:t>
        </w:r>
      </w:ins>
      <w:r>
        <w:rPr>
          <w:rFonts w:ascii="Mangal" w:hAnsi="Mangal" w:cs="Nirmala UI" w:hint="cs"/>
          <w:sz w:val="36"/>
          <w:szCs w:val="36"/>
          <w:cs/>
          <w:lang w:bidi="sa-IN"/>
        </w:rPr>
        <w:t>पालयति स्म सः।।</w:t>
      </w:r>
      <w:r>
        <w:rPr>
          <w:rFonts w:ascii="Mangal" w:hAnsi="Mangal" w:cs="Nirmala UI"/>
          <w:sz w:val="36"/>
          <w:szCs w:val="36"/>
          <w:cs/>
          <w:lang w:bidi="sa-IN"/>
        </w:rPr>
        <w:t>१०७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4D124C" w:rsidRDefault="004D124C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</w:p>
    <w:p w:rsidR="008F269F" w:rsidRPr="00F71709" w:rsidRDefault="00F71709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Arial Unicode MS"/>
          <w:sz w:val="36"/>
          <w:szCs w:val="36"/>
          <w:lang w:bidi="sa-IN"/>
        </w:rPr>
      </w:pPr>
      <w:r>
        <w:rPr>
          <w:rFonts w:ascii="Mangal" w:hAnsi="Mangal" w:cs="Arial Unicode MS" w:hint="cs"/>
          <w:sz w:val="36"/>
          <w:szCs w:val="36"/>
          <w:cs/>
          <w:lang w:bidi="sa-IN"/>
        </w:rPr>
        <w:t xml:space="preserve"> </w:t>
      </w:r>
    </w:p>
    <w:p w:rsidR="008F269F" w:rsidRPr="009546EF" w:rsidRDefault="008F269F" w:rsidP="00320863">
      <w:pPr>
        <w:tabs>
          <w:tab w:val="left" w:pos="3285"/>
        </w:tabs>
        <w:spacing w:after="0" w:line="240" w:lineRule="auto"/>
        <w:ind w:left="1440"/>
        <w:rPr>
          <w:rFonts w:ascii="Mangal" w:hAnsi="Mangal" w:cs="Nirmala UI"/>
          <w:sz w:val="36"/>
          <w:szCs w:val="36"/>
          <w:cs/>
          <w:lang w:bidi="sa-IN"/>
        </w:rPr>
      </w:pPr>
      <w:r w:rsidRPr="009546EF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 xml:space="preserve">ओं जय जय स्कन्द पुराणे शङ्करसंहितायां </w:t>
      </w:r>
      <w:r w:rsidR="00320863">
        <w:rPr>
          <w:rFonts w:ascii="Mangal" w:hAnsi="Mangal" w:cs="Nirmala UI"/>
          <w:sz w:val="36"/>
          <w:szCs w:val="36"/>
          <w:lang w:bidi="sa-IN"/>
        </w:rPr>
        <w:br/>
      </w: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 xml:space="preserve">संभवकाण्डे स्कन्दसप्तशत्यां </w:t>
      </w:r>
    </w:p>
    <w:p w:rsidR="008F269F" w:rsidRPr="009546E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कुमार संभव द्वितीयोद्ध्यायः सत्यास्सन्तु यजमानस्य कामाः।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उमाकोमळहस्ताभ्यां संभावित ललाटकम्।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हिरण्यकुण्डलं वन्दे कुमारं पुष्करसृजम्।।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ओं हां ह्रीं सां गाय सायुधाय सशक्तिकाय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सपरिवाराय सवाहनाय सप्तत्रिंशत् मन्त्रात्मकाय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श्री बालस्कन्दाय तांबूल कुंकुमाक्षत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पुष्प सघृतजंबू फलमाहुतिं समर्पयामि नमस्वाहा।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अनेन दिव्यमङ्गळ होमेन विजृंबितकुसुंब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वर्ण स्वर्ण शरीर शोभापरं पराभंगि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भत्सित बालारविद्युतिस्सु सुन्दरिभृन्द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निषादानल निजसौन्दर्य निन्दित सुन्दर कन्दर्प</w:t>
      </w:r>
      <w:r w:rsidR="00DE62F2" w:rsidRPr="004D124C">
        <w:rPr>
          <w:rFonts w:ascii="Nirmala UI" w:hAnsi="Nirmala UI" w:cs="Nirmala UI"/>
          <w:sz w:val="36"/>
          <w:szCs w:val="36"/>
          <w:lang w:bidi="sa-IN"/>
        </w:rPr>
        <w:t xml:space="preserve"> 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 xml:space="preserve">तनु श्री बालस्कन्द </w:t>
      </w:r>
      <w:del w:id="135" w:author="ADMIN" w:date="2021-01-14T00:38:00Z">
        <w:r w:rsidRPr="004D124C" w:rsidDel="00933563">
          <w:rPr>
            <w:rFonts w:ascii="Nirmala UI" w:hAnsi="Nirmala UI" w:cs="Nirmala UI"/>
            <w:sz w:val="36"/>
            <w:szCs w:val="36"/>
            <w:cs/>
            <w:lang w:bidi="sa-IN"/>
            <w:rPrChange w:id="136" w:author="ADMIN" w:date="2021-01-14T00:38:00Z">
              <w:rPr>
                <w:rFonts w:ascii="Mangal" w:hAnsi="Mangal" w:cs="Nirmala UI"/>
                <w:color w:val="FF0000"/>
                <w:sz w:val="32"/>
                <w:szCs w:val="32"/>
                <w:cs/>
                <w:lang w:bidi="sa-IN"/>
              </w:rPr>
            </w:rPrChange>
          </w:rPr>
          <w:delText>जय जय</w:delText>
        </w:r>
        <w:r w:rsidR="00DE62F2" w:rsidRPr="004D124C" w:rsidDel="00933563">
          <w:rPr>
            <w:rFonts w:ascii="Nirmala UI" w:hAnsi="Nirmala UI" w:cs="Nirmala UI"/>
            <w:sz w:val="36"/>
            <w:szCs w:val="36"/>
            <w:lang w:bidi="sa-IN"/>
            <w:rPrChange w:id="137" w:author="ADMIN" w:date="2021-01-14T00:38:00Z">
              <w:rPr>
                <w:rFonts w:ascii="Mangal" w:hAnsi="Mangal" w:cs="Nirmala UI"/>
                <w:color w:val="FF0000"/>
                <w:sz w:val="32"/>
                <w:szCs w:val="32"/>
                <w:lang w:bidi="sa-IN"/>
              </w:rPr>
            </w:rPrChange>
          </w:rPr>
          <w:delText xml:space="preserve"> </w:delText>
        </w:r>
      </w:del>
      <w:ins w:id="138" w:author="ADMIN" w:date="2021-01-14T00:38:00Z">
        <w:r w:rsidR="00933563" w:rsidRPr="004D124C">
          <w:rPr>
            <w:rFonts w:ascii="Nirmala UI" w:hAnsi="Nirmala UI" w:cs="Nirmala UI"/>
            <w:sz w:val="36"/>
            <w:szCs w:val="36"/>
            <w:cs/>
            <w:lang w:bidi="sa-IN"/>
            <w:rPrChange w:id="139" w:author="ADMIN" w:date="2021-01-14T00:38:00Z">
              <w:rPr>
                <w:rFonts w:ascii="Mangal" w:hAnsi="Mangal" w:cs="Nirmala UI"/>
                <w:color w:val="FF0000"/>
                <w:sz w:val="32"/>
                <w:szCs w:val="32"/>
                <w:cs/>
                <w:lang w:bidi="sa-IN"/>
              </w:rPr>
            </w:rPrChange>
          </w:rPr>
          <w:t>प्रियतां</w:t>
        </w:r>
        <w:r w:rsidR="00933563" w:rsidRPr="004D124C">
          <w:rPr>
            <w:rFonts w:ascii="Nirmala UI" w:hAnsi="Nirmala UI" w:cs="Nirmala UI"/>
            <w:color w:val="FF0000"/>
            <w:sz w:val="36"/>
            <w:szCs w:val="36"/>
            <w:cs/>
            <w:lang w:bidi="sa-IN"/>
          </w:rPr>
          <w:t xml:space="preserve"> </w:t>
        </w:r>
      </w:ins>
      <w:del w:id="140" w:author="ADMIN" w:date="2021-01-14T00:38:00Z">
        <w:r w:rsidR="00DE62F2" w:rsidRPr="004D124C" w:rsidDel="00933563">
          <w:rPr>
            <w:rFonts w:ascii="Nirmala UI" w:hAnsi="Nirmala UI" w:cs="Nirmala UI"/>
            <w:sz w:val="36"/>
            <w:szCs w:val="36"/>
            <w:lang w:bidi="sa-IN"/>
          </w:rPr>
          <w:delText>priyatAM</w:delText>
        </w:r>
      </w:del>
      <w:ins w:id="141" w:author="ADMIN" w:date="2021-01-14T00:38:00Z">
        <w:r w:rsidR="00933563" w:rsidRPr="004D124C">
          <w:rPr>
            <w:rFonts w:ascii="Nirmala UI" w:hAnsi="Nirmala UI" w:cs="Nirmala UI"/>
            <w:sz w:val="36"/>
            <w:szCs w:val="36"/>
            <w:cs/>
            <w:lang w:bidi="sa-IN"/>
          </w:rPr>
          <w:t>||</w:t>
        </w:r>
      </w:ins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जे श्री बालस्कन्द जय जय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जे ज्ञानस्कन्द जय जय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जे भक्त वत्सल जय जय</w:t>
      </w:r>
    </w:p>
    <w:p w:rsidR="008F269F" w:rsidRPr="004D124C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Nirmala UI" w:hAnsi="Nirmala UI" w:cs="Nirmala UI"/>
          <w:sz w:val="36"/>
          <w:szCs w:val="36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जे सकलकार्य जय प्रदे जय जय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2"/>
          <w:szCs w:val="32"/>
          <w:lang w:bidi="sa-IN"/>
        </w:rPr>
      </w:pPr>
      <w:r w:rsidRPr="004D124C">
        <w:rPr>
          <w:rFonts w:ascii="Nirmala UI" w:hAnsi="Nirmala UI" w:cs="Nirmala UI"/>
          <w:sz w:val="36"/>
          <w:szCs w:val="36"/>
          <w:cs/>
          <w:lang w:bidi="sa-IN"/>
        </w:rPr>
        <w:t>नमः पार्वती पतये हर हर महादेव।।</w:t>
      </w:r>
    </w:p>
    <w:p w:rsidR="004D124C" w:rsidRDefault="004D124C" w:rsidP="003061C3">
      <w:pPr>
        <w:pStyle w:val="Heading2"/>
      </w:pPr>
      <w:r>
        <w:br w:type="page"/>
      </w:r>
    </w:p>
    <w:p w:rsidR="008F269F" w:rsidRDefault="008F269F" w:rsidP="00B31114">
      <w:pPr>
        <w:pStyle w:val="Heading1"/>
      </w:pPr>
      <w:bookmarkStart w:id="142" w:name="_Toc62081362"/>
      <w:r w:rsidRPr="009546EF">
        <w:rPr>
          <w:rFonts w:hint="cs"/>
          <w:cs/>
        </w:rPr>
        <w:lastRenderedPageBreak/>
        <w:t>प्रणव उपदेश तृतीयो</w:t>
      </w:r>
      <w:r w:rsidR="00215D0D" w:rsidRPr="009546EF">
        <w:rPr>
          <w:rFonts w:cs="Mangal"/>
          <w:sz w:val="36"/>
          <w:szCs w:val="36"/>
        </w:rPr>
        <w:t>&amp;</w:t>
      </w:r>
      <w:r w:rsidRPr="009546EF">
        <w:rPr>
          <w:rFonts w:hint="cs"/>
          <w:cs/>
        </w:rPr>
        <w:t>द्ध्यायः</w:t>
      </w:r>
      <w:bookmarkEnd w:id="142"/>
    </w:p>
    <w:p w:rsidR="00122C41" w:rsidRPr="005F48C7" w:rsidRDefault="00122C41" w:rsidP="004D124C">
      <w:pPr>
        <w:pStyle w:val="NoSpacing"/>
        <w:ind w:left="720"/>
        <w:rPr>
          <w:lang w:bidi="sa-IN"/>
        </w:rPr>
      </w:pP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स्वामि नाथासनाय नमः ओं स्वामि नाथमूर्तये नमः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ऊरुहस्तं दण्डपाणिं मौञ्जी कौपीनधारिणम्।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शुक्लयज्ञोपवीतञ्च सुप्रसन्नं स्मिताननम्।।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सिन्दूरारुणवर्णञ्च किञ्चिदूर्द्धं शि</w:t>
      </w:r>
      <w:r w:rsidRPr="009546EF">
        <w:rPr>
          <w:rFonts w:ascii="Mangal" w:hAnsi="Mangal" w:cs="Nirmala UI"/>
          <w:sz w:val="36"/>
          <w:szCs w:val="36"/>
          <w:cs/>
          <w:lang w:bidi="sa-IN"/>
        </w:rPr>
        <w:t>को</w:t>
      </w:r>
      <w:del w:id="143" w:author="ADMIN" w:date="2021-01-14T00:39:00Z">
        <w:r w:rsidRPr="009546EF" w:rsidDel="00FF01D8">
          <w:rPr>
            <w:rFonts w:ascii="Mangal" w:hAnsi="Mangal" w:cs="Nirmala UI"/>
            <w:sz w:val="36"/>
            <w:szCs w:val="36"/>
            <w:cs/>
            <w:lang w:bidi="sa-IN"/>
            <w:rPrChange w:id="144" w:author="ADMIN" w:date="2021-01-14T00:39:00Z">
              <w:rPr>
                <w:rFonts w:ascii="Mangal" w:hAnsi="Mangal" w:cs="Nirmala UI"/>
                <w:sz w:val="36"/>
                <w:szCs w:val="36"/>
                <w:highlight w:val="red"/>
                <w:cs/>
                <w:lang w:bidi="sa-IN"/>
              </w:rPr>
            </w:rPrChange>
          </w:rPr>
          <w:delText>ड</w:delText>
        </w:r>
      </w:del>
      <w:r w:rsidRPr="009546EF">
        <w:rPr>
          <w:rFonts w:ascii="Mangal" w:hAnsi="Mangal" w:cs="Nirmala UI"/>
          <w:sz w:val="36"/>
          <w:szCs w:val="36"/>
          <w:cs/>
          <w:lang w:bidi="sa-IN"/>
        </w:rPr>
        <w:t>ज्व</w:t>
      </w: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लम्।</w:t>
      </w:r>
      <w:r w:rsidR="00122C41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भक्ताभीष्टप्रदातारं स्वामिनाथमहं भजे।।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कं उं मं ह्रीं स्वामि नाथाय नमः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कदाचिन्नारदो नाम भूसुरो नारदोपमः।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सोमनायज</w:t>
      </w:r>
      <w:ins w:id="145" w:author="ADMIN" w:date="2021-01-14T00:40:00Z">
        <w:r w:rsidR="00FF01D8" w:rsidRPr="009546EF">
          <w:rPr>
            <w:rFonts w:ascii="Mangal" w:hAnsi="Mangal" w:cs="Nirmala UI"/>
            <w:sz w:val="36"/>
            <w:szCs w:val="36"/>
            <w:cs/>
            <w:lang w:bidi="sa-IN"/>
            <w:rPrChange w:id="146" w:author="ADMIN" w:date="2021-01-14T00:40:00Z">
              <w:rPr>
                <w:rFonts w:ascii="Mangal" w:hAnsi="Mangal" w:cs="Nirmala UI"/>
                <w:sz w:val="36"/>
                <w:szCs w:val="36"/>
                <w:highlight w:val="red"/>
                <w:cs/>
                <w:lang w:bidi="sa-IN"/>
              </w:rPr>
            </w:rPrChange>
          </w:rPr>
          <w:t>ते</w:t>
        </w:r>
      </w:ins>
      <w:del w:id="147" w:author="ADMIN" w:date="2021-01-14T00:40:00Z">
        <w:r w:rsidRPr="009546EF" w:rsidDel="00FF01D8">
          <w:rPr>
            <w:rFonts w:ascii="Mangal" w:hAnsi="Mangal" w:cs="Nirmala UI" w:hint="cs"/>
            <w:sz w:val="36"/>
            <w:szCs w:val="36"/>
            <w:cs/>
            <w:lang w:bidi="sa-IN"/>
          </w:rPr>
          <w:delText>तो</w:delText>
        </w:r>
      </w:del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शा</w:t>
      </w:r>
      <w:r w:rsidRPr="009546EF">
        <w:rPr>
          <w:rFonts w:ascii="Mangal" w:hAnsi="Mangal" w:cs="Nirmala UI"/>
          <w:sz w:val="36"/>
          <w:szCs w:val="36"/>
          <w:cs/>
          <w:lang w:bidi="sa-IN"/>
          <w:rPrChange w:id="148" w:author="ADMIN" w:date="2021-01-14T00:39:00Z">
            <w:rPr>
              <w:rFonts w:ascii="Mangal" w:hAnsi="Mangal" w:cs="Nirmala UI"/>
              <w:sz w:val="36"/>
              <w:szCs w:val="36"/>
              <w:highlight w:val="red"/>
              <w:cs/>
              <w:lang w:bidi="sa-IN"/>
            </w:rPr>
          </w:rPrChange>
        </w:rPr>
        <w:t>नं</w:t>
      </w: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 xml:space="preserve"> पशुस्त्वालंभनक्षणे।।</w:t>
      </w:r>
      <w:r w:rsidRPr="009546EF">
        <w:rPr>
          <w:rFonts w:ascii="Mangal" w:hAnsi="Mangal" w:cs="Nirmala UI"/>
          <w:sz w:val="36"/>
          <w:szCs w:val="36"/>
          <w:cs/>
          <w:lang w:bidi="sa-IN"/>
        </w:rPr>
        <w:t>१०८</w:t>
      </w:r>
      <w:r w:rsidRPr="009546EF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122C41" w:rsidRPr="009546EF">
        <w:rPr>
          <w:rFonts w:ascii="Mangal" w:hAnsi="Mangal" w:cs="Mangal"/>
          <w:sz w:val="36"/>
          <w:szCs w:val="36"/>
          <w:lang w:bidi="sa-IN"/>
        </w:rPr>
        <w:t xml:space="preserve"> </w:t>
      </w:r>
      <w:del w:id="149" w:author="ADMIN" w:date="2021-01-14T00:40:00Z">
        <w:r w:rsidR="00122C41" w:rsidRPr="009546EF" w:rsidDel="00FF01D8">
          <w:rPr>
            <w:rFonts w:ascii="Mangal" w:hAnsi="Mangal" w:cs="Mangal"/>
            <w:sz w:val="36"/>
            <w:szCs w:val="36"/>
            <w:lang w:bidi="sa-IN"/>
          </w:rPr>
          <w:delText>te</w:delText>
        </w:r>
      </w:del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प्राक्कर्मवसतो मेषो बभूव गिरिसन्निभः।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लोकानाकुलयन् सर्वान् चचार च मदाविलः।।</w:t>
      </w:r>
      <w:r>
        <w:rPr>
          <w:rFonts w:ascii="Mangal" w:hAnsi="Mangal" w:cs="Nirmala UI"/>
          <w:sz w:val="36"/>
          <w:szCs w:val="36"/>
          <w:cs/>
          <w:lang w:bidi="sa-IN"/>
        </w:rPr>
        <w:t>१०९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वैकुण्ठमपि गत्वा सः यदा तं भीषयन् स्थितः।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 मुनिगणैः स्कन्दः प्रार्थितो वीरबाहुना।।</w:t>
      </w:r>
      <w:r>
        <w:rPr>
          <w:rFonts w:ascii="Mangal" w:hAnsi="Mangal" w:cs="Nirmala UI"/>
          <w:sz w:val="36"/>
          <w:szCs w:val="36"/>
          <w:cs/>
          <w:lang w:bidi="sa-IN"/>
        </w:rPr>
        <w:t>११०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आनाय्य तमुपारुह्य त्रीन्लोकान्त्संचचार सः।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पादघातैः कशाघातैः पीडितः प्रकृतिं गतः।।</w:t>
      </w:r>
      <w:r>
        <w:rPr>
          <w:rFonts w:ascii="Mangal" w:hAnsi="Mangal" w:cs="Nirmala UI"/>
          <w:sz w:val="36"/>
          <w:szCs w:val="36"/>
          <w:cs/>
          <w:lang w:bidi="sa-IN"/>
        </w:rPr>
        <w:t>१११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 xml:space="preserve">तं </w:t>
      </w:r>
      <w:del w:id="150" w:author="ADMIN" w:date="2021-01-14T00:40:00Z">
        <w:r w:rsidRPr="009546EF" w:rsidDel="00FF01D8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सुन्दरकृतिं </w:delText>
        </w:r>
      </w:del>
      <w:ins w:id="151" w:author="ADMIN" w:date="2021-01-14T00:40:00Z">
        <w:r w:rsidR="00FF01D8" w:rsidRPr="009546EF">
          <w:rPr>
            <w:rFonts w:ascii="Mangal" w:hAnsi="Mangal" w:cs="Nirmala UI" w:hint="cs"/>
            <w:sz w:val="36"/>
            <w:szCs w:val="36"/>
            <w:cs/>
            <w:lang w:bidi="sa-IN"/>
          </w:rPr>
          <w:t>सुन्द</w:t>
        </w:r>
        <w:r w:rsidR="00FF01D8" w:rsidRPr="009546EF">
          <w:rPr>
            <w:rFonts w:ascii="Mangal" w:hAnsi="Mangal" w:cs="Nirmala UI"/>
            <w:sz w:val="36"/>
            <w:szCs w:val="36"/>
            <w:cs/>
            <w:lang w:bidi="sa-IN"/>
          </w:rPr>
          <w:t>रा</w:t>
        </w:r>
        <w:r w:rsidR="00FF01D8" w:rsidRPr="009546EF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कृतिं </w:t>
        </w:r>
      </w:ins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स्वस्य वाहनत्वे</w:t>
      </w:r>
      <w:r w:rsidR="00096386" w:rsidRPr="009546EF">
        <w:rPr>
          <w:rFonts w:ascii="Chandas" w:hAnsi="Chandas" w:cs="Chandas"/>
          <w:sz w:val="36"/>
          <w:szCs w:val="36"/>
          <w:lang w:bidi="sa-IN"/>
        </w:rPr>
        <w:t>&amp;</w:t>
      </w: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प्यकल्पयत्।</w:t>
      </w:r>
      <w:r w:rsidR="00A825D6" w:rsidRPr="009546EF">
        <w:rPr>
          <w:rFonts w:ascii="Mangal" w:hAnsi="Mangal" w:cs="Nirmala UI"/>
          <w:sz w:val="36"/>
          <w:szCs w:val="36"/>
          <w:lang w:bidi="sa-IN"/>
        </w:rPr>
        <w:t xml:space="preserve"> </w:t>
      </w:r>
      <w:del w:id="152" w:author="ADMIN" w:date="2021-01-14T00:40:00Z">
        <w:r w:rsidR="00A825D6" w:rsidRPr="009546EF" w:rsidDel="00FF01D8">
          <w:rPr>
            <w:rFonts w:ascii="Mangal" w:hAnsi="Mangal" w:cs="Nirmala UI"/>
            <w:sz w:val="36"/>
            <w:szCs w:val="36"/>
            <w:lang w:bidi="sa-IN"/>
          </w:rPr>
          <w:delText>rA</w:delText>
        </w:r>
      </w:del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नारदं च गुहं प्राह प्रार्थयन्तं कृतोः फलम्।।</w:t>
      </w:r>
      <w:r>
        <w:rPr>
          <w:rFonts w:ascii="Mangal" w:hAnsi="Mangal" w:cs="Nirmala UI"/>
          <w:sz w:val="36"/>
          <w:szCs w:val="36"/>
          <w:cs/>
          <w:lang w:bidi="sa-IN"/>
        </w:rPr>
        <w:t>११२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तत्व यज्ञेन मे वाहो जातस्तेन तव क्रतुः।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शताश्वमेधैस्तुल्यत्वं गतो ब्र</w:t>
      </w:r>
      <w:ins w:id="153" w:author="ADMIN" w:date="2021-01-14T00:41:00Z">
        <w:r w:rsidR="00FF01D8" w:rsidRPr="009546EF">
          <w:rPr>
            <w:rFonts w:ascii="Mangal" w:hAnsi="Mangal" w:cs="Nirmala UI"/>
            <w:sz w:val="36"/>
            <w:szCs w:val="36"/>
            <w:cs/>
            <w:lang w:bidi="sa-IN"/>
          </w:rPr>
          <w:t>ह्मा</w:t>
        </w:r>
      </w:ins>
      <w:del w:id="154" w:author="ADMIN" w:date="2021-01-14T00:41:00Z">
        <w:r w:rsidRPr="009546EF" w:rsidDel="00FF01D8">
          <w:rPr>
            <w:rFonts w:ascii="Mangal" w:hAnsi="Mangal" w:cs="Nirmala UI" w:hint="cs"/>
            <w:sz w:val="36"/>
            <w:szCs w:val="36"/>
            <w:cs/>
            <w:lang w:bidi="sa-IN"/>
          </w:rPr>
          <w:delText>ह्मै</w:delText>
        </w:r>
      </w:del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र्प</w:t>
      </w:r>
      <w:del w:id="155" w:author="ADMIN" w:date="2021-01-14T00:42:00Z">
        <w:r w:rsidRPr="009546EF" w:rsidDel="00FF01D8">
          <w:rPr>
            <w:rFonts w:ascii="Mangal" w:hAnsi="Mangal" w:cs="Nirmala UI"/>
            <w:sz w:val="36"/>
            <w:szCs w:val="36"/>
            <w:cs/>
            <w:lang w:bidi="sa-IN"/>
            <w:rPrChange w:id="156" w:author="ADMIN" w:date="2021-01-14T00:42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णै</w:delText>
        </w:r>
      </w:del>
      <w:ins w:id="157" w:author="ADMIN" w:date="2021-01-14T00:42:00Z">
        <w:r w:rsidR="00FF01D8" w:rsidRPr="009546EF">
          <w:rPr>
            <w:rFonts w:ascii="Mangal" w:hAnsi="Mangal" w:cs="Nirmala UI"/>
            <w:sz w:val="36"/>
            <w:szCs w:val="36"/>
            <w:cs/>
            <w:lang w:bidi="sa-IN"/>
          </w:rPr>
          <w:t>णा</w:t>
        </w:r>
      </w:ins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द्द्विज।।</w:t>
      </w:r>
      <w:r w:rsidRPr="009546EF">
        <w:rPr>
          <w:rFonts w:ascii="Mangal" w:hAnsi="Mangal" w:cs="Nirmala UI"/>
          <w:sz w:val="36"/>
          <w:szCs w:val="36"/>
          <w:cs/>
          <w:lang w:bidi="sa-IN"/>
        </w:rPr>
        <w:t>११३</w:t>
      </w:r>
      <w:r w:rsidRPr="009546EF">
        <w:rPr>
          <w:rFonts w:ascii="Mangal" w:hAnsi="Mangal" w:cs="Mangal" w:hint="cs"/>
          <w:sz w:val="36"/>
          <w:szCs w:val="36"/>
          <w:cs/>
          <w:lang w:bidi="sa-IN"/>
        </w:rPr>
        <w:t>।।</w:t>
      </w:r>
      <w:del w:id="158" w:author="ADMIN" w:date="2021-01-14T00:42:00Z">
        <w:r w:rsidR="00844075" w:rsidRPr="009546EF" w:rsidDel="00384BA9">
          <w:rPr>
            <w:rFonts w:ascii="Mangal" w:hAnsi="Mangal" w:cs="Mangal"/>
            <w:sz w:val="36"/>
            <w:szCs w:val="36"/>
            <w:lang w:bidi="sa-IN"/>
          </w:rPr>
          <w:delText>hmA,NA</w:delText>
        </w:r>
      </w:del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यच्छिवार्पणमीषच्च क्रियते तदनन्तताम्।</w:t>
      </w:r>
    </w:p>
    <w:p w:rsidR="008F269F" w:rsidRDefault="008F269F" w:rsidP="004D124C">
      <w:pPr>
        <w:tabs>
          <w:tab w:val="left" w:pos="3285"/>
        </w:tabs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एतीति तं विसृज्य स्वैरनुगैर्विजहार ह।।</w:t>
      </w:r>
      <w:r>
        <w:rPr>
          <w:rFonts w:ascii="Mangal" w:hAnsi="Mangal" w:cs="Nirmala UI"/>
          <w:sz w:val="36"/>
          <w:szCs w:val="36"/>
          <w:cs/>
          <w:lang w:bidi="sa-IN"/>
        </w:rPr>
        <w:t>११४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ब्रह्मा प्रदोषे तु कदाचिद्द्रष्टुमीश्वरम्।</w:t>
      </w:r>
      <w:del w:id="159" w:author="ADMIN" w:date="2021-01-14T00:42:00Z">
        <w:r w:rsidRPr="001B0213" w:rsidDel="00466676">
          <w:rPr>
            <w:rFonts w:ascii="Mangal" w:hAnsi="Mangal" w:cs="Nirmala UI" w:hint="cs"/>
            <w:sz w:val="36"/>
            <w:szCs w:val="36"/>
            <w:highlight w:val="yellow"/>
            <w:cs/>
            <w:lang w:bidi="sa-IN"/>
          </w:rPr>
          <w:delText>प्</w:delText>
        </w:r>
      </w:del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कैलासमेत्य प्रविसन्नन्तर्मृत्युञ्जयालयम्।।</w:t>
      </w:r>
      <w:r>
        <w:rPr>
          <w:rFonts w:ascii="Mangal" w:hAnsi="Mangal" w:cs="Nirmala UI"/>
          <w:sz w:val="36"/>
          <w:szCs w:val="36"/>
          <w:cs/>
          <w:lang w:bidi="sa-IN"/>
        </w:rPr>
        <w:t>११५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 xml:space="preserve">क्रीडन्तं षण्मुखं द्वारे </w:t>
      </w:r>
      <w:del w:id="160" w:author="ADMIN" w:date="2021-01-14T00:43:00Z">
        <w:r w:rsidRPr="009546EF" w:rsidDel="00466676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ह्यनाद्दत्य </w:delText>
        </w:r>
      </w:del>
      <w:ins w:id="161" w:author="ADMIN" w:date="2021-01-14T00:43:00Z">
        <w:r w:rsidR="00466676" w:rsidRPr="009546EF">
          <w:rPr>
            <w:rFonts w:ascii="Mangal" w:hAnsi="Mangal" w:cs="Nirmala UI" w:hint="cs"/>
            <w:sz w:val="36"/>
            <w:szCs w:val="36"/>
            <w:cs/>
            <w:lang w:bidi="sa-IN"/>
          </w:rPr>
          <w:t>ह्यना</w:t>
        </w:r>
        <w:r w:rsidR="00466676" w:rsidRPr="009546EF">
          <w:rPr>
            <w:rFonts w:ascii="Mangal" w:hAnsi="Mangal" w:cs="Nirmala UI"/>
            <w:sz w:val="36"/>
            <w:szCs w:val="36"/>
            <w:cs/>
            <w:lang w:bidi="sa-IN"/>
          </w:rPr>
          <w:t>द्द</w:t>
        </w:r>
        <w:r w:rsidR="00466676" w:rsidRPr="009546EF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त्य </w:t>
        </w:r>
      </w:ins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ययौ पुनः।</w:t>
      </w:r>
      <w:r w:rsidR="001B0213" w:rsidRPr="009546EF">
        <w:rPr>
          <w:rFonts w:ascii="Mangal" w:hAnsi="Mangal" w:cs="Nirmala UI"/>
          <w:sz w:val="36"/>
          <w:szCs w:val="36"/>
          <w:lang w:bidi="sa-IN"/>
        </w:rPr>
        <w:t xml:space="preserve"> </w:t>
      </w:r>
      <w:del w:id="162" w:author="ADMIN" w:date="2021-01-14T00:43:00Z">
        <w:r w:rsidR="001B0213" w:rsidRPr="009546EF" w:rsidDel="00466676">
          <w:rPr>
            <w:rFonts w:ascii="Mangal" w:hAnsi="Mangal" w:cs="Nirmala UI"/>
            <w:sz w:val="36"/>
            <w:szCs w:val="36"/>
            <w:lang w:bidi="sa-IN"/>
          </w:rPr>
          <w:delText>dRu</w:delText>
        </w:r>
      </w:del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निर्गच्छन्नपि सत्कारं न चकार यदा गुहे।।</w:t>
      </w:r>
      <w:r>
        <w:rPr>
          <w:rFonts w:ascii="Mangal" w:hAnsi="Mangal" w:cs="Nirmala UI"/>
          <w:sz w:val="36"/>
          <w:szCs w:val="36"/>
          <w:cs/>
          <w:lang w:bidi="sa-IN"/>
        </w:rPr>
        <w:t>११६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तथा पप्रच्छ तं स्क</w:t>
      </w:r>
      <w:ins w:id="163" w:author="ADMIN" w:date="2021-01-14T00:44:00Z">
        <w:r w:rsidR="00466676" w:rsidRPr="009546EF">
          <w:rPr>
            <w:rFonts w:ascii="Mangal" w:hAnsi="Mangal" w:cs="Nirmala UI"/>
            <w:sz w:val="36"/>
            <w:szCs w:val="36"/>
            <w:cs/>
            <w:lang w:bidi="sa-IN"/>
          </w:rPr>
          <w:t>न्दः</w:t>
        </w:r>
      </w:ins>
      <w:del w:id="164" w:author="ADMIN" w:date="2021-01-14T00:44:00Z">
        <w:r w:rsidRPr="009546EF" w:rsidDel="00466676">
          <w:rPr>
            <w:rFonts w:ascii="Mangal" w:hAnsi="Mangal" w:cs="Nirmala UI" w:hint="cs"/>
            <w:sz w:val="36"/>
            <w:szCs w:val="36"/>
            <w:cs/>
            <w:lang w:bidi="sa-IN"/>
          </w:rPr>
          <w:delText>न्दं</w:delText>
        </w:r>
      </w:del>
      <w:r w:rsidRPr="009546EF">
        <w:rPr>
          <w:rFonts w:ascii="Mangal" w:hAnsi="Mangal" w:cs="Nirmala UI" w:hint="cs"/>
          <w:sz w:val="36"/>
          <w:szCs w:val="36"/>
          <w:cs/>
          <w:lang w:bidi="sa-IN"/>
        </w:rPr>
        <w:t xml:space="preserve"> को भवान् का च ते कृतिः।</w:t>
      </w:r>
      <w:r w:rsidR="001B0213" w:rsidRPr="009546EF">
        <w:rPr>
          <w:rFonts w:ascii="Mangal" w:hAnsi="Mangal" w:cs="Nirmala UI"/>
          <w:sz w:val="36"/>
          <w:szCs w:val="36"/>
          <w:lang w:bidi="sa-IN"/>
        </w:rPr>
        <w:t xml:space="preserve"> </w:t>
      </w:r>
      <w:del w:id="165" w:author="ADMIN" w:date="2021-01-14T00:44:00Z">
        <w:r w:rsidR="001B0213" w:rsidRPr="009546EF" w:rsidDel="00466676">
          <w:rPr>
            <w:rFonts w:ascii="Mangal" w:hAnsi="Mangal" w:cs="Nirmala UI"/>
            <w:sz w:val="36"/>
            <w:szCs w:val="36"/>
            <w:lang w:bidi="sa-IN"/>
          </w:rPr>
          <w:delText>daH</w:delText>
        </w:r>
      </w:del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 विद्या कुत्र वासश्चेत्येतत्ब्रूहि यथार्तथः।।</w:t>
      </w:r>
      <w:r>
        <w:rPr>
          <w:rFonts w:ascii="Mangal" w:hAnsi="Mangal" w:cs="Nirmala UI"/>
          <w:sz w:val="36"/>
          <w:szCs w:val="36"/>
          <w:cs/>
          <w:lang w:bidi="sa-IN"/>
        </w:rPr>
        <w:t>११७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इति पृष्टेन विधिना स्रष्टत्वं वेदवेत्तृता।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सत्यलोकाधिपत्यं च वर्णितं स्वमशेषतः।।</w:t>
      </w:r>
      <w:r>
        <w:rPr>
          <w:rFonts w:ascii="Mangal" w:hAnsi="Mangal" w:cs="Nirmala UI"/>
          <w:sz w:val="36"/>
          <w:szCs w:val="36"/>
          <w:cs/>
          <w:lang w:bidi="sa-IN"/>
        </w:rPr>
        <w:t>११८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तर्ह्येकमुच्यतां वाक्यमृगादाविति शाङ्करिः।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>यदा</w:t>
      </w:r>
      <w:r w:rsidR="00096386" w:rsidRPr="009546EF">
        <w:rPr>
          <w:rFonts w:ascii="Chandas" w:hAnsi="Chandas" w:cs="Chandas"/>
          <w:sz w:val="36"/>
          <w:szCs w:val="36"/>
          <w:lang w:bidi="sa-IN"/>
        </w:rPr>
        <w:t>&amp;</w:t>
      </w:r>
      <w:r w:rsidRPr="009546EF">
        <w:rPr>
          <w:rFonts w:ascii="Mangal" w:hAnsi="Mangal" w:cs="Nirmala UI" w:hint="cs"/>
          <w:sz w:val="36"/>
          <w:szCs w:val="36"/>
          <w:cs/>
          <w:lang w:bidi="sa-IN"/>
        </w:rPr>
        <w:t xml:space="preserve">पृच्छतदा पूर्वं </w:t>
      </w:r>
      <w:del w:id="166" w:author="ADMIN" w:date="2021-01-14T00:45:00Z">
        <w:r w:rsidRPr="009546EF" w:rsidDel="0062752A">
          <w:rPr>
            <w:rFonts w:ascii="Mangal" w:hAnsi="Mangal" w:cs="Nirmala UI" w:hint="cs"/>
            <w:sz w:val="36"/>
            <w:szCs w:val="36"/>
            <w:cs/>
            <w:lang w:bidi="sa-IN"/>
          </w:rPr>
          <w:delText>प्रणवोच्चपूर्वकम्।</w:delText>
        </w:r>
        <w:r w:rsidRPr="009546EF" w:rsidDel="0062752A">
          <w:rPr>
            <w:rFonts w:ascii="Mangal" w:hAnsi="Mangal" w:cs="Nirmala UI"/>
            <w:sz w:val="36"/>
            <w:szCs w:val="36"/>
            <w:cs/>
            <w:lang w:bidi="sa-IN"/>
          </w:rPr>
          <w:delText>११९</w:delText>
        </w:r>
        <w:r w:rsidRPr="009546EF" w:rsidDel="0062752A">
          <w:rPr>
            <w:rFonts w:ascii="Mangal" w:hAnsi="Mangal" w:cs="Mangal" w:hint="cs"/>
            <w:sz w:val="36"/>
            <w:szCs w:val="36"/>
            <w:cs/>
            <w:lang w:bidi="sa-IN"/>
          </w:rPr>
          <w:delText>।।</w:delText>
        </w:r>
        <w:r w:rsidR="001B0213" w:rsidRPr="009546EF" w:rsidDel="0062752A">
          <w:rPr>
            <w:rFonts w:ascii="Mangal" w:hAnsi="Mangal" w:cs="Mangal"/>
            <w:sz w:val="36"/>
            <w:szCs w:val="36"/>
            <w:lang w:bidi="sa-IN"/>
          </w:rPr>
          <w:delText xml:space="preserve"> </w:delText>
        </w:r>
      </w:del>
      <w:ins w:id="167" w:author="ADMIN" w:date="2021-01-14T00:45:00Z">
        <w:r w:rsidR="0062752A" w:rsidRPr="009546EF">
          <w:rPr>
            <w:rFonts w:ascii="Mangal" w:hAnsi="Mangal" w:cs="Nirmala UI" w:hint="cs"/>
            <w:sz w:val="36"/>
            <w:szCs w:val="36"/>
            <w:cs/>
            <w:lang w:bidi="sa-IN"/>
          </w:rPr>
          <w:t>प्रणवो</w:t>
        </w:r>
        <w:r w:rsidR="0062752A" w:rsidRPr="009546EF">
          <w:rPr>
            <w:rFonts w:ascii="Mangal" w:hAnsi="Mangal" w:cs="Nirmala UI"/>
            <w:sz w:val="36"/>
            <w:szCs w:val="36"/>
            <w:cs/>
            <w:lang w:bidi="sa-IN"/>
          </w:rPr>
          <w:t>च्चार</w:t>
        </w:r>
        <w:r w:rsidR="0062752A" w:rsidRPr="009546EF">
          <w:rPr>
            <w:rFonts w:ascii="Mangal" w:hAnsi="Mangal" w:cs="Nirmala UI" w:hint="cs"/>
            <w:sz w:val="36"/>
            <w:szCs w:val="36"/>
            <w:cs/>
            <w:lang w:bidi="sa-IN"/>
          </w:rPr>
          <w:t>पूर्वकम्।</w:t>
        </w:r>
        <w:r w:rsidR="0062752A" w:rsidRPr="009546EF">
          <w:rPr>
            <w:rFonts w:ascii="Mangal" w:hAnsi="Mangal" w:cs="Nirmala UI"/>
            <w:sz w:val="36"/>
            <w:szCs w:val="36"/>
            <w:cs/>
            <w:lang w:bidi="sa-IN"/>
          </w:rPr>
          <w:t>११९</w:t>
        </w:r>
        <w:r w:rsidR="0062752A" w:rsidRPr="009546EF">
          <w:rPr>
            <w:rFonts w:ascii="Mangal" w:hAnsi="Mangal" w:cs="Mangal" w:hint="cs"/>
            <w:sz w:val="36"/>
            <w:szCs w:val="36"/>
            <w:cs/>
            <w:lang w:bidi="sa-IN"/>
          </w:rPr>
          <w:t>।।</w:t>
        </w:r>
        <w:r w:rsidR="0062752A" w:rsidRPr="009546EF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  <w:del w:id="168" w:author="ADMIN" w:date="2021-01-14T00:45:00Z">
        <w:r w:rsidR="001B0213" w:rsidRPr="009546EF" w:rsidDel="0062752A">
          <w:rPr>
            <w:rFonts w:ascii="Mangal" w:hAnsi="Mangal" w:cs="Mangal"/>
            <w:sz w:val="36"/>
            <w:szCs w:val="36"/>
            <w:lang w:bidi="sa-IN"/>
          </w:rPr>
          <w:delText>cchAra</w:delText>
        </w:r>
      </w:del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विधिना वक्तुभारब्धे तिष्ठ तिष्ठेति तर्जयन्।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पप्रच्छ षण्मुखः पूर्वं ओङ्कारार्थमुदीरय।।</w:t>
      </w:r>
      <w:r>
        <w:rPr>
          <w:rFonts w:ascii="Mangal" w:hAnsi="Mangal" w:cs="Nirmala UI"/>
          <w:sz w:val="36"/>
          <w:szCs w:val="36"/>
          <w:cs/>
          <w:lang w:bidi="sa-IN"/>
        </w:rPr>
        <w:t>१२०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स्वाध्यायाध्ययनं ह्यर्थज्ञानार्थं तद्विना नरः।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स्ताणुर्भवेद्भारहार इति वेदेषु निन्द्यते।।</w:t>
      </w:r>
      <w:r>
        <w:rPr>
          <w:rFonts w:ascii="Mangal" w:hAnsi="Mangal" w:cs="Nirmala UI"/>
          <w:sz w:val="36"/>
          <w:szCs w:val="36"/>
          <w:cs/>
          <w:lang w:bidi="sa-IN"/>
        </w:rPr>
        <w:t>१२१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पृष्टो विधिस्तस्याप्यहमेवार्थं इत्युत।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यदा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ब्रवीत्तदेशस्य पुत्रस्तं मूर्ध्नि कुट्टयन्।।</w:t>
      </w:r>
      <w:r>
        <w:rPr>
          <w:rFonts w:ascii="Mangal" w:hAnsi="Mangal" w:cs="Nirmala UI"/>
          <w:sz w:val="36"/>
          <w:szCs w:val="36"/>
          <w:cs/>
          <w:lang w:bidi="sa-IN"/>
        </w:rPr>
        <w:t>१२२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कारागृहे न्यरौत्सीच्च तत्क्षणं वीरबाहुना।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सृष्टिं च जगतः कर्तुं स्वयमारभत प्रभुः।।</w:t>
      </w:r>
      <w:r>
        <w:rPr>
          <w:rFonts w:ascii="Mangal" w:hAnsi="Mangal" w:cs="Nirmala UI"/>
          <w:sz w:val="36"/>
          <w:szCs w:val="36"/>
          <w:cs/>
          <w:lang w:bidi="sa-IN"/>
        </w:rPr>
        <w:t>१२३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देवैर्ज्ञातवृत्तः प्राहिणोन्नन्दिनं शिवः।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ब्रह्माणं मोचयिष्यन् सन् यदा नाङ्ग्यकरोद्गुहः।।</w:t>
      </w:r>
      <w:r>
        <w:rPr>
          <w:rFonts w:ascii="Mangal" w:hAnsi="Mangal" w:cs="Nirmala UI"/>
          <w:sz w:val="36"/>
          <w:szCs w:val="36"/>
          <w:cs/>
          <w:lang w:bidi="sa-IN"/>
        </w:rPr>
        <w:t>१२४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 स्वयं विना गौरीं स्कन्दपत्तनमेत्य तम्।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द्विस्त्रिः साम्ना च कोपेनाप्युवाच गुहमीश्वरः।।</w:t>
      </w:r>
      <w:r>
        <w:rPr>
          <w:rFonts w:ascii="Mangal" w:hAnsi="Mangal" w:cs="Nirmala UI"/>
          <w:sz w:val="36"/>
          <w:szCs w:val="36"/>
          <w:cs/>
          <w:lang w:bidi="sa-IN"/>
        </w:rPr>
        <w:t>१२५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ब्रह्माणं मुञ्च मुञ्चेति ततो मुक्त्वा विधिं गुहः।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न्यवेदयत्तस्य दौष्ट्यं पित्रा पृष्टः पुनः स्वयम्।।</w:t>
      </w:r>
      <w:r>
        <w:rPr>
          <w:rFonts w:ascii="Mangal" w:hAnsi="Mangal" w:cs="Nirmala UI"/>
          <w:sz w:val="36"/>
          <w:szCs w:val="36"/>
          <w:cs/>
          <w:lang w:bidi="sa-IN"/>
        </w:rPr>
        <w:t>१२६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प्रणवार्थमुपादिक्षच्छम्भोः कर्णे रहस्यथ।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सदाशिवों सुब्रह्मण्यों इति नावोङ्कृतेःश्रुतिः।।</w:t>
      </w:r>
      <w:r>
        <w:rPr>
          <w:rFonts w:ascii="Mangal" w:hAnsi="Mangal" w:cs="Nirmala UI"/>
          <w:sz w:val="36"/>
          <w:szCs w:val="36"/>
          <w:cs/>
          <w:lang w:bidi="sa-IN"/>
        </w:rPr>
        <w:t>१२७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अर्थं ब्रवीति तद्ज्ञानात्पुरुषार्थो भवे</w:t>
      </w:r>
      <w:r w:rsidR="009546EF">
        <w:rPr>
          <w:rFonts w:ascii="Mangal" w:hAnsi="Mangal" w:cs="Nirmala UI" w:hint="cs"/>
          <w:sz w:val="36"/>
          <w:szCs w:val="36"/>
          <w:cs/>
          <w:lang w:bidi="sa-IN"/>
        </w:rPr>
        <w:t>द्ध्नुव</w:t>
      </w:r>
      <w:del w:id="169" w:author="ADMIN" w:date="2021-01-14T00:48:00Z">
        <w:r w:rsidRPr="003611C7" w:rsidDel="004A21CD">
          <w:rPr>
            <w:rFonts w:ascii="Mangal" w:hAnsi="Mangal" w:cs="Nirmala UI" w:hint="cs"/>
            <w:sz w:val="36"/>
            <w:szCs w:val="36"/>
            <w:highlight w:val="yellow"/>
            <w:cs/>
            <w:lang w:bidi="sa-IN"/>
          </w:rPr>
          <w:delText>्</w:delText>
        </w:r>
      </w:del>
      <w:del w:id="170" w:author="ADMIN" w:date="2021-01-14T00:47:00Z">
        <w:r w:rsidRPr="003611C7" w:rsidDel="004A21CD">
          <w:rPr>
            <w:rFonts w:ascii="Mangal" w:hAnsi="Mangal" w:cs="Nirmala UI" w:hint="cs"/>
            <w:sz w:val="36"/>
            <w:szCs w:val="36"/>
            <w:highlight w:val="yellow"/>
            <w:cs/>
            <w:lang w:bidi="sa-IN"/>
          </w:rPr>
          <w:delText>र</w:delText>
        </w:r>
      </w:del>
      <w:r>
        <w:rPr>
          <w:rFonts w:ascii="Mangal" w:hAnsi="Mangal" w:cs="Nirmala UI" w:hint="cs"/>
          <w:sz w:val="36"/>
          <w:szCs w:val="36"/>
          <w:cs/>
          <w:lang w:bidi="sa-IN"/>
        </w:rPr>
        <w:t>म्।</w:t>
      </w:r>
      <w:r w:rsidR="003611C7">
        <w:rPr>
          <w:rFonts w:ascii="Mangal" w:hAnsi="Mangal" w:cs="Nirmala UI"/>
          <w:sz w:val="36"/>
          <w:szCs w:val="36"/>
          <w:lang w:bidi="sa-IN"/>
        </w:rPr>
        <w:t xml:space="preserve"> </w:t>
      </w:r>
      <w:del w:id="171" w:author="ADMIN" w:date="2021-01-14T00:48:00Z">
        <w:r w:rsidR="003611C7" w:rsidDel="004A21CD">
          <w:rPr>
            <w:rFonts w:ascii="Mangal" w:hAnsi="Mangal" w:cs="Nirmala UI"/>
            <w:sz w:val="36"/>
            <w:szCs w:val="36"/>
            <w:lang w:bidi="sa-IN"/>
          </w:rPr>
          <w:delText>dhru</w:delText>
        </w:r>
      </w:del>
    </w:p>
    <w:p w:rsidR="008F269F" w:rsidRDefault="004A21CD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ins w:id="172" w:author="ADMIN" w:date="2021-01-14T00:46:00Z">
        <w:r w:rsidRPr="00D10E59">
          <w:rPr>
            <w:rFonts w:ascii="Mangal" w:hAnsi="Mangal" w:cs="Nirmala UI"/>
            <w:sz w:val="36"/>
            <w:szCs w:val="36"/>
            <w:cs/>
            <w:lang w:bidi="sa-IN"/>
            <w:rPrChange w:id="173" w:author="ADMIN" w:date="2021-01-14T00:46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अ</w:t>
        </w:r>
      </w:ins>
      <w:del w:id="174" w:author="ADMIN" w:date="2021-01-14T00:46:00Z">
        <w:r w:rsidR="008F269F" w:rsidRPr="00D10E59" w:rsidDel="004A21CD">
          <w:rPr>
            <w:rFonts w:ascii="Mangal" w:hAnsi="Mangal" w:cs="Nirmala UI"/>
            <w:sz w:val="36"/>
            <w:szCs w:val="36"/>
            <w:cs/>
            <w:lang w:bidi="sa-IN"/>
            <w:rPrChange w:id="175" w:author="ADMIN" w:date="2021-01-14T00:46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आ</w:delText>
        </w:r>
      </w:del>
      <w:r w:rsidR="008F269F" w:rsidRPr="00D10E59">
        <w:rPr>
          <w:rFonts w:ascii="Mangal" w:hAnsi="Mangal" w:cs="Nirmala UI"/>
          <w:sz w:val="36"/>
          <w:szCs w:val="36"/>
          <w:cs/>
          <w:lang w:bidi="sa-IN"/>
          <w:rPrChange w:id="176" w:author="ADMIN" w:date="2021-01-14T00:46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धि</w:t>
      </w:r>
      <w:r w:rsidR="008F269F" w:rsidRPr="00D10E59">
        <w:rPr>
          <w:rFonts w:ascii="Mangal" w:hAnsi="Mangal" w:cs="Nirmala UI" w:hint="cs"/>
          <w:sz w:val="36"/>
          <w:szCs w:val="36"/>
          <w:cs/>
          <w:lang w:bidi="sa-IN"/>
        </w:rPr>
        <w:t>कारमलग्रस्तो न जानाति हि पद्मजः।।</w:t>
      </w:r>
      <w:r w:rsidR="008F269F" w:rsidRPr="00D10E59">
        <w:rPr>
          <w:rFonts w:ascii="Mangal" w:hAnsi="Mangal" w:cs="Nirmala UI"/>
          <w:sz w:val="36"/>
          <w:szCs w:val="36"/>
          <w:cs/>
          <w:lang w:bidi="sa-IN"/>
        </w:rPr>
        <w:t>१२८</w:t>
      </w:r>
      <w:r w:rsidR="008F269F" w:rsidRPr="00D10E59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57229F" w:rsidRPr="00D10E59">
        <w:rPr>
          <w:rFonts w:ascii="Mangal" w:hAnsi="Mangal" w:cs="Mangal"/>
          <w:sz w:val="36"/>
          <w:szCs w:val="36"/>
          <w:lang w:bidi="sa-IN"/>
        </w:rPr>
        <w:t xml:space="preserve"> </w:t>
      </w:r>
      <w:del w:id="177" w:author="ADMIN" w:date="2021-01-14T00:48:00Z">
        <w:r w:rsidR="0057229F" w:rsidRPr="00D10E59" w:rsidDel="004A21CD">
          <w:rPr>
            <w:rFonts w:ascii="Mangal" w:hAnsi="Mangal" w:cs="Mangal"/>
            <w:sz w:val="36"/>
            <w:szCs w:val="36"/>
            <w:lang w:bidi="sa-IN"/>
          </w:rPr>
          <w:delText>‘a’</w:delText>
        </w:r>
      </w:del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इत्युत्क्वा शङ्करस्तुष्टः कैलासं प्राप्य पार्वतीम्।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D10E59">
        <w:rPr>
          <w:rFonts w:ascii="Mangal" w:hAnsi="Mangal" w:cs="Nirmala UI" w:hint="cs"/>
          <w:sz w:val="36"/>
          <w:szCs w:val="36"/>
          <w:cs/>
          <w:lang w:bidi="sa-IN"/>
        </w:rPr>
        <w:t>प्रति न्यवेदयत्सर्वं सा</w:t>
      </w:r>
      <w:r w:rsidR="00096386" w:rsidRPr="00D10E59">
        <w:rPr>
          <w:rFonts w:ascii="Chandas" w:hAnsi="Chandas" w:cs="Chandas"/>
          <w:sz w:val="36"/>
          <w:szCs w:val="36"/>
          <w:lang w:bidi="sa-IN"/>
        </w:rPr>
        <w:t>&amp;</w:t>
      </w:r>
      <w:r w:rsidRPr="00D10E59">
        <w:rPr>
          <w:rFonts w:ascii="Mangal" w:hAnsi="Mangal" w:cs="Nirmala UI" w:hint="cs"/>
          <w:sz w:val="36"/>
          <w:szCs w:val="36"/>
          <w:cs/>
          <w:lang w:bidi="sa-IN"/>
        </w:rPr>
        <w:t xml:space="preserve">पि तुष्टा </w:t>
      </w:r>
      <w:del w:id="178" w:author="ADMIN" w:date="2021-01-14T00:49:00Z">
        <w:r w:rsidR="003F3857" w:rsidRPr="00D10E59" w:rsidDel="00F6622D">
          <w:rPr>
            <w:rFonts w:ascii="Mangal" w:hAnsi="Mangal" w:cs="Nirmala UI"/>
            <w:sz w:val="36"/>
            <w:szCs w:val="36"/>
            <w:lang w:bidi="sa-IN"/>
          </w:rPr>
          <w:delText xml:space="preserve">mudam </w:delText>
        </w:r>
      </w:del>
      <w:ins w:id="179" w:author="ADMIN" w:date="2021-01-14T00:49:00Z">
        <w:r w:rsidR="00F6622D" w:rsidRPr="00D10E59">
          <w:rPr>
            <w:rFonts w:ascii="Mangal" w:hAnsi="Mangal" w:cs="Nirmala UI"/>
            <w:sz w:val="36"/>
            <w:szCs w:val="36"/>
            <w:cs/>
            <w:lang w:bidi="sa-IN"/>
          </w:rPr>
          <w:t>मुदम्</w:t>
        </w:r>
        <w:r w:rsidR="00F6622D" w:rsidRPr="00D10E59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r w:rsidRPr="00D10E59">
        <w:rPr>
          <w:rFonts w:ascii="Mangal" w:hAnsi="Mangal" w:cs="Nirmala UI" w:hint="cs"/>
          <w:sz w:val="36"/>
          <w:szCs w:val="36"/>
          <w:cs/>
          <w:lang w:bidi="sa-IN"/>
        </w:rPr>
        <w:t>ययौ।।</w:t>
      </w:r>
      <w:r w:rsidRPr="00D10E59">
        <w:rPr>
          <w:rFonts w:ascii="Mangal" w:hAnsi="Mangal" w:cs="Nirmala UI"/>
          <w:sz w:val="36"/>
          <w:szCs w:val="36"/>
          <w:cs/>
          <w:lang w:bidi="sa-IN"/>
        </w:rPr>
        <w:t>१२९</w:t>
      </w:r>
      <w:r w:rsidRPr="00D10E59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जय जय श्री स्कन्दपुराणे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शङ्कर संहितायां संभवकाण्डे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स्कन्द सप्तशत्यां प्रणवोपदेश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तृतीयोद्ध्यायस्सत्यास्सन्तु यजमानस्य कामाः।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उमाकोमळहस्ताभ्यां संभावितललाटकम्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हिरण्य कुण्डलं वन्दे कुमारं पुष्करसृजम्।।</w:t>
      </w:r>
    </w:p>
    <w:p w:rsidR="008F269F" w:rsidRDefault="00D723D0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ओं अं उं मं ह्रीं सां</w:t>
      </w:r>
      <w:r w:rsidR="008F269F" w:rsidRPr="00170634">
        <w:rPr>
          <w:rFonts w:ascii="Mangal" w:hAnsi="Mangal" w:cs="Nirmala UI" w:hint="cs"/>
          <w:sz w:val="36"/>
          <w:szCs w:val="36"/>
          <w:cs/>
          <w:lang w:bidi="sa-IN"/>
        </w:rPr>
        <w:t>गाय सायुधाय सशक्तिकाय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 xml:space="preserve">सपरिवाराय सवाहनाय </w:t>
      </w:r>
      <w:del w:id="180" w:author="ADMIN" w:date="2021-01-14T00:49:00Z">
        <w:r w:rsidRPr="00170634" w:rsidDel="00F6622D">
          <w:rPr>
            <w:rFonts w:ascii="Mangal" w:hAnsi="Mangal" w:cs="Nirmala UI"/>
            <w:sz w:val="36"/>
            <w:szCs w:val="36"/>
            <w:cs/>
            <w:lang w:bidi="sa-IN"/>
            <w:rPrChange w:id="181" w:author="ADMIN" w:date="2021-01-14T00:49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 xml:space="preserve">द्विविंशति </w:delText>
        </w:r>
      </w:del>
      <w:ins w:id="182" w:author="ADMIN" w:date="2021-01-14T00:49:00Z">
        <w:r w:rsidR="00F6622D" w:rsidRPr="00170634">
          <w:rPr>
            <w:rFonts w:ascii="Mangal" w:hAnsi="Mangal" w:cs="Nirmala UI"/>
            <w:sz w:val="36"/>
            <w:szCs w:val="36"/>
            <w:cs/>
            <w:lang w:bidi="sa-IN"/>
          </w:rPr>
          <w:t>द्वा</w:t>
        </w:r>
        <w:r w:rsidR="00F6622D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विंशति </w:t>
        </w:r>
      </w:ins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मन्त्रात्मकाय</w:t>
      </w:r>
      <w:r w:rsidR="003F3857" w:rsidRPr="00170634">
        <w:rPr>
          <w:rFonts w:ascii="Mangal" w:hAnsi="Mangal" w:cs="Nirmala UI"/>
          <w:sz w:val="36"/>
          <w:szCs w:val="36"/>
          <w:lang w:bidi="sa-IN"/>
        </w:rPr>
        <w:t xml:space="preserve"> </w:t>
      </w:r>
      <w:del w:id="183" w:author="ADMIN" w:date="2021-01-14T00:49:00Z">
        <w:r w:rsidR="003F3857" w:rsidRPr="00170634" w:rsidDel="00F6622D">
          <w:rPr>
            <w:rFonts w:ascii="Mangal" w:hAnsi="Mangal" w:cs="Nirmala UI"/>
            <w:sz w:val="36"/>
            <w:szCs w:val="36"/>
            <w:lang w:bidi="sa-IN"/>
          </w:rPr>
          <w:delText>dvA</w:delText>
        </w:r>
      </w:del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श्री स्वामिनाथाय तांबूल कुंकुमाक्षत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पुष्प सघृतकपिथ्थफलमाहुतिं समर्पयामि नमस्वाहा।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दिव्यमङ्गळ होमेन यमनियमासन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प्राणायां प्रत्याहार ध्यान योग समाधि</w:t>
      </w:r>
    </w:p>
    <w:p w:rsidR="008F269F" w:rsidRPr="00170634" w:rsidRDefault="008F269F" w:rsidP="004D124C">
      <w:pPr>
        <w:spacing w:after="0" w:line="240" w:lineRule="auto"/>
        <w:ind w:left="720" w:firstLine="720"/>
        <w:rPr>
          <w:rFonts w:cs="Mangal"/>
          <w:sz w:val="36"/>
          <w:szCs w:val="36"/>
          <w:lang w:bidi="sa-IN"/>
        </w:rPr>
      </w:pP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संजिता</w:t>
      </w:r>
      <w:ins w:id="184" w:author="ADMIN" w:date="2021-01-14T00:50:00Z">
        <w:r w:rsidR="00F36FB8" w:rsidRPr="00170634">
          <w:rPr>
            <w:rFonts w:ascii="Mangal" w:hAnsi="Mangal" w:cs="Nirmala UI"/>
            <w:sz w:val="36"/>
            <w:szCs w:val="36"/>
            <w:cs/>
            <w:lang w:bidi="sa-IN"/>
            <w:rPrChange w:id="185" w:author="ADMIN" w:date="2021-01-14T00:50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ष्टा</w:t>
        </w:r>
      </w:ins>
      <w:del w:id="186" w:author="ADMIN" w:date="2021-01-14T00:50:00Z">
        <w:r w:rsidRPr="00170634" w:rsidDel="00F36FB8">
          <w:rPr>
            <w:rFonts w:ascii="Mangal" w:hAnsi="Mangal" w:cs="Nirmala UI" w:hint="cs"/>
            <w:sz w:val="36"/>
            <w:szCs w:val="36"/>
            <w:cs/>
            <w:lang w:bidi="sa-IN"/>
          </w:rPr>
          <w:delText>ष्ट</w:delText>
        </w:r>
      </w:del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ङ्गसंपुष्टि विशिष्टियोगाकृष्टाणि</w:t>
      </w:r>
      <w:r w:rsidR="005D49EE" w:rsidRPr="00170634">
        <w:rPr>
          <w:rFonts w:ascii="Mangal" w:hAnsi="Mangal" w:cs="Nirmala UI"/>
          <w:sz w:val="36"/>
          <w:szCs w:val="36"/>
          <w:lang w:bidi="sa-IN"/>
        </w:rPr>
        <w:t xml:space="preserve"> </w:t>
      </w:r>
      <w:del w:id="187" w:author="ADMIN" w:date="2021-01-14T00:50:00Z">
        <w:r w:rsidR="005D49EE" w:rsidRPr="00170634" w:rsidDel="00F36FB8">
          <w:rPr>
            <w:rFonts w:ascii="Mangal" w:hAnsi="Mangal" w:cs="Nirmala UI"/>
            <w:sz w:val="36"/>
            <w:szCs w:val="36"/>
            <w:lang w:bidi="sa-IN"/>
          </w:rPr>
          <w:delText>tA</w:delText>
        </w:r>
      </w:del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कृदि गुणाष्टैश्वर्य सिद्धिः प्रसिद्ध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प्रणवोचदेश श्रीस्वामिनाथः प्रियताम्।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श्री बालस्कन्द जयजय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स्कन्दगुरो जयजय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सकलमन्त्रमूर्तीं जयजय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ज्ञानदायक जयजय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जे सकलकार्य जयप्रदे जयजय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Nirmala UI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 पतये हरहर महादेव।।</w:t>
      </w:r>
    </w:p>
    <w:p w:rsidR="004D124C" w:rsidRDefault="004D124C" w:rsidP="004D124C">
      <w:pPr>
        <w:ind w:left="720"/>
        <w:rPr>
          <w:rFonts w:ascii="Mangal" w:hAnsi="Mangal" w:cs="Nirmala UI"/>
          <w:sz w:val="36"/>
          <w:szCs w:val="36"/>
          <w:lang w:bidi="sa-IN"/>
        </w:rPr>
      </w:pPr>
      <w:r>
        <w:rPr>
          <w:rFonts w:ascii="Mangal" w:hAnsi="Mangal" w:cs="Nirmala UI"/>
          <w:sz w:val="36"/>
          <w:szCs w:val="36"/>
          <w:lang w:bidi="sa-IN"/>
        </w:rPr>
        <w:br w:type="page"/>
      </w:r>
    </w:p>
    <w:p w:rsidR="008F269F" w:rsidRDefault="008F269F" w:rsidP="00B31114">
      <w:pPr>
        <w:pStyle w:val="Heading1"/>
        <w:rPr>
          <w:rFonts w:cs="Mangal"/>
        </w:rPr>
      </w:pPr>
      <w:bookmarkStart w:id="188" w:name="_Toc62081363"/>
      <w:r w:rsidRPr="00B45AC8">
        <w:rPr>
          <w:rFonts w:hint="cs"/>
          <w:cs/>
        </w:rPr>
        <w:lastRenderedPageBreak/>
        <w:t>तारकासुरवध चतुर्थो</w:t>
      </w:r>
      <w:r w:rsidR="00AA7361">
        <w:t>&amp;</w:t>
      </w:r>
      <w:r w:rsidRPr="00B45AC8">
        <w:rPr>
          <w:rFonts w:hint="cs"/>
          <w:cs/>
        </w:rPr>
        <w:t>द्ध्यायः</w:t>
      </w:r>
      <w:bookmarkEnd w:id="188"/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तारकासुरसनाय नमः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तारकासुरमूर्तये नमः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वरदमङ्कुशध्वजे च कटकौचाप वज्रमभयम्।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 xml:space="preserve">पाशचक्र </w:t>
      </w:r>
      <w:del w:id="189" w:author="ADMIN" w:date="2021-01-14T01:11:00Z">
        <w:r w:rsidRPr="00170634" w:rsidDel="00B53543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खट्गमुसल </w:delText>
        </w:r>
      </w:del>
      <w:ins w:id="190" w:author="ADMIN" w:date="2021-01-14T01:11:00Z">
        <w:r w:rsidR="00B53543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>ख</w:t>
        </w:r>
      </w:ins>
      <w:ins w:id="191" w:author="ADMIN" w:date="2021-01-14T01:13:00Z">
        <w:r w:rsidR="00B53543" w:rsidRPr="00170634">
          <w:rPr>
            <w:rFonts w:ascii="Mangal" w:hAnsi="Mangal" w:cs="Nirmala UI"/>
            <w:sz w:val="36"/>
            <w:szCs w:val="36"/>
            <w:cs/>
            <w:lang w:bidi="sa-IN"/>
          </w:rPr>
          <w:t>ड्गमुस</w:t>
        </w:r>
      </w:ins>
      <w:ins w:id="192" w:author="ADMIN" w:date="2021-01-14T01:11:00Z">
        <w:r w:rsidR="00B53543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ल </w:t>
        </w:r>
      </w:ins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शक्ति मन्दहन्।।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द्विदशपाणिभिर्दधानमरुणकोटिसन्निभम्।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भजततारकारिमर्त्र्य भवविनाशकारणम्।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श्री सौं तारकारये नमः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पृष्टो गिरिजया गिरीशः प्राह शाङ्करेः।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नाम्नां निरुक्तिं माहात्म्यं विभूतिञ्च विशेषतः।।</w:t>
      </w:r>
      <w:r>
        <w:rPr>
          <w:rFonts w:ascii="Mangal" w:hAnsi="Mangal" w:cs="Nirmala UI"/>
          <w:sz w:val="36"/>
          <w:szCs w:val="36"/>
          <w:cs/>
          <w:lang w:bidi="sa-IN"/>
        </w:rPr>
        <w:t>१३०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सर्वज्ञत्वात् स्कन्द इति हृद्गुहास्थो गुहः स्मृतः।</w:t>
      </w:r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 w:hint="cs"/>
          <w:sz w:val="36"/>
          <w:szCs w:val="36"/>
          <w:cs/>
          <w:lang w:bidi="sa-IN"/>
        </w:rPr>
        <w:tab/>
      </w:r>
      <w:r>
        <w:rPr>
          <w:rFonts w:ascii="Mangal" w:hAnsi="Mangal" w:cs="Nirmala UI" w:hint="cs"/>
          <w:sz w:val="36"/>
          <w:szCs w:val="36"/>
          <w:cs/>
          <w:lang w:bidi="sa-IN"/>
        </w:rPr>
        <w:t>सुतरां ब्राह्मणप्रीत्या सुब्रह्मण्य इतिर्यते।।</w:t>
      </w:r>
      <w:r>
        <w:rPr>
          <w:rFonts w:ascii="Mangal" w:hAnsi="Mangal" w:cs="Nirmala UI"/>
          <w:sz w:val="36"/>
          <w:szCs w:val="36"/>
          <w:cs/>
          <w:lang w:bidi="sa-IN"/>
        </w:rPr>
        <w:t>१३१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 w:hint="cs"/>
          <w:sz w:val="36"/>
          <w:szCs w:val="36"/>
          <w:cs/>
          <w:lang w:bidi="sa-IN"/>
        </w:rPr>
        <w:tab/>
      </w:r>
      <w:r>
        <w:rPr>
          <w:rFonts w:ascii="Mangal" w:hAnsi="Mangal" w:cs="Nirmala UI" w:hint="cs"/>
          <w:sz w:val="36"/>
          <w:szCs w:val="36"/>
          <w:cs/>
          <w:lang w:bidi="sa-IN"/>
        </w:rPr>
        <w:t>वह्निनीतो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ग्निभूश्चैव कृत्तिकाप्रीतिकृत्पुनः।</w:t>
      </w:r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 w:hint="cs"/>
          <w:sz w:val="36"/>
          <w:szCs w:val="36"/>
          <w:cs/>
          <w:lang w:bidi="sa-IN"/>
        </w:rPr>
        <w:tab/>
      </w: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कार्तिकेयः शरवणे जातः शरवणोद्भव</w:t>
      </w:r>
      <w:r w:rsidR="00564B9C" w:rsidRPr="00170634">
        <w:rPr>
          <w:rFonts w:ascii="Mangal" w:hAnsi="Mangal" w:cs="Nirmala UI"/>
          <w:sz w:val="36"/>
          <w:szCs w:val="36"/>
          <w:lang w:bidi="sa-IN"/>
          <w:rPrChange w:id="193" w:author="ADMIN" w:date="2021-01-14T01:14:00Z">
            <w:rPr>
              <w:rFonts w:ascii="Mangal" w:hAnsi="Mangal" w:cs="Nirmala UI"/>
              <w:sz w:val="36"/>
              <w:szCs w:val="36"/>
              <w:highlight w:val="yellow"/>
              <w:lang w:bidi="sa-IN"/>
            </w:rPr>
          </w:rPrChange>
        </w:rPr>
        <w:t>:</w:t>
      </w: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।।</w:t>
      </w:r>
      <w:r w:rsidRPr="00170634">
        <w:rPr>
          <w:rFonts w:ascii="Mangal" w:hAnsi="Mangal" w:cs="Nirmala UI"/>
          <w:sz w:val="36"/>
          <w:szCs w:val="36"/>
          <w:cs/>
          <w:lang w:bidi="sa-IN"/>
        </w:rPr>
        <w:t>१३२</w:t>
      </w:r>
      <w:r w:rsidRPr="0017063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 w:hint="cs"/>
          <w:sz w:val="36"/>
          <w:szCs w:val="36"/>
          <w:cs/>
          <w:lang w:bidi="sa-IN"/>
        </w:rPr>
        <w:tab/>
      </w:r>
      <w:r>
        <w:rPr>
          <w:rFonts w:ascii="Mangal" w:hAnsi="Mangal" w:cs="Nirmala UI" w:hint="cs"/>
          <w:sz w:val="36"/>
          <w:szCs w:val="36"/>
          <w:cs/>
          <w:lang w:bidi="sa-IN"/>
        </w:rPr>
        <w:t>विशाखऋक्षजातत्वाद्विशाख इति कथ्यते।</w:t>
      </w:r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 w:hint="cs"/>
          <w:sz w:val="36"/>
          <w:szCs w:val="36"/>
          <w:cs/>
          <w:lang w:bidi="sa-IN"/>
        </w:rPr>
        <w:tab/>
      </w:r>
      <w:r>
        <w:rPr>
          <w:rFonts w:ascii="Mangal" w:hAnsi="Mangal" w:cs="Nirmala UI" w:hint="cs"/>
          <w:sz w:val="36"/>
          <w:szCs w:val="36"/>
          <w:cs/>
          <w:lang w:bidi="sa-IN"/>
        </w:rPr>
        <w:t>सुरनद्यामभिव्यक्तो गाङ्गेय इति कीर्तितः।।</w:t>
      </w:r>
      <w:r>
        <w:rPr>
          <w:rFonts w:ascii="Mangal" w:hAnsi="Mangal" w:cs="Nirmala UI"/>
          <w:sz w:val="36"/>
          <w:szCs w:val="36"/>
          <w:cs/>
          <w:lang w:bidi="sa-IN"/>
        </w:rPr>
        <w:t>१३३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 w:hint="cs"/>
          <w:sz w:val="36"/>
          <w:szCs w:val="36"/>
          <w:cs/>
          <w:lang w:bidi="sa-IN"/>
        </w:rPr>
        <w:tab/>
      </w: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त</w:t>
      </w:r>
      <w:r w:rsidRPr="00170634">
        <w:rPr>
          <w:rFonts w:ascii="Mangal" w:hAnsi="Mangal" w:cs="Nirmala UI"/>
          <w:sz w:val="36"/>
          <w:szCs w:val="36"/>
          <w:cs/>
          <w:lang w:bidi="sa-IN"/>
          <w:rPrChange w:id="194" w:author="ADMIN" w:date="2021-01-14T01:15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त्छ्रुत्वा</w:t>
      </w: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 xml:space="preserve"> गीयमानं तु वैणिकैर्विष्णुसद्मनि।</w:t>
      </w:r>
      <w:r w:rsidR="004062CC" w:rsidRPr="00170634">
        <w:rPr>
          <w:rFonts w:ascii="Mangal" w:hAnsi="Mangal" w:cs="Nirmala UI"/>
          <w:sz w:val="36"/>
          <w:szCs w:val="36"/>
          <w:lang w:bidi="sa-IN"/>
        </w:rPr>
        <w:t xml:space="preserve"> </w:t>
      </w:r>
      <w:del w:id="195" w:author="ADMIN" w:date="2021-01-14T01:15:00Z">
        <w:r w:rsidR="004062CC" w:rsidRPr="00170634" w:rsidDel="00B53543">
          <w:rPr>
            <w:rFonts w:ascii="Mangal" w:hAnsi="Mangal" w:cs="Nirmala UI"/>
            <w:sz w:val="36"/>
            <w:szCs w:val="36"/>
            <w:lang w:bidi="sa-IN"/>
          </w:rPr>
          <w:delText>CRu</w:delText>
        </w:r>
      </w:del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 w:hint="cs"/>
          <w:sz w:val="36"/>
          <w:szCs w:val="36"/>
          <w:cs/>
          <w:lang w:bidi="sa-IN"/>
        </w:rPr>
        <w:tab/>
      </w:r>
      <w:r>
        <w:rPr>
          <w:rFonts w:ascii="Mangal" w:hAnsi="Mangal" w:cs="Nirmala UI" w:hint="cs"/>
          <w:sz w:val="36"/>
          <w:szCs w:val="36"/>
          <w:cs/>
          <w:lang w:bidi="sa-IN"/>
        </w:rPr>
        <w:t>कन्ये अमृतवल्लीति तथा सौन्दर्यवल्ल्यपि।।</w:t>
      </w:r>
      <w:r>
        <w:rPr>
          <w:rFonts w:ascii="Mangal" w:hAnsi="Mangal" w:cs="Nirmala UI"/>
          <w:sz w:val="36"/>
          <w:szCs w:val="36"/>
          <w:cs/>
          <w:lang w:bidi="sa-IN"/>
        </w:rPr>
        <w:t>१३४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 w:hint="cs"/>
          <w:sz w:val="36"/>
          <w:szCs w:val="36"/>
          <w:cs/>
          <w:lang w:bidi="sa-IN"/>
        </w:rPr>
        <w:tab/>
      </w:r>
      <w:r>
        <w:rPr>
          <w:rFonts w:ascii="Mangal" w:hAnsi="Mangal" w:cs="Nirmala UI" w:hint="cs"/>
          <w:sz w:val="36"/>
          <w:szCs w:val="36"/>
          <w:cs/>
          <w:lang w:bidi="sa-IN"/>
        </w:rPr>
        <w:t>प्रेमवत्यावभूतां हि षण्मुखे न्यस्तमानसे।</w:t>
      </w:r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 w:hint="cs"/>
          <w:sz w:val="36"/>
          <w:szCs w:val="36"/>
          <w:cs/>
          <w:lang w:bidi="sa-IN"/>
        </w:rPr>
        <w:tab/>
      </w:r>
      <w:r>
        <w:rPr>
          <w:rFonts w:ascii="Mangal" w:hAnsi="Mangal" w:cs="Nirmala UI" w:hint="cs"/>
          <w:sz w:val="36"/>
          <w:szCs w:val="36"/>
          <w:cs/>
          <w:lang w:bidi="sa-IN"/>
        </w:rPr>
        <w:t>शरकाननमभ्येत्य तपश्चाचेरतुः स्वयम्।।</w:t>
      </w:r>
      <w:r>
        <w:rPr>
          <w:rFonts w:ascii="Mangal" w:hAnsi="Mangal" w:cs="Nirmala UI"/>
          <w:sz w:val="36"/>
          <w:szCs w:val="36"/>
          <w:cs/>
          <w:lang w:bidi="sa-IN"/>
        </w:rPr>
        <w:t>१३५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 xml:space="preserve">तेन सन्तुष्टहृदयः स्कन्द </w:t>
      </w:r>
      <w:del w:id="196" w:author="ADMIN" w:date="2021-01-14T01:15:00Z">
        <w:r w:rsidRPr="00170634" w:rsidDel="00B53543">
          <w:rPr>
            <w:rFonts w:ascii="Mangal" w:hAnsi="Mangal" w:cs="Nirmala UI" w:hint="cs"/>
            <w:sz w:val="36"/>
            <w:szCs w:val="36"/>
            <w:cs/>
            <w:lang w:bidi="sa-IN"/>
          </w:rPr>
          <w:delText>प्रादुरभबत्पुनः।</w:delText>
        </w:r>
        <w:r w:rsidR="004062CC" w:rsidRPr="00170634" w:rsidDel="00B53543">
          <w:rPr>
            <w:rFonts w:ascii="Mangal" w:hAnsi="Mangal" w:cs="Nirmala UI"/>
            <w:sz w:val="36"/>
            <w:szCs w:val="36"/>
            <w:lang w:bidi="sa-IN"/>
          </w:rPr>
          <w:delText>BHOO</w:delText>
        </w:r>
      </w:del>
      <w:ins w:id="197" w:author="ADMIN" w:date="2021-01-14T01:15:00Z">
        <w:r w:rsidR="00B53543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>प्रादु</w:t>
        </w:r>
        <w:r w:rsidR="00B53543" w:rsidRPr="00170634">
          <w:rPr>
            <w:rFonts w:ascii="Mangal" w:hAnsi="Mangal" w:cs="Nirmala UI"/>
            <w:sz w:val="36"/>
            <w:szCs w:val="36"/>
            <w:cs/>
            <w:lang w:bidi="sa-IN"/>
            <w:rPrChange w:id="198" w:author="ADMIN" w:date="2021-01-14T01:16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र</w:t>
        </w:r>
        <w:r w:rsidR="00B53543" w:rsidRPr="00170634">
          <w:rPr>
            <w:rFonts w:ascii="Mangal" w:hAnsi="Mangal" w:cs="Nirmala UI"/>
            <w:sz w:val="36"/>
            <w:szCs w:val="36"/>
            <w:cs/>
            <w:lang w:bidi="sa-IN"/>
            <w:rPrChange w:id="199" w:author="ADMIN" w:date="2021-01-14T01:15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भू</w:t>
        </w:r>
        <w:r w:rsidR="00B53543" w:rsidRPr="00170634">
          <w:rPr>
            <w:rFonts w:ascii="Mangal" w:hAnsi="Mangal" w:cs="Nirmala UI"/>
            <w:sz w:val="36"/>
            <w:szCs w:val="36"/>
            <w:cs/>
            <w:lang w:bidi="sa-IN"/>
            <w:rPrChange w:id="200" w:author="ADMIN" w:date="2021-01-14T01:16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त्पुनः</w:t>
        </w:r>
        <w:r w:rsidR="00B53543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>।</w:t>
        </w:r>
      </w:ins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उवाच चेन्द्रभवने गेहे शिवमुनेरपि।।</w:t>
      </w:r>
      <w:r>
        <w:rPr>
          <w:rFonts w:ascii="Mangal" w:hAnsi="Mangal" w:cs="Nirmala UI"/>
          <w:sz w:val="36"/>
          <w:szCs w:val="36"/>
          <w:cs/>
          <w:lang w:bidi="sa-IN"/>
        </w:rPr>
        <w:t>१३६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वसतं युवयोः पाणी गृहीष्यामीति सादरम्।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 xml:space="preserve">अथ स्मृतो </w:t>
      </w:r>
      <w:del w:id="201" w:author="ADMIN" w:date="2021-01-14T01:16:00Z">
        <w:r w:rsidRPr="00170634" w:rsidDel="00B53543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गिरीशन </w:delText>
        </w:r>
      </w:del>
      <w:ins w:id="202" w:author="ADMIN" w:date="2021-01-14T01:16:00Z">
        <w:r w:rsidR="00B53543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>गिरी</w:t>
        </w:r>
        <w:r w:rsidR="00B53543" w:rsidRPr="00170634">
          <w:rPr>
            <w:rFonts w:ascii="Mangal" w:hAnsi="Mangal" w:cs="Nirmala UI"/>
            <w:sz w:val="36"/>
            <w:szCs w:val="36"/>
            <w:cs/>
            <w:lang w:bidi="sa-IN"/>
          </w:rPr>
          <w:t>शे</w:t>
        </w:r>
        <w:r w:rsidR="00B53543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न </w:t>
        </w:r>
      </w:ins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गतः कैलासमग्निभूः।।</w:t>
      </w:r>
      <w:r w:rsidRPr="00170634">
        <w:rPr>
          <w:rFonts w:ascii="Mangal" w:hAnsi="Mangal" w:cs="Nirmala UI"/>
          <w:sz w:val="36"/>
          <w:szCs w:val="36"/>
          <w:cs/>
          <w:lang w:bidi="sa-IN"/>
        </w:rPr>
        <w:t>१३७</w:t>
      </w:r>
      <w:r w:rsidRPr="00170634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816DB6" w:rsidRPr="00170634">
        <w:rPr>
          <w:rFonts w:ascii="Mangal" w:hAnsi="Mangal" w:cs="Mangal"/>
          <w:sz w:val="36"/>
          <w:szCs w:val="36"/>
          <w:lang w:bidi="sa-IN"/>
        </w:rPr>
        <w:t xml:space="preserve"> </w:t>
      </w:r>
      <w:del w:id="203" w:author="ADMIN" w:date="2021-01-14T01:16:00Z">
        <w:r w:rsidR="00816DB6" w:rsidRPr="00170634" w:rsidDel="00B53543">
          <w:rPr>
            <w:rFonts w:ascii="Mangal" w:hAnsi="Mangal" w:cs="Mangal"/>
            <w:sz w:val="36"/>
            <w:szCs w:val="36"/>
            <w:lang w:bidi="sa-IN"/>
          </w:rPr>
          <w:delText>Se</w:delText>
        </w:r>
      </w:del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अलञ्चकार तस्याङ्कं सोमास्कन्दं शिवं तदा।</w:t>
      </w:r>
    </w:p>
    <w:p w:rsidR="008F269F" w:rsidRPr="00D723D0" w:rsidRDefault="008F269F" w:rsidP="004D124C">
      <w:pPr>
        <w:spacing w:after="0" w:line="240" w:lineRule="auto"/>
        <w:ind w:left="720"/>
        <w:rPr>
          <w:rFonts w:ascii="Mangal" w:hAnsi="Mangal" w:cs="Arial Unicode MS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दृष्वा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पुर्जन्मसाफल्यं देवा विष्णुपुरोगमाः।।</w:t>
      </w:r>
      <w:r>
        <w:rPr>
          <w:rFonts w:ascii="Mangal" w:hAnsi="Mangal" w:cs="Nirmala UI"/>
          <w:sz w:val="36"/>
          <w:szCs w:val="36"/>
          <w:cs/>
          <w:lang w:bidi="sa-IN"/>
        </w:rPr>
        <w:t>१३८</w:t>
      </w:r>
      <w:r>
        <w:rPr>
          <w:rFonts w:ascii="Mangal" w:hAnsi="Mangal" w:cs="Mangal" w:hint="cs"/>
          <w:sz w:val="36"/>
          <w:szCs w:val="36"/>
          <w:cs/>
          <w:lang w:bidi="sa-IN"/>
        </w:rPr>
        <w:t>।</w:t>
      </w:r>
      <w:r w:rsidR="00D723D0">
        <w:rPr>
          <w:rFonts w:ascii="Mangal" w:hAnsi="Mangal" w:cs="Arial Unicode MS" w:hint="cs"/>
          <w:sz w:val="36"/>
          <w:szCs w:val="36"/>
          <w:cs/>
          <w:lang w:bidi="sa-IN"/>
        </w:rPr>
        <w:t>|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विज्ञाय सन्दर्भमुचितं चिररात्रतः।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del w:id="204" w:author="ADMIN" w:date="2021-01-14T01:17:00Z">
        <w:r w:rsidRPr="00170634" w:rsidDel="00B53543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शूरपद्मकृतं </w:delText>
        </w:r>
      </w:del>
      <w:ins w:id="205" w:author="ADMIN" w:date="2021-01-14T01:17:00Z">
        <w:r w:rsidR="00B53543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>शूरपद्म</w:t>
        </w:r>
        <w:r w:rsidR="00B53543" w:rsidRPr="00170634">
          <w:rPr>
            <w:rFonts w:ascii="Mangal" w:hAnsi="Mangal" w:cs="Nirmala UI"/>
            <w:sz w:val="36"/>
            <w:szCs w:val="36"/>
            <w:cs/>
            <w:lang w:bidi="sa-IN"/>
            <w:rPrChange w:id="206" w:author="ADMIN" w:date="2021-01-14T01:17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कृतां</w:t>
        </w:r>
        <w:r w:rsidR="00B53543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पीडां षण्मुखाय व्यजिज्ञपन्।।</w:t>
      </w:r>
      <w:r w:rsidRPr="00170634">
        <w:rPr>
          <w:rFonts w:ascii="Mangal" w:hAnsi="Mangal" w:cs="Nirmala UI"/>
          <w:sz w:val="36"/>
          <w:szCs w:val="36"/>
          <w:cs/>
          <w:lang w:bidi="sa-IN"/>
        </w:rPr>
        <w:t>१३९</w:t>
      </w:r>
      <w:r w:rsidRPr="00170634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816DB6" w:rsidRPr="00170634">
        <w:rPr>
          <w:rFonts w:ascii="Mangal" w:hAnsi="Mangal" w:cs="Mangal"/>
          <w:sz w:val="36"/>
          <w:szCs w:val="36"/>
          <w:lang w:bidi="sa-IN"/>
        </w:rPr>
        <w:t xml:space="preserve"> </w:t>
      </w:r>
      <w:del w:id="207" w:author="ADMIN" w:date="2021-01-14T01:17:00Z">
        <w:r w:rsidR="00816DB6" w:rsidRPr="00170634" w:rsidDel="00B53543">
          <w:rPr>
            <w:rFonts w:ascii="Mangal" w:hAnsi="Mangal" w:cs="Mangal"/>
            <w:sz w:val="36"/>
            <w:szCs w:val="36"/>
            <w:lang w:bidi="sa-IN"/>
          </w:rPr>
          <w:delText>tAm</w:delText>
        </w:r>
      </w:del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कैलासपतिना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नुज्ञातः प्रययौ मुदा।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तातं प्रदक्षिणीकृत्य तथांबां सर्वमङ्गलाम्।।</w:t>
      </w:r>
      <w:r>
        <w:rPr>
          <w:rFonts w:ascii="Mangal" w:hAnsi="Mangal" w:cs="Nirmala UI"/>
          <w:sz w:val="36"/>
          <w:szCs w:val="36"/>
          <w:cs/>
          <w:lang w:bidi="sa-IN"/>
        </w:rPr>
        <w:t>१४०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नमस्कृत्य परं ताभ्यां दत्तानुज्ञानुगावृतः।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अस्त्राण्यनेकरूपाणि लब्ध्वा शक्तिञ्च शङ्करात्।।</w:t>
      </w:r>
      <w:r>
        <w:rPr>
          <w:rFonts w:ascii="Mangal" w:hAnsi="Mangal" w:cs="Nirmala UI"/>
          <w:sz w:val="36"/>
          <w:szCs w:val="36"/>
          <w:cs/>
          <w:lang w:bidi="sa-IN"/>
        </w:rPr>
        <w:t>१४१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शतयुग्यं शताङ्गं च मारुतं सारथिं तथा।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शङ्खभेरिमृदङ्गादि वाद्यघोषपुरः सरम्।।</w:t>
      </w:r>
      <w:r>
        <w:rPr>
          <w:rFonts w:ascii="Mangal" w:hAnsi="Mangal" w:cs="Nirmala UI"/>
          <w:sz w:val="36"/>
          <w:szCs w:val="36"/>
          <w:cs/>
          <w:lang w:bidi="sa-IN"/>
        </w:rPr>
        <w:t>१४२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दौ पर्वतं गन्धमादनं हेमकूटकम्।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ययौ पश्चात्तदा विष्णुमुखाः स्कन्दं व्यजिज्ञपन्।।</w:t>
      </w:r>
      <w:r>
        <w:rPr>
          <w:rFonts w:ascii="Mangal" w:hAnsi="Mangal" w:cs="Nirmala UI"/>
          <w:sz w:val="36"/>
          <w:szCs w:val="36"/>
          <w:cs/>
          <w:lang w:bidi="sa-IN"/>
        </w:rPr>
        <w:t>१४३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भगवान् क्रौञ्चशैलो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यमसुरो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गस्त्यशापतः।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भूत्वैवं तारकस्यातिमित्रं देवान् हिनस्तिहि।।</w:t>
      </w:r>
      <w:r>
        <w:rPr>
          <w:rFonts w:ascii="Mangal" w:hAnsi="Mangal" w:cs="Nirmala UI"/>
          <w:sz w:val="36"/>
          <w:szCs w:val="36"/>
          <w:cs/>
          <w:lang w:bidi="sa-IN"/>
        </w:rPr>
        <w:t>१४४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del w:id="208" w:author="ADMIN" w:date="2021-01-14T01:17:00Z">
        <w:r w:rsidRPr="00170634" w:rsidDel="00B53543">
          <w:rPr>
            <w:rFonts w:ascii="Mangal" w:hAnsi="Mangal" w:cs="Nirmala UI"/>
            <w:sz w:val="36"/>
            <w:szCs w:val="36"/>
            <w:cs/>
            <w:lang w:bidi="sa-IN"/>
            <w:rPrChange w:id="209" w:author="ADMIN" w:date="2021-01-14T01:18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 xml:space="preserve">द्वारयैनं </w:delText>
        </w:r>
      </w:del>
      <w:ins w:id="210" w:author="ADMIN" w:date="2021-01-14T01:17:00Z">
        <w:r w:rsidR="00B53543" w:rsidRPr="00170634">
          <w:rPr>
            <w:rFonts w:ascii="Mangal" w:hAnsi="Mangal" w:cs="Nirmala UI"/>
            <w:sz w:val="36"/>
            <w:szCs w:val="36"/>
            <w:cs/>
            <w:lang w:bidi="sa-IN"/>
          </w:rPr>
          <w:t>द्रा</w:t>
        </w:r>
        <w:r w:rsidR="00B53543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>रयैनं</w:t>
        </w:r>
        <w:r w:rsidR="00B53543" w:rsidRPr="00170634">
          <w:rPr>
            <w:rFonts w:ascii="Mangal" w:hAnsi="Mangal" w:cs="Nirmala UI"/>
            <w:sz w:val="36"/>
            <w:szCs w:val="36"/>
            <w:cs/>
            <w:lang w:bidi="sa-IN"/>
          </w:rPr>
          <w:t xml:space="preserve"> </w:t>
        </w:r>
      </w:ins>
      <w:r w:rsidRPr="00170634">
        <w:rPr>
          <w:rFonts w:ascii="Mangal" w:hAnsi="Mangal" w:cs="Nirmala UI"/>
          <w:sz w:val="36"/>
          <w:szCs w:val="36"/>
          <w:cs/>
          <w:lang w:bidi="sa-IN"/>
        </w:rPr>
        <w:t>क्षणे</w:t>
      </w: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नेति प्रा</w:t>
      </w:r>
      <w:ins w:id="211" w:author="ADMIN" w:date="2021-01-14T01:18:00Z">
        <w:r w:rsidR="00B53543" w:rsidRPr="00170634">
          <w:rPr>
            <w:rFonts w:ascii="Mangal" w:hAnsi="Mangal" w:cs="Nirmala UI"/>
            <w:sz w:val="36"/>
            <w:szCs w:val="36"/>
            <w:cs/>
            <w:lang w:bidi="sa-IN"/>
          </w:rPr>
          <w:t>र्थि</w:t>
        </w:r>
      </w:ins>
      <w:del w:id="212" w:author="ADMIN" w:date="2021-01-14T01:18:00Z">
        <w:r w:rsidRPr="00170634" w:rsidDel="00B53543">
          <w:rPr>
            <w:rFonts w:ascii="Mangal" w:hAnsi="Mangal" w:cs="Nirmala UI" w:hint="cs"/>
            <w:sz w:val="36"/>
            <w:szCs w:val="36"/>
            <w:cs/>
            <w:lang w:bidi="sa-IN"/>
          </w:rPr>
          <w:delText>र्थो</w:delText>
        </w:r>
      </w:del>
      <w:r w:rsidRPr="00170634">
        <w:rPr>
          <w:rFonts w:ascii="Mangal" w:hAnsi="Mangal" w:cs="Nirmala UI" w:hint="cs"/>
          <w:sz w:val="36"/>
          <w:szCs w:val="36"/>
          <w:cs/>
          <w:lang w:bidi="sa-IN"/>
        </w:rPr>
        <w:t>तः शङ्करात्मजः।</w:t>
      </w:r>
      <w:del w:id="213" w:author="ADMIN" w:date="2021-01-14T01:18:00Z">
        <w:r w:rsidR="004A5CF4" w:rsidRPr="00170634" w:rsidDel="00B53543">
          <w:rPr>
            <w:rFonts w:ascii="Mangal" w:hAnsi="Mangal" w:cs="Nirmala UI"/>
            <w:sz w:val="36"/>
            <w:szCs w:val="36"/>
            <w:lang w:bidi="sa-IN"/>
          </w:rPr>
          <w:delText>??</w:delText>
        </w:r>
      </w:del>
      <w:r w:rsidR="004A5CF4" w:rsidRPr="00170634">
        <w:rPr>
          <w:rFonts w:ascii="Mangal" w:hAnsi="Mangal" w:cs="Nirmala UI"/>
          <w:sz w:val="36"/>
          <w:szCs w:val="36"/>
          <w:lang w:bidi="sa-IN"/>
        </w:rPr>
        <w:t xml:space="preserve"> </w:t>
      </w:r>
      <w:del w:id="214" w:author="ADMIN" w:date="2021-01-14T01:18:00Z">
        <w:r w:rsidR="004A5CF4" w:rsidRPr="00170634" w:rsidDel="00B53543">
          <w:rPr>
            <w:rFonts w:ascii="Mangal" w:hAnsi="Mangal" w:cs="Nirmala UI"/>
            <w:sz w:val="36"/>
            <w:szCs w:val="36"/>
            <w:lang w:bidi="sa-IN"/>
          </w:rPr>
          <w:delText>rthi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वीरबाहुं समाहूय तन्निरोधनमन्वशात्।।</w:t>
      </w:r>
      <w:r>
        <w:rPr>
          <w:rFonts w:ascii="Mangal" w:hAnsi="Mangal" w:cs="Nirmala UI"/>
          <w:sz w:val="36"/>
          <w:szCs w:val="36"/>
          <w:cs/>
          <w:lang w:bidi="sa-IN"/>
        </w:rPr>
        <w:t>१४५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 यदा न्यरुणक्रौञ्चं तदा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गात्तारको युधे।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अतीव तुमुलं युद्धं वीराणं तारकस्य च।।</w:t>
      </w:r>
      <w:r>
        <w:rPr>
          <w:rFonts w:ascii="Mangal" w:hAnsi="Mangal" w:cs="Nirmala UI"/>
          <w:sz w:val="36"/>
          <w:szCs w:val="36"/>
          <w:cs/>
          <w:lang w:bidi="sa-IN"/>
        </w:rPr>
        <w:t>१४६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यदा प्रवृत्तमष्टानामसह्यं वीक्ष्य तत्क्षणम्।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वीरबाहुः स्वयं योद्धुं तेन साकं ययौ तदा।।</w:t>
      </w:r>
      <w:r>
        <w:rPr>
          <w:rFonts w:ascii="Mangal" w:hAnsi="Mangal" w:cs="Nirmala UI"/>
          <w:sz w:val="36"/>
          <w:szCs w:val="36"/>
          <w:cs/>
          <w:lang w:bidi="sa-IN"/>
        </w:rPr>
        <w:t>१४७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तयोः समभवद्युद्धं तुमुलं रोमहर्षणम्।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0634">
        <w:rPr>
          <w:rFonts w:ascii="Mangal" w:hAnsi="Mangal" w:cs="Nirmala UI" w:hint="cs"/>
          <w:sz w:val="36"/>
          <w:szCs w:val="36"/>
          <w:cs/>
          <w:lang w:bidi="sa-IN"/>
        </w:rPr>
        <w:t xml:space="preserve">अस्त्रप्रत्यस्त्रयोगेन </w:t>
      </w:r>
      <w:del w:id="215" w:author="ADMIN" w:date="2021-01-14T01:19:00Z">
        <w:r w:rsidRPr="00170634" w:rsidDel="00B53543">
          <w:rPr>
            <w:rFonts w:ascii="Mangal" w:hAnsi="Mangal" w:cs="Nirmala UI" w:hint="cs"/>
            <w:sz w:val="36"/>
            <w:szCs w:val="36"/>
            <w:cs/>
            <w:lang w:bidi="sa-IN"/>
          </w:rPr>
          <w:delText>सर्वविस्मयकारणम्।।</w:delText>
        </w:r>
        <w:r w:rsidRPr="00170634" w:rsidDel="00B53543">
          <w:rPr>
            <w:rFonts w:ascii="Mangal" w:hAnsi="Mangal" w:cs="Nirmala UI"/>
            <w:sz w:val="36"/>
            <w:szCs w:val="36"/>
            <w:cs/>
            <w:lang w:bidi="sa-IN"/>
          </w:rPr>
          <w:delText>१४८</w:delText>
        </w:r>
        <w:r w:rsidRPr="00170634" w:rsidDel="00B53543">
          <w:rPr>
            <w:rFonts w:ascii="Mangal" w:hAnsi="Mangal" w:cs="Mangal" w:hint="cs"/>
            <w:sz w:val="36"/>
            <w:szCs w:val="36"/>
            <w:cs/>
            <w:lang w:bidi="sa-IN"/>
          </w:rPr>
          <w:delText>।।</w:delText>
        </w:r>
        <w:r w:rsidR="004A5CF4" w:rsidRPr="00170634" w:rsidDel="00B53543">
          <w:rPr>
            <w:rFonts w:ascii="Mangal" w:hAnsi="Mangal" w:cs="Mangal"/>
            <w:sz w:val="36"/>
            <w:szCs w:val="36"/>
            <w:lang w:bidi="sa-IN"/>
          </w:rPr>
          <w:delText xml:space="preserve"> </w:delText>
        </w:r>
      </w:del>
      <w:ins w:id="216" w:author="ADMIN" w:date="2021-01-14T01:19:00Z">
        <w:r w:rsidR="00B53543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>सर्वविस्मयकार</w:t>
        </w:r>
        <w:r w:rsidR="00B53543" w:rsidRPr="00170634">
          <w:rPr>
            <w:rFonts w:ascii="Mangal" w:hAnsi="Mangal" w:cs="Nirmala UI"/>
            <w:sz w:val="36"/>
            <w:szCs w:val="36"/>
            <w:cs/>
            <w:lang w:bidi="sa-IN"/>
            <w:rPrChange w:id="217" w:author="ADMIN" w:date="2021-01-14T01:19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कम्</w:t>
        </w:r>
        <w:r w:rsidR="00B53543" w:rsidRPr="00170634">
          <w:rPr>
            <w:rFonts w:ascii="Mangal" w:hAnsi="Mangal" w:cs="Nirmala UI" w:hint="cs"/>
            <w:sz w:val="36"/>
            <w:szCs w:val="36"/>
            <w:cs/>
            <w:lang w:bidi="sa-IN"/>
          </w:rPr>
          <w:t>।।</w:t>
        </w:r>
        <w:r w:rsidR="00B53543" w:rsidRPr="00170634">
          <w:rPr>
            <w:rFonts w:ascii="Mangal" w:hAnsi="Mangal" w:cs="Nirmala UI"/>
            <w:sz w:val="36"/>
            <w:szCs w:val="36"/>
            <w:cs/>
            <w:lang w:bidi="sa-IN"/>
          </w:rPr>
          <w:t>१४८</w:t>
        </w:r>
        <w:r w:rsidR="00B53543" w:rsidRPr="00170634">
          <w:rPr>
            <w:rFonts w:ascii="Mangal" w:hAnsi="Mangal" w:cs="Mangal" w:hint="cs"/>
            <w:sz w:val="36"/>
            <w:szCs w:val="36"/>
            <w:cs/>
            <w:lang w:bidi="sa-IN"/>
          </w:rPr>
          <w:t>।।</w:t>
        </w:r>
        <w:r w:rsidR="00B53543" w:rsidRPr="00170634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  <w:del w:id="218" w:author="ADMIN" w:date="2021-01-14T01:19:00Z">
        <w:r w:rsidR="004A5CF4" w:rsidRPr="00170634" w:rsidDel="00B53543">
          <w:rPr>
            <w:rFonts w:ascii="Mangal" w:hAnsi="Mangal" w:cs="Mangal"/>
            <w:sz w:val="36"/>
            <w:szCs w:val="36"/>
            <w:lang w:bidi="sa-IN"/>
          </w:rPr>
          <w:delText>kam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यदातु भीतो दैन्येन्द्रः प्राविशत्क्रौञ्चगह्वरम्।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 परा</w:t>
      </w:r>
      <w:r w:rsidRPr="00D723D0">
        <w:rPr>
          <w:rFonts w:ascii="Mangal" w:hAnsi="Mangal" w:cs="Nirmala UI" w:hint="cs"/>
          <w:sz w:val="36"/>
          <w:szCs w:val="36"/>
          <w:cs/>
          <w:lang w:bidi="sa-IN"/>
        </w:rPr>
        <w:t>ङ्भुख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स्यार्हो वधो नेति विचिन्तयन्।।</w:t>
      </w:r>
      <w:r>
        <w:rPr>
          <w:rFonts w:ascii="Mangal" w:hAnsi="Mangal" w:cs="Nirmala UI"/>
          <w:sz w:val="36"/>
          <w:szCs w:val="36"/>
          <w:cs/>
          <w:lang w:bidi="sa-IN"/>
        </w:rPr>
        <w:t>१४९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4A5CF4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वीरबाहुर्जहारास्त्रं स तु मायाबलेन वै।</w:t>
      </w:r>
    </w:p>
    <w:p w:rsidR="008F269F" w:rsidRPr="00CF2712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F2712">
        <w:rPr>
          <w:rFonts w:ascii="Mangal" w:hAnsi="Mangal" w:cs="Nirmala UI" w:hint="cs"/>
          <w:sz w:val="36"/>
          <w:szCs w:val="36"/>
          <w:cs/>
          <w:lang w:bidi="sa-IN"/>
        </w:rPr>
        <w:t xml:space="preserve">गुहायां न्यक्षिपत्सर्वान् </w:t>
      </w:r>
      <w:del w:id="219" w:author="ADMIN" w:date="2021-01-14T01:19:00Z">
        <w:r w:rsidRPr="00CF2712" w:rsidDel="00B53543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वीरांसे </w:delText>
        </w:r>
      </w:del>
      <w:ins w:id="220" w:author="ADMIN" w:date="2021-01-14T01:19:00Z">
        <w:r w:rsidR="00B53543" w:rsidRPr="00CF2712">
          <w:rPr>
            <w:rFonts w:ascii="Mangal" w:hAnsi="Mangal" w:cs="Nirmala UI" w:hint="cs"/>
            <w:sz w:val="36"/>
            <w:szCs w:val="36"/>
            <w:cs/>
            <w:lang w:bidi="sa-IN"/>
          </w:rPr>
          <w:t>वीरां</w:t>
        </w:r>
        <w:r w:rsidR="00B53543" w:rsidRPr="00CF2712">
          <w:rPr>
            <w:rFonts w:ascii="Mangal" w:hAnsi="Mangal" w:cs="Nirmala UI"/>
            <w:sz w:val="36"/>
            <w:szCs w:val="36"/>
            <w:cs/>
            <w:lang w:bidi="sa-IN"/>
          </w:rPr>
          <w:t>स्ते</w:t>
        </w:r>
        <w:r w:rsidR="00B53543" w:rsidRPr="00CF2712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CF2712">
        <w:rPr>
          <w:rFonts w:ascii="Mangal" w:hAnsi="Mangal" w:cs="Nirmala UI" w:hint="cs"/>
          <w:sz w:val="36"/>
          <w:szCs w:val="36"/>
          <w:cs/>
          <w:lang w:bidi="sa-IN"/>
        </w:rPr>
        <w:t>तु परिभ्रमम्।।</w:t>
      </w:r>
      <w:r w:rsidRPr="00CF2712">
        <w:rPr>
          <w:rFonts w:ascii="Mangal" w:hAnsi="Mangal" w:cs="Nirmala UI"/>
          <w:sz w:val="36"/>
          <w:szCs w:val="36"/>
          <w:cs/>
          <w:lang w:bidi="sa-IN"/>
        </w:rPr>
        <w:t>१५०</w:t>
      </w:r>
      <w:r w:rsidRPr="00CF2712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4A5CF4" w:rsidRPr="00CF2712">
        <w:rPr>
          <w:rFonts w:ascii="Mangal" w:hAnsi="Mangal" w:cs="Mangal"/>
          <w:sz w:val="36"/>
          <w:szCs w:val="36"/>
          <w:lang w:bidi="sa-IN"/>
        </w:rPr>
        <w:t xml:space="preserve"> </w:t>
      </w:r>
      <w:del w:id="221" w:author="ADMIN" w:date="2021-01-14T01:19:00Z">
        <w:r w:rsidR="004A5CF4" w:rsidRPr="00CF2712" w:rsidDel="00B53543">
          <w:rPr>
            <w:rFonts w:ascii="Mangal" w:hAnsi="Mangal" w:cs="Mangal"/>
            <w:sz w:val="36"/>
            <w:szCs w:val="36"/>
            <w:lang w:bidi="sa-IN"/>
          </w:rPr>
          <w:delText>ste</w:delText>
        </w:r>
      </w:del>
    </w:p>
    <w:p w:rsidR="008F269F" w:rsidRPr="00CF2712" w:rsidRDefault="008F269F" w:rsidP="004D124C">
      <w:pPr>
        <w:tabs>
          <w:tab w:val="left" w:pos="2070"/>
        </w:tabs>
        <w:spacing w:after="0" w:line="240" w:lineRule="auto"/>
        <w:ind w:left="720"/>
        <w:rPr>
          <w:rFonts w:cs="Mangal"/>
          <w:sz w:val="36"/>
          <w:szCs w:val="36"/>
          <w:lang w:bidi="sa-IN"/>
          <w:rPrChange w:id="222" w:author="ADMIN" w:date="2021-01-14T01:20:00Z">
            <w:rPr>
              <w:rFonts w:ascii="Mangal" w:hAnsi="Mangal" w:cs="Mangal"/>
              <w:sz w:val="36"/>
              <w:szCs w:val="36"/>
              <w:lang w:bidi="sa-IN"/>
            </w:rPr>
          </w:rPrChange>
        </w:rPr>
      </w:pPr>
      <w:r w:rsidRPr="00CF2712">
        <w:rPr>
          <w:rFonts w:ascii="Mangal" w:hAnsi="Mangal" w:cs="Nirmala UI" w:hint="cs"/>
          <w:sz w:val="36"/>
          <w:szCs w:val="36"/>
          <w:cs/>
          <w:lang w:bidi="sa-IN"/>
        </w:rPr>
        <w:t>कुर्वन्तो</w:t>
      </w:r>
      <w:ins w:id="223" w:author="ADMIN" w:date="2021-01-14T01:19:00Z">
        <w:r w:rsidR="00B53543" w:rsidRPr="00CF2712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del w:id="224" w:author="ADMIN" w:date="2021-01-14T01:19:00Z">
        <w:r w:rsidRPr="00CF2712" w:rsidDel="00B53543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 </w:delText>
        </w:r>
        <w:r w:rsidRPr="00CF2712" w:rsidDel="00B53543">
          <w:rPr>
            <w:rFonts w:ascii="Mangal" w:hAnsi="Mangal" w:cs="Nirmala UI"/>
            <w:sz w:val="36"/>
            <w:szCs w:val="36"/>
            <w:cs/>
            <w:lang w:bidi="sa-IN"/>
            <w:rPrChange w:id="225" w:author="ADMIN" w:date="2021-01-14T01:20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वि</w:delText>
        </w:r>
      </w:del>
      <w:ins w:id="226" w:author="ADMIN" w:date="2021-01-14T01:19:00Z">
        <w:r w:rsidR="00B53543" w:rsidRPr="00CF2712">
          <w:rPr>
            <w:rFonts w:ascii="Mangal" w:hAnsi="Mangal" w:cs="Nirmala UI"/>
            <w:sz w:val="36"/>
            <w:szCs w:val="36"/>
            <w:cs/>
            <w:lang w:bidi="sa-IN"/>
          </w:rPr>
          <w:t>नि</w:t>
        </w:r>
      </w:ins>
      <w:r w:rsidRPr="00CF2712">
        <w:rPr>
          <w:rFonts w:ascii="Mangal" w:hAnsi="Mangal" w:cs="Nirmala UI" w:hint="cs"/>
          <w:sz w:val="36"/>
          <w:szCs w:val="36"/>
          <w:cs/>
          <w:lang w:bidi="sa-IN"/>
        </w:rPr>
        <w:t>र्गमालाभात् खिन्नचित्ता यदा</w:t>
      </w:r>
      <w:r w:rsidR="00096386" w:rsidRPr="00CF2712">
        <w:rPr>
          <w:rFonts w:ascii="Chandas" w:hAnsi="Chandas" w:cs="Chandas"/>
          <w:sz w:val="36"/>
          <w:szCs w:val="36"/>
          <w:lang w:bidi="sa-IN"/>
        </w:rPr>
        <w:t>&amp;</w:t>
      </w:r>
      <w:r w:rsidRPr="00CF2712">
        <w:rPr>
          <w:rFonts w:ascii="Mangal" w:hAnsi="Mangal" w:cs="Nirmala UI" w:hint="cs"/>
          <w:sz w:val="36"/>
          <w:szCs w:val="36"/>
          <w:cs/>
          <w:lang w:bidi="sa-IN"/>
        </w:rPr>
        <w:t>भवन्।</w:t>
      </w:r>
      <w:r w:rsidR="004A5CF4" w:rsidRPr="00CF2712">
        <w:rPr>
          <w:rFonts w:ascii="Mangal" w:hAnsi="Mangal" w:cs="Nirmala UI"/>
          <w:sz w:val="36"/>
          <w:szCs w:val="36"/>
          <w:lang w:bidi="sa-IN"/>
        </w:rPr>
        <w:t xml:space="preserve"> </w:t>
      </w:r>
      <w:del w:id="227" w:author="ADMIN" w:date="2021-01-14T01:20:00Z">
        <w:r w:rsidR="004A5CF4" w:rsidRPr="00CF2712" w:rsidDel="002749AE">
          <w:rPr>
            <w:rFonts w:ascii="Mangal" w:hAnsi="Mangal" w:cs="Nirmala UI"/>
            <w:sz w:val="36"/>
            <w:szCs w:val="36"/>
            <w:lang w:bidi="sa-IN"/>
          </w:rPr>
          <w:delText>ni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F2712">
        <w:rPr>
          <w:rFonts w:ascii="Mangal" w:hAnsi="Mangal" w:cs="Nirmala UI" w:hint="cs"/>
          <w:sz w:val="36"/>
          <w:szCs w:val="36"/>
          <w:cs/>
          <w:lang w:bidi="sa-IN"/>
        </w:rPr>
        <w:t xml:space="preserve">गणनाथास्तदा </w:t>
      </w:r>
      <w:del w:id="228" w:author="ADMIN" w:date="2021-01-14T01:21:00Z">
        <w:r w:rsidRPr="00CF2712" w:rsidDel="002749AE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दैन्यभीता </w:delText>
        </w:r>
      </w:del>
      <w:ins w:id="229" w:author="ADMIN" w:date="2021-01-14T01:21:00Z">
        <w:r w:rsidR="002749AE" w:rsidRPr="00CF2712">
          <w:rPr>
            <w:rFonts w:ascii="Mangal" w:hAnsi="Mangal" w:cs="Nirmala UI" w:hint="cs"/>
            <w:sz w:val="36"/>
            <w:szCs w:val="36"/>
            <w:cs/>
            <w:lang w:bidi="sa-IN"/>
          </w:rPr>
          <w:t>दै</w:t>
        </w:r>
        <w:r w:rsidR="002749AE" w:rsidRPr="00CF2712">
          <w:rPr>
            <w:rFonts w:ascii="Mangal" w:hAnsi="Mangal" w:cs="Nirmala UI"/>
            <w:sz w:val="36"/>
            <w:szCs w:val="36"/>
            <w:cs/>
            <w:lang w:bidi="sa-IN"/>
          </w:rPr>
          <w:t>त्य</w:t>
        </w:r>
        <w:r w:rsidR="002749AE" w:rsidRPr="00CF2712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भीता </w:t>
        </w:r>
      </w:ins>
      <w:r w:rsidRPr="00CF2712">
        <w:rPr>
          <w:rFonts w:ascii="Mangal" w:hAnsi="Mangal" w:cs="Nirmala UI" w:hint="cs"/>
          <w:sz w:val="36"/>
          <w:szCs w:val="36"/>
          <w:cs/>
          <w:lang w:bidi="sa-IN"/>
        </w:rPr>
        <w:t>दुद्रुविरे दिशः।।</w:t>
      </w:r>
      <w:r w:rsidRPr="00CF2712">
        <w:rPr>
          <w:rFonts w:ascii="Mangal" w:hAnsi="Mangal" w:cs="Nirmala UI"/>
          <w:sz w:val="36"/>
          <w:szCs w:val="36"/>
          <w:cs/>
          <w:lang w:bidi="sa-IN"/>
        </w:rPr>
        <w:t>१५१</w:t>
      </w:r>
      <w:r w:rsidRPr="00CF2712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335497" w:rsidRPr="00CF2712">
        <w:rPr>
          <w:rFonts w:ascii="Mangal" w:hAnsi="Mangal" w:cs="Mangal"/>
          <w:sz w:val="36"/>
          <w:szCs w:val="36"/>
          <w:lang w:bidi="sa-IN"/>
        </w:rPr>
        <w:t xml:space="preserve"> </w:t>
      </w:r>
      <w:del w:id="230" w:author="ADMIN" w:date="2021-01-14T01:21:00Z">
        <w:r w:rsidR="00335497" w:rsidRPr="00CF2712" w:rsidDel="002749AE">
          <w:rPr>
            <w:rFonts w:ascii="Mangal" w:hAnsi="Mangal" w:cs="Mangal"/>
            <w:sz w:val="36"/>
            <w:szCs w:val="36"/>
            <w:lang w:bidi="sa-IN"/>
          </w:rPr>
          <w:delText>tya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तत्सर्वं नारदेनोक्तं श्रुत्वा स्कन्दो महामनाः।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प्रस्थाय चतुरङ्गेन सैन्येनायोद्धुमाययौ।।</w:t>
      </w:r>
      <w:r>
        <w:rPr>
          <w:rFonts w:ascii="Mangal" w:hAnsi="Mangal" w:cs="Nirmala UI"/>
          <w:sz w:val="36"/>
          <w:szCs w:val="36"/>
          <w:cs/>
          <w:lang w:bidi="sa-IN"/>
        </w:rPr>
        <w:t>१५२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तं दृष्ट्वा तारकस्तस्य तेजोविस्मितमानसः।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शिवपुत्र इति ज्ञात्वा तमाह विनयान्वितः</w:t>
      </w:r>
      <w:r>
        <w:rPr>
          <w:rFonts w:ascii="Mangal" w:hAnsi="Mangal" w:cs="Chandas" w:hint="cs"/>
          <w:sz w:val="36"/>
          <w:szCs w:val="36"/>
          <w:cs/>
          <w:lang w:bidi="sa-IN"/>
        </w:rPr>
        <w:t>।।</w:t>
      </w:r>
      <w:r>
        <w:rPr>
          <w:rFonts w:ascii="Mangal" w:hAnsi="Mangal" w:cs="Nirmala UI"/>
          <w:sz w:val="36"/>
          <w:szCs w:val="36"/>
          <w:cs/>
          <w:lang w:bidi="sa-IN"/>
        </w:rPr>
        <w:t>१५३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दैवासुरं हि सहजं वैरं तस्य न निष्किया।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विषये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Chandas" w:hAnsi="Chandas" w:cs="Nirmala UI" w:hint="cs"/>
          <w:sz w:val="36"/>
          <w:szCs w:val="36"/>
          <w:cs/>
          <w:lang w:bidi="sa-IN"/>
        </w:rPr>
        <w:t>स्मिन् कः प्रसङ्गः शंभोस्तत्तनयस्य वा।।</w:t>
      </w:r>
      <w:r>
        <w:rPr>
          <w:rFonts w:ascii="Mangal" w:hAnsi="Mangal" w:cs="Nirmala UI"/>
          <w:sz w:val="36"/>
          <w:szCs w:val="36"/>
          <w:cs/>
          <w:lang w:bidi="sa-IN"/>
        </w:rPr>
        <w:t>१५४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अतो नमस्करोमि त्वां गच्छ कैलासमीश्वरम्।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पार्वतीञ्च समाराद्धुमुचितं तव षण्मुख।।</w:t>
      </w:r>
      <w:r>
        <w:rPr>
          <w:rFonts w:ascii="Mangal" w:hAnsi="Mangal" w:cs="Nirmala UI"/>
          <w:sz w:val="36"/>
          <w:szCs w:val="36"/>
          <w:cs/>
          <w:lang w:bidi="sa-IN"/>
        </w:rPr>
        <w:t>१५५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इत्युक्तस्तारकेणेशपुत्रः प्राह शिवाज्ञया।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वेदातिक्रमकर्तृणां निग्रहं कर्तुमागमम्।।</w:t>
      </w:r>
      <w:r>
        <w:rPr>
          <w:rFonts w:ascii="Mangal" w:hAnsi="Mangal" w:cs="Nirmala UI"/>
          <w:sz w:val="36"/>
          <w:szCs w:val="36"/>
          <w:cs/>
          <w:lang w:bidi="sa-IN"/>
        </w:rPr>
        <w:t>१५६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इत्यन्योन्यं वीरवादपुरस्सरमयुध्यताम्।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F2712">
        <w:rPr>
          <w:rFonts w:ascii="Mangal" w:hAnsi="Mangal" w:cs="Nirmala UI" w:hint="cs"/>
          <w:sz w:val="36"/>
          <w:szCs w:val="36"/>
          <w:cs/>
          <w:lang w:bidi="sa-IN"/>
        </w:rPr>
        <w:t xml:space="preserve">देवाः सिद्धाः च मुनयो </w:t>
      </w:r>
      <w:del w:id="231" w:author="ADMIN" w:date="2021-01-14T01:22:00Z">
        <w:r w:rsidRPr="00CF2712" w:rsidDel="00EB5DC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विस्मितं </w:delText>
        </w:r>
      </w:del>
      <w:ins w:id="232" w:author="ADMIN" w:date="2021-01-14T01:22:00Z">
        <w:r w:rsidR="00EB5DC5" w:rsidRPr="00CF2712">
          <w:rPr>
            <w:rFonts w:ascii="Mangal" w:hAnsi="Mangal" w:cs="Nirmala UI" w:hint="cs"/>
            <w:sz w:val="36"/>
            <w:szCs w:val="36"/>
            <w:cs/>
            <w:lang w:bidi="sa-IN"/>
          </w:rPr>
          <w:t>वि</w:t>
        </w:r>
        <w:r w:rsidR="00EB5DC5" w:rsidRPr="00CF2712">
          <w:rPr>
            <w:rFonts w:ascii="Mangal" w:hAnsi="Mangal" w:cs="Nirmala UI"/>
            <w:sz w:val="36"/>
            <w:szCs w:val="36"/>
            <w:cs/>
            <w:lang w:bidi="sa-IN"/>
          </w:rPr>
          <w:t>स्मयं</w:t>
        </w:r>
        <w:r w:rsidR="00EB5DC5" w:rsidRPr="00CF2712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CF2712">
        <w:rPr>
          <w:rFonts w:ascii="Mangal" w:hAnsi="Mangal" w:cs="Nirmala UI" w:hint="cs"/>
          <w:sz w:val="36"/>
          <w:szCs w:val="36"/>
          <w:cs/>
          <w:lang w:bidi="sa-IN"/>
        </w:rPr>
        <w:t>जग्मुरुत्तमम्।।</w:t>
      </w:r>
      <w:r w:rsidRPr="00CF2712">
        <w:rPr>
          <w:rFonts w:ascii="Mangal" w:hAnsi="Mangal" w:cs="Nirmala UI"/>
          <w:sz w:val="36"/>
          <w:szCs w:val="36"/>
          <w:cs/>
          <w:lang w:bidi="sa-IN"/>
        </w:rPr>
        <w:t>१५७</w:t>
      </w:r>
      <w:r w:rsidRPr="00CF2712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335497" w:rsidRPr="00CF2712">
        <w:rPr>
          <w:rFonts w:ascii="Mangal" w:hAnsi="Mangal" w:cs="Mangal"/>
          <w:sz w:val="36"/>
          <w:szCs w:val="36"/>
          <w:lang w:bidi="sa-IN"/>
        </w:rPr>
        <w:t xml:space="preserve"> </w:t>
      </w:r>
      <w:del w:id="233" w:author="ADMIN" w:date="2021-01-14T01:22:00Z">
        <w:r w:rsidR="00335497" w:rsidRPr="00CF2712" w:rsidDel="00EB5DC5">
          <w:rPr>
            <w:rFonts w:ascii="Mangal" w:hAnsi="Mangal" w:cs="Mangal"/>
            <w:sz w:val="36"/>
            <w:szCs w:val="36"/>
            <w:lang w:bidi="sa-IN"/>
          </w:rPr>
          <w:delText>yam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गगनं गगनाकारं सागरः सागरोपमः।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स्कन्दः तारकार्योर्युद्धं स्कन्दतारकयोरिव।।</w:t>
      </w:r>
      <w:r>
        <w:rPr>
          <w:rFonts w:ascii="Mangal" w:hAnsi="Mangal" w:cs="Nirmala UI"/>
          <w:sz w:val="36"/>
          <w:szCs w:val="36"/>
          <w:cs/>
          <w:lang w:bidi="sa-IN"/>
        </w:rPr>
        <w:t>१५८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यदा सर्वाणि चास्त्राणि वृथाजातानि षण्मुखे।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A5301">
        <w:rPr>
          <w:rFonts w:ascii="Mangal" w:hAnsi="Mangal" w:cs="Nirmala UI" w:hint="cs"/>
          <w:sz w:val="36"/>
          <w:szCs w:val="36"/>
          <w:cs/>
          <w:lang w:bidi="sa-IN"/>
        </w:rPr>
        <w:t xml:space="preserve">तदानीं तारको </w:t>
      </w:r>
      <w:del w:id="234" w:author="ADMIN" w:date="2021-01-14T01:23:00Z">
        <w:r w:rsidRPr="007A5301" w:rsidDel="006C5B3B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दैत्यःस्कन्दनोरसि </w:delText>
        </w:r>
      </w:del>
      <w:ins w:id="235" w:author="ADMIN" w:date="2021-01-14T01:23:00Z">
        <w:r w:rsidR="006C5B3B" w:rsidRPr="007A5301">
          <w:rPr>
            <w:rFonts w:ascii="Mangal" w:hAnsi="Mangal" w:cs="Nirmala UI" w:hint="cs"/>
            <w:sz w:val="36"/>
            <w:szCs w:val="36"/>
            <w:cs/>
            <w:lang w:bidi="sa-IN"/>
          </w:rPr>
          <w:t>दैत्यःस्क</w:t>
        </w:r>
        <w:r w:rsidR="006C5B3B" w:rsidRPr="007A5301">
          <w:rPr>
            <w:rFonts w:ascii="Mangal" w:hAnsi="Mangal" w:cs="Nirmala UI"/>
            <w:sz w:val="36"/>
            <w:szCs w:val="36"/>
            <w:cs/>
            <w:lang w:bidi="sa-IN"/>
          </w:rPr>
          <w:t>न्दे</w:t>
        </w:r>
        <w:r w:rsidR="006C5B3B" w:rsidRPr="007A5301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नोरसि </w:t>
        </w:r>
      </w:ins>
      <w:r w:rsidRPr="007A5301">
        <w:rPr>
          <w:rFonts w:ascii="Mangal" w:hAnsi="Mangal" w:cs="Nirmala UI" w:hint="cs"/>
          <w:sz w:val="36"/>
          <w:szCs w:val="36"/>
          <w:cs/>
          <w:lang w:bidi="sa-IN"/>
        </w:rPr>
        <w:t>ताडितः।।</w:t>
      </w:r>
      <w:r w:rsidRPr="007A5301">
        <w:rPr>
          <w:rFonts w:ascii="Mangal" w:hAnsi="Mangal" w:cs="Nirmala UI"/>
          <w:sz w:val="36"/>
          <w:szCs w:val="36"/>
          <w:cs/>
          <w:lang w:bidi="sa-IN"/>
        </w:rPr>
        <w:t>१५९</w:t>
      </w:r>
      <w:r w:rsidRPr="007A5301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FA691E" w:rsidRPr="007A5301">
        <w:rPr>
          <w:rFonts w:ascii="Mangal" w:hAnsi="Mangal" w:cs="Mangal"/>
          <w:sz w:val="36"/>
          <w:szCs w:val="36"/>
          <w:lang w:bidi="sa-IN"/>
        </w:rPr>
        <w:t xml:space="preserve"> </w:t>
      </w:r>
      <w:del w:id="236" w:author="ADMIN" w:date="2021-01-14T01:23:00Z">
        <w:r w:rsidR="00FA691E" w:rsidRPr="007A5301" w:rsidDel="006C5B3B">
          <w:rPr>
            <w:rFonts w:ascii="Mangal" w:hAnsi="Mangal" w:cs="Mangal"/>
            <w:sz w:val="36"/>
            <w:szCs w:val="36"/>
            <w:lang w:bidi="sa-IN"/>
          </w:rPr>
          <w:delText>ndE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मूर्च्छितः पुनरुत्थाय कृत्तशुण्डो गुहेन च।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अमर्षवशमापन्नः पुनरायोद्धुमागतः</w:t>
      </w:r>
      <w:r w:rsidRPr="00AC375B">
        <w:rPr>
          <w:rFonts w:ascii="Mangal" w:hAnsi="Mangal" w:cs="Nirmala UI" w:hint="cs"/>
          <w:sz w:val="36"/>
          <w:szCs w:val="36"/>
          <w:cs/>
          <w:lang w:bidi="sa-IN"/>
        </w:rPr>
        <w:t>।।</w:t>
      </w:r>
      <w:r w:rsidRPr="00AC375B">
        <w:rPr>
          <w:rFonts w:ascii="Mangal" w:hAnsi="Mangal" w:cs="Nirmala UI"/>
          <w:sz w:val="36"/>
          <w:szCs w:val="36"/>
          <w:cs/>
          <w:lang w:bidi="sa-IN"/>
        </w:rPr>
        <w:t>१६०</w:t>
      </w:r>
      <w:r w:rsidRPr="00AC375B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FA691E">
        <w:rPr>
          <w:rFonts w:ascii="Mangal" w:hAnsi="Mangal" w:cs="Mangal"/>
          <w:sz w:val="36"/>
          <w:szCs w:val="36"/>
          <w:lang w:bidi="sa-IN"/>
        </w:rPr>
        <w:t xml:space="preserve"> </w:t>
      </w:r>
      <w:del w:id="237" w:author="ADMIN" w:date="2021-01-14T01:23:00Z">
        <w:r w:rsidR="00FA691E" w:rsidDel="006C5B3B">
          <w:rPr>
            <w:rFonts w:ascii="Mangal" w:hAnsi="Mangal" w:cs="Mangal"/>
            <w:sz w:val="36"/>
            <w:szCs w:val="36"/>
            <w:lang w:bidi="sa-IN"/>
          </w:rPr>
          <w:delText>Start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षणमुखश्च शितैर्बाणैरवधीतस्य सारथिम्।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जह्यषुश्च तदा देवा विषण्णस्तारको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भवत्।।</w:t>
      </w:r>
      <w:r>
        <w:rPr>
          <w:rFonts w:ascii="Mangal" w:hAnsi="Mangal" w:cs="Nirmala UI"/>
          <w:sz w:val="36"/>
          <w:szCs w:val="36"/>
          <w:cs/>
          <w:lang w:bidi="sa-IN"/>
        </w:rPr>
        <w:t>१६१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मायाबलेनैव योद्धुं निश्चित्य दानवः।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क्रौञ्चेन सहितः स्कन्दं पुनरभ्युद्ययौ बलि।।</w:t>
      </w:r>
      <w:r>
        <w:rPr>
          <w:rFonts w:ascii="Mangal" w:hAnsi="Mangal" w:cs="Nirmala UI"/>
          <w:sz w:val="36"/>
          <w:szCs w:val="36"/>
          <w:cs/>
          <w:lang w:bidi="sa-IN"/>
        </w:rPr>
        <w:t>१६२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कालानलात्मना भूत्वा यदा लोकांस्ततापसः।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 जघान तं शक्त्या साकं क्रौञ्चेन षण्मुखः।।</w:t>
      </w:r>
      <w:r>
        <w:rPr>
          <w:rFonts w:ascii="Mangal" w:hAnsi="Mangal" w:cs="Nirmala UI"/>
          <w:sz w:val="36"/>
          <w:szCs w:val="36"/>
          <w:cs/>
          <w:lang w:bidi="sa-IN"/>
        </w:rPr>
        <w:t>१६३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देवा मुमुदिरे सर्वेलोकाश्च जहृषुर्भृशम्।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A5301">
        <w:rPr>
          <w:rFonts w:ascii="Mangal" w:hAnsi="Mangal" w:cs="Nirmala UI" w:hint="cs"/>
          <w:sz w:val="36"/>
          <w:szCs w:val="36"/>
          <w:cs/>
          <w:lang w:bidi="sa-IN"/>
        </w:rPr>
        <w:t xml:space="preserve">वीराश्चोत्तस्थुराकाशात्पुष्पर्षं </w:t>
      </w:r>
      <w:del w:id="238" w:author="ADMIN" w:date="2021-01-14T01:24:00Z">
        <w:r w:rsidRPr="007A5301" w:rsidDel="006C5B3B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पपात् </w:delText>
        </w:r>
      </w:del>
      <w:ins w:id="239" w:author="ADMIN" w:date="2021-01-14T01:24:00Z">
        <w:r w:rsidR="006C5B3B" w:rsidRPr="007A5301">
          <w:rPr>
            <w:rFonts w:ascii="Mangal" w:hAnsi="Mangal" w:cs="Nirmala UI" w:hint="cs"/>
            <w:sz w:val="36"/>
            <w:szCs w:val="36"/>
            <w:cs/>
            <w:lang w:bidi="sa-IN"/>
          </w:rPr>
          <w:t>पपा</w:t>
        </w:r>
        <w:r w:rsidR="006C5B3B" w:rsidRPr="007A5301">
          <w:rPr>
            <w:rFonts w:ascii="Mangal" w:hAnsi="Mangal" w:cs="Nirmala UI"/>
            <w:sz w:val="36"/>
            <w:szCs w:val="36"/>
            <w:cs/>
            <w:lang w:bidi="sa-IN"/>
          </w:rPr>
          <w:t>त</w:t>
        </w:r>
        <w:r w:rsidR="006C5B3B" w:rsidRPr="007A5301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7A5301">
        <w:rPr>
          <w:rFonts w:ascii="Mangal" w:hAnsi="Mangal" w:cs="Nirmala UI" w:hint="cs"/>
          <w:sz w:val="36"/>
          <w:szCs w:val="36"/>
          <w:cs/>
          <w:lang w:bidi="sa-IN"/>
        </w:rPr>
        <w:t>च।।</w:t>
      </w:r>
      <w:r w:rsidRPr="007A5301">
        <w:rPr>
          <w:rFonts w:ascii="Mangal" w:hAnsi="Mangal" w:cs="Nirmala UI"/>
          <w:sz w:val="36"/>
          <w:szCs w:val="36"/>
          <w:cs/>
          <w:lang w:bidi="sa-IN"/>
        </w:rPr>
        <w:t>१६४</w:t>
      </w:r>
      <w:r w:rsidRPr="007A5301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634B3F" w:rsidRPr="007A5301">
        <w:rPr>
          <w:rFonts w:ascii="Mangal" w:hAnsi="Mangal" w:cs="Mangal"/>
          <w:sz w:val="36"/>
          <w:szCs w:val="36"/>
          <w:lang w:bidi="sa-IN"/>
        </w:rPr>
        <w:t xml:space="preserve"> </w:t>
      </w:r>
      <w:del w:id="240" w:author="ADMIN" w:date="2021-01-14T01:24:00Z">
        <w:r w:rsidR="00634B3F" w:rsidRPr="007A5301" w:rsidDel="006C5B3B">
          <w:rPr>
            <w:rFonts w:ascii="Mangal" w:hAnsi="Mangal" w:cs="Mangal"/>
            <w:sz w:val="36"/>
            <w:szCs w:val="36"/>
            <w:lang w:bidi="sa-IN"/>
          </w:rPr>
          <w:delText>ta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स्कन्दः पाशुपतास्त्रं तत्तारकीयं स्वहस्तकम्।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शत्रुप्राणहरं तीक्षणं प्रायच्छद्वीरबाहवे।।</w:t>
      </w:r>
      <w:r>
        <w:rPr>
          <w:rFonts w:ascii="Mangal" w:hAnsi="Mangal" w:cs="Nirmala UI"/>
          <w:sz w:val="36"/>
          <w:szCs w:val="36"/>
          <w:cs/>
          <w:lang w:bidi="sa-IN"/>
        </w:rPr>
        <w:t>१६५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स्कन्दो हिमगिरि प्राप्य नाकिभिरर्थितः।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A5301">
        <w:rPr>
          <w:rFonts w:ascii="Mangal" w:hAnsi="Mangal" w:cs="Nirmala UI" w:hint="cs"/>
          <w:sz w:val="36"/>
          <w:szCs w:val="36"/>
          <w:cs/>
          <w:lang w:bidi="sa-IN"/>
        </w:rPr>
        <w:t>दिव्यसिह्मासने विश्वकर्मणा नि</w:t>
      </w:r>
      <w:r w:rsidRPr="007A5301">
        <w:rPr>
          <w:rFonts w:ascii="Mangal" w:hAnsi="Mangal" w:cs="Nirmala UI"/>
          <w:sz w:val="36"/>
          <w:szCs w:val="36"/>
          <w:cs/>
          <w:lang w:bidi="sa-IN"/>
        </w:rPr>
        <w:t>र्मि</w:t>
      </w:r>
      <w:del w:id="241" w:author="ADMIN" w:date="2021-01-14T01:24:00Z">
        <w:r w:rsidRPr="007A5301" w:rsidDel="006C5B3B">
          <w:rPr>
            <w:rFonts w:ascii="Mangal" w:hAnsi="Mangal" w:cs="Nirmala UI"/>
            <w:sz w:val="36"/>
            <w:szCs w:val="36"/>
            <w:cs/>
            <w:lang w:bidi="sa-IN"/>
            <w:rPrChange w:id="242" w:author="ADMIN" w:date="2021-01-14T01:24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र</w:delText>
        </w:r>
      </w:del>
      <w:r w:rsidRPr="007A5301">
        <w:rPr>
          <w:rFonts w:ascii="Mangal" w:hAnsi="Mangal" w:cs="Nirmala UI"/>
          <w:sz w:val="36"/>
          <w:szCs w:val="36"/>
          <w:cs/>
          <w:lang w:bidi="sa-IN"/>
        </w:rPr>
        <w:t>ते</w:t>
      </w:r>
      <w:r w:rsidRPr="007A5301">
        <w:rPr>
          <w:rFonts w:ascii="Mangal" w:hAnsi="Mangal" w:cs="Nirmala UI" w:hint="cs"/>
          <w:sz w:val="36"/>
          <w:szCs w:val="36"/>
          <w:cs/>
          <w:lang w:bidi="sa-IN"/>
        </w:rPr>
        <w:t xml:space="preserve"> विभुः।।</w:t>
      </w:r>
      <w:r w:rsidRPr="007A5301">
        <w:rPr>
          <w:rFonts w:ascii="Mangal" w:hAnsi="Mangal" w:cs="Nirmala UI"/>
          <w:sz w:val="36"/>
          <w:szCs w:val="36"/>
          <w:cs/>
          <w:lang w:bidi="sa-IN"/>
        </w:rPr>
        <w:t>१६६</w:t>
      </w:r>
      <w:r w:rsidRPr="007A5301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634B3F" w:rsidRPr="007A5301">
        <w:rPr>
          <w:rFonts w:ascii="Mangal" w:hAnsi="Mangal" w:cs="Mangal"/>
          <w:sz w:val="36"/>
          <w:szCs w:val="36"/>
          <w:lang w:bidi="sa-IN"/>
        </w:rPr>
        <w:t xml:space="preserve"> </w:t>
      </w:r>
      <w:del w:id="243" w:author="ADMIN" w:date="2021-01-14T01:24:00Z">
        <w:r w:rsidR="00634B3F" w:rsidRPr="007A5301" w:rsidDel="006C5B3B">
          <w:rPr>
            <w:rFonts w:ascii="Mangal" w:hAnsi="Mangal" w:cs="Mangal"/>
            <w:sz w:val="36"/>
            <w:szCs w:val="36"/>
            <w:lang w:bidi="sa-IN"/>
          </w:rPr>
          <w:delText>no ra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उपविष्टो देवतानां सपर्यां प्रतिगृह्य च।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शिवाभ्यां नन्दितो विष्णुब्रह्ममुखैः सुरैरपि।।</w:t>
      </w:r>
      <w:r>
        <w:rPr>
          <w:rFonts w:ascii="Mangal" w:hAnsi="Mangal" w:cs="Nirmala UI"/>
          <w:sz w:val="36"/>
          <w:szCs w:val="36"/>
          <w:cs/>
          <w:lang w:bidi="sa-IN"/>
        </w:rPr>
        <w:t>१६७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उवास रात्रौ स्कन्दाद्रौ सर्वेषां दर्शनं ददत्।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सर्वे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नेत्रैस्तं पीत्वा न्यमज्जन्मोदसागरे।।</w:t>
      </w:r>
      <w:r>
        <w:rPr>
          <w:rFonts w:ascii="Mangal" w:hAnsi="Mangal" w:cs="Nirmala UI"/>
          <w:sz w:val="36"/>
          <w:szCs w:val="36"/>
          <w:cs/>
          <w:lang w:bidi="sa-IN"/>
        </w:rPr>
        <w:t>१६८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तारकासुरपत्न्यस्तु विलपन्त्यो भृशातुराः।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चितामारोप्य भर्तारं स्वयञ्चारुरुहुमुर्दा।।</w:t>
      </w:r>
      <w:r>
        <w:rPr>
          <w:rFonts w:ascii="Mangal" w:hAnsi="Mangal" w:cs="Nirmala UI"/>
          <w:sz w:val="36"/>
          <w:szCs w:val="36"/>
          <w:cs/>
          <w:lang w:bidi="sa-IN"/>
        </w:rPr>
        <w:t>१६९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पितरं मातृभिःसाकं संस्कृत्य भृशदुःखितः।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जगाम शूरपद्मस्य समीपं तारकात्मजः।।</w:t>
      </w:r>
      <w:r>
        <w:rPr>
          <w:rFonts w:ascii="Mangal" w:hAnsi="Mangal" w:cs="Nirmala UI"/>
          <w:sz w:val="36"/>
          <w:szCs w:val="36"/>
          <w:cs/>
          <w:lang w:bidi="sa-IN"/>
        </w:rPr>
        <w:t>१७०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निवेद्य तस्मै वृत्तान्तं प्रत्याय्य शपथेन च।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दुःखमुत्पातयामास तस्मै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चिरं रुदन्।।</w:t>
      </w:r>
      <w:r>
        <w:rPr>
          <w:rFonts w:ascii="Mangal" w:hAnsi="Mangal" w:cs="Nirmala UI"/>
          <w:sz w:val="36"/>
          <w:szCs w:val="36"/>
          <w:cs/>
          <w:lang w:bidi="sa-IN"/>
        </w:rPr>
        <w:t>१७१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भ्रात्रा सि</w:t>
      </w:r>
      <w:r w:rsidR="0032094D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मुखेनान्यैर्मन्त्रिभिश्च समन्वितः।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चकार युद्धसन्नाहं वारितो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मोहमन्त्रिणा।।</w:t>
      </w:r>
      <w:r>
        <w:rPr>
          <w:rFonts w:ascii="Mangal" w:hAnsi="Mangal" w:cs="Nirmala UI"/>
          <w:sz w:val="36"/>
          <w:szCs w:val="36"/>
          <w:cs/>
          <w:lang w:bidi="sa-IN"/>
        </w:rPr>
        <w:t>१७२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दूतान् स प्राहिणोत्स्कन्दवार्तात्वोपलब्धये।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अपश्यश्च जगत् स्कन्दमयं तद्गतमानसः।।</w:t>
      </w:r>
      <w:r>
        <w:rPr>
          <w:rFonts w:ascii="Mangal" w:hAnsi="Mangal" w:cs="Nirmala UI"/>
          <w:sz w:val="36"/>
          <w:szCs w:val="36"/>
          <w:cs/>
          <w:lang w:bidi="sa-IN"/>
        </w:rPr>
        <w:t>१७३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तारकसंहारकथा शत्रुजयप्रदा।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पठतां श्रृण्वताञ्चैव सर्वाभीष्टफलप्रदा।।</w:t>
      </w:r>
      <w:r>
        <w:rPr>
          <w:rFonts w:ascii="Mangal" w:hAnsi="Mangal" w:cs="Nirmala UI"/>
          <w:sz w:val="36"/>
          <w:szCs w:val="36"/>
          <w:cs/>
          <w:lang w:bidi="sa-IN"/>
        </w:rPr>
        <w:t>१७४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स्कन्दगिरेस्तस्माच्छूरपद्मजिघांसया।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प्रस्थाय षण्मुखःसर्वैरन्वितो दैवतैः सह।।</w:t>
      </w:r>
      <w:r>
        <w:rPr>
          <w:rFonts w:ascii="Mangal" w:hAnsi="Mangal" w:cs="Nirmala UI"/>
          <w:sz w:val="36"/>
          <w:szCs w:val="36"/>
          <w:cs/>
          <w:lang w:bidi="sa-IN"/>
        </w:rPr>
        <w:t>१७५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केदारं प्रथमं प्राप्य ततो वाराणसीमपी।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A5301">
        <w:rPr>
          <w:rFonts w:ascii="Mangal" w:hAnsi="Mangal" w:cs="Nirmala UI" w:hint="cs"/>
          <w:sz w:val="36"/>
          <w:szCs w:val="36"/>
          <w:cs/>
          <w:lang w:bidi="sa-IN"/>
        </w:rPr>
        <w:t>श्रीपर्वतं वटार</w:t>
      </w:r>
      <w:ins w:id="244" w:author="ADMIN" w:date="2021-01-14T01:25:00Z">
        <w:r w:rsidR="006C5B3B" w:rsidRPr="007A5301">
          <w:rPr>
            <w:rFonts w:ascii="Mangal" w:hAnsi="Mangal" w:cs="Nirmala UI"/>
            <w:sz w:val="36"/>
            <w:szCs w:val="36"/>
            <w:cs/>
            <w:lang w:bidi="sa-IN"/>
          </w:rPr>
          <w:t>ण्यं</w:t>
        </w:r>
      </w:ins>
      <w:del w:id="245" w:author="ADMIN" w:date="2021-01-14T01:25:00Z">
        <w:r w:rsidRPr="007A5301" w:rsidDel="006C5B3B">
          <w:rPr>
            <w:rFonts w:ascii="Mangal" w:hAnsi="Mangal" w:cs="Nirmala UI" w:hint="cs"/>
            <w:sz w:val="36"/>
            <w:szCs w:val="36"/>
            <w:cs/>
            <w:lang w:bidi="sa-IN"/>
          </w:rPr>
          <w:delText>णयं</w:delText>
        </w:r>
      </w:del>
      <w:r w:rsidRPr="007A5301">
        <w:rPr>
          <w:rFonts w:ascii="Mangal" w:hAnsi="Mangal" w:cs="Nirmala UI" w:hint="cs"/>
          <w:sz w:val="36"/>
          <w:szCs w:val="36"/>
          <w:cs/>
          <w:lang w:bidi="sa-IN"/>
        </w:rPr>
        <w:t xml:space="preserve"> कैलासं दक्षिणं तथा।।</w:t>
      </w:r>
      <w:r w:rsidRPr="007A5301">
        <w:rPr>
          <w:rFonts w:ascii="Mangal" w:hAnsi="Mangal" w:cs="Nirmala UI"/>
          <w:sz w:val="36"/>
          <w:szCs w:val="36"/>
          <w:cs/>
          <w:lang w:bidi="sa-IN"/>
        </w:rPr>
        <w:t>१७६</w:t>
      </w:r>
      <w:r w:rsidRPr="007A5301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634B3F" w:rsidRPr="007A5301">
        <w:rPr>
          <w:rFonts w:ascii="Mangal" w:hAnsi="Mangal" w:cs="Mangal"/>
          <w:sz w:val="36"/>
          <w:szCs w:val="36"/>
          <w:lang w:bidi="sa-IN"/>
        </w:rPr>
        <w:t xml:space="preserve"> </w:t>
      </w:r>
      <w:del w:id="246" w:author="ADMIN" w:date="2021-01-14T01:25:00Z">
        <w:r w:rsidR="00634B3F" w:rsidRPr="007A5301" w:rsidDel="006C5B3B">
          <w:rPr>
            <w:rFonts w:ascii="Mangal" w:hAnsi="Mangal" w:cs="Mangal"/>
            <w:sz w:val="36"/>
            <w:szCs w:val="36"/>
            <w:lang w:bidi="sa-IN"/>
          </w:rPr>
          <w:delText>N half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काञ्चीं चिदंबरञ्चै</w:t>
      </w:r>
      <w:ins w:id="247" w:author="ADMIN" w:date="2021-01-14T01:25:00Z">
        <w:r w:rsidR="008D1E40" w:rsidRPr="00CC4AB3">
          <w:rPr>
            <w:rFonts w:ascii="Mangal" w:hAnsi="Mangal" w:cs="Nirmala UI"/>
            <w:sz w:val="36"/>
            <w:szCs w:val="36"/>
            <w:cs/>
            <w:lang w:bidi="sa-IN"/>
          </w:rPr>
          <w:t>ते</w:t>
        </w:r>
      </w:ins>
      <w:r w:rsidRPr="00CC4AB3">
        <w:rPr>
          <w:rFonts w:ascii="Mangal" w:hAnsi="Mangal" w:cs="Nirmala UI"/>
          <w:sz w:val="36"/>
          <w:szCs w:val="36"/>
          <w:cs/>
          <w:lang w:bidi="sa-IN"/>
          <w:rPrChange w:id="248" w:author="ADMIN" w:date="2021-01-14T01:26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ष्वर्च</w:t>
      </w: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यित्वा शिवौ स्वयम्।</w:t>
      </w:r>
      <w:r w:rsidR="00D1731B" w:rsidRPr="00CC4AB3">
        <w:rPr>
          <w:rFonts w:ascii="Mangal" w:hAnsi="Mangal" w:cs="Nirmala UI"/>
          <w:sz w:val="36"/>
          <w:szCs w:val="36"/>
          <w:lang w:bidi="sa-IN"/>
        </w:rPr>
        <w:t xml:space="preserve"> </w:t>
      </w:r>
      <w:del w:id="249" w:author="ADMIN" w:date="2021-01-14T01:26:00Z">
        <w:r w:rsidR="00D1731B" w:rsidRPr="00CC4AB3" w:rsidDel="008D1E40">
          <w:rPr>
            <w:rFonts w:ascii="Mangal" w:hAnsi="Mangal" w:cs="Nirmala UI"/>
            <w:sz w:val="36"/>
            <w:szCs w:val="36"/>
            <w:lang w:bidi="sa-IN"/>
          </w:rPr>
          <w:delText>te before sh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गच्छंश्च सह्यजातीरमुत्तरं प्राप्य षण्मुखः।</w:t>
      </w:r>
      <w:r>
        <w:rPr>
          <w:rFonts w:ascii="Mangal" w:hAnsi="Mangal" w:cs="Mangal" w:hint="cs"/>
          <w:sz w:val="36"/>
          <w:szCs w:val="36"/>
          <w:cs/>
          <w:lang w:bidi="sa-IN"/>
        </w:rPr>
        <w:t>।</w:t>
      </w:r>
      <w:r>
        <w:rPr>
          <w:rFonts w:ascii="Mangal" w:hAnsi="Mangal" w:cs="Nirmala UI"/>
          <w:sz w:val="36"/>
          <w:szCs w:val="36"/>
          <w:cs/>
          <w:lang w:bidi="sa-IN"/>
        </w:rPr>
        <w:t>१७७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सूर्यस्यास्तमयात्तत्र सेना विश्रमयन्यदा।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उवास विश्वकर्मा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रत्नसौघं तदा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करोत्।।</w:t>
      </w:r>
      <w:r>
        <w:rPr>
          <w:rFonts w:ascii="Mangal" w:hAnsi="Mangal" w:cs="Nirmala UI"/>
          <w:sz w:val="36"/>
          <w:szCs w:val="36"/>
          <w:cs/>
          <w:lang w:bidi="sa-IN"/>
        </w:rPr>
        <w:t>१७८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तत्र मण्णिनदीतीरे स्वनाम्ना नगरीं गुहः।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प्रतिष्ठाप्य व्रजन्मध्ये मरुभूमिं कटाक्षतः।।</w:t>
      </w:r>
      <w:r>
        <w:rPr>
          <w:rFonts w:ascii="Mangal" w:hAnsi="Mangal" w:cs="Nirmala UI"/>
          <w:sz w:val="36"/>
          <w:szCs w:val="36"/>
          <w:cs/>
          <w:lang w:bidi="sa-IN"/>
        </w:rPr>
        <w:t>१७९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शीतलीकृत्यवेगेन पराचलमुपागमत्।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तत्र षट्तापसान् श्रीमत्पराशरमुनेः सुतान्।।</w:t>
      </w:r>
      <w:r>
        <w:rPr>
          <w:rFonts w:ascii="Mangal" w:hAnsi="Mangal" w:cs="Nirmala UI"/>
          <w:sz w:val="36"/>
          <w:szCs w:val="36"/>
          <w:cs/>
          <w:lang w:bidi="sa-IN"/>
        </w:rPr>
        <w:t>१८०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अनुगृह्य महेन्द्रेण मानितो विभुधैः सह।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जगाम सेन्तीनगरं तत्क्षणाद्विश्वकर्मणा।।</w:t>
      </w:r>
      <w:r>
        <w:rPr>
          <w:rFonts w:ascii="Mangal" w:hAnsi="Mangal" w:cs="Nirmala UI"/>
          <w:sz w:val="36"/>
          <w:szCs w:val="36"/>
          <w:cs/>
          <w:lang w:bidi="sa-IN"/>
        </w:rPr>
        <w:t>१८१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4AB3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निर्मिते मण्टपे तिष्ठन्न</w:t>
      </w:r>
      <w:ins w:id="250" w:author="ADMIN" w:date="2021-01-14T01:27:00Z">
        <w:r w:rsidR="008D1E40" w:rsidRPr="00CC4AB3">
          <w:rPr>
            <w:rFonts w:ascii="Mangal" w:hAnsi="Mangal" w:cs="Nirmala UI" w:hint="cs"/>
            <w:sz w:val="36"/>
            <w:szCs w:val="36"/>
            <w:cs/>
            <w:lang w:bidi="sa-IN"/>
          </w:rPr>
          <w:t>न्व</w:t>
        </w:r>
      </w:ins>
      <w:del w:id="251" w:author="ADMIN" w:date="2021-01-14T01:27:00Z">
        <w:r w:rsidR="00DE0645" w:rsidRPr="00CC4AB3" w:rsidDel="008D1E40">
          <w:rPr>
            <w:rFonts w:ascii="Mangal" w:hAnsi="Mangal" w:cs="Nirmala UI"/>
            <w:sz w:val="36"/>
            <w:szCs w:val="36"/>
            <w:lang w:bidi="sa-IN"/>
          </w:rPr>
          <w:delText>nva</w:delText>
        </w:r>
      </w:del>
      <w:ins w:id="252" w:author="ADMIN" w:date="2021-01-14T01:27:00Z">
        <w:r w:rsidR="008D1E40" w:rsidRPr="00CC4AB3">
          <w:rPr>
            <w:rFonts w:ascii="Mangal" w:hAnsi="Mangal" w:cs="Nirmala UI"/>
            <w:sz w:val="36"/>
            <w:szCs w:val="36"/>
            <w:cs/>
            <w:lang w:bidi="sa-IN"/>
            <w:rPrChange w:id="253" w:author="ADMIN" w:date="2021-01-14T01:27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यु</w:t>
        </w:r>
      </w:ins>
      <w:del w:id="254" w:author="ADMIN" w:date="2021-01-14T01:27:00Z">
        <w:r w:rsidRPr="00CC4AB3" w:rsidDel="008D1E40">
          <w:rPr>
            <w:rFonts w:ascii="Mangal" w:hAnsi="Mangal" w:cs="Nirmala UI"/>
            <w:sz w:val="36"/>
            <w:szCs w:val="36"/>
            <w:cs/>
            <w:lang w:bidi="sa-IN"/>
            <w:rPrChange w:id="255" w:author="ADMIN" w:date="2021-01-14T01:27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न्यु</w:delText>
        </w:r>
      </w:del>
      <w:r w:rsidRPr="00CC4AB3">
        <w:rPr>
          <w:rFonts w:ascii="Mangal" w:hAnsi="Mangal" w:cs="Nirmala UI"/>
          <w:sz w:val="36"/>
          <w:szCs w:val="36"/>
          <w:cs/>
          <w:lang w:bidi="sa-IN"/>
        </w:rPr>
        <w:t>ङ्त</w:t>
      </w: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 xml:space="preserve"> बृहस्पतिम्।</w:t>
      </w:r>
      <w:r w:rsidR="00DE0645" w:rsidRPr="00CC4AB3">
        <w:rPr>
          <w:rFonts w:ascii="Mangal" w:hAnsi="Mangal" w:cs="Nirmala UI"/>
          <w:sz w:val="36"/>
          <w:szCs w:val="36"/>
          <w:lang w:bidi="sa-IN"/>
        </w:rPr>
        <w:t xml:space="preserve"> </w:t>
      </w:r>
      <w:del w:id="256" w:author="ADMIN" w:date="2021-01-14T01:27:00Z">
        <w:r w:rsidR="00DE0645" w:rsidRPr="00CC4AB3" w:rsidDel="008D1E40">
          <w:rPr>
            <w:rFonts w:ascii="Mangal" w:hAnsi="Mangal" w:cs="Nirmala UI"/>
            <w:sz w:val="36"/>
            <w:szCs w:val="36"/>
            <w:lang w:bidi="sa-IN"/>
          </w:rPr>
          <w:delText>va missing no n</w:delText>
        </w:r>
      </w:del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दैत्याः कति कुतो जाताः किञ्चैषां वीर्यमित्यपि।।</w:t>
      </w:r>
      <w:r>
        <w:rPr>
          <w:rFonts w:ascii="Mangal" w:hAnsi="Mangal" w:cs="Nirmala UI"/>
          <w:sz w:val="36"/>
          <w:szCs w:val="36"/>
          <w:cs/>
          <w:lang w:bidi="sa-IN"/>
        </w:rPr>
        <w:t>१८२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तत्सर्वं वक्तुमारेभे गुहाया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थ बृहस्पतिः।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इत्थं संभवकाण्डो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यं पूर्णः श्रेयस्करो नृणाम्।।</w:t>
      </w:r>
      <w:r>
        <w:rPr>
          <w:rFonts w:ascii="Mangal" w:hAnsi="Mangal" w:cs="Nirmala UI"/>
          <w:sz w:val="36"/>
          <w:szCs w:val="36"/>
          <w:cs/>
          <w:lang w:bidi="sa-IN"/>
        </w:rPr>
        <w:t>१८३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ओं जय जय स्कन्दपुराणे शङ्करसंहितायां 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संभवकाण्डे स्कन्दसप्तशत्यां</w:t>
      </w:r>
      <w:r w:rsidR="00CF22A2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तारकासुरवध चतुर्थोद्ध्याय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स्सत्यास्सन्तु यजमानस्य कामाः।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संभावितललाटकम्।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हिरण्य कुण्डलं वन्दे कुमारं पुष्करसृजम्।।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श्रीम् शौं सां गाय सायुधाय सशक्तिकाय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 चतुःपञ्चाशत् मन्त्रात्मकाय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श्री तारकारिमूर्तये तांबूल कुंकुमाक्षत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पुष्प सघृतबीजापूरफलमाहुतिं  समर्पयामि नमस्वाहा।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दिव्यमङ्गळ होमेन सकल सुरासुर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निकरापेक्षित स्यापस्य करषट्कयुग्मधृत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कालानलपरिज्वल ज्वालयमान जोतिर्मय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महाशक्तियुक्त शरखड्गचाप परशुपाश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वज्र कुक्कुटध्वज खेटकटङ्क कार्मुखविविधायुध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विदळित दानवबाधा विमुक्त श्रीतारकारि</w:t>
      </w:r>
      <w:r w:rsidR="00CF22A2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प्रीयताम्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श्री तारकारिमूर्तये जय जय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असुरकुलान्तक जय जय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यज्ञरक्षक जय जय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जे सकलकार्य जय प्रदे जय जय 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हरहर महादेव।।</w:t>
      </w:r>
    </w:p>
    <w:p w:rsidR="004D124C" w:rsidRDefault="004D124C">
      <w:pPr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/>
          <w:sz w:val="36"/>
          <w:szCs w:val="36"/>
          <w:lang w:bidi="sa-IN"/>
        </w:rPr>
        <w:br w:type="page"/>
      </w:r>
    </w:p>
    <w:p w:rsidR="008F269F" w:rsidRDefault="008F269F" w:rsidP="00B31114">
      <w:pPr>
        <w:pStyle w:val="Heading1"/>
        <w:rPr>
          <w:rFonts w:cs="Mangal"/>
        </w:rPr>
      </w:pPr>
      <w:bookmarkStart w:id="257" w:name="_Toc62081364"/>
      <w:r w:rsidRPr="005A1EA3">
        <w:rPr>
          <w:rFonts w:hint="cs"/>
          <w:cs/>
        </w:rPr>
        <w:lastRenderedPageBreak/>
        <w:t>श्री वीरबाहुदूत पञ्चमो</w:t>
      </w:r>
      <w:r w:rsidR="00DB44CB">
        <w:rPr>
          <w:rFonts w:hint="cs"/>
          <w:cs/>
        </w:rPr>
        <w:t>&amp;</w:t>
      </w:r>
      <w:r w:rsidRPr="005A1EA3">
        <w:rPr>
          <w:rFonts w:hint="cs"/>
          <w:cs/>
        </w:rPr>
        <w:t>द्ध्यायः</w:t>
      </w:r>
      <w:bookmarkEnd w:id="257"/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कार्तिकेयासनाय नमः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 xml:space="preserve">ओं कार्तिकेयमूर्तये </w:t>
      </w:r>
      <w:r w:rsidRPr="00CC4AB3">
        <w:rPr>
          <w:rFonts w:ascii="Mangal" w:hAnsi="Mangal" w:cs="Nirmala UI"/>
          <w:sz w:val="36"/>
          <w:szCs w:val="36"/>
          <w:cs/>
          <w:lang w:bidi="sa-IN"/>
        </w:rPr>
        <w:t>नम</w:t>
      </w:r>
      <w:r w:rsidR="00CF22A2" w:rsidRPr="00CC4AB3">
        <w:rPr>
          <w:rFonts w:ascii="Mangal" w:hAnsi="Mangal" w:cs="Nirmala UI"/>
          <w:sz w:val="36"/>
          <w:szCs w:val="36"/>
          <w:lang w:bidi="sa-IN"/>
          <w:rPrChange w:id="258" w:author="ADMIN" w:date="2021-01-14T01:28:00Z">
            <w:rPr>
              <w:rFonts w:ascii="Mangal" w:hAnsi="Mangal" w:cs="Nirmala UI"/>
              <w:sz w:val="36"/>
              <w:szCs w:val="36"/>
              <w:highlight w:val="yellow"/>
              <w:lang w:bidi="sa-IN"/>
            </w:rPr>
          </w:rPrChange>
        </w:rPr>
        <w:t>:</w:t>
      </w: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।</w:t>
      </w:r>
      <w:r w:rsidR="00CF22A2" w:rsidRPr="00CC4AB3">
        <w:rPr>
          <w:rFonts w:ascii="Mangal" w:hAnsi="Mangal" w:cs="Nirmala UI"/>
          <w:sz w:val="36"/>
          <w:szCs w:val="36"/>
          <w:lang w:bidi="sa-IN"/>
        </w:rPr>
        <w:t xml:space="preserve"> </w:t>
      </w:r>
      <w:del w:id="259" w:author="ADMIN" w:date="2021-01-14T01:28:00Z">
        <w:r w:rsidR="00CF22A2" w:rsidRPr="00CC4AB3" w:rsidDel="00BF4606">
          <w:rPr>
            <w:rFonts w:ascii="Mangal" w:hAnsi="Mangal" w:cs="Nirmala UI"/>
            <w:sz w:val="36"/>
            <w:szCs w:val="36"/>
            <w:lang w:bidi="sa-IN"/>
          </w:rPr>
          <w:delText>visragam to be added</w:delText>
        </w:r>
      </w:del>
    </w:p>
    <w:p w:rsidR="008F269F" w:rsidRPr="005A1EA3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2"/>
          <w:szCs w:val="32"/>
          <w:cs/>
          <w:lang w:bidi="sa-IN"/>
        </w:rPr>
      </w:pPr>
      <w:r w:rsidRPr="005A1EA3">
        <w:rPr>
          <w:rFonts w:ascii="Mangal" w:hAnsi="Mangal" w:cs="Nirmala UI" w:hint="cs"/>
          <w:sz w:val="32"/>
          <w:szCs w:val="32"/>
          <w:cs/>
          <w:lang w:bidi="sa-IN"/>
        </w:rPr>
        <w:t>वरदकुलीशखेटं वामहस्तत्रये च दधतमभयशक्तिं खट्कमन्यत्रये च 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2"/>
          <w:szCs w:val="32"/>
          <w:lang w:bidi="sa-IN"/>
        </w:rPr>
      </w:pPr>
      <w:del w:id="260" w:author="ADMIN" w:date="2021-01-14T01:28:00Z">
        <w:r w:rsidRPr="00CC4AB3" w:rsidDel="00BF4606">
          <w:rPr>
            <w:rFonts w:ascii="Mangal" w:hAnsi="Mangal" w:cs="Nirmala UI" w:hint="cs"/>
            <w:sz w:val="32"/>
            <w:szCs w:val="32"/>
            <w:cs/>
            <w:lang w:bidi="sa-IN"/>
          </w:rPr>
          <w:delText>तरुण</w:delText>
        </w:r>
        <w:r w:rsidR="00CF22A2" w:rsidRPr="00CC4AB3" w:rsidDel="00BF4606">
          <w:rPr>
            <w:rFonts w:ascii="Mangal" w:hAnsi="Mangal" w:cs="Nirmala UI"/>
            <w:sz w:val="32"/>
            <w:szCs w:val="32"/>
            <w:lang w:bidi="sa-IN"/>
          </w:rPr>
          <w:delText>ra</w:delText>
        </w:r>
        <w:r w:rsidRPr="00CC4AB3" w:rsidDel="00BF4606">
          <w:rPr>
            <w:rFonts w:ascii="Mangal" w:hAnsi="Mangal" w:cs="Nirmala UI" w:hint="cs"/>
            <w:sz w:val="32"/>
            <w:szCs w:val="32"/>
            <w:cs/>
            <w:lang w:bidi="sa-IN"/>
          </w:rPr>
          <w:delText xml:space="preserve">विसमाभं </w:delText>
        </w:r>
      </w:del>
      <w:ins w:id="261" w:author="ADMIN" w:date="2021-01-14T01:28:00Z">
        <w:r w:rsidR="00BF4606" w:rsidRPr="00CC4AB3">
          <w:rPr>
            <w:rFonts w:ascii="Mangal" w:hAnsi="Mangal" w:cs="Nirmala UI" w:hint="cs"/>
            <w:sz w:val="32"/>
            <w:szCs w:val="32"/>
            <w:cs/>
            <w:lang w:bidi="sa-IN"/>
          </w:rPr>
          <w:t>तरुण</w:t>
        </w:r>
        <w:r w:rsidR="00BF4606" w:rsidRPr="00CC4AB3">
          <w:rPr>
            <w:rFonts w:ascii="Mangal" w:hAnsi="Mangal" w:cs="Nirmala UI"/>
            <w:sz w:val="32"/>
            <w:szCs w:val="32"/>
            <w:cs/>
            <w:lang w:bidi="sa-IN"/>
          </w:rPr>
          <w:t>र</w:t>
        </w:r>
        <w:r w:rsidR="00BF4606" w:rsidRPr="00CC4AB3">
          <w:rPr>
            <w:rFonts w:ascii="Mangal" w:hAnsi="Mangal" w:cs="Nirmala UI" w:hint="cs"/>
            <w:sz w:val="32"/>
            <w:szCs w:val="32"/>
            <w:cs/>
            <w:lang w:bidi="sa-IN"/>
          </w:rPr>
          <w:t xml:space="preserve">विसमाभं </w:t>
        </w:r>
      </w:ins>
      <w:r w:rsidRPr="00CC4AB3">
        <w:rPr>
          <w:rFonts w:ascii="Mangal" w:hAnsi="Mangal" w:cs="Nirmala UI" w:hint="cs"/>
          <w:sz w:val="32"/>
          <w:szCs w:val="32"/>
          <w:cs/>
          <w:lang w:bidi="sa-IN"/>
        </w:rPr>
        <w:t>साधुभिःपूज्यमानं कमलवदनषट्कं कार्तिकेयं नमामि।।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ओं ह्रीं सां कार्तिकेयाय नमः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पुरा मङ्गलकेशिन्यासुरेन्दः सुतां शुभाम्।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सुरसां जनयामास सा च शुक्रप्रसादतः।।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१८४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सर्वाश्च विद्याः संपाद्य मायेत्याख्यां जगाम ह।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del w:id="262" w:author="ADMIN" w:date="2021-01-14T01:28:00Z">
        <w:r w:rsidRPr="00CC4AB3" w:rsidDel="00BF4606">
          <w:rPr>
            <w:rFonts w:ascii="Mangal" w:hAnsi="Mangal" w:cs="Nirmala UI" w:hint="cs"/>
            <w:sz w:val="36"/>
            <w:szCs w:val="36"/>
            <w:cs/>
            <w:lang w:bidi="sa-IN"/>
          </w:rPr>
          <w:delText>असुर</w:delText>
        </w:r>
        <w:r w:rsidR="000A04BD" w:rsidRPr="00CC4AB3" w:rsidDel="00BF4606">
          <w:rPr>
            <w:rFonts w:ascii="Mangal" w:hAnsi="Mangal" w:cs="Nirmala UI"/>
            <w:sz w:val="36"/>
            <w:szCs w:val="36"/>
            <w:lang w:bidi="sa-IN"/>
          </w:rPr>
          <w:delText>raa</w:delText>
        </w:r>
        <w:r w:rsidRPr="00CC4AB3" w:rsidDel="00BF4606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णां </w:delText>
        </w:r>
      </w:del>
      <w:ins w:id="263" w:author="ADMIN" w:date="2021-01-14T01:28:00Z">
        <w:r w:rsidR="00BF4606" w:rsidRPr="00CC4AB3">
          <w:rPr>
            <w:rFonts w:ascii="Mangal" w:hAnsi="Mangal" w:cs="Nirmala UI" w:hint="cs"/>
            <w:sz w:val="36"/>
            <w:szCs w:val="36"/>
            <w:cs/>
            <w:lang w:bidi="sa-IN"/>
          </w:rPr>
          <w:t>असु</w:t>
        </w:r>
        <w:r w:rsidR="00BF4606" w:rsidRPr="00CC4AB3">
          <w:rPr>
            <w:rFonts w:ascii="Mangal" w:hAnsi="Mangal" w:cs="Nirmala UI"/>
            <w:sz w:val="36"/>
            <w:szCs w:val="36"/>
            <w:cs/>
            <w:lang w:bidi="sa-IN"/>
          </w:rPr>
          <w:t>रा</w:t>
        </w:r>
        <w:r w:rsidR="00BF4606" w:rsidRPr="00CC4AB3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णां </w:t>
        </w:r>
      </w:ins>
      <w:del w:id="264" w:author="ADMIN" w:date="2021-01-14T01:29:00Z">
        <w:r w:rsidRPr="00CC4AB3" w:rsidDel="00BF4606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समुद्द्यर्थं </w:delText>
        </w:r>
      </w:del>
      <w:ins w:id="265" w:author="ADMIN" w:date="2021-01-14T01:29:00Z">
        <w:r w:rsidR="00BF4606" w:rsidRPr="00CC4AB3">
          <w:rPr>
            <w:rFonts w:ascii="Mangal" w:hAnsi="Mangal" w:cs="Nirmala UI" w:hint="cs"/>
            <w:sz w:val="36"/>
            <w:szCs w:val="36"/>
            <w:cs/>
            <w:lang w:bidi="sa-IN"/>
          </w:rPr>
          <w:t>स</w:t>
        </w:r>
        <w:r w:rsidR="00BF4606" w:rsidRPr="00CC4AB3">
          <w:rPr>
            <w:rFonts w:ascii="Mangal" w:hAnsi="Mangal" w:cs="Nirmala UI"/>
            <w:sz w:val="36"/>
            <w:szCs w:val="36"/>
            <w:cs/>
            <w:lang w:bidi="sa-IN"/>
            <w:rPrChange w:id="266" w:author="ADMIN" w:date="2021-01-14T01:29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मृद्ध्य</w:t>
        </w:r>
        <w:r w:rsidR="00BF4606" w:rsidRPr="00CC4AB3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र्थं </w:t>
        </w:r>
      </w:ins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कश्यपाश्रममेत्य सा।।</w:t>
      </w:r>
      <w:r w:rsidRPr="00CC4AB3">
        <w:rPr>
          <w:rFonts w:ascii="Mangal" w:hAnsi="Mangal" w:cs="Nirmala UI"/>
          <w:sz w:val="36"/>
          <w:szCs w:val="36"/>
          <w:cs/>
          <w:lang w:bidi="sa-IN"/>
        </w:rPr>
        <w:t>१८५</w:t>
      </w:r>
      <w:r w:rsidRPr="00CC4AB3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0A04BD" w:rsidRPr="00CC4AB3">
        <w:rPr>
          <w:rFonts w:ascii="Mangal" w:hAnsi="Mangal" w:cs="Mangal"/>
          <w:sz w:val="36"/>
          <w:szCs w:val="36"/>
          <w:lang w:bidi="sa-IN"/>
        </w:rPr>
        <w:t xml:space="preserve"> </w:t>
      </w:r>
      <w:del w:id="267" w:author="ADMIN" w:date="2021-01-14T01:30:00Z">
        <w:r w:rsidR="000A04BD" w:rsidRPr="00CC4AB3" w:rsidDel="00BF4606">
          <w:rPr>
            <w:rFonts w:ascii="Mangal" w:hAnsi="Mangal" w:cs="Mangal"/>
            <w:sz w:val="36"/>
            <w:szCs w:val="36"/>
            <w:lang w:bidi="sa-IN"/>
          </w:rPr>
          <w:delText>mRu</w:delText>
        </w:r>
      </w:del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विद्युल्लतेव तच्चितं मोहयन्ती पुनः पुनः।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प्राथिता तेन भोगार्थं कामरूपवरेण च।।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१८६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प्रथमं शूरपद्मञ्च सिम्हास्यञ्च द्वितीयकम्।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तृतीयं तारकञ्चैव चतुर्थीमप्यजामुखीम्।।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१८७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सैन्यैः सह समुत्पाद्य तत्तद्वक्त्रयुता बहून्।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यदैवोपरता तर्हि शूरसिह्मास्यतारकाः।।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१८८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पप्रच्छुः पितरं नत्वा किन्नःकार्यमिहेति सः।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तपो दानं मतिर्धर्मे कार्या भूतदया सदा।।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१८९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इत्युदाहरणं भूरि कुर्वन्नुपदिदेश ह।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माया तु तन्निराकृत्य धर्मो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यं ननु योगिनाम्।।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१९०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भवद्भिस्तु वटद्वीपं गत्वा शंभुं प्रसाद्य च।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दीर्घमायुर्महद्वीर्यमनेकाण्डाधिराजता।।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१९१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केनाप्यवध्यता चैव संपाद्येति समन्वशात्।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तदर्थं यज्ञसंभारान् तन्त्रं मन्त्रान् दिदेश च।।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१९२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 xml:space="preserve">तथैव ते शंभुमिष्ट्वा </w:t>
      </w:r>
      <w:del w:id="268" w:author="ADMIN" w:date="2021-01-14T01:30:00Z">
        <w:r w:rsidRPr="00CC4AB3" w:rsidDel="00BF4606">
          <w:rPr>
            <w:rFonts w:ascii="Mangal" w:hAnsi="Mangal" w:cs="Nirmala UI" w:hint="cs"/>
            <w:sz w:val="36"/>
            <w:szCs w:val="36"/>
            <w:cs/>
            <w:lang w:bidi="sa-IN"/>
          </w:rPr>
          <w:delText>महाकाण्डविधानतः।</w:delText>
        </w:r>
        <w:r w:rsidR="000A04BD" w:rsidRPr="00CC4AB3" w:rsidDel="00BF4606">
          <w:rPr>
            <w:rFonts w:ascii="Mangal" w:hAnsi="Mangal" w:cs="Nirmala UI"/>
            <w:sz w:val="36"/>
            <w:szCs w:val="36"/>
            <w:lang w:bidi="sa-IN"/>
          </w:rPr>
          <w:delText xml:space="preserve"> </w:delText>
        </w:r>
      </w:del>
      <w:ins w:id="269" w:author="ADMIN" w:date="2021-01-14T01:30:00Z">
        <w:r w:rsidR="00BF4606" w:rsidRPr="00CC4AB3">
          <w:rPr>
            <w:rFonts w:ascii="Mangal" w:hAnsi="Mangal" w:cs="Nirmala UI" w:hint="cs"/>
            <w:sz w:val="36"/>
            <w:szCs w:val="36"/>
            <w:cs/>
            <w:lang w:bidi="sa-IN"/>
          </w:rPr>
          <w:t>महा</w:t>
        </w:r>
        <w:r w:rsidR="00BF4606" w:rsidRPr="00CC4AB3">
          <w:rPr>
            <w:rFonts w:ascii="Mangal" w:hAnsi="Mangal" w:cs="Nirmala UI"/>
            <w:sz w:val="36"/>
            <w:szCs w:val="36"/>
            <w:cs/>
            <w:lang w:bidi="sa-IN"/>
          </w:rPr>
          <w:t>कु</w:t>
        </w:r>
        <w:r w:rsidR="00BF4606" w:rsidRPr="00CC4AB3">
          <w:rPr>
            <w:rFonts w:ascii="Mangal" w:hAnsi="Mangal" w:cs="Nirmala UI" w:hint="cs"/>
            <w:sz w:val="36"/>
            <w:szCs w:val="36"/>
            <w:cs/>
            <w:lang w:bidi="sa-IN"/>
          </w:rPr>
          <w:t>ण्डविधानतः।</w:t>
        </w:r>
        <w:r w:rsidR="00BF4606" w:rsidRPr="00CC4AB3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del w:id="270" w:author="ADMIN" w:date="2021-01-14T01:30:00Z">
        <w:r w:rsidR="000A04BD" w:rsidRPr="00CC4AB3" w:rsidDel="00BF4606">
          <w:rPr>
            <w:rFonts w:ascii="Mangal" w:hAnsi="Mangal" w:cs="Nirmala UI"/>
            <w:sz w:val="36"/>
            <w:szCs w:val="36"/>
            <w:lang w:bidi="sa-IN"/>
          </w:rPr>
          <w:delText>ku</w:delText>
        </w:r>
      </w:del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प्रतीक्षमाणा अपि तत्प्रसादं नैव लेभिरे।।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१९३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संवत्सरसहस्रान्ते शूरपद्मः स्विकां तनुम्।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छित्वा जुहाव तेना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पि न प्रसन्नो यदा शिवः।।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१९४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तदा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ग्नौ निपपाता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थ सि</w:t>
      </w:r>
      <w:r w:rsidR="0032094D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वक्त्रश्च दुःखितः।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शिरांसि कर्तयित्वा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ग्नौ जुहाव च पुनः पुनः।।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१९५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तदा महेश्वरः साक्षाद्गौर्या साकं वृषस्थितः।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दत्वा दर्शनमेतस्मै गङ्गातोयेन चानलम्।।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१९६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शमयित्वा शूरपद्ममुज्जीव्य तदभिष्टुतः।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तस्मै ददौ वरञ्चाष्टसहस्राण्डाधिनेतृताम्।।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१९७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अन्याभ्यामपि सिह्मास्यतारकाभ्यां महेश्वरः।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यथेप्सितं वरं प्रादात् तपसा तोषितस्तयोः।।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१९८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अष्टाशतयुगञ्चायुः स्वशक्त्यन्यैरवध्यताम्।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ते पुनः कश्यपं प्राप्य निवेद्य स्वमनोरथम्।।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१९९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तेनावधीरिताः शुक्रमुपेत्याभ्यर्थयन् पुनः।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सचार्थशास्त्रं लोकस्य पौरुषायत्ततामपि।।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२००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निरूपयन् देवहिंसां कर्तुमेतानचोदयत्।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अथ ते हृष्टमनसः प्रस्थिता दिग्जिगीषया।।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२०१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न्यरुन्धन्नलकामादौ चतुरङ्गबलैः सह।</w:t>
      </w:r>
    </w:p>
    <w:p w:rsidR="008F269F" w:rsidRPr="0095120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धनदेन च वैतस्या वृत्तया शूरः सुतोषितः।।</w:t>
      </w:r>
      <w:r w:rsidRPr="0095120F">
        <w:rPr>
          <w:rFonts w:ascii="Mangal" w:hAnsi="Mangal" w:cs="Nirmala UI"/>
          <w:sz w:val="36"/>
          <w:szCs w:val="36"/>
          <w:cs/>
          <w:lang w:bidi="sa-IN"/>
        </w:rPr>
        <w:t>२०२</w:t>
      </w:r>
      <w:r w:rsidRPr="0095120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95120F">
        <w:rPr>
          <w:rFonts w:ascii="Mangal" w:hAnsi="Mangal" w:cs="Nirmala UI" w:hint="cs"/>
          <w:sz w:val="36"/>
          <w:szCs w:val="36"/>
          <w:cs/>
          <w:lang w:bidi="sa-IN"/>
        </w:rPr>
        <w:t>ईशान</w:t>
      </w:r>
      <w:r>
        <w:rPr>
          <w:rFonts w:ascii="Mangal" w:hAnsi="Mangal" w:cs="Nirmala UI" w:hint="cs"/>
          <w:sz w:val="36"/>
          <w:szCs w:val="36"/>
          <w:cs/>
          <w:lang w:bidi="sa-IN"/>
        </w:rPr>
        <w:t>ादिशमुत्सृज्य शिवचिह्णस्य धारणात्।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2"/>
          <w:szCs w:val="32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महेन्द्रनगरीं दग्ध्वा प्राप वह्नेः पुरीं ततः।।</w:t>
      </w:r>
      <w:r>
        <w:rPr>
          <w:rFonts w:ascii="Mangal" w:hAnsi="Mangal" w:cs="Nirmala UI"/>
          <w:sz w:val="32"/>
          <w:szCs w:val="32"/>
          <w:cs/>
          <w:lang w:bidi="sa-IN"/>
        </w:rPr>
        <w:t>२०३</w:t>
      </w:r>
      <w:r>
        <w:rPr>
          <w:rFonts w:ascii="Mangal" w:hAnsi="Mangal" w:cs="Mangal" w:hint="cs"/>
          <w:sz w:val="32"/>
          <w:szCs w:val="32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अग्निं विजित्य शमननगरीं रोद्धुमागमन्।</w:t>
      </w:r>
    </w:p>
    <w:p w:rsidR="008F269F" w:rsidRPr="00745454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यमो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पि विविधै रत्नैर्वस्त्रैर्धान्यैश्च सादरम्।।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२०४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प्रत्युद्गम्य प्रणम्यामून् तन्निदेशेन लंभितः।</w:t>
      </w:r>
    </w:p>
    <w:p w:rsidR="008F269F" w:rsidRPr="00745454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पितृराज्यं जुगोपाथ नि</w:t>
      </w:r>
      <w:r w:rsidRPr="00CC4AB3">
        <w:rPr>
          <w:rFonts w:ascii="Mangal" w:hAnsi="Mangal" w:cs="Nirmala UI"/>
          <w:sz w:val="36"/>
          <w:szCs w:val="36"/>
          <w:cs/>
          <w:lang w:bidi="sa-IN"/>
          <w:rPrChange w:id="271" w:author="ADMIN" w:date="2021-01-14T01:31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र्ऋ</w:t>
      </w: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तेः प्रययुर्दिशम्।।</w:t>
      </w:r>
      <w:r w:rsidRPr="00CC4AB3">
        <w:rPr>
          <w:rFonts w:ascii="Mangal" w:hAnsi="Mangal" w:cs="Nirmala UI"/>
          <w:sz w:val="36"/>
          <w:szCs w:val="36"/>
          <w:cs/>
          <w:lang w:bidi="sa-IN"/>
        </w:rPr>
        <w:t>२०५</w:t>
      </w:r>
      <w:r w:rsidRPr="00CC4AB3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तेन ज्ञापितबन्धुत्वास्तमास्थाप्य निजे पदे।</w:t>
      </w:r>
    </w:p>
    <w:p w:rsidR="008F269F" w:rsidRPr="00745454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वरुणस्य दिशं प्राप्य रुरुधुस्तस्य पत्तनम्।।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२०६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वरुणश्च यदा भीतो विवेशान्तरमंबुधेः।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लुण्टयित्वा तदा सर्वं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 xml:space="preserve"> धन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ं तस्य ययुर्द्रुतम्।।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२०७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वायोः ककुभमेतस्मिन् भीते</w:t>
      </w:r>
      <w:r w:rsidRPr="00745454">
        <w:rPr>
          <w:rFonts w:ascii="Mangal" w:hAnsi="Mangal" w:cs="Mangal"/>
          <w:sz w:val="36"/>
          <w:szCs w:val="36"/>
          <w:lang w:bidi="sa-IN"/>
        </w:rPr>
        <w:t xml:space="preserve"> 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पातालमीयुषि।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मुमुषुस्तस्य रत्नानि ललनाश्च सुरेतरे।।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२०८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एवं जित्वा दिशो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ष्टौ च नागलोकमुपेत्य ते।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नागान्विजित्य तैश्चापि स्वीयरत्नैः प्रसादिताः।।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२०९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सप्तद्वीपां वसुमतिं विजिग्युः क्रमशश्च ते।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क्षीरांबुधिमथा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साद्य पयः पानैरलोलयन्।।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२१०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श्रीश्च भूमिश्च निद्राणं प्रबोध्य निजनायकम्।</w:t>
      </w:r>
      <w:del w:id="272" w:author="ADMIN" w:date="2021-01-14T01:31:00Z">
        <w:r w:rsidRPr="008F29CA" w:rsidDel="00BF4606">
          <w:rPr>
            <w:rFonts w:ascii="Mangal" w:hAnsi="Mangal" w:cs="Nirmala UI" w:hint="cs"/>
            <w:sz w:val="36"/>
            <w:szCs w:val="36"/>
            <w:highlight w:val="yellow"/>
            <w:cs/>
            <w:lang w:bidi="sa-IN"/>
          </w:rPr>
          <w:delText>द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आसन्नमापदं तस्मा अब्रूतां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पि तैः</w:t>
      </w:r>
      <w:r w:rsidR="008F29CA">
        <w:rPr>
          <w:rFonts w:ascii="Mangal" w:hAnsi="Mangal" w:cs="Nirmala UI"/>
          <w:sz w:val="36"/>
          <w:szCs w:val="36"/>
          <w:lang w:bidi="sa-IN"/>
        </w:rPr>
        <w:t xml:space="preserve"> 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सह।।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२११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युध्वा चिरं ततस्तेषां वरभीशकृतं स्मरन्।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सान्त्वयंस्तान् परां मैत्रीं भावयंस्तैश्च मोदितः।।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२१२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अथ द्युलोकं क्रमशः लोकांश्च महरादिकान्।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अतीत्य सत्यलोकस्थं ब्रह्माणं प्रययुर्द्रुतम्।।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२१३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पि तैः स्वस्य संबन्धं पितामह इतीरयन्।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अनुज्ञातश्च तैस्सत्यलोकं रक्षन्नवर्तत।।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२१४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अथ ते विष्णुलोकाख्यं वैकुण्ठं प्राप्य तेन च।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प्रसादिताः शंभुलोकं जग्मुः सर्वोपरि स्थितम्।।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२१५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तत्र नत्वा नन्दिनं ते तेनेशाज्ञापुरः</w:t>
      </w:r>
      <w:r w:rsidR="008F29CA">
        <w:rPr>
          <w:rFonts w:ascii="Mangal" w:hAnsi="Mangal" w:cs="Nirmala UI"/>
          <w:sz w:val="36"/>
          <w:szCs w:val="36"/>
          <w:lang w:bidi="sa-IN"/>
        </w:rPr>
        <w:t xml:space="preserve"> 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सरम्।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प्रवेशिताः प्रणेमुश्च शङ्करं साकमम्बया।।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२१६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तेनादिष्टाः सर्वमण्डं निरीक्ष्य पुनरत्र वै।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स्थातव्यमिति सर्वाणि वीक्ष्याणडान्यसुरैर्वृताः।।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२१७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मातामहञ्चासुरेन्द्रं शुक्राचा</w:t>
      </w:r>
      <w:r w:rsidRPr="00CC4AB3">
        <w:rPr>
          <w:rFonts w:ascii="Mangal" w:hAnsi="Mangal" w:cs="Nirmala UI"/>
          <w:sz w:val="36"/>
          <w:szCs w:val="36"/>
          <w:cs/>
          <w:lang w:bidi="sa-IN"/>
        </w:rPr>
        <w:t>र्</w:t>
      </w:r>
      <w:ins w:id="273" w:author="ADMIN" w:date="2021-01-14T01:32:00Z">
        <w:r w:rsidR="0069251E" w:rsidRPr="00CC4AB3">
          <w:rPr>
            <w:rFonts w:ascii="Mangal" w:hAnsi="Mangal" w:cs="Nirmala UI"/>
            <w:sz w:val="36"/>
            <w:szCs w:val="36"/>
            <w:cs/>
            <w:lang w:bidi="sa-IN"/>
          </w:rPr>
          <w:t>यं</w:t>
        </w:r>
      </w:ins>
      <w:del w:id="274" w:author="ADMIN" w:date="2021-01-14T01:32:00Z">
        <w:r w:rsidRPr="00CC4AB3" w:rsidDel="0069251E">
          <w:rPr>
            <w:rFonts w:ascii="Mangal" w:hAnsi="Mangal" w:cs="Nirmala UI" w:hint="cs"/>
            <w:sz w:val="36"/>
            <w:szCs w:val="36"/>
            <w:cs/>
            <w:lang w:bidi="sa-IN"/>
          </w:rPr>
          <w:delText>य</w:delText>
        </w:r>
        <w:r w:rsidR="008F29CA" w:rsidRPr="00CC4AB3" w:rsidDel="0069251E">
          <w:rPr>
            <w:rFonts w:ascii="Mangal" w:hAnsi="Mangal" w:cs="Nirmala UI"/>
            <w:sz w:val="36"/>
            <w:szCs w:val="36"/>
            <w:lang w:bidi="sa-IN"/>
          </w:rPr>
          <w:delText>m</w:delText>
        </w:r>
      </w:del>
      <w:r w:rsidRPr="00CC4AB3">
        <w:rPr>
          <w:rFonts w:ascii="Mangal" w:hAnsi="Mangal" w:cs="Nirmala UI" w:hint="cs"/>
          <w:sz w:val="36"/>
          <w:szCs w:val="36"/>
          <w:cs/>
          <w:lang w:bidi="sa-IN"/>
        </w:rPr>
        <w:t xml:space="preserve"> निजं गुरुम्।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प्रणिपत्य निवेद्याभ्यां सर्वं दिग्विजयादिकम्।।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२१८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अथैत्य दक्षिणेसिन्धुतीरे तिष्ठन् यदा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सुराः।</w:t>
      </w:r>
    </w:p>
    <w:p w:rsidR="008F269F" w:rsidRPr="00CC4AB3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0C3415">
        <w:rPr>
          <w:rFonts w:ascii="Mangal" w:hAnsi="Mangal" w:cs="Nirmala UI" w:hint="cs"/>
          <w:sz w:val="36"/>
          <w:szCs w:val="36"/>
          <w:cs/>
          <w:lang w:bidi="sa-IN"/>
        </w:rPr>
        <w:t xml:space="preserve">तदा विष्णुमुखा देवा </w:t>
      </w:r>
      <w:del w:id="275" w:author="ADMIN" w:date="2021-01-14T01:33:00Z">
        <w:r w:rsidRPr="000C3415" w:rsidDel="0069251E">
          <w:rPr>
            <w:rFonts w:ascii="Mangal" w:hAnsi="Mangal" w:cs="Nirmala UI" w:hint="cs"/>
            <w:sz w:val="36"/>
            <w:szCs w:val="36"/>
            <w:cs/>
            <w:lang w:bidi="sa-IN"/>
          </w:rPr>
          <w:delText>आगतास्तद्दिद्दक्षया।।</w:delText>
        </w:r>
        <w:r w:rsidRPr="000C3415" w:rsidDel="0069251E">
          <w:rPr>
            <w:rFonts w:ascii="Mangal" w:hAnsi="Mangal" w:cs="Nirmala UI"/>
            <w:sz w:val="36"/>
            <w:szCs w:val="36"/>
            <w:cs/>
            <w:lang w:bidi="sa-IN"/>
          </w:rPr>
          <w:delText>२१९</w:delText>
        </w:r>
        <w:r w:rsidRPr="000C3415" w:rsidDel="0069251E">
          <w:rPr>
            <w:rFonts w:ascii="Mangal" w:hAnsi="Mangal" w:cs="Mangal" w:hint="cs"/>
            <w:sz w:val="36"/>
            <w:szCs w:val="36"/>
            <w:cs/>
            <w:lang w:bidi="sa-IN"/>
          </w:rPr>
          <w:delText>।।</w:delText>
        </w:r>
        <w:r w:rsidR="008F29CA" w:rsidRPr="000C3415" w:rsidDel="0069251E">
          <w:rPr>
            <w:rFonts w:ascii="Mangal" w:hAnsi="Mangal" w:cs="Mangal"/>
            <w:sz w:val="36"/>
            <w:szCs w:val="36"/>
            <w:lang w:bidi="sa-IN"/>
          </w:rPr>
          <w:delText xml:space="preserve"> </w:delText>
        </w:r>
      </w:del>
      <w:ins w:id="276" w:author="ADMIN" w:date="2021-01-14T01:33:00Z">
        <w:r w:rsidR="0069251E" w:rsidRPr="000C3415">
          <w:rPr>
            <w:rFonts w:ascii="Mangal" w:hAnsi="Mangal" w:cs="Nirmala UI" w:hint="cs"/>
            <w:sz w:val="36"/>
            <w:szCs w:val="36"/>
            <w:cs/>
            <w:lang w:bidi="sa-IN"/>
          </w:rPr>
          <w:t>आगतास्त</w:t>
        </w:r>
      </w:ins>
      <w:r w:rsidR="00154FD9" w:rsidRPr="000C3415">
        <w:rPr>
          <w:rFonts w:ascii="Mangal" w:hAnsi="Mangal" w:cs="Nirmala UI" w:hint="cs"/>
          <w:sz w:val="36"/>
          <w:szCs w:val="36"/>
          <w:cs/>
          <w:lang w:bidi="sa-IN"/>
        </w:rPr>
        <w:t>द्</w:t>
      </w:r>
      <w:r w:rsidR="00154FD9" w:rsidRPr="000C3415"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154FD9" w:rsidRPr="000C3415">
        <w:rPr>
          <w:rFonts w:ascii="Mangal" w:hAnsi="Mangal" w:cs="Nirmala UI" w:hint="cs"/>
          <w:sz w:val="36"/>
          <w:szCs w:val="36"/>
          <w:cs/>
          <w:lang w:bidi="sa-IN"/>
        </w:rPr>
        <w:t>दि</w:t>
      </w:r>
      <w:ins w:id="277" w:author="ADMIN" w:date="2021-01-14T01:33:00Z">
        <w:r w:rsidR="0069251E" w:rsidRPr="000C3415">
          <w:rPr>
            <w:rFonts w:ascii="Mangal" w:hAnsi="Mangal" w:cs="Nirmala UI"/>
            <w:sz w:val="36"/>
            <w:szCs w:val="36"/>
            <w:cs/>
            <w:lang w:bidi="sa-IN"/>
          </w:rPr>
          <w:t>दृ</w:t>
        </w:r>
        <w:r w:rsidR="0069251E" w:rsidRPr="000C3415">
          <w:rPr>
            <w:rFonts w:ascii="Mangal" w:hAnsi="Mangal" w:cs="Nirmala UI" w:hint="cs"/>
            <w:sz w:val="36"/>
            <w:szCs w:val="36"/>
            <w:cs/>
            <w:lang w:bidi="sa-IN"/>
          </w:rPr>
          <w:t>क्षया।।</w:t>
        </w:r>
        <w:r w:rsidR="0069251E" w:rsidRPr="000C3415">
          <w:rPr>
            <w:rFonts w:ascii="Mangal" w:hAnsi="Mangal" w:cs="Nirmala UI"/>
            <w:sz w:val="36"/>
            <w:szCs w:val="36"/>
            <w:cs/>
            <w:lang w:bidi="sa-IN"/>
          </w:rPr>
          <w:t>२१९</w:t>
        </w:r>
        <w:r w:rsidR="0069251E" w:rsidRPr="000C3415">
          <w:rPr>
            <w:rFonts w:ascii="Mangal" w:hAnsi="Mangal" w:cs="Mangal" w:hint="cs"/>
            <w:sz w:val="36"/>
            <w:szCs w:val="36"/>
            <w:cs/>
            <w:lang w:bidi="sa-IN"/>
          </w:rPr>
          <w:t>।।</w:t>
        </w:r>
        <w:r w:rsidR="0069251E" w:rsidRPr="000C3415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  <w:del w:id="278" w:author="ADMIN" w:date="2021-01-14T01:33:00Z">
        <w:r w:rsidR="008F29CA" w:rsidRPr="000C3415" w:rsidDel="0069251E">
          <w:rPr>
            <w:rFonts w:ascii="Mangal" w:hAnsi="Mangal" w:cs="Mangal"/>
            <w:sz w:val="36"/>
            <w:szCs w:val="36"/>
            <w:lang w:bidi="sa-IN"/>
          </w:rPr>
          <w:delText xml:space="preserve">ddhi </w:delText>
        </w:r>
        <w:r w:rsidR="0026571A" w:rsidRPr="000C3415" w:rsidDel="0069251E">
          <w:rPr>
            <w:rFonts w:ascii="Mangal" w:hAnsi="Mangal" w:cs="Mangal"/>
            <w:sz w:val="36"/>
            <w:szCs w:val="36"/>
            <w:lang w:bidi="sa-IN"/>
          </w:rPr>
          <w:delText>dru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 xml:space="preserve">तन्मध्यपतितान् रुद्रान् </w:t>
      </w:r>
      <w:del w:id="279" w:author="ADMIN" w:date="2021-01-14T01:34:00Z">
        <w:r w:rsidRPr="00CC4AB3" w:rsidDel="0069251E">
          <w:rPr>
            <w:rFonts w:ascii="Mangal" w:hAnsi="Mangal" w:cs="Nirmala UI"/>
            <w:sz w:val="36"/>
            <w:szCs w:val="36"/>
            <w:cs/>
            <w:lang w:bidi="sa-IN"/>
            <w:rPrChange w:id="280" w:author="ADMIN" w:date="2021-01-14T01:34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 xml:space="preserve">द्दष्ट्वा </w:delText>
        </w:r>
      </w:del>
      <w:ins w:id="281" w:author="ADMIN" w:date="2021-01-14T01:34:00Z">
        <w:r w:rsidR="0069251E" w:rsidRPr="00CC4AB3">
          <w:rPr>
            <w:rFonts w:ascii="Mangal" w:hAnsi="Mangal" w:cs="Nirmala UI"/>
            <w:sz w:val="36"/>
            <w:szCs w:val="36"/>
            <w:cs/>
            <w:lang w:bidi="sa-IN"/>
          </w:rPr>
          <w:t>दृष्ट्वा</w:t>
        </w:r>
        <w:r w:rsidR="0069251E" w:rsidRPr="00CC4AB3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पप्रच्छ तत्कथाम्।</w:t>
      </w:r>
    </w:p>
    <w:p w:rsidR="008F269F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शूरस्तदा विष्णुनोक्तां ब्रह्माहन्तां शिवेन च</w:t>
      </w:r>
      <w:r w:rsidRPr="00F32861">
        <w:rPr>
          <w:rFonts w:ascii="Mangal" w:hAnsi="Mangal" w:cs="Nirmala UI" w:hint="cs"/>
          <w:sz w:val="36"/>
          <w:szCs w:val="36"/>
          <w:cs/>
          <w:lang w:bidi="sa-IN"/>
        </w:rPr>
        <w:t>।।</w:t>
      </w:r>
      <w:r w:rsidRPr="00F32861">
        <w:rPr>
          <w:rFonts w:ascii="Mangal" w:hAnsi="Mangal" w:cs="Nirmala UI"/>
          <w:sz w:val="36"/>
          <w:szCs w:val="36"/>
          <w:cs/>
          <w:lang w:bidi="sa-IN"/>
        </w:rPr>
        <w:t>२२०</w:t>
      </w:r>
      <w:r w:rsidRPr="00F32861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26571A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त</w:t>
      </w:r>
      <w:r w:rsidRPr="00CC4AB3">
        <w:rPr>
          <w:rFonts w:ascii="Mangal" w:hAnsi="Mangal" w:cs="Nirmala UI"/>
          <w:sz w:val="36"/>
          <w:szCs w:val="36"/>
          <w:cs/>
          <w:lang w:bidi="sa-IN"/>
        </w:rPr>
        <w:t>द्भ</w:t>
      </w:r>
      <w:del w:id="282" w:author="ADMIN" w:date="2021-01-14T01:35:00Z">
        <w:r w:rsidRPr="00CC4AB3" w:rsidDel="0069251E">
          <w:rPr>
            <w:rFonts w:ascii="Mangal" w:hAnsi="Mangal" w:cs="Nirmala UI"/>
            <w:sz w:val="36"/>
            <w:szCs w:val="36"/>
            <w:cs/>
            <w:lang w:bidi="sa-IN"/>
          </w:rPr>
          <w:delText>ु</w:delText>
        </w:r>
      </w:del>
      <w:r w:rsidRPr="00CC4AB3">
        <w:rPr>
          <w:rFonts w:ascii="Mangal" w:hAnsi="Mangal" w:cs="Nirmala UI"/>
          <w:sz w:val="36"/>
          <w:szCs w:val="36"/>
          <w:cs/>
          <w:lang w:bidi="sa-IN"/>
          <w:rPrChange w:id="283" w:author="ADMIN" w:date="2021-01-14T01:35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ङ्ग</w:t>
      </w:r>
      <w:del w:id="284" w:author="ADMIN" w:date="2021-01-14T01:35:00Z">
        <w:r w:rsidR="00F32861" w:rsidRPr="00CC4AB3" w:rsidDel="0069251E">
          <w:rPr>
            <w:rFonts w:ascii="Mangal" w:hAnsi="Mangal" w:cs="Nirmala UI"/>
            <w:sz w:val="36"/>
            <w:szCs w:val="36"/>
            <w:lang w:bidi="sa-IN"/>
            <w:rPrChange w:id="285" w:author="ADMIN" w:date="2021-01-14T01:35:00Z">
              <w:rPr>
                <w:rFonts w:ascii="Mangal" w:hAnsi="Mangal" w:cs="Nirmala UI"/>
                <w:sz w:val="36"/>
                <w:szCs w:val="36"/>
                <w:highlight w:val="yellow"/>
                <w:lang w:bidi="sa-IN"/>
              </w:rPr>
            </w:rPrChange>
          </w:rPr>
          <w:delText>pr</w:delText>
        </w:r>
      </w:del>
      <w:ins w:id="286" w:author="ADMIN" w:date="2021-01-14T01:35:00Z">
        <w:r w:rsidR="0069251E" w:rsidRPr="00CC4AB3">
          <w:rPr>
            <w:rFonts w:ascii="Mangal" w:hAnsi="Mangal" w:cs="Nirmala UI"/>
            <w:sz w:val="36"/>
            <w:szCs w:val="36"/>
            <w:cs/>
            <w:lang w:bidi="sa-IN"/>
            <w:rPrChange w:id="287" w:author="ADMIN" w:date="2021-01-14T01:35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प्र</w:t>
        </w:r>
      </w:ins>
      <w:del w:id="288" w:author="ADMIN" w:date="2021-01-14T01:35:00Z">
        <w:r w:rsidR="00F32861" w:rsidRPr="00CC4AB3" w:rsidDel="0069251E">
          <w:rPr>
            <w:rFonts w:ascii="Mangal" w:hAnsi="Mangal" w:cs="Nirmala UI"/>
            <w:sz w:val="36"/>
            <w:szCs w:val="36"/>
            <w:lang w:bidi="sa-IN"/>
            <w:rPrChange w:id="289" w:author="ADMIN" w:date="2021-01-14T01:35:00Z">
              <w:rPr>
                <w:rFonts w:ascii="Mangal" w:hAnsi="Mangal" w:cs="Nirmala UI"/>
                <w:sz w:val="36"/>
                <w:szCs w:val="36"/>
                <w:highlight w:val="yellow"/>
                <w:lang w:bidi="sa-IN"/>
              </w:rPr>
            </w:rPrChange>
          </w:rPr>
          <w:delText>a</w:delText>
        </w:r>
        <w:r w:rsidRPr="00CC4AB3" w:rsidDel="0069251E">
          <w:rPr>
            <w:rFonts w:ascii="Mangal" w:hAnsi="Mangal" w:cs="Nirmala UI"/>
            <w:sz w:val="36"/>
            <w:szCs w:val="36"/>
            <w:cs/>
            <w:lang w:bidi="sa-IN"/>
          </w:rPr>
          <w:delText>भू</w:delText>
        </w:r>
      </w:del>
      <w:ins w:id="290" w:author="ADMIN" w:date="2021-01-14T01:35:00Z">
        <w:r w:rsidR="0069251E" w:rsidRPr="00CC4AB3">
          <w:rPr>
            <w:rFonts w:ascii="Mangal" w:hAnsi="Mangal" w:cs="Nirmala UI"/>
            <w:sz w:val="36"/>
            <w:szCs w:val="36"/>
            <w:cs/>
            <w:lang w:bidi="sa-IN"/>
          </w:rPr>
          <w:t>भृ</w:t>
        </w:r>
      </w:ins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तिं वार्ता श्रुत्वा</w:t>
      </w:r>
      <w:r w:rsidR="00096386" w:rsidRPr="00CC4AB3">
        <w:rPr>
          <w:rFonts w:ascii="Chandas" w:hAnsi="Chandas" w:cs="Chandas"/>
          <w:sz w:val="36"/>
          <w:szCs w:val="36"/>
          <w:lang w:bidi="sa-IN"/>
        </w:rPr>
        <w:t>&amp;</w:t>
      </w: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भूदतिविस्मितः।</w:t>
      </w:r>
      <w:r w:rsidR="00F32861" w:rsidRPr="00CC4AB3">
        <w:rPr>
          <w:rFonts w:ascii="Mangal" w:hAnsi="Mangal" w:cs="Nirmala UI"/>
          <w:sz w:val="36"/>
          <w:szCs w:val="36"/>
          <w:lang w:bidi="sa-IN"/>
        </w:rPr>
        <w:t xml:space="preserve"> </w:t>
      </w:r>
      <w:del w:id="291" w:author="ADMIN" w:date="2021-01-14T01:36:00Z">
        <w:r w:rsidR="00F32861" w:rsidRPr="00CC4AB3" w:rsidDel="0069251E">
          <w:rPr>
            <w:rFonts w:ascii="Mangal" w:hAnsi="Mangal" w:cs="Nirmala UI"/>
            <w:sz w:val="36"/>
            <w:szCs w:val="36"/>
            <w:lang w:bidi="sa-IN"/>
          </w:rPr>
          <w:delText>bha BRu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निर्मिते नगरे सिन्धुमध्ये प्रविशदुज्ज्वले।।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२२१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वीरमाहेन्द्रनगरे पुर्यष्टकसमावृते।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4AB3">
        <w:rPr>
          <w:rFonts w:ascii="Mangal" w:hAnsi="Mangal" w:cs="Nirmala UI" w:hint="cs"/>
          <w:sz w:val="36"/>
          <w:szCs w:val="36"/>
          <w:cs/>
          <w:lang w:bidi="sa-IN"/>
        </w:rPr>
        <w:t xml:space="preserve">निवसन्देवतानां </w:t>
      </w:r>
      <w:del w:id="292" w:author="ADMIN" w:date="2021-01-14T01:36:00Z">
        <w:r w:rsidRPr="00CC4AB3" w:rsidDel="0069251E">
          <w:rPr>
            <w:rFonts w:ascii="Mangal" w:hAnsi="Mangal" w:cs="Nirmala UI"/>
            <w:sz w:val="36"/>
            <w:szCs w:val="36"/>
            <w:cs/>
            <w:lang w:bidi="sa-IN"/>
            <w:rPrChange w:id="293" w:author="ADMIN" w:date="2021-01-14T01:36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 xml:space="preserve">ट </w:delText>
        </w:r>
      </w:del>
      <w:ins w:id="294" w:author="ADMIN" w:date="2021-01-14T01:36:00Z">
        <w:r w:rsidR="0069251E" w:rsidRPr="00CC4AB3">
          <w:rPr>
            <w:rFonts w:ascii="Mangal" w:hAnsi="Mangal" w:cs="Nirmala UI"/>
            <w:sz w:val="36"/>
            <w:szCs w:val="36"/>
            <w:cs/>
            <w:lang w:bidi="sa-IN"/>
          </w:rPr>
          <w:t>च</w:t>
        </w:r>
        <w:r w:rsidR="0069251E" w:rsidRPr="00CC4AB3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CC4AB3">
        <w:rPr>
          <w:rFonts w:ascii="Mangal" w:hAnsi="Mangal" w:cs="Nirmala UI" w:hint="cs"/>
          <w:sz w:val="36"/>
          <w:szCs w:val="36"/>
          <w:cs/>
          <w:lang w:bidi="sa-IN"/>
        </w:rPr>
        <w:t>कार्यं प्रादाद्यथोचितम्।।</w:t>
      </w:r>
      <w:r w:rsidRPr="00CC4AB3">
        <w:rPr>
          <w:rFonts w:ascii="Mangal" w:hAnsi="Mangal" w:cs="Nirmala UI"/>
          <w:sz w:val="36"/>
          <w:szCs w:val="36"/>
          <w:cs/>
          <w:lang w:bidi="sa-IN"/>
        </w:rPr>
        <w:t>२२२</w:t>
      </w:r>
      <w:r w:rsidRPr="00CC4AB3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F32861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मत्स्यग्रहणकार्ये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न्ये नियुक्ता दुःखिताः सुराः।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दक्षयज्ञसमुद्भूतं मन्तुं ध्यायन्त आसत।।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२२३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दिने दिने च शूरस्तु प्रातः प्रस्थाय कौतुकात्।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पातालं मध्यमं स्वर्गं चानुवीक्ष्य न्यवर्तत।।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२२४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तत्र दृष्ट्वा शचीं काममोहितः प्रैषयत्स्वकम्।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दूतं तस्या आहरणे तज्ज्ञात्वा देवराट तदा।।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२२५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रूपान्तरेण श्रीकाषीनगरं प्राप्य भार्यया।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वेणुरूपधरो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तिष्ठन्नारदानुमतश्चिरम्।।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२२६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कदाचिद्दैवयोगेन लोके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वग्रहपीडिते।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वेणुः शुशोष शक्रश्च शची चाम्लायतां भृशम्।।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२२७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अथ सूतः शौनकाद्यैरजामुख्याः कथां प्रति।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पृष्टः प्रोवाच वृत्तान्तं तस्या दुरितदूषितम्।।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२२८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दुर्वाससं कदाचित्सा बलादाकृष्य सङ्गता।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वातापिमिल्वलं चोभावसूत परमोद्धतौ।।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२२९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तौ च तातमयाचेतां तपःसर्वं ददात्विति।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क्रुद्धेन तेन शप्तौ च नश्यतां ब्राह्मणैरिति।।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२३०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806410">
        <w:rPr>
          <w:rFonts w:ascii="Mangal" w:hAnsi="Mangal" w:cs="Nirmala UI" w:hint="cs"/>
          <w:sz w:val="36"/>
          <w:szCs w:val="36"/>
          <w:cs/>
          <w:lang w:bidi="sa-IN"/>
        </w:rPr>
        <w:t xml:space="preserve">इल्वलस्तु </w:t>
      </w:r>
      <w:del w:id="295" w:author="ADMIN" w:date="2021-01-14T01:36:00Z">
        <w:r w:rsidRPr="00806410" w:rsidDel="00D1021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विधातारविष्ट्वा </w:delText>
        </w:r>
      </w:del>
      <w:ins w:id="296" w:author="ADMIN" w:date="2021-01-14T01:36:00Z">
        <w:r w:rsidR="00D10215" w:rsidRPr="00806410">
          <w:rPr>
            <w:rFonts w:ascii="Mangal" w:hAnsi="Mangal" w:cs="Nirmala UI" w:hint="cs"/>
            <w:sz w:val="36"/>
            <w:szCs w:val="36"/>
            <w:cs/>
            <w:lang w:bidi="sa-IN"/>
          </w:rPr>
          <w:t>विधातार</w:t>
        </w:r>
        <w:r w:rsidR="00D10215" w:rsidRPr="00806410">
          <w:rPr>
            <w:rFonts w:ascii="Mangal" w:hAnsi="Mangal" w:cs="Nirmala UI"/>
            <w:sz w:val="36"/>
            <w:szCs w:val="36"/>
            <w:cs/>
            <w:lang w:bidi="sa-IN"/>
          </w:rPr>
          <w:t>मि</w:t>
        </w:r>
        <w:r w:rsidR="00D10215" w:rsidRPr="00806410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ष्ट्वा </w:t>
        </w:r>
      </w:ins>
      <w:r w:rsidRPr="00806410">
        <w:rPr>
          <w:rFonts w:ascii="Mangal" w:hAnsi="Mangal" w:cs="Nirmala UI" w:hint="cs"/>
          <w:sz w:val="36"/>
          <w:szCs w:val="36"/>
          <w:cs/>
          <w:lang w:bidi="sa-IN"/>
        </w:rPr>
        <w:t>तस्य प्रसादतः।</w:t>
      </w:r>
      <w:r w:rsidR="006274AA" w:rsidRPr="00806410">
        <w:rPr>
          <w:rFonts w:ascii="Mangal" w:hAnsi="Mangal" w:cs="Nirmala UI"/>
          <w:sz w:val="36"/>
          <w:szCs w:val="36"/>
          <w:lang w:bidi="sa-IN"/>
        </w:rPr>
        <w:t xml:space="preserve"> </w:t>
      </w:r>
      <w:del w:id="297" w:author="ADMIN" w:date="2021-01-14T01:37:00Z">
        <w:r w:rsidR="006274AA" w:rsidRPr="00806410" w:rsidDel="00D10215">
          <w:rPr>
            <w:rFonts w:ascii="Mangal" w:hAnsi="Mangal" w:cs="Nirmala UI"/>
            <w:sz w:val="36"/>
            <w:szCs w:val="36"/>
            <w:lang w:bidi="sa-IN"/>
          </w:rPr>
          <w:delText>mi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वातापेर्मेषभावेन पाके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पि पुनरागमम्।।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२३१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अवृणोञ्च तदारभ्य कुटकप्रान्तभूतले।</w:t>
      </w:r>
    </w:p>
    <w:p w:rsidR="008F269F" w:rsidRPr="00B1079E" w:rsidRDefault="00806410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Nirmala UI"/>
          <w:sz w:val="36"/>
          <w:szCs w:val="32"/>
          <w:lang w:bidi="sa-IN"/>
          <w:rPrChange w:id="298" w:author="ADMIN" w:date="2021-01-14T01:38:00Z">
            <w:rPr>
              <w:rFonts w:ascii="Mangal" w:hAnsi="Mangal" w:cs="Mangal"/>
              <w:sz w:val="36"/>
              <w:szCs w:val="36"/>
              <w:lang w:bidi="sa-IN"/>
            </w:rPr>
          </w:rPrChange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विप्रान्नि</w:t>
      </w:r>
      <w:r w:rsidRPr="00806410">
        <w:rPr>
          <w:rFonts w:ascii="Mangal" w:hAnsi="Mangal" w:cs="Nirmala UI" w:hint="cs"/>
          <w:sz w:val="36"/>
          <w:szCs w:val="36"/>
          <w:cs/>
          <w:lang w:bidi="sa-IN"/>
        </w:rPr>
        <w:t>मन्त्</w:t>
      </w:r>
      <w:r w:rsidRPr="00806410">
        <w:rPr>
          <w:rFonts w:ascii="Mangal" w:hAnsi="Mangal" w:cs="Nirmala UI"/>
          <w:sz w:val="36"/>
          <w:szCs w:val="36"/>
          <w:cs/>
          <w:lang w:bidi="sa-IN"/>
        </w:rPr>
        <w:t>र्</w:t>
      </w:r>
      <w:ins w:id="299" w:author="ADMIN" w:date="2021-01-14T01:37:00Z">
        <w:r w:rsidR="00D10215" w:rsidRPr="00806410">
          <w:rPr>
            <w:rFonts w:ascii="Mangal" w:hAnsi="Mangal" w:cs="Nirmala UI" w:hint="cs"/>
            <w:sz w:val="36"/>
            <w:szCs w:val="36"/>
            <w:cs/>
            <w:lang w:bidi="sa-IN"/>
          </w:rPr>
          <w:t>य</w:t>
        </w:r>
      </w:ins>
      <w:del w:id="300" w:author="ADMIN" w:date="2021-01-14T01:37:00Z">
        <w:r w:rsidR="006274AA" w:rsidRPr="006274AA" w:rsidDel="00D10215">
          <w:rPr>
            <w:rFonts w:ascii="Mangal" w:hAnsi="Mangal" w:cs="Nirmala UI"/>
            <w:sz w:val="36"/>
            <w:szCs w:val="36"/>
            <w:highlight w:val="green"/>
            <w:lang w:bidi="sa-IN"/>
          </w:rPr>
          <w:delText>ya</w:delText>
        </w:r>
      </w:del>
      <w:r w:rsidR="008F269F" w:rsidRPr="00745454">
        <w:rPr>
          <w:rFonts w:ascii="Mangal" w:hAnsi="Mangal" w:cs="Nirmala UI" w:hint="cs"/>
          <w:sz w:val="36"/>
          <w:szCs w:val="36"/>
          <w:cs/>
          <w:lang w:bidi="sa-IN"/>
        </w:rPr>
        <w:t xml:space="preserve"> भु</w:t>
      </w:r>
      <w:r w:rsidR="008F269F" w:rsidRPr="001B1918">
        <w:rPr>
          <w:rFonts w:ascii="Mangal" w:hAnsi="Mangal" w:cs="Nirmala UI"/>
          <w:sz w:val="36"/>
          <w:szCs w:val="36"/>
          <w:cs/>
          <w:lang w:bidi="sa-IN"/>
        </w:rPr>
        <w:t>क्त्यन्ते</w:t>
      </w:r>
      <w:r w:rsidR="008F269F" w:rsidRPr="00745454">
        <w:rPr>
          <w:rFonts w:ascii="Mangal" w:hAnsi="Mangal" w:cs="Nirmala UI" w:hint="cs"/>
          <w:sz w:val="36"/>
          <w:szCs w:val="36"/>
          <w:cs/>
          <w:lang w:bidi="sa-IN"/>
        </w:rPr>
        <w:t xml:space="preserve"> वातापिं प्राह्वयन्बली।।</w:t>
      </w:r>
      <w:r w:rsidR="008F269F" w:rsidRPr="00745454">
        <w:rPr>
          <w:rFonts w:ascii="Mangal" w:hAnsi="Mangal" w:cs="Nirmala UI"/>
          <w:sz w:val="36"/>
          <w:szCs w:val="36"/>
          <w:cs/>
          <w:lang w:bidi="sa-IN"/>
        </w:rPr>
        <w:t>२३२</w:t>
      </w:r>
      <w:r w:rsidR="008F269F"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घातयामास तान् काले गच्छत्येवं कदाचन।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विन्ध्यपर्वतमादाद्य नारदो मेरुविक्रमम्।।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२३३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वर्णयित्वा तस्य कोपमुत्पाद्य रविरोधने।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प्रैरयत्तं ततो देवाः संभुयागस्त्यमब्रुवन्।।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२३४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भगवन्नस्त्वमेवाद्य शरणं शंभुना समः।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इति तत्प्रार्थनामंगीकुर्वन्कलशभूर्ययौ।।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२३५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ईशादादाय कावेरीं कुण्डिकायां मुनीश्वरः।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वाराणस्यां शिवं नत्वा प्रयास्यन् दक्षिणां दिशम्।।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२३६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विन्ध्यं ममर्द हस्तेन भूधरं मा</w:t>
      </w:r>
      <w:r w:rsidRPr="00566CA8">
        <w:rPr>
          <w:rFonts w:ascii="Mangal" w:hAnsi="Mangal" w:cs="Nirmala UI"/>
          <w:sz w:val="36"/>
          <w:szCs w:val="36"/>
          <w:cs/>
          <w:lang w:bidi="sa-IN"/>
          <w:rPrChange w:id="301" w:author="ADMIN" w:date="2021-01-14T01:39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र्ग</w:t>
      </w:r>
      <w:del w:id="302" w:author="ADMIN" w:date="2021-01-14T01:39:00Z">
        <w:r w:rsidRPr="00566CA8" w:rsidDel="00B1079E">
          <w:rPr>
            <w:rFonts w:ascii="Mangal" w:hAnsi="Mangal" w:cs="Nirmala UI" w:hint="cs"/>
            <w:sz w:val="36"/>
            <w:szCs w:val="36"/>
            <w:cs/>
            <w:lang w:bidi="sa-IN"/>
          </w:rPr>
          <w:delText>े</w:delText>
        </w:r>
      </w:del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रोधकम्।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क्रौञ्चं मायाविनं मध्ये शप्त्वा शैलो भवेति च।।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२३७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कुटकं प्राप्य वातापिमिल्वलं च सरेतरौ।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भुक्त्यै निमन्त्रितस्ताभ्यां जिघांसु तौ च वञ्चकौ।।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२३८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हत्वा तत्पापशुद्ध्यर्थं सह्याद्रौ तप आचरत्।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तदा गणेशः चक्रेण पूजितः प्राप्य तत्स्थलम्।।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२३९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काकरूपेण तत्रत्यकुण्डिकामुदचालयत्।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मुनिनानुद्रुतो ब्रह्मचारीवेषमुपेत्य सः।।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२४०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जवात् दुद्राव तच्छीर्षे कुट्टितं मुनिरभ्यगात्।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सुमुखश्च निजं रूपं मुनये दर्शयन् मुदा।।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२४१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शुण्ड</w:t>
      </w:r>
      <w:del w:id="303" w:author="ADMIN" w:date="2021-01-14T01:39:00Z">
        <w:r w:rsidRPr="00566CA8" w:rsidDel="00B1079E">
          <w:rPr>
            <w:rFonts w:ascii="Mangal" w:hAnsi="Mangal" w:cs="Nirmala UI" w:hint="cs"/>
            <w:sz w:val="36"/>
            <w:szCs w:val="36"/>
            <w:cs/>
            <w:lang w:bidi="sa-IN"/>
          </w:rPr>
          <w:delText>ा</w:delText>
        </w:r>
      </w:del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या</w:t>
      </w:r>
      <w:r w:rsidR="00096386" w:rsidRPr="00566CA8">
        <w:rPr>
          <w:rFonts w:ascii="Chandas" w:hAnsi="Chandas" w:cs="Chandas"/>
          <w:sz w:val="36"/>
          <w:szCs w:val="36"/>
          <w:lang w:bidi="sa-IN"/>
        </w:rPr>
        <w:t>&amp;</w:t>
      </w: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नीय तीर्था</w:t>
      </w:r>
      <w:ins w:id="304" w:author="ADMIN" w:date="2021-01-14T01:39:00Z">
        <w:r w:rsidR="00B1079E" w:rsidRPr="00566CA8">
          <w:rPr>
            <w:rFonts w:ascii="Mangal" w:hAnsi="Mangal" w:cs="Nirmala UI"/>
            <w:sz w:val="36"/>
            <w:szCs w:val="36"/>
            <w:cs/>
            <w:lang w:bidi="sa-IN"/>
          </w:rPr>
          <w:t>म्</w:t>
        </w:r>
      </w:ins>
      <w:r w:rsidRPr="00566CA8">
        <w:rPr>
          <w:rFonts w:ascii="Mangal" w:hAnsi="Mangal" w:cs="Nirmala UI"/>
          <w:sz w:val="36"/>
          <w:szCs w:val="36"/>
          <w:cs/>
          <w:lang w:bidi="sa-IN"/>
        </w:rPr>
        <w:t>भः</w:t>
      </w: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 xml:space="preserve"> पूरयित्वा च कुण्डिकाम्।</w:t>
      </w:r>
      <w:r w:rsidR="00B34C1C" w:rsidRPr="00566CA8">
        <w:rPr>
          <w:rFonts w:ascii="Mangal" w:hAnsi="Mangal" w:cs="Nirmala UI"/>
          <w:sz w:val="36"/>
          <w:szCs w:val="36"/>
          <w:lang w:bidi="sa-IN"/>
        </w:rPr>
        <w:t xml:space="preserve"> </w:t>
      </w:r>
      <w:del w:id="305" w:author="ADMIN" w:date="2021-01-14T01:40:00Z">
        <w:r w:rsidR="00B34C1C" w:rsidRPr="00566CA8" w:rsidDel="00B1079E">
          <w:rPr>
            <w:rFonts w:ascii="Mangal" w:hAnsi="Mangal" w:cs="Nirmala UI"/>
            <w:sz w:val="36"/>
            <w:szCs w:val="36"/>
            <w:lang w:bidi="sa-IN"/>
          </w:rPr>
          <w:delText>da;thaamb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प्रावाहयच्च कावेरीं साच श्रीकाषिपत्तनम्।।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२४२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 xml:space="preserve">।। 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वेगादुपेत्य तत्रत्यान् वृक्षान् पुष्टानकारयत्।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मुमुदे वेणुरूपेण स्थितःशच्या शतक्रतुः।।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२४३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अथ देवाः सहस्राक्षं तत्रागत्य व्यजिज्ञपन्।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त्वया नाथेन हीनानां न मनः स्वास्थ्यमृच्छति।।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२४४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देहि स्थानमित्युक्तः शचीं निक्षिप्य शास्तरि।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कैलासमगमच्छक्रः शिवानुग्रहलिप्सया।।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२४५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नन्दिना च तदा सेवावसरो नेति वारितः।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तत्रैव शिखरेन्यस्मिन् न्यवसद्धिबुधैः सह।।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२४६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तदा त्वजामुखी लोकानटन्त्येव यदृच्छया।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श्रीकाषीनगरेदेवीमिन्द्राणीमुपलभ्य च।।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२४७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बलाद्ग्रहीतुमारभे तदा शास्तुरनुज्ञया।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महाकालःकरौ तस्याः छित्वा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रक्षच्छचीमपि।।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२४८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 xml:space="preserve">अजामुखी </w:t>
      </w:r>
      <w:del w:id="306" w:author="ADMIN" w:date="2021-01-14T01:40:00Z">
        <w:r w:rsidRPr="00566CA8" w:rsidDel="00B1079E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छिन्नह्स्ता </w:delText>
        </w:r>
      </w:del>
      <w:ins w:id="307" w:author="ADMIN" w:date="2021-01-14T01:40:00Z">
        <w:r w:rsidR="00B1079E" w:rsidRPr="00566CA8">
          <w:rPr>
            <w:rFonts w:ascii="Mangal" w:hAnsi="Mangal" w:cs="Nirmala UI" w:hint="cs"/>
            <w:sz w:val="36"/>
            <w:szCs w:val="36"/>
            <w:cs/>
            <w:lang w:bidi="sa-IN"/>
          </w:rPr>
          <w:t>छिन्न</w:t>
        </w:r>
        <w:r w:rsidR="00B1079E" w:rsidRPr="00566CA8">
          <w:rPr>
            <w:rFonts w:ascii="Mangal" w:hAnsi="Mangal" w:cs="Nirmala UI"/>
            <w:sz w:val="36"/>
            <w:szCs w:val="36"/>
            <w:cs/>
            <w:lang w:bidi="sa-IN"/>
          </w:rPr>
          <w:t>हस्ता</w:t>
        </w:r>
        <w:r w:rsidR="00B1079E" w:rsidRPr="00566CA8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क्रन्दन्ति दारुणं बहु।</w:t>
      </w:r>
      <w:r w:rsidR="0040154C" w:rsidRPr="00566CA8">
        <w:rPr>
          <w:rFonts w:ascii="Mangal" w:hAnsi="Mangal" w:cs="Nirmala UI"/>
          <w:sz w:val="36"/>
          <w:szCs w:val="36"/>
          <w:lang w:bidi="sa-IN"/>
        </w:rPr>
        <w:t xml:space="preserve"> </w:t>
      </w:r>
      <w:del w:id="308" w:author="ADMIN" w:date="2021-01-14T01:40:00Z">
        <w:r w:rsidR="0040154C" w:rsidRPr="00566CA8" w:rsidDel="00B1079E">
          <w:rPr>
            <w:rFonts w:ascii="Mangal" w:hAnsi="Mangal" w:cs="Nirmala UI"/>
            <w:sz w:val="36"/>
            <w:szCs w:val="36"/>
            <w:lang w:bidi="sa-IN"/>
          </w:rPr>
          <w:delText>ha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del w:id="309" w:author="ADMIN" w:date="2021-01-14T01:41:00Z">
        <w:r w:rsidRPr="000E5747" w:rsidDel="00B1079E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सान्त्यमाना </w:delText>
        </w:r>
      </w:del>
      <w:ins w:id="310" w:author="ADMIN" w:date="2021-01-14T01:41:00Z">
        <w:r w:rsidR="00B1079E" w:rsidRPr="000E5747">
          <w:rPr>
            <w:rFonts w:ascii="Mangal" w:hAnsi="Mangal" w:cs="Nirmala UI" w:hint="cs"/>
            <w:sz w:val="36"/>
            <w:szCs w:val="36"/>
            <w:cs/>
            <w:lang w:bidi="sa-IN"/>
          </w:rPr>
          <w:t>सा</w:t>
        </w:r>
        <w:r w:rsidR="00B1079E" w:rsidRPr="000E5747">
          <w:rPr>
            <w:rFonts w:ascii="Mangal" w:hAnsi="Mangal" w:cs="Nirmala UI"/>
            <w:sz w:val="36"/>
            <w:szCs w:val="36"/>
            <w:cs/>
            <w:lang w:bidi="sa-IN"/>
          </w:rPr>
          <w:t>न्</w:t>
        </w:r>
      </w:ins>
      <w:r w:rsidR="00F20DCD" w:rsidRPr="000E5747">
        <w:rPr>
          <w:rFonts w:ascii="Mangal" w:hAnsi="Mangal" w:cs="Nirmala UI" w:hint="cs"/>
          <w:sz w:val="36"/>
          <w:szCs w:val="36"/>
          <w:cs/>
          <w:lang w:bidi="sa-IN"/>
        </w:rPr>
        <w:t>तव्य</w:t>
      </w:r>
      <w:ins w:id="311" w:author="ADMIN" w:date="2021-01-14T01:41:00Z">
        <w:r w:rsidR="00B1079E" w:rsidRPr="000E5747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माना </w:t>
        </w:r>
      </w:ins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चदु</w:t>
      </w:r>
      <w:r w:rsidR="00154FD9" w:rsidRPr="000E5747">
        <w:rPr>
          <w:rFonts w:ascii="Mangal" w:hAnsi="Mangal" w:cs="Nirmala UI" w:hint="cs"/>
          <w:sz w:val="36"/>
          <w:szCs w:val="36"/>
          <w:cs/>
          <w:lang w:bidi="sa-IN"/>
        </w:rPr>
        <w:t>र् मु</w:t>
      </w:r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ख्या गता शूरान्तिकं क्षणात्।।</w:t>
      </w:r>
      <w:r w:rsidRPr="000E5747">
        <w:rPr>
          <w:rFonts w:ascii="Mangal" w:hAnsi="Mangal" w:cs="Nirmala UI"/>
          <w:sz w:val="36"/>
          <w:szCs w:val="36"/>
          <w:cs/>
          <w:lang w:bidi="sa-IN"/>
        </w:rPr>
        <w:t>२४९</w:t>
      </w:r>
      <w:r w:rsidRPr="000E5747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B44DAF" w:rsidRPr="000E5747">
        <w:rPr>
          <w:rFonts w:ascii="Mangal" w:hAnsi="Mangal" w:cs="Mangal"/>
          <w:sz w:val="36"/>
          <w:szCs w:val="36"/>
          <w:lang w:bidi="sa-IN"/>
        </w:rPr>
        <w:t xml:space="preserve"> </w:t>
      </w:r>
      <w:del w:id="312" w:author="ADMIN" w:date="2021-01-14T01:41:00Z">
        <w:r w:rsidR="00B44DAF" w:rsidRPr="000E5747" w:rsidDel="00B1079E">
          <w:rPr>
            <w:rFonts w:ascii="Mangal" w:hAnsi="Mangal" w:cs="Mangal"/>
            <w:sz w:val="36"/>
            <w:szCs w:val="36"/>
            <w:lang w:bidi="sa-IN"/>
          </w:rPr>
          <w:delText>nty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इन्द्राण्यपि च शक्रेण नारदप्रेरितेन हि।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नीता मेरुगुहां तस्थौ भयमुत्सृज्य भामिनी।।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२५०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शूरः सभामध्यगतः स्वसारं वीक्ष्य दुःखिताम्।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पतितां छिन्नहस्ताञ्च क्रोधेन कलुषीकृतः।।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२५१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पृष्ट्वा हेतुं महाकालचेष्टितं दुर्मुखीमुखात्।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ज्ञात्वा तत्रत्यदेवान् स श्रृङ्खलाभि</w:t>
      </w:r>
      <w:r w:rsidRPr="00566CA8">
        <w:rPr>
          <w:rFonts w:ascii="Mangal" w:hAnsi="Mangal" w:cs="Nirmala UI"/>
          <w:sz w:val="36"/>
          <w:szCs w:val="36"/>
          <w:cs/>
          <w:lang w:bidi="sa-IN"/>
          <w:rPrChange w:id="313" w:author="ADMIN" w:date="2021-01-14T01:42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र्ब</w:t>
      </w:r>
      <w:ins w:id="314" w:author="ADMIN" w:date="2021-01-14T01:42:00Z">
        <w:r w:rsidR="00CE7290" w:rsidRPr="00566CA8">
          <w:rPr>
            <w:rFonts w:ascii="Mangal" w:hAnsi="Mangal" w:cs="Nirmala UI"/>
            <w:sz w:val="36"/>
            <w:szCs w:val="36"/>
            <w:cs/>
            <w:lang w:bidi="sa-IN"/>
          </w:rPr>
          <w:t>ब</w:t>
        </w:r>
      </w:ins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न्ध ह।।</w:t>
      </w:r>
      <w:r w:rsidRPr="00566CA8">
        <w:rPr>
          <w:rFonts w:ascii="Mangal" w:hAnsi="Mangal" w:cs="Nirmala UI"/>
          <w:sz w:val="36"/>
          <w:szCs w:val="36"/>
          <w:cs/>
          <w:lang w:bidi="sa-IN"/>
        </w:rPr>
        <w:t>२५२</w:t>
      </w:r>
      <w:r w:rsidRPr="00566CA8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5F3B27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del w:id="315" w:author="ADMIN" w:date="2021-01-14T01:43:00Z">
        <w:r w:rsidRPr="00566CA8" w:rsidDel="00CE7290">
          <w:rPr>
            <w:rFonts w:ascii="Mangal" w:hAnsi="Mangal" w:cs="Nirmala UI"/>
            <w:sz w:val="36"/>
            <w:szCs w:val="36"/>
            <w:cs/>
            <w:lang w:bidi="sa-IN"/>
            <w:rPrChange w:id="316" w:author="ADMIN" w:date="2021-01-14T01:43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 xml:space="preserve">अहूय </w:delText>
        </w:r>
      </w:del>
      <w:ins w:id="317" w:author="ADMIN" w:date="2021-01-14T01:43:00Z">
        <w:r w:rsidR="00CE7290" w:rsidRPr="00566CA8">
          <w:rPr>
            <w:rFonts w:ascii="Mangal" w:hAnsi="Mangal" w:cs="Nirmala UI"/>
            <w:sz w:val="36"/>
            <w:szCs w:val="36"/>
            <w:cs/>
            <w:lang w:bidi="sa-IN"/>
            <w:rPrChange w:id="318" w:author="ADMIN" w:date="2021-01-14T01:43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आहू</w:t>
        </w:r>
        <w:r w:rsidR="00CE7290" w:rsidRPr="00566CA8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य </w:t>
        </w:r>
      </w:ins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वेधसं तस्या बाहु सन्धाप्य तेन च।</w:t>
      </w:r>
      <w:r w:rsidR="005F3B27" w:rsidRPr="00566CA8">
        <w:rPr>
          <w:rFonts w:ascii="Mangal" w:hAnsi="Mangal" w:cs="Nirmala UI"/>
          <w:sz w:val="36"/>
          <w:szCs w:val="36"/>
          <w:lang w:bidi="sa-IN"/>
        </w:rPr>
        <w:t xml:space="preserve"> </w:t>
      </w:r>
      <w:del w:id="319" w:author="ADMIN" w:date="2021-01-14T01:43:00Z">
        <w:r w:rsidR="005F3B27" w:rsidRPr="00566CA8" w:rsidDel="00CE7290">
          <w:rPr>
            <w:rFonts w:ascii="Mangal" w:hAnsi="Mangal" w:cs="Nirmala UI"/>
            <w:sz w:val="36"/>
            <w:szCs w:val="36"/>
            <w:lang w:bidi="sa-IN"/>
          </w:rPr>
          <w:delText>aa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प्रार्थितो मोचयामास देवान्निगडितानपि।।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२५३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आहूय भानुकोपञ्च महाकालसुरेन्द्रयोः।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बन्धनार्थं व्यादिदेश सोपि गत्वा बलैःसह।।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२५४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अपश्यन्नमरावत्यां देवेन्द्रं न्यरुणत्पुरीम्।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युद्धा चिरं जयन्तेन बद्धा तं वशमानयत्।।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२५५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ऐरावतं भग्नदन्तं कारयित्वा सुराङ्गनाः।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बन्धीकृत्य पितुः पार्श्वे परिचर्यामकारयत्।।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२५६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इति गीष्पतिना स्कन्दसन्निधावसुरी कथा।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वर्णिता भक्तिनम्रेण सो</w:t>
      </w:r>
      <w:ins w:id="320" w:author="ADMIN" w:date="2021-01-14T01:43:00Z">
        <w:r w:rsidR="00CE7290" w:rsidRPr="00566CA8">
          <w:rPr>
            <w:rFonts w:ascii="Mangal" w:hAnsi="Mangal" w:cs="Nirmala UI" w:hint="cs"/>
            <w:sz w:val="36"/>
            <w:szCs w:val="36"/>
            <w:cs/>
            <w:lang w:bidi="sa-IN"/>
          </w:rPr>
          <w:t>&amp;</w:t>
        </w:r>
      </w:ins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पि श्रृत्वा विसिष्मिये।।</w:t>
      </w:r>
      <w:r w:rsidRPr="00566CA8">
        <w:rPr>
          <w:rFonts w:ascii="Mangal" w:hAnsi="Mangal" w:cs="Nirmala UI"/>
          <w:sz w:val="36"/>
          <w:szCs w:val="36"/>
          <w:cs/>
          <w:lang w:bidi="sa-IN"/>
        </w:rPr>
        <w:t>२५७</w:t>
      </w:r>
      <w:r w:rsidRPr="00566CA8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इत्थमासुरकाण्डीयां कथां श्रृण्वन्ति ये नराः।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प्रीतः षड्वदनस्तेषां क्षिप्रारोग्यं प्रयच्छति।।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२५८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अथ षड्वदनः श्रीमान् भीतान् विष्णुमुखान् सुरान्।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अनुगृह्याभयं दत्वा वीरबाहुं महामतिम्।।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२५९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 xml:space="preserve">प्रेषयमास निकटं </w:t>
      </w:r>
      <w:del w:id="321" w:author="ADMIN" w:date="2021-01-14T01:44:00Z">
        <w:r w:rsidRPr="00566CA8" w:rsidDel="008A3F65">
          <w:rPr>
            <w:rFonts w:ascii="Mangal" w:hAnsi="Mangal" w:cs="Nirmala UI"/>
            <w:sz w:val="36"/>
            <w:szCs w:val="36"/>
            <w:cs/>
            <w:lang w:bidi="sa-IN"/>
            <w:rPrChange w:id="322" w:author="ADMIN" w:date="2021-01-14T01:44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 xml:space="preserve">शारपद्मस्य </w:delText>
        </w:r>
      </w:del>
      <w:ins w:id="323" w:author="ADMIN" w:date="2021-01-14T01:44:00Z">
        <w:r w:rsidR="008A3F65" w:rsidRPr="00566CA8">
          <w:rPr>
            <w:rFonts w:ascii="Mangal" w:hAnsi="Mangal" w:cs="Nirmala UI"/>
            <w:sz w:val="36"/>
            <w:szCs w:val="36"/>
            <w:cs/>
            <w:lang w:bidi="sa-IN"/>
          </w:rPr>
          <w:t>शू</w:t>
        </w:r>
        <w:r w:rsidR="008A3F65" w:rsidRPr="00566CA8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रपद्मस्य </w:t>
        </w:r>
      </w:ins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दौत्यतः।</w:t>
      </w:r>
      <w:r w:rsidR="0036582C" w:rsidRPr="00566CA8">
        <w:rPr>
          <w:rFonts w:ascii="Mangal" w:hAnsi="Mangal" w:cs="Nirmala UI"/>
          <w:sz w:val="36"/>
          <w:szCs w:val="36"/>
          <w:lang w:bidi="sa-IN"/>
        </w:rPr>
        <w:t xml:space="preserve"> </w:t>
      </w:r>
      <w:del w:id="324" w:author="ADMIN" w:date="2021-01-14T01:44:00Z">
        <w:r w:rsidR="0036582C" w:rsidRPr="00566CA8" w:rsidDel="008A3F65">
          <w:rPr>
            <w:rFonts w:ascii="Mangal" w:hAnsi="Mangal" w:cs="Nirmala UI"/>
            <w:sz w:val="36"/>
            <w:szCs w:val="36"/>
            <w:lang w:bidi="sa-IN"/>
          </w:rPr>
          <w:delText>SU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सोपि गत्वा समुद्रान्तः दैत्यान् हत्वा बहूनपि।।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२६०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प्राप्य लङ्कां तत्पतिञ्च हत्वायो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मुखसंज्ञकम्।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उत्तरं वीरमाहेन्द्रनगरद्वारमागमत्।।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२६१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566CA8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तत्र घोरमघोरञ्च द्वारपालौ ससै</w:t>
      </w:r>
      <w:ins w:id="325" w:author="ADMIN" w:date="2021-01-14T01:44:00Z">
        <w:r w:rsidR="008A3F65" w:rsidRPr="00566CA8">
          <w:rPr>
            <w:rFonts w:ascii="Mangal" w:hAnsi="Mangal" w:cs="Nirmala UI"/>
            <w:sz w:val="36"/>
            <w:szCs w:val="36"/>
            <w:cs/>
            <w:lang w:bidi="sa-IN"/>
          </w:rPr>
          <w:t>नि</w:t>
        </w:r>
      </w:ins>
      <w:del w:id="326" w:author="ADMIN" w:date="2021-01-14T01:44:00Z">
        <w:r w:rsidRPr="00566CA8" w:rsidDel="008A3F65">
          <w:rPr>
            <w:rFonts w:ascii="Mangal" w:hAnsi="Mangal" w:cs="Nirmala UI" w:hint="cs"/>
            <w:sz w:val="36"/>
            <w:szCs w:val="36"/>
            <w:cs/>
            <w:lang w:bidi="sa-IN"/>
          </w:rPr>
          <w:delText>न्कौ</w:delText>
        </w:r>
      </w:del>
      <w:ins w:id="327" w:author="ADMIN" w:date="2021-01-14T01:44:00Z">
        <w:r w:rsidR="008A3F65" w:rsidRPr="00566CA8">
          <w:rPr>
            <w:rFonts w:ascii="Mangal" w:hAnsi="Mangal" w:cs="Nirmala UI" w:hint="cs"/>
            <w:sz w:val="36"/>
            <w:szCs w:val="36"/>
            <w:cs/>
            <w:lang w:bidi="sa-IN"/>
          </w:rPr>
          <w:t>कौ</w:t>
        </w:r>
      </w:ins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।</w:t>
      </w:r>
      <w:del w:id="328" w:author="ADMIN" w:date="2021-01-14T01:44:00Z">
        <w:r w:rsidR="002E350C" w:rsidRPr="00566CA8" w:rsidDel="008A3F65">
          <w:rPr>
            <w:rFonts w:ascii="Mangal" w:hAnsi="Mangal" w:cs="Nirmala UI"/>
            <w:sz w:val="36"/>
            <w:szCs w:val="36"/>
            <w:lang w:bidi="sa-IN"/>
          </w:rPr>
          <w:delText>ni</w:delText>
        </w:r>
      </w:del>
    </w:p>
    <w:p w:rsidR="008F269F" w:rsidRPr="00566CA8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जागरूकौ निरीक्ष्याथ प्राच्यद्वारमुपाग</w:t>
      </w:r>
      <w:ins w:id="329" w:author="ADMIN" w:date="2021-01-14T01:45:00Z">
        <w:r w:rsidR="008A3F65" w:rsidRPr="00566CA8">
          <w:rPr>
            <w:rFonts w:ascii="Mangal" w:hAnsi="Mangal" w:cs="Nirmala UI"/>
            <w:sz w:val="36"/>
            <w:szCs w:val="36"/>
            <w:cs/>
            <w:lang w:bidi="sa-IN"/>
          </w:rPr>
          <w:t>मत्</w:t>
        </w:r>
      </w:ins>
      <w:del w:id="330" w:author="ADMIN" w:date="2021-01-14T01:45:00Z">
        <w:r w:rsidRPr="00566CA8" w:rsidDel="008A3F65">
          <w:rPr>
            <w:rFonts w:ascii="Mangal" w:hAnsi="Mangal" w:cs="Nirmala UI" w:hint="cs"/>
            <w:sz w:val="36"/>
            <w:szCs w:val="36"/>
            <w:cs/>
            <w:lang w:bidi="sa-IN"/>
          </w:rPr>
          <w:delText>तम्</w:delText>
        </w:r>
      </w:del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।।</w:t>
      </w:r>
      <w:r w:rsidRPr="00566CA8">
        <w:rPr>
          <w:rFonts w:ascii="Mangal" w:hAnsi="Mangal" w:cs="Nirmala UI"/>
          <w:sz w:val="36"/>
          <w:szCs w:val="36"/>
          <w:cs/>
          <w:lang w:bidi="sa-IN"/>
        </w:rPr>
        <w:t>२६२</w:t>
      </w:r>
      <w:r w:rsidRPr="00566CA8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2E350C" w:rsidRPr="00566CA8">
        <w:rPr>
          <w:rFonts w:ascii="Mangal" w:hAnsi="Mangal" w:cs="Mangal"/>
          <w:sz w:val="36"/>
          <w:szCs w:val="36"/>
          <w:lang w:bidi="sa-IN"/>
        </w:rPr>
        <w:t xml:space="preserve"> </w:t>
      </w:r>
      <w:del w:id="331" w:author="ADMIN" w:date="2021-01-14T01:45:00Z">
        <w:r w:rsidR="002E350C" w:rsidRPr="00566CA8" w:rsidDel="008A3F65">
          <w:rPr>
            <w:rFonts w:ascii="Mangal" w:hAnsi="Mangal" w:cs="Mangal"/>
            <w:sz w:val="36"/>
            <w:szCs w:val="36"/>
            <w:lang w:bidi="sa-IN"/>
          </w:rPr>
          <w:delText>mat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तत्रापि महिषाक्षौ द्वौ द्वारपालौ निरीक्ष्य सः।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del w:id="332" w:author="ADMIN" w:date="2021-01-14T01:45:00Z">
        <w:r w:rsidRPr="00566CA8" w:rsidDel="008A3F6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प्रेवेश </w:delText>
        </w:r>
      </w:del>
      <w:ins w:id="333" w:author="ADMIN" w:date="2021-01-14T01:45:00Z">
        <w:r w:rsidR="008A3F65" w:rsidRPr="00566CA8">
          <w:rPr>
            <w:rFonts w:ascii="Mangal" w:hAnsi="Mangal" w:cs="Nirmala UI" w:hint="cs"/>
            <w:sz w:val="36"/>
            <w:szCs w:val="36"/>
            <w:cs/>
            <w:lang w:bidi="sa-IN"/>
          </w:rPr>
          <w:t>प्रेवे</w:t>
        </w:r>
        <w:r w:rsidR="008A3F65" w:rsidRPr="00566CA8">
          <w:rPr>
            <w:rFonts w:ascii="Mangal" w:hAnsi="Mangal" w:cs="Nirmala UI"/>
            <w:sz w:val="36"/>
            <w:szCs w:val="36"/>
            <w:cs/>
            <w:lang w:bidi="sa-IN"/>
          </w:rPr>
          <w:t>शे</w:t>
        </w:r>
        <w:r w:rsidR="008A3F65" w:rsidRPr="00566CA8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विघ्नमुत्प्रेक्ष्य वीरबाहुर्महामतिः।।</w:t>
      </w:r>
      <w:r w:rsidRPr="00566CA8">
        <w:rPr>
          <w:rFonts w:ascii="Mangal" w:hAnsi="Mangal" w:cs="Nirmala UI"/>
          <w:sz w:val="36"/>
          <w:szCs w:val="36"/>
          <w:cs/>
          <w:lang w:bidi="sa-IN"/>
        </w:rPr>
        <w:t>२६३</w:t>
      </w:r>
      <w:r w:rsidRPr="00566CA8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1706FF" w:rsidRPr="00566CA8">
        <w:rPr>
          <w:rFonts w:ascii="Mangal" w:hAnsi="Mangal" w:cs="Mangal"/>
          <w:sz w:val="36"/>
          <w:szCs w:val="36"/>
          <w:lang w:bidi="sa-IN"/>
        </w:rPr>
        <w:t xml:space="preserve"> </w:t>
      </w:r>
      <w:del w:id="334" w:author="ADMIN" w:date="2021-01-14T01:45:00Z">
        <w:r w:rsidR="001706FF" w:rsidRPr="00566CA8" w:rsidDel="008A3F65">
          <w:rPr>
            <w:rFonts w:ascii="Mangal" w:hAnsi="Mangal" w:cs="Mangal"/>
            <w:sz w:val="36"/>
            <w:szCs w:val="36"/>
            <w:lang w:bidi="sa-IN"/>
          </w:rPr>
          <w:delText>Se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याम्यां दिशमवापाथ तत्रत्येन निरीक्षितः।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गजासुरेण पृष्टश्च कस्त्वमित्युद्धताक्षरम्।।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२६४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युध्वा सहस्रवक्त्रेण तेन तं विनिहत्य च।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पश्चिमद्वारमार्गेण प्रविश्य नगरीं लघु।।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२६५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वीथीरालोकयंस्तत्र सुराणां प्रविलापनम्।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दृ</w:t>
      </w:r>
      <w:del w:id="335" w:author="ADMIN" w:date="2021-01-14T01:46:00Z">
        <w:r w:rsidRPr="00566CA8" w:rsidDel="008A3F65">
          <w:rPr>
            <w:rFonts w:ascii="Mangal" w:hAnsi="Mangal" w:cs="Nirmala UI"/>
            <w:sz w:val="36"/>
            <w:szCs w:val="36"/>
            <w:cs/>
            <w:lang w:bidi="sa-IN"/>
            <w:rPrChange w:id="336" w:author="ADMIN" w:date="2021-01-14T01:46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ष्ट्सु</w:delText>
        </w:r>
      </w:del>
      <w:ins w:id="337" w:author="ADMIN" w:date="2021-01-14T01:46:00Z">
        <w:r w:rsidR="008A3F65" w:rsidRPr="00566CA8">
          <w:rPr>
            <w:rFonts w:ascii="Mangal" w:hAnsi="Mangal" w:cs="Nirmala UI"/>
            <w:sz w:val="36"/>
            <w:szCs w:val="36"/>
            <w:cs/>
            <w:lang w:bidi="sa-IN"/>
          </w:rPr>
          <w:t>ष्ट</w:t>
        </w:r>
      </w:ins>
      <w:r w:rsidRPr="00566CA8">
        <w:rPr>
          <w:rFonts w:ascii="Mangal" w:hAnsi="Mangal" w:cs="Nirmala UI"/>
          <w:sz w:val="36"/>
          <w:szCs w:val="36"/>
          <w:cs/>
          <w:lang w:bidi="sa-IN"/>
        </w:rPr>
        <w:t>सु</w:t>
      </w:r>
      <w:del w:id="338" w:author="ADMIN" w:date="2021-01-14T01:46:00Z">
        <w:r w:rsidRPr="00566CA8" w:rsidDel="008A3F65">
          <w:rPr>
            <w:rFonts w:ascii="Mangal" w:hAnsi="Mangal" w:cs="Nirmala UI"/>
            <w:sz w:val="36"/>
            <w:szCs w:val="36"/>
            <w:cs/>
            <w:lang w:bidi="sa-IN"/>
            <w:rPrChange w:id="339" w:author="ADMIN" w:date="2021-01-14T01:46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र</w:delText>
        </w:r>
      </w:del>
      <w:r w:rsidRPr="00566CA8">
        <w:rPr>
          <w:rFonts w:ascii="Mangal" w:hAnsi="Mangal" w:cs="Nirmala UI"/>
          <w:sz w:val="36"/>
          <w:szCs w:val="36"/>
          <w:cs/>
          <w:lang w:bidi="sa-IN"/>
        </w:rPr>
        <w:t>स्व</w:t>
      </w: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प्नसञ्जातहर्षाणां वचनानि च।।</w:t>
      </w:r>
      <w:r w:rsidRPr="00566CA8">
        <w:rPr>
          <w:rFonts w:ascii="Mangal" w:hAnsi="Mangal" w:cs="Nirmala UI"/>
          <w:sz w:val="36"/>
          <w:szCs w:val="36"/>
          <w:cs/>
          <w:lang w:bidi="sa-IN"/>
        </w:rPr>
        <w:t>२६६</w:t>
      </w:r>
      <w:r w:rsidRPr="00566CA8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1706FF" w:rsidRPr="00566CA8">
        <w:rPr>
          <w:rFonts w:ascii="Mangal" w:hAnsi="Mangal" w:cs="Mangal"/>
          <w:sz w:val="36"/>
          <w:szCs w:val="36"/>
          <w:lang w:bidi="sa-IN"/>
        </w:rPr>
        <w:t xml:space="preserve"> ShTa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श्रृण्वंस्ताश्च जयन्तादीनाश्वास्य गुहवार्तया।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 xml:space="preserve">शूरपद्मं सभामध्ये सिह्मासनगतं </w:t>
      </w:r>
      <w:r w:rsidRPr="00566CA8">
        <w:rPr>
          <w:rFonts w:ascii="Mangal" w:hAnsi="Mangal" w:cs="Nirmala UI"/>
          <w:sz w:val="36"/>
          <w:szCs w:val="36"/>
          <w:cs/>
          <w:lang w:bidi="sa-IN"/>
          <w:rPrChange w:id="340" w:author="ADMIN" w:date="2021-01-14T01:47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विद</w:t>
      </w:r>
      <w:ins w:id="341" w:author="ADMIN" w:date="2021-01-14T01:47:00Z">
        <w:r w:rsidR="008A3F65" w:rsidRPr="00566CA8">
          <w:rPr>
            <w:rFonts w:ascii="Mangal" w:hAnsi="Mangal" w:cs="Nirmala UI"/>
            <w:sz w:val="36"/>
            <w:szCs w:val="36"/>
            <w:cs/>
            <w:lang w:bidi="sa-IN"/>
            <w:rPrChange w:id="342" w:author="ADMIN" w:date="2021-01-14T01:47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न्न</w:t>
        </w:r>
      </w:ins>
      <w:del w:id="343" w:author="ADMIN" w:date="2021-01-14T01:47:00Z">
        <w:r w:rsidRPr="00566CA8" w:rsidDel="008A3F65">
          <w:rPr>
            <w:rFonts w:ascii="Mangal" w:hAnsi="Mangal" w:cs="Nirmala UI" w:hint="cs"/>
            <w:sz w:val="36"/>
            <w:szCs w:val="36"/>
            <w:cs/>
            <w:lang w:bidi="sa-IN"/>
          </w:rPr>
          <w:delText>्न</w:delText>
        </w:r>
      </w:del>
      <w:del w:id="344" w:author="ADMIN" w:date="2021-01-14T01:46:00Z">
        <w:r w:rsidRPr="00566CA8" w:rsidDel="008A3F65">
          <w:rPr>
            <w:rFonts w:ascii="Mangal" w:hAnsi="Mangal" w:cs="Nirmala UI" w:hint="cs"/>
            <w:sz w:val="36"/>
            <w:szCs w:val="36"/>
            <w:cs/>
            <w:lang w:bidi="sa-IN"/>
          </w:rPr>
          <w:delText>्</w:delText>
        </w:r>
      </w:del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।।</w:t>
      </w:r>
      <w:r w:rsidRPr="00566CA8">
        <w:rPr>
          <w:rFonts w:ascii="Mangal" w:hAnsi="Mangal" w:cs="Nirmala UI"/>
          <w:sz w:val="36"/>
          <w:szCs w:val="36"/>
          <w:cs/>
          <w:lang w:bidi="sa-IN"/>
        </w:rPr>
        <w:t>२६७</w:t>
      </w:r>
      <w:r w:rsidRPr="00566CA8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751869" w:rsidRPr="00566CA8">
        <w:rPr>
          <w:rFonts w:ascii="Mangal" w:hAnsi="Mangal" w:cs="Mangal"/>
          <w:sz w:val="36"/>
          <w:szCs w:val="36"/>
          <w:lang w:bidi="sa-IN"/>
        </w:rPr>
        <w:t xml:space="preserve"> </w:t>
      </w:r>
      <w:del w:id="345" w:author="ADMIN" w:date="2021-01-14T01:47:00Z">
        <w:r w:rsidR="00751869" w:rsidRPr="00566CA8" w:rsidDel="008A3F65">
          <w:rPr>
            <w:rFonts w:ascii="Mangal" w:hAnsi="Mangal" w:cs="Mangal"/>
            <w:sz w:val="36"/>
            <w:szCs w:val="36"/>
            <w:lang w:bidi="sa-IN"/>
          </w:rPr>
          <w:delText>dann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तत्कालस्मृतषट्वक्त्रानुग्रहादागते शुभे।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दिव्ये सिह्मासने स्थित्वा स्वामिसन्देशमब्रवीत्।।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२६८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त्वत्पीडितैर्विष्णुमुखैर्देवो विज्ञापितः शिवः।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कुमारं जनयामास त्वद्वधाय स चागतः।।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२६९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श्रीसन्धिनगरे स्वीयसैनिकैरावृतःस्थितः।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दयया त्वयि सन्देशं प्राहिणोच्छ्रुणु तं हितम्।।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२७०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जयन्तादीन् दिविषदो बन्धान्मोचय माचिरम्।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नो चेत्सबन्धुं त्वामद्य हन्यामिति जगाद च।।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२७१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तत्छ्रुत्वा कुपितः शू</w:t>
      </w:r>
      <w:ins w:id="346" w:author="ADMIN" w:date="2021-01-14T01:47:00Z">
        <w:r w:rsidR="008A3F65" w:rsidRPr="00566CA8">
          <w:rPr>
            <w:rFonts w:ascii="Mangal" w:hAnsi="Mangal" w:cs="Nirmala UI"/>
            <w:sz w:val="36"/>
            <w:szCs w:val="36"/>
            <w:cs/>
            <w:lang w:bidi="sa-IN"/>
            <w:rPrChange w:id="347" w:author="ADMIN" w:date="2021-01-14T01:47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रो</w:t>
        </w:r>
      </w:ins>
      <w:del w:id="348" w:author="ADMIN" w:date="2021-01-14T01:47:00Z">
        <w:r w:rsidRPr="00566CA8" w:rsidDel="008A3F65">
          <w:rPr>
            <w:rFonts w:ascii="Mangal" w:hAnsi="Mangal" w:cs="Nirmala UI" w:hint="cs"/>
            <w:sz w:val="36"/>
            <w:szCs w:val="36"/>
            <w:cs/>
            <w:lang w:bidi="sa-IN"/>
          </w:rPr>
          <w:delText>रे</w:delText>
        </w:r>
      </w:del>
      <w:r w:rsidRPr="00566CA8">
        <w:rPr>
          <w:rFonts w:ascii="Mangal" w:hAnsi="Mangal" w:cs="Nirmala UI" w:hint="cs"/>
          <w:sz w:val="36"/>
          <w:szCs w:val="36"/>
          <w:cs/>
          <w:lang w:bidi="sa-IN"/>
        </w:rPr>
        <w:t xml:space="preserve"> वीरबाहुवधे भटान्।</w:t>
      </w:r>
      <w:r w:rsidR="00751869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न्ययुङ्क्त ते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पि षड्वक्त्रस्मरणात्तेन मारिताः।।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२७२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अथादिदेश तनयं वज्रबाहुं सुरेतरः।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वीरबाहोर्निग्रहाय सो</w:t>
      </w:r>
      <w:r w:rsidR="00096386" w:rsidRPr="00566CA8">
        <w:rPr>
          <w:rFonts w:ascii="Chandas" w:hAnsi="Chandas" w:cs="Chandas"/>
          <w:sz w:val="36"/>
          <w:szCs w:val="36"/>
          <w:lang w:bidi="sa-IN"/>
        </w:rPr>
        <w:t>&amp;</w:t>
      </w:r>
      <w:r w:rsidRPr="00566CA8">
        <w:rPr>
          <w:rFonts w:ascii="Mangal" w:hAnsi="Mangal" w:cs="Nirmala UI" w:hint="cs"/>
          <w:sz w:val="36"/>
          <w:szCs w:val="36"/>
          <w:cs/>
          <w:lang w:bidi="sa-IN"/>
        </w:rPr>
        <w:t xml:space="preserve">पि </w:t>
      </w:r>
      <w:del w:id="349" w:author="ADMIN" w:date="2021-01-14T01:48:00Z">
        <w:r w:rsidRPr="00566CA8" w:rsidDel="008A3F6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युद्धा </w:delText>
        </w:r>
      </w:del>
      <w:ins w:id="350" w:author="ADMIN" w:date="2021-01-14T01:48:00Z">
        <w:r w:rsidR="008A3F65" w:rsidRPr="00566CA8">
          <w:rPr>
            <w:rFonts w:ascii="Mangal" w:hAnsi="Mangal" w:cs="Nirmala UI" w:hint="cs"/>
            <w:sz w:val="36"/>
            <w:szCs w:val="36"/>
            <w:cs/>
            <w:lang w:bidi="sa-IN"/>
          </w:rPr>
          <w:t>यु</w:t>
        </w:r>
        <w:r w:rsidR="008A3F65" w:rsidRPr="00566CA8">
          <w:rPr>
            <w:rFonts w:ascii="Mangal" w:hAnsi="Mangal" w:cs="Nirmala UI"/>
            <w:sz w:val="36"/>
            <w:szCs w:val="36"/>
            <w:cs/>
            <w:lang w:bidi="sa-IN"/>
          </w:rPr>
          <w:t>द्ध्वा</w:t>
        </w:r>
        <w:r w:rsidR="008A3F65" w:rsidRPr="00566CA8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566CA8">
        <w:rPr>
          <w:rFonts w:ascii="Mangal" w:hAnsi="Mangal" w:cs="Nirmala UI" w:hint="cs"/>
          <w:sz w:val="36"/>
          <w:szCs w:val="36"/>
          <w:cs/>
          <w:lang w:bidi="sa-IN"/>
        </w:rPr>
        <w:t>चिरं बली।।</w:t>
      </w:r>
      <w:r w:rsidRPr="00566CA8">
        <w:rPr>
          <w:rFonts w:ascii="Mangal" w:hAnsi="Mangal" w:cs="Nirmala UI"/>
          <w:sz w:val="36"/>
          <w:szCs w:val="36"/>
          <w:cs/>
          <w:lang w:bidi="sa-IN"/>
        </w:rPr>
        <w:t>२७३</w:t>
      </w:r>
      <w:r w:rsidRPr="00566CA8">
        <w:rPr>
          <w:rFonts w:ascii="Mangal" w:hAnsi="Mangal" w:cs="Mangal" w:hint="cs"/>
          <w:sz w:val="36"/>
          <w:szCs w:val="36"/>
          <w:cs/>
          <w:lang w:bidi="sa-IN"/>
        </w:rPr>
        <w:t>।।</w:t>
      </w:r>
      <w:del w:id="351" w:author="ADMIN" w:date="2021-01-14T01:48:00Z">
        <w:r w:rsidR="00751869" w:rsidRPr="00566CA8" w:rsidDel="008A3F65">
          <w:rPr>
            <w:rFonts w:ascii="Mangal" w:hAnsi="Mangal" w:cs="Mangal"/>
            <w:sz w:val="36"/>
            <w:szCs w:val="36"/>
            <w:lang w:bidi="sa-IN"/>
          </w:rPr>
          <w:delText>dhvA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अन्ते निषूदितो वीरबाहुना सैनिकैः सह।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पुत्रशोकेन सन्तप्तः शूरः सम्मन्त्र्य मन्त्रिभिः।।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२७४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प्रोत्साहितश्च बहुभिः सान्त्व्यमानो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पि धीमता।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सि</w:t>
      </w:r>
      <w:r w:rsidR="00945E5A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वक्त्रेणानुजेन तमनादृत्य हेलया।।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२७५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तारकक्रौञ्चहननं न प्रौरुषकृतन्त्विति।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युक्त्योपपाद्य युद्धाय सन्नाहमकरोत्स्वयम्।।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२७६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वीरबाहुस्तु सिद्धार्थो निर्याय पथि सङ्गतम्।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del w:id="352" w:author="ADMIN" w:date="2021-01-14T01:48:00Z">
        <w:r w:rsidRPr="00B84CDC" w:rsidDel="008A3F6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व्यालिवक्रं </w:delText>
        </w:r>
      </w:del>
      <w:ins w:id="353" w:author="ADMIN" w:date="2021-01-14T01:48:00Z">
        <w:r w:rsidR="008A3F65" w:rsidRPr="00B84CDC">
          <w:rPr>
            <w:rFonts w:ascii="Mangal" w:hAnsi="Mangal" w:cs="Nirmala UI" w:hint="cs"/>
            <w:sz w:val="36"/>
            <w:szCs w:val="36"/>
            <w:cs/>
            <w:lang w:bidi="sa-IN"/>
          </w:rPr>
          <w:t>व्यालिव</w:t>
        </w:r>
        <w:r w:rsidR="008A3F65" w:rsidRPr="00B84CDC">
          <w:rPr>
            <w:rFonts w:ascii="Mangal" w:hAnsi="Mangal" w:cs="Nirmala UI"/>
            <w:sz w:val="36"/>
            <w:szCs w:val="36"/>
            <w:cs/>
            <w:lang w:bidi="sa-IN"/>
          </w:rPr>
          <w:t>क्त्रं</w:t>
        </w:r>
        <w:r w:rsidR="008A3F65" w:rsidRPr="00B84CDC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B84CDC">
        <w:rPr>
          <w:rFonts w:ascii="Mangal" w:hAnsi="Mangal" w:cs="Nirmala UI" w:hint="cs"/>
          <w:sz w:val="36"/>
          <w:szCs w:val="36"/>
          <w:cs/>
          <w:lang w:bidi="sa-IN"/>
        </w:rPr>
        <w:t>निहत्याशु श्रीसन्धिनगरं ययौ।।</w:t>
      </w:r>
      <w:r w:rsidRPr="00B84CDC">
        <w:rPr>
          <w:rFonts w:ascii="Mangal" w:hAnsi="Mangal" w:cs="Nirmala UI"/>
          <w:sz w:val="36"/>
          <w:szCs w:val="36"/>
          <w:cs/>
          <w:lang w:bidi="sa-IN"/>
        </w:rPr>
        <w:t>२७७</w:t>
      </w:r>
      <w:r w:rsidRPr="00B84CDC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751869" w:rsidRPr="00B84CDC">
        <w:rPr>
          <w:rFonts w:ascii="Mangal" w:hAnsi="Mangal" w:cs="Mangal"/>
          <w:sz w:val="36"/>
          <w:szCs w:val="36"/>
          <w:lang w:bidi="sa-IN"/>
        </w:rPr>
        <w:t xml:space="preserve"> </w:t>
      </w:r>
      <w:del w:id="354" w:author="ADMIN" w:date="2021-01-14T01:49:00Z">
        <w:r w:rsidR="00751869" w:rsidRPr="00B84CDC" w:rsidDel="008A3F65">
          <w:rPr>
            <w:rFonts w:ascii="Mangal" w:hAnsi="Mangal" w:cs="Mangal"/>
            <w:sz w:val="36"/>
            <w:szCs w:val="36"/>
            <w:lang w:bidi="sa-IN"/>
          </w:rPr>
          <w:delText>ktram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del w:id="355" w:author="ADMIN" w:date="2021-01-14T01:49:00Z">
        <w:r w:rsidRPr="000E5747" w:rsidDel="008A3F6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प्रत्युद्रतश्च </w:delText>
        </w:r>
      </w:del>
      <w:ins w:id="356" w:author="ADMIN" w:date="2021-01-14T01:49:00Z">
        <w:r w:rsidR="008A3F65" w:rsidRPr="000E5747">
          <w:rPr>
            <w:rFonts w:ascii="Mangal" w:hAnsi="Mangal" w:cs="Nirmala UI" w:hint="cs"/>
            <w:sz w:val="36"/>
            <w:szCs w:val="36"/>
            <w:cs/>
            <w:lang w:bidi="sa-IN"/>
          </w:rPr>
          <w:t>प्रत्यु</w:t>
        </w:r>
        <w:r w:rsidR="008A3F65" w:rsidRPr="000E5747">
          <w:rPr>
            <w:rFonts w:ascii="Mangal" w:hAnsi="Mangal" w:cs="Nirmala UI"/>
            <w:sz w:val="36"/>
            <w:szCs w:val="36"/>
            <w:cs/>
            <w:lang w:bidi="sa-IN"/>
          </w:rPr>
          <w:t>द्गत</w:t>
        </w:r>
      </w:ins>
      <w:r w:rsidR="00012656" w:rsidRPr="000E5747">
        <w:rPr>
          <w:rFonts w:ascii="Mangal" w:hAnsi="Mangal" w:cs="Nirmala UI" w:hint="cs"/>
          <w:sz w:val="36"/>
          <w:szCs w:val="36"/>
          <w:cs/>
          <w:lang w:bidi="sa-IN"/>
        </w:rPr>
        <w:t>ञ्ज</w:t>
      </w:r>
      <w:ins w:id="357" w:author="ADMIN" w:date="2021-01-14T01:49:00Z">
        <w:r w:rsidR="008A3F65" w:rsidRPr="000E5747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विबुधै</w:t>
      </w:r>
      <w:r w:rsidR="00377BE0" w:rsidRPr="000E5747">
        <w:rPr>
          <w:rFonts w:ascii="Mangal" w:hAnsi="Mangal" w:cs="Nirmala UI" w:hint="cs"/>
          <w:sz w:val="36"/>
          <w:szCs w:val="36"/>
          <w:cs/>
          <w:lang w:bidi="sa-IN"/>
        </w:rPr>
        <w:t>:</w:t>
      </w:r>
      <w:r w:rsidR="005E2F12" w:rsidRPr="000E5747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 w:rsidR="00377BE0" w:rsidRPr="000E5747">
        <w:rPr>
          <w:rFonts w:ascii="Mangal" w:hAnsi="Mangal" w:cs="Nirmala UI" w:hint="cs"/>
          <w:sz w:val="36"/>
          <w:szCs w:val="36"/>
          <w:cs/>
          <w:lang w:bidi="sa-IN"/>
        </w:rPr>
        <w:t>मु</w:t>
      </w:r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दितैः पद्मजादिभिः।</w:t>
      </w:r>
      <w:r w:rsidR="00BD446A" w:rsidRPr="000E5747">
        <w:rPr>
          <w:rFonts w:ascii="Mangal" w:hAnsi="Mangal" w:cs="Nirmala UI"/>
          <w:sz w:val="36"/>
          <w:szCs w:val="36"/>
          <w:lang w:bidi="sa-IN"/>
        </w:rPr>
        <w:t xml:space="preserve"> </w:t>
      </w:r>
      <w:del w:id="358" w:author="ADMIN" w:date="2021-01-14T01:49:00Z">
        <w:r w:rsidR="00BD446A" w:rsidRPr="000E5747" w:rsidDel="008A3F65">
          <w:rPr>
            <w:rFonts w:ascii="Mangal" w:hAnsi="Mangal" w:cs="Nirmala UI"/>
            <w:sz w:val="36"/>
            <w:szCs w:val="36"/>
            <w:lang w:bidi="sa-IN"/>
          </w:rPr>
          <w:delText>dgtaSca</w:delText>
        </w:r>
      </w:del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षड्वक्त्रसन्निधिं प्राप्य वृत्तं सर्वं न्यवेदयत्।।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२७८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तेनापि श्वःशूरपद्मं हत्वा भीतिं तदुद्भवाम्।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व्यपनेष्ये देवतानामिति धीरं प्रतिश्रुतम्।।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२७९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वीरमाहेन्द्रकाण्डीयकथैवं वर्णिता द्विजाः।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श्रुण्वतां कार्यसिद्धिः स्याद्वीरबाहुप्रसादतः।।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२८०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B84CDC">
        <w:rPr>
          <w:rFonts w:ascii="Mangal" w:hAnsi="Mangal" w:cs="Nirmala UI" w:hint="cs"/>
          <w:sz w:val="36"/>
          <w:szCs w:val="36"/>
          <w:cs/>
          <w:lang w:bidi="sa-IN"/>
        </w:rPr>
        <w:t xml:space="preserve">ओं जय जय </w:t>
      </w:r>
      <w:del w:id="359" w:author="ADMIN" w:date="2021-01-14T01:50:00Z">
        <w:r w:rsidRPr="00B84CDC" w:rsidDel="008A3F6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स्कन्दपराणे </w:delText>
        </w:r>
      </w:del>
      <w:ins w:id="360" w:author="ADMIN" w:date="2021-01-14T01:50:00Z">
        <w:r w:rsidR="008A3F65" w:rsidRPr="00B84CDC">
          <w:rPr>
            <w:rFonts w:ascii="Mangal" w:hAnsi="Mangal" w:cs="Nirmala UI" w:hint="cs"/>
            <w:sz w:val="36"/>
            <w:szCs w:val="36"/>
            <w:cs/>
            <w:lang w:bidi="sa-IN"/>
          </w:rPr>
          <w:t>स्कन्द</w:t>
        </w:r>
        <w:r w:rsidR="008A3F65" w:rsidRPr="00B84CDC">
          <w:rPr>
            <w:rFonts w:ascii="Mangal" w:hAnsi="Mangal" w:cs="Nirmala UI"/>
            <w:sz w:val="36"/>
            <w:szCs w:val="36"/>
            <w:cs/>
            <w:lang w:bidi="sa-IN"/>
          </w:rPr>
          <w:t>पु</w:t>
        </w:r>
        <w:r w:rsidR="008A3F65" w:rsidRPr="00B84CDC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राणे </w:t>
        </w:r>
      </w:ins>
      <w:r w:rsidRPr="00B84CDC">
        <w:rPr>
          <w:rFonts w:ascii="Mangal" w:hAnsi="Mangal" w:cs="Nirmala UI" w:hint="cs"/>
          <w:sz w:val="36"/>
          <w:szCs w:val="36"/>
          <w:cs/>
          <w:lang w:bidi="sa-IN"/>
        </w:rPr>
        <w:t>शङ्करसंहितायां</w:t>
      </w:r>
      <w:r w:rsidR="00BD446A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असुरवीरमान्द्रे काण्डे स्कन्दसप्तशत्यां</w:t>
      </w:r>
    </w:p>
    <w:p w:rsidR="008F269F" w:rsidRPr="00745454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वीरबाहुदूत पञ्चमो</w:t>
      </w:r>
      <w:r w:rsidR="00DB44CB">
        <w:rPr>
          <w:rFonts w:ascii="Mangal" w:hAnsi="Mangal" w:cs="Nirmala UI" w:hint="cs"/>
          <w:sz w:val="36"/>
          <w:szCs w:val="36"/>
          <w:cs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द्ध्यायस्सत्यास्सन्तु यजमानस्य कामाः।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संभावितललाटकम्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हिरण्यकुण्डलं वन्दे कुमारं पुष्करसृजम्।।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ओं ह्रीं सां गाय सायुधाय सशक्तिकाय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सप्तनवति मन्त्रात्मकाय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श्री कार्तिकेय मूर्तये तांबूल कुंकुमाक्षत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पुष्प सघृतद्राक्षाफलमाहुतिं समर्पयामि नमस्वाहा।</w:t>
      </w:r>
    </w:p>
    <w:p w:rsidR="008F269F" w:rsidRPr="00745454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दिव्यमङ्गळ होमेन पुरहरनन्दन</w:t>
      </w:r>
    </w:p>
    <w:p w:rsidR="008F269F" w:rsidRDefault="008F269F" w:rsidP="004D124C">
      <w:pPr>
        <w:spacing w:after="0" w:line="240" w:lineRule="auto"/>
        <w:ind w:left="720"/>
        <w:rPr>
          <w:ins w:id="361" w:author="ADMIN" w:date="2021-01-14T01:51:00Z"/>
          <w:rFonts w:ascii="Mangal" w:hAnsi="Mangal" w:cs="Nirmala UI"/>
          <w:sz w:val="36"/>
          <w:szCs w:val="36"/>
          <w:lang w:bidi="sa-IN"/>
        </w:rPr>
      </w:pPr>
      <w:r w:rsidRPr="00FA6AF8">
        <w:rPr>
          <w:rFonts w:ascii="Mangal" w:hAnsi="Mangal" w:cs="Nirmala UI" w:hint="cs"/>
          <w:sz w:val="36"/>
          <w:szCs w:val="36"/>
          <w:cs/>
          <w:lang w:bidi="sa-IN"/>
        </w:rPr>
        <w:t xml:space="preserve">रिपुकुलभंजन </w:t>
      </w:r>
      <w:del w:id="362" w:author="ADMIN" w:date="2021-01-14T01:50:00Z">
        <w:r w:rsidRPr="00FA6AF8" w:rsidDel="008A3F65">
          <w:rPr>
            <w:rFonts w:ascii="Mangal" w:hAnsi="Mangal" w:cs="Nirmala UI" w:hint="cs"/>
            <w:sz w:val="36"/>
            <w:szCs w:val="36"/>
            <w:cs/>
            <w:lang w:bidi="sa-IN"/>
          </w:rPr>
          <w:delText>दिनकरकौटिरूप</w:delText>
        </w:r>
        <w:r w:rsidR="004A0D57" w:rsidRPr="00FA6AF8" w:rsidDel="008A3F65">
          <w:rPr>
            <w:rFonts w:ascii="Mangal" w:hAnsi="Mangal" w:cs="Nirmala UI"/>
            <w:sz w:val="36"/>
            <w:szCs w:val="36"/>
            <w:lang w:bidi="sa-IN"/>
          </w:rPr>
          <w:delText xml:space="preserve"> </w:delText>
        </w:r>
      </w:del>
      <w:ins w:id="363" w:author="ADMIN" w:date="2021-01-14T01:50:00Z">
        <w:r w:rsidR="008A3F65" w:rsidRPr="00FA6AF8">
          <w:rPr>
            <w:rFonts w:ascii="Mangal" w:hAnsi="Mangal" w:cs="Nirmala UI" w:hint="cs"/>
            <w:sz w:val="36"/>
            <w:szCs w:val="36"/>
            <w:cs/>
            <w:lang w:bidi="sa-IN"/>
          </w:rPr>
          <w:t>दिनकर</w:t>
        </w:r>
        <w:r w:rsidR="008A3F65" w:rsidRPr="00FA6AF8">
          <w:rPr>
            <w:rFonts w:ascii="Mangal" w:hAnsi="Mangal" w:cs="Nirmala UI"/>
            <w:sz w:val="36"/>
            <w:szCs w:val="36"/>
            <w:cs/>
            <w:lang w:bidi="sa-IN"/>
          </w:rPr>
          <w:t>को</w:t>
        </w:r>
        <w:r w:rsidR="008A3F65" w:rsidRPr="00FA6AF8">
          <w:rPr>
            <w:rFonts w:ascii="Mangal" w:hAnsi="Mangal" w:cs="Nirmala UI" w:hint="cs"/>
            <w:sz w:val="36"/>
            <w:szCs w:val="36"/>
            <w:cs/>
            <w:lang w:bidi="sa-IN"/>
          </w:rPr>
          <w:t>टिरूप</w:t>
        </w:r>
        <w:r w:rsidR="008A3F65" w:rsidRPr="00FA6AF8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del w:id="364" w:author="ADMIN" w:date="2021-01-14T01:51:00Z">
        <w:r w:rsidR="004A0D57" w:rsidRPr="00FA6AF8" w:rsidDel="008A3F65">
          <w:rPr>
            <w:rFonts w:ascii="Mangal" w:hAnsi="Mangal" w:cs="Nirmala UI"/>
            <w:sz w:val="36"/>
            <w:szCs w:val="36"/>
            <w:lang w:bidi="sa-IN"/>
          </w:rPr>
          <w:delText>kO</w:delText>
        </w:r>
      </w:del>
    </w:p>
    <w:p w:rsidR="008A3F65" w:rsidRDefault="008A3F65" w:rsidP="004D124C">
      <w:pPr>
        <w:spacing w:after="0" w:line="240" w:lineRule="auto"/>
        <w:ind w:left="720"/>
        <w:rPr>
          <w:ins w:id="365" w:author="ADMIN" w:date="2021-01-14T01:53:00Z"/>
          <w:rFonts w:ascii="Mangal" w:hAnsi="Mangal" w:cs="Nirmala UI"/>
          <w:sz w:val="36"/>
          <w:szCs w:val="36"/>
          <w:lang w:bidi="sa-IN"/>
        </w:rPr>
      </w:pPr>
      <w:ins w:id="366" w:author="ADMIN" w:date="2021-01-14T01:51:00Z">
        <w:r>
          <w:rPr>
            <w:rFonts w:ascii="Mangal" w:hAnsi="Mangal" w:cs="Nirmala UI" w:hint="cs"/>
            <w:sz w:val="36"/>
            <w:szCs w:val="36"/>
            <w:cs/>
            <w:lang w:bidi="sa-IN"/>
          </w:rPr>
          <w:t>परि</w:t>
        </w:r>
        <w:r>
          <w:rPr>
            <w:rFonts w:ascii="Mangal" w:hAnsi="Mangal" w:cs="Nirmala UI"/>
            <w:sz w:val="36"/>
            <w:szCs w:val="36"/>
            <w:cs/>
            <w:lang w:bidi="sa-IN"/>
          </w:rPr>
          <w:t>दृत</w:t>
        </w:r>
      </w:ins>
      <w:ins w:id="367" w:author="ADMIN" w:date="2021-01-14T01:52:00Z">
        <w:r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लोकतप शिकी</w:t>
        </w:r>
        <w:r>
          <w:rPr>
            <w:rFonts w:ascii="Mangal" w:hAnsi="Mangal" w:cs="Nirmala UI"/>
            <w:sz w:val="36"/>
            <w:szCs w:val="36"/>
            <w:cs/>
            <w:lang w:bidi="sa-IN"/>
          </w:rPr>
          <w:t>न्द्र</w:t>
        </w:r>
        <w:r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ins w:id="368" w:author="ADMIN" w:date="2021-01-14T01:53:00Z">
        <w:r>
          <w:rPr>
            <w:rFonts w:ascii="Mangal" w:hAnsi="Mangal" w:cs="Nirmala UI" w:hint="cs"/>
            <w:sz w:val="36"/>
            <w:szCs w:val="36"/>
            <w:cs/>
            <w:lang w:bidi="sa-IN"/>
          </w:rPr>
          <w:t>वाहन महेन्द्र</w:t>
        </w:r>
        <w:r w:rsidR="008B4539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परान</w:t>
        </w:r>
      </w:ins>
    </w:p>
    <w:p w:rsidR="008B4539" w:rsidRDefault="008B4539" w:rsidP="004D124C">
      <w:pPr>
        <w:spacing w:after="0" w:line="240" w:lineRule="auto"/>
        <w:ind w:left="720"/>
        <w:rPr>
          <w:rFonts w:ascii="Mangal" w:hAnsi="Mangal" w:cs="Nirmala UI"/>
          <w:sz w:val="36"/>
          <w:szCs w:val="36"/>
          <w:lang w:bidi="sa-IN"/>
        </w:rPr>
      </w:pPr>
      <w:ins w:id="369" w:author="ADMIN" w:date="2021-01-14T01:53:00Z">
        <w:r>
          <w:rPr>
            <w:rFonts w:ascii="Mangal" w:hAnsi="Mangal" w:cs="Nirmala UI" w:hint="cs"/>
            <w:sz w:val="36"/>
            <w:szCs w:val="36"/>
            <w:cs/>
            <w:lang w:bidi="sa-IN"/>
          </w:rPr>
          <w:t>विदृतसकल</w:t>
        </w:r>
      </w:ins>
      <w:ins w:id="370" w:author="ADMIN" w:date="2021-01-14T01:54:00Z">
        <w:r>
          <w:rPr>
            <w:rFonts w:ascii="Mangal" w:hAnsi="Mangal" w:cs="Nirmala UI" w:hint="cs"/>
            <w:sz w:val="36"/>
            <w:szCs w:val="36"/>
            <w:cs/>
            <w:lang w:bidi="sa-IN"/>
          </w:rPr>
          <w:t>भु</w:t>
        </w:r>
        <w:r>
          <w:rPr>
            <w:rFonts w:ascii="Mangal" w:hAnsi="Mangal" w:cs="Nirmala UI"/>
            <w:sz w:val="36"/>
            <w:szCs w:val="36"/>
            <w:cs/>
            <w:lang w:bidi="sa-IN"/>
          </w:rPr>
          <w:t>वन</w:t>
        </w:r>
        <w:r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मूलवि</w:t>
        </w:r>
        <w:r>
          <w:rPr>
            <w:rFonts w:ascii="Mangal" w:hAnsi="Mangal" w:cs="Nirmala UI"/>
            <w:sz w:val="36"/>
            <w:szCs w:val="36"/>
            <w:cs/>
            <w:lang w:bidi="sa-IN"/>
          </w:rPr>
          <w:t>धूत</w:t>
        </w:r>
      </w:ins>
    </w:p>
    <w:p w:rsidR="004A0D57" w:rsidRPr="008B4539" w:rsidDel="008B4539" w:rsidRDefault="004A0D57" w:rsidP="004D124C">
      <w:pPr>
        <w:spacing w:after="0" w:line="240" w:lineRule="auto"/>
        <w:ind w:left="720" w:firstLine="720"/>
        <w:rPr>
          <w:del w:id="371" w:author="ADMIN" w:date="2021-01-14T01:55:00Z"/>
          <w:rFonts w:ascii="Mangal" w:hAnsi="Mangal" w:cs="Mangal"/>
          <w:sz w:val="36"/>
          <w:szCs w:val="36"/>
          <w:highlight w:val="red"/>
          <w:lang w:bidi="sa-IN"/>
          <w:rPrChange w:id="372" w:author="ADMIN" w:date="2021-01-14T01:55:00Z">
            <w:rPr>
              <w:del w:id="373" w:author="ADMIN" w:date="2021-01-14T01:55:00Z"/>
              <w:rFonts w:ascii="Mangal" w:hAnsi="Mangal" w:cs="Mangal"/>
              <w:sz w:val="36"/>
              <w:szCs w:val="36"/>
              <w:lang w:bidi="sa-IN"/>
            </w:rPr>
          </w:rPrChange>
        </w:rPr>
      </w:pPr>
      <w:del w:id="374" w:author="ADMIN" w:date="2021-01-14T01:55:00Z">
        <w:r w:rsidRPr="008B4539" w:rsidDel="008B4539">
          <w:rPr>
            <w:rFonts w:ascii="Mangal" w:hAnsi="Mangal" w:cs="Nirmala UI"/>
            <w:sz w:val="36"/>
            <w:szCs w:val="36"/>
            <w:highlight w:val="red"/>
            <w:lang w:bidi="sa-IN"/>
            <w:rPrChange w:id="375" w:author="ADMIN" w:date="2021-01-14T01:55:00Z">
              <w:rPr>
                <w:rFonts w:ascii="Mangal" w:hAnsi="Mangal" w:cs="Nirmala UI"/>
                <w:sz w:val="36"/>
                <w:szCs w:val="36"/>
                <w:lang w:bidi="sa-IN"/>
              </w:rPr>
            </w:rPrChange>
          </w:rPr>
          <w:delText xml:space="preserve">Line missing loka taapa SikIndra vAhana mahendra pArana </w:delText>
        </w:r>
      </w:del>
    </w:p>
    <w:p w:rsidR="008F269F" w:rsidRPr="00745454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निखिलदनुजतूल तापससमाराधित</w:t>
      </w:r>
    </w:p>
    <w:p w:rsidR="008F269F" w:rsidRPr="00745454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नववीरसेवित रणधीरसंभावित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Nirmala UI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वीरबाहुसोदर श्रीकार्तिकेयप्रीयताम्</w:t>
      </w:r>
    </w:p>
    <w:p w:rsidR="004A0D57" w:rsidRPr="00745454" w:rsidRDefault="008B4539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ins w:id="376" w:author="ADMIN" w:date="2021-01-14T01:56:00Z">
        <w:r w:rsidRPr="004D124C">
          <w:rPr>
            <w:rFonts w:ascii="Mangal" w:hAnsi="Mangal" w:cs="Nirmala UI"/>
            <w:sz w:val="36"/>
            <w:szCs w:val="36"/>
            <w:cs/>
            <w:lang w:bidi="sa-IN"/>
          </w:rPr>
          <w:t>जे श्री</w:t>
        </w:r>
      </w:ins>
      <w:del w:id="377" w:author="ADMIN" w:date="2021-01-14T01:56:00Z">
        <w:r w:rsidR="004A0D57" w:rsidRPr="004D124C" w:rsidDel="008B4539">
          <w:rPr>
            <w:rFonts w:ascii="Mangal" w:hAnsi="Mangal" w:cs="Nirmala UI"/>
            <w:sz w:val="36"/>
            <w:szCs w:val="36"/>
            <w:lang w:bidi="sa-IN"/>
          </w:rPr>
          <w:delText>Je srI</w:delText>
        </w:r>
      </w:del>
      <w:ins w:id="378" w:author="ADMIN" w:date="2021-01-14T01:56:00Z">
        <w:r w:rsidRPr="004D124C">
          <w:rPr>
            <w:rFonts w:ascii="Mangal" w:hAnsi="Mangal" w:cs="Nirmala UI"/>
            <w:sz w:val="36"/>
            <w:szCs w:val="36"/>
            <w:cs/>
            <w:lang w:bidi="sa-IN"/>
          </w:rPr>
          <w:t xml:space="preserve"> कार्तिकेय मूर्ति</w:t>
        </w:r>
      </w:ins>
      <w:r w:rsidR="004A0D57" w:rsidRPr="004D124C">
        <w:rPr>
          <w:rFonts w:ascii="Mangal" w:hAnsi="Mangal" w:cs="Nirmala UI"/>
          <w:sz w:val="36"/>
          <w:szCs w:val="36"/>
          <w:lang w:bidi="sa-IN"/>
        </w:rPr>
        <w:t xml:space="preserve"> </w:t>
      </w:r>
      <w:del w:id="379" w:author="ADMIN" w:date="2021-01-14T01:56:00Z">
        <w:r w:rsidR="004A0D57" w:rsidRPr="004D124C" w:rsidDel="008B4539">
          <w:rPr>
            <w:rFonts w:ascii="Mangal" w:hAnsi="Mangal" w:cs="Nirmala UI"/>
            <w:sz w:val="36"/>
            <w:szCs w:val="36"/>
            <w:lang w:bidi="sa-IN"/>
          </w:rPr>
          <w:delText xml:space="preserve">kArtikeya mUrti </w:delText>
        </w:r>
      </w:del>
      <w:ins w:id="380" w:author="ADMIN" w:date="2021-01-14T01:56:00Z">
        <w:r w:rsidRPr="004D124C">
          <w:rPr>
            <w:rFonts w:ascii="Mangal" w:hAnsi="Mangal" w:cs="Nirmala UI"/>
            <w:sz w:val="36"/>
            <w:szCs w:val="36"/>
            <w:cs/>
            <w:lang w:bidi="sa-IN"/>
          </w:rPr>
          <w:t>जय जय</w:t>
        </w:r>
      </w:ins>
    </w:p>
    <w:p w:rsidR="008F269F" w:rsidRPr="00745454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जे वीरबाहुसोदर  जय जय</w:t>
      </w:r>
    </w:p>
    <w:p w:rsidR="008F269F" w:rsidRPr="00745454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जे असुरकुलमर्दन जय जय</w:t>
      </w:r>
    </w:p>
    <w:p w:rsidR="008F269F" w:rsidRPr="00745454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 xml:space="preserve">जे सकलकार्य जय प्रदे जय जय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Nirmala UI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हरहर महादेव।।</w:t>
      </w:r>
    </w:p>
    <w:p w:rsidR="004D124C" w:rsidRDefault="004D124C">
      <w:pPr>
        <w:rPr>
          <w:rFonts w:ascii="Mangal" w:hAnsi="Mangal" w:cs="Nirmala UI"/>
          <w:sz w:val="36"/>
          <w:szCs w:val="36"/>
          <w:lang w:bidi="sa-IN"/>
        </w:rPr>
      </w:pPr>
      <w:r>
        <w:rPr>
          <w:rFonts w:ascii="Mangal" w:hAnsi="Mangal" w:cs="Nirmala UI"/>
          <w:sz w:val="36"/>
          <w:szCs w:val="36"/>
          <w:lang w:bidi="sa-IN"/>
        </w:rPr>
        <w:br w:type="page"/>
      </w:r>
    </w:p>
    <w:p w:rsidR="008F269F" w:rsidRPr="00745454" w:rsidRDefault="008F269F" w:rsidP="00B31114">
      <w:pPr>
        <w:pStyle w:val="Heading1"/>
        <w:rPr>
          <w:rFonts w:cs="Mangal"/>
        </w:rPr>
      </w:pPr>
      <w:bookmarkStart w:id="381" w:name="_Toc62081365"/>
      <w:r w:rsidRPr="004D2495">
        <w:rPr>
          <w:rFonts w:hint="cs"/>
          <w:cs/>
        </w:rPr>
        <w:lastRenderedPageBreak/>
        <w:t>भानुकोपवध षष्ठमो</w:t>
      </w:r>
      <w:r w:rsidR="00BC5C0E" w:rsidRPr="004D2495">
        <w:rPr>
          <w:rFonts w:hint="cs"/>
          <w:cs/>
        </w:rPr>
        <w:t>&amp;</w:t>
      </w:r>
      <w:r w:rsidRPr="004D2495">
        <w:rPr>
          <w:rFonts w:hint="cs"/>
          <w:cs/>
        </w:rPr>
        <w:t>द्ध्यायः</w:t>
      </w:r>
      <w:bookmarkEnd w:id="381"/>
    </w:p>
    <w:p w:rsidR="008F269F" w:rsidRPr="00745454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ओं सां शिखिवाहनास</w:t>
      </w:r>
      <w:r w:rsidRPr="00BC5C0E">
        <w:rPr>
          <w:rFonts w:ascii="Mangal" w:hAnsi="Mangal" w:cs="Nirmala UI" w:hint="cs"/>
          <w:sz w:val="36"/>
          <w:szCs w:val="36"/>
          <w:cs/>
          <w:lang w:bidi="sa-IN"/>
        </w:rPr>
        <w:t>नाम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 xml:space="preserve"> नमः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ओं सां शिखिवाहन मूर्तये नमः</w:t>
      </w:r>
    </w:p>
    <w:p w:rsidR="008F269F" w:rsidRPr="00745454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 xml:space="preserve">भानुकररत्ननिभ विव्यरसवक्त्रम् </w:t>
      </w:r>
      <w:del w:id="382" w:author="ADMIN" w:date="2021-01-14T01:58:00Z">
        <w:r w:rsidRPr="004D2495" w:rsidDel="00731BEF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वज्रधनखेटवर </w:delText>
        </w:r>
      </w:del>
      <w:ins w:id="383" w:author="ADMIN" w:date="2021-01-14T01:58:00Z">
        <w:r w:rsidR="00731BEF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वज्र</w:t>
        </w:r>
        <w:r w:rsidR="00731BEF" w:rsidRPr="004D2495">
          <w:rPr>
            <w:rFonts w:ascii="Mangal" w:hAnsi="Mangal" w:cs="Nirmala UI"/>
            <w:sz w:val="36"/>
            <w:szCs w:val="36"/>
            <w:cs/>
            <w:lang w:bidi="sa-IN"/>
            <w:rPrChange w:id="384" w:author="ADMIN" w:date="2021-01-14T01:58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धनुखे</w:t>
        </w:r>
        <w:r w:rsidR="00731BEF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टवर </w:t>
        </w:r>
      </w:ins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पद्मकरशूलम्।</w:t>
      </w:r>
      <w:del w:id="385" w:author="ADMIN" w:date="2021-01-14T01:58:00Z">
        <w:r w:rsidR="00AA1927" w:rsidRPr="004D2495" w:rsidDel="00731BEF">
          <w:rPr>
            <w:rFonts w:ascii="Mangal" w:hAnsi="Mangal" w:cs="Nirmala UI"/>
            <w:sz w:val="36"/>
            <w:szCs w:val="36"/>
            <w:lang w:bidi="sa-IN"/>
          </w:rPr>
          <w:delText>dhu</w:delText>
        </w:r>
      </w:del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2"/>
          <w:szCs w:val="32"/>
          <w:lang w:bidi="sa-IN"/>
        </w:rPr>
      </w:pPr>
      <w:r w:rsidRPr="00745454">
        <w:rPr>
          <w:rFonts w:ascii="Mangal" w:hAnsi="Mangal" w:cs="Nirmala UI" w:hint="cs"/>
          <w:sz w:val="32"/>
          <w:szCs w:val="32"/>
          <w:cs/>
          <w:lang w:bidi="sa-IN"/>
        </w:rPr>
        <w:t>बाणभय शक्तिखड्गमभयध्वजहस्तम् शिखिवाहनषडानन स्वरूपम्।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ओं नं सौं श्रीं शिखिवा</w:t>
      </w:r>
      <w:r w:rsidRPr="004D2495">
        <w:rPr>
          <w:rFonts w:ascii="Mangal" w:hAnsi="Mangal" w:cs="Nirmala UI"/>
          <w:sz w:val="36"/>
          <w:szCs w:val="36"/>
          <w:cs/>
          <w:lang w:bidi="sa-IN"/>
          <w:rPrChange w:id="386" w:author="ADMIN" w:date="2021-01-14T01:59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ह</w:t>
      </w:r>
      <w:ins w:id="387" w:author="ADMIN" w:date="2021-01-14T01:58:00Z">
        <w:r w:rsidR="00731BEF" w:rsidRPr="004D2495">
          <w:rPr>
            <w:rFonts w:ascii="Mangal" w:hAnsi="Mangal" w:cs="Nirmala UI"/>
            <w:sz w:val="36"/>
            <w:szCs w:val="36"/>
            <w:cs/>
            <w:lang w:bidi="sa-IN"/>
            <w:rPrChange w:id="388" w:author="ADMIN" w:date="2021-01-14T01:59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ना</w:t>
        </w:r>
      </w:ins>
      <w:del w:id="389" w:author="ADMIN" w:date="2021-01-14T01:58:00Z">
        <w:r w:rsidRPr="004D2495" w:rsidDel="00731BEF">
          <w:rPr>
            <w:rFonts w:ascii="Mangal" w:hAnsi="Mangal" w:cs="Nirmala UI" w:hint="cs"/>
            <w:sz w:val="36"/>
            <w:szCs w:val="36"/>
            <w:cs/>
            <w:lang w:bidi="sa-IN"/>
          </w:rPr>
          <w:delText>्ना</w:delText>
        </w:r>
      </w:del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य नमः</w:t>
      </w:r>
      <w:r w:rsidR="00AA1927" w:rsidRPr="004D2495">
        <w:rPr>
          <w:rFonts w:ascii="Mangal" w:hAnsi="Mangal" w:cs="Nirmala UI"/>
          <w:sz w:val="36"/>
          <w:szCs w:val="36"/>
          <w:lang w:bidi="sa-IN"/>
        </w:rPr>
        <w:t xml:space="preserve"> </w:t>
      </w:r>
      <w:del w:id="390" w:author="ADMIN" w:date="2021-01-14T01:59:00Z">
        <w:r w:rsidR="00AA1927" w:rsidRPr="004D2495" w:rsidDel="00731BEF">
          <w:rPr>
            <w:rFonts w:ascii="Mangal" w:hAnsi="Mangal" w:cs="Nirmala UI"/>
            <w:sz w:val="36"/>
            <w:szCs w:val="36"/>
            <w:lang w:bidi="sa-IN"/>
          </w:rPr>
          <w:delText>hana</w:delText>
        </w:r>
      </w:del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श्रुत्वा प्रतिश्रुतं शूरदूतास्तस्मै न्यवेदयन्।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तथापि युद्धं बालेन न युक्तमिति लज्जया।।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२८१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मन्त्रिभिः सह संमन्त्र्य भानुकोपाह्वयं सुतम्।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आहूय सान्त्वयित्वा तं प्राहिणोदसुराधिपः।।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२८२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स्कन्दो</w:t>
      </w:r>
      <w:r w:rsidR="00096386" w:rsidRPr="004D2495">
        <w:rPr>
          <w:rFonts w:ascii="Chandas" w:hAnsi="Chandas" w:cs="Chandas"/>
          <w:sz w:val="36"/>
          <w:szCs w:val="36"/>
          <w:lang w:bidi="sa-IN"/>
        </w:rPr>
        <w:t>&amp;</w:t>
      </w: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 xml:space="preserve">पि नारदमुखात् श्रुत्वा </w:t>
      </w:r>
      <w:del w:id="391" w:author="ADMIN" w:date="2021-01-14T01:59:00Z">
        <w:r w:rsidRPr="004D2495" w:rsidDel="00731BEF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युद्धद्यमं </w:delText>
        </w:r>
      </w:del>
      <w:ins w:id="392" w:author="ADMIN" w:date="2021-01-14T01:59:00Z">
        <w:r w:rsidR="00731BEF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यु</w:t>
        </w:r>
        <w:r w:rsidR="00731BEF" w:rsidRPr="004D2495">
          <w:rPr>
            <w:rFonts w:ascii="Mangal" w:hAnsi="Mangal" w:cs="Nirmala UI"/>
            <w:sz w:val="36"/>
            <w:szCs w:val="36"/>
            <w:cs/>
            <w:lang w:bidi="sa-IN"/>
          </w:rPr>
          <w:t>द्धयो</w:t>
        </w:r>
        <w:r w:rsidR="00731BEF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द्यमं </w:t>
        </w:r>
      </w:ins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रिपोः।</w:t>
      </w:r>
      <w:r w:rsidR="00AA1927" w:rsidRPr="004D2495">
        <w:rPr>
          <w:rFonts w:ascii="Mangal" w:hAnsi="Mangal" w:cs="Nirmala UI"/>
          <w:sz w:val="36"/>
          <w:szCs w:val="36"/>
          <w:lang w:bidi="sa-IN"/>
        </w:rPr>
        <w:t xml:space="preserve"> </w:t>
      </w:r>
      <w:del w:id="393" w:author="ADMIN" w:date="2021-01-14T02:00:00Z">
        <w:r w:rsidR="00AA1927" w:rsidRPr="004D2495" w:rsidDel="00731BEF">
          <w:rPr>
            <w:rFonts w:ascii="Mangal" w:hAnsi="Mangal" w:cs="Nirmala UI"/>
            <w:sz w:val="36"/>
            <w:szCs w:val="36"/>
            <w:lang w:bidi="sa-IN"/>
          </w:rPr>
          <w:delText>dhyo</w:delText>
        </w:r>
      </w:del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प्रतस्थे भूतसङ्घैश्च वृतो ब्रह्मादिभिः सुरैः।।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२८३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वीरमाहेन्द्रनगरस्योत्तरद्वारपार्श्वतः।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शिबिरं प्राविशन्नूत्नं निर्मितं विश्वकर्मणा।।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२८४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ततो युद्धं प्रववृते सैन्ययोर्देवदैत्ययोः।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दैत्यसेनां यदा</w:t>
      </w:r>
      <w:r w:rsidR="00096386" w:rsidRPr="004D2495">
        <w:rPr>
          <w:rFonts w:ascii="Chandas" w:hAnsi="Chandas" w:cs="Chandas"/>
          <w:sz w:val="36"/>
          <w:szCs w:val="36"/>
          <w:lang w:bidi="sa-IN"/>
        </w:rPr>
        <w:t>&amp;</w:t>
      </w:r>
      <w:r w:rsidRPr="004D2495">
        <w:rPr>
          <w:rFonts w:ascii="Mangal" w:hAnsi="Mangal" w:cs="Nirmala UI"/>
          <w:sz w:val="36"/>
          <w:szCs w:val="36"/>
          <w:cs/>
          <w:lang w:bidi="sa-IN"/>
        </w:rPr>
        <w:t>प</w:t>
      </w:r>
      <w:del w:id="394" w:author="ADMIN" w:date="2021-01-14T02:00:00Z">
        <w:r w:rsidRPr="004D2495" w:rsidDel="00731BEF">
          <w:rPr>
            <w:rFonts w:ascii="Mangal" w:hAnsi="Mangal" w:cs="Nirmala UI"/>
            <w:sz w:val="36"/>
            <w:szCs w:val="36"/>
            <w:cs/>
            <w:lang w:bidi="sa-IN"/>
            <w:rPrChange w:id="395" w:author="ADMIN" w:date="2021-01-14T02:00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य</w:delText>
        </w:r>
      </w:del>
      <w:r w:rsidRPr="004D2495">
        <w:rPr>
          <w:rFonts w:ascii="Mangal" w:hAnsi="Mangal" w:cs="Nirmala UI"/>
          <w:sz w:val="36"/>
          <w:szCs w:val="36"/>
          <w:cs/>
          <w:lang w:bidi="sa-IN"/>
        </w:rPr>
        <w:t>श्य</w:t>
      </w: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न्मूर्छितां शूरपद्मजः।।</w:t>
      </w:r>
      <w:r w:rsidRPr="004D2495">
        <w:rPr>
          <w:rFonts w:ascii="Mangal" w:hAnsi="Mangal" w:cs="Nirmala UI"/>
          <w:sz w:val="36"/>
          <w:szCs w:val="36"/>
          <w:cs/>
          <w:lang w:bidi="sa-IN"/>
        </w:rPr>
        <w:t>२८५</w:t>
      </w:r>
      <w:r w:rsidRPr="004D249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1C0CFB" w:rsidRPr="004D2495">
        <w:rPr>
          <w:rFonts w:ascii="Mangal" w:hAnsi="Mangal" w:cs="Mangal"/>
          <w:sz w:val="36"/>
          <w:szCs w:val="36"/>
          <w:lang w:bidi="sa-IN"/>
        </w:rPr>
        <w:t xml:space="preserve"> </w:t>
      </w:r>
      <w:del w:id="396" w:author="ADMIN" w:date="2021-01-14T02:00:00Z">
        <w:r w:rsidR="001C0CFB" w:rsidRPr="004D2495" w:rsidDel="00731BEF">
          <w:rPr>
            <w:rFonts w:ascii="Mangal" w:hAnsi="Mangal" w:cs="Mangal"/>
            <w:sz w:val="36"/>
            <w:szCs w:val="36"/>
            <w:lang w:bidi="sa-IN"/>
          </w:rPr>
          <w:delText>extra</w:delText>
        </w:r>
      </w:del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तदा</w:t>
      </w:r>
      <w:r w:rsidR="00096386" w:rsidRPr="004D2495">
        <w:rPr>
          <w:rFonts w:ascii="Chandas" w:hAnsi="Chandas" w:cs="Chandas"/>
          <w:sz w:val="36"/>
          <w:szCs w:val="36"/>
          <w:lang w:bidi="sa-IN"/>
        </w:rPr>
        <w:t>&amp;</w:t>
      </w: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 xml:space="preserve">वर्षद्वाणवृष्टिं </w:t>
      </w:r>
      <w:del w:id="397" w:author="ADMIN" w:date="2021-01-14T02:01:00Z">
        <w:r w:rsidRPr="004D2495" w:rsidDel="00731BEF">
          <w:rPr>
            <w:rFonts w:ascii="Mangal" w:hAnsi="Mangal" w:cs="Nirmala UI" w:hint="cs"/>
            <w:sz w:val="36"/>
            <w:szCs w:val="36"/>
            <w:cs/>
            <w:lang w:bidi="sa-IN"/>
          </w:rPr>
          <w:delText>भूतसैनोन्यापरिक्रधा।</w:delText>
        </w:r>
        <w:r w:rsidR="001C0CFB" w:rsidRPr="004D2495" w:rsidDel="00731BEF">
          <w:rPr>
            <w:rFonts w:ascii="Mangal" w:hAnsi="Mangal" w:cs="Nirmala UI"/>
            <w:sz w:val="36"/>
            <w:szCs w:val="36"/>
            <w:lang w:bidi="sa-IN"/>
          </w:rPr>
          <w:delText>kru</w:delText>
        </w:r>
      </w:del>
      <w:ins w:id="398" w:author="ADMIN" w:date="2021-01-14T02:01:00Z">
        <w:r w:rsidR="00731BEF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भूतसैनोन्यापरि</w:t>
        </w:r>
        <w:r w:rsidR="00731BEF" w:rsidRPr="004D2495">
          <w:rPr>
            <w:rFonts w:ascii="Mangal" w:hAnsi="Mangal" w:cs="Nirmala UI"/>
            <w:sz w:val="36"/>
            <w:szCs w:val="36"/>
            <w:cs/>
            <w:lang w:bidi="sa-IN"/>
          </w:rPr>
          <w:t>क्रु</w:t>
        </w:r>
        <w:r w:rsidR="00731BEF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धा।</w:t>
        </w:r>
      </w:ins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भूतानि च तथा मू</w:t>
      </w:r>
      <w:ins w:id="399" w:author="ADMIN" w:date="2021-01-14T02:02:00Z">
        <w:r w:rsidR="00731BEF" w:rsidRPr="004D2495">
          <w:rPr>
            <w:rFonts w:ascii="Mangal" w:hAnsi="Mangal" w:cs="Nirmala UI"/>
            <w:sz w:val="36"/>
            <w:szCs w:val="36"/>
            <w:cs/>
            <w:lang w:bidi="sa-IN"/>
            <w:rPrChange w:id="400" w:author="ADMIN" w:date="2021-01-14T02:02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र्</w:t>
        </w:r>
      </w:ins>
      <w:del w:id="401" w:author="ADMIN" w:date="2021-01-14T02:02:00Z">
        <w:r w:rsidRPr="004D2495" w:rsidDel="00731BEF">
          <w:rPr>
            <w:rFonts w:ascii="Mangal" w:hAnsi="Mangal" w:cs="Nirmala UI"/>
            <w:sz w:val="36"/>
            <w:szCs w:val="36"/>
            <w:cs/>
            <w:lang w:bidi="sa-IN"/>
            <w:rPrChange w:id="402" w:author="ADMIN" w:date="2021-01-14T02:02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र</w:delText>
        </w:r>
      </w:del>
      <w:ins w:id="403" w:author="ADMIN" w:date="2021-01-14T02:02:00Z">
        <w:r w:rsidR="00731BEF" w:rsidRPr="004D2495">
          <w:rPr>
            <w:rFonts w:ascii="Mangal" w:hAnsi="Mangal" w:cs="Nirmala UI"/>
            <w:sz w:val="36"/>
            <w:szCs w:val="36"/>
            <w:cs/>
            <w:lang w:bidi="sa-IN"/>
            <w:rPrChange w:id="404" w:author="ADMIN" w:date="2021-01-14T02:02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छा</w:t>
        </w:r>
      </w:ins>
      <w:del w:id="405" w:author="ADMIN" w:date="2021-01-14T02:02:00Z">
        <w:r w:rsidRPr="004D2495" w:rsidDel="00731BEF">
          <w:rPr>
            <w:rFonts w:ascii="Mangal" w:hAnsi="Mangal" w:cs="Nirmala UI" w:hint="cs"/>
            <w:sz w:val="36"/>
            <w:szCs w:val="36"/>
            <w:cs/>
            <w:lang w:bidi="sa-IN"/>
          </w:rPr>
          <w:delText>्छ</w:delText>
        </w:r>
      </w:del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मापुश्छिन्नाङ्गसन्धयः।।</w:t>
      </w:r>
      <w:r w:rsidRPr="004D2495">
        <w:rPr>
          <w:rFonts w:ascii="Mangal" w:hAnsi="Mangal" w:cs="Nirmala UI"/>
          <w:sz w:val="36"/>
          <w:szCs w:val="36"/>
          <w:cs/>
          <w:lang w:bidi="sa-IN"/>
        </w:rPr>
        <w:t>२८६</w:t>
      </w:r>
      <w:r w:rsidRPr="004D249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A81A92" w:rsidRPr="004D2495">
        <w:rPr>
          <w:rFonts w:ascii="Mangal" w:hAnsi="Mangal" w:cs="Mangal"/>
          <w:sz w:val="36"/>
          <w:szCs w:val="36"/>
          <w:lang w:bidi="sa-IN"/>
        </w:rPr>
        <w:t xml:space="preserve"> </w:t>
      </w:r>
      <w:del w:id="406" w:author="ADMIN" w:date="2021-01-14T02:02:00Z">
        <w:r w:rsidR="00A81A92" w:rsidRPr="004D2495" w:rsidDel="00731BEF">
          <w:rPr>
            <w:rFonts w:ascii="Mangal" w:hAnsi="Mangal" w:cs="Mangal"/>
            <w:sz w:val="36"/>
            <w:szCs w:val="36"/>
            <w:lang w:bidi="sa-IN"/>
          </w:rPr>
          <w:delText>chaa</w:delText>
        </w:r>
        <w:r w:rsidR="00A81A92" w:rsidDel="00731BEF">
          <w:rPr>
            <w:rFonts w:ascii="Mangal" w:hAnsi="Mangal" w:cs="Mangal"/>
            <w:sz w:val="36"/>
            <w:szCs w:val="36"/>
            <w:lang w:bidi="sa-IN"/>
          </w:rPr>
          <w:delText xml:space="preserve"> </w:delText>
        </w:r>
      </w:del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वीरबाहुरपि प्रेक्ष्य तादृशीं भूतदुर्दशाम्।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प्रेषयामास वेगेन भूतसेनापतिन् नव।।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२८७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प्रथमं भूतसेनानीः सिह्मो योद्धुं प्रचक्रमे।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अनल</w:t>
      </w:r>
      <w:r w:rsidR="004D2495">
        <w:rPr>
          <w:rFonts w:ascii="Mangal" w:hAnsi="Mangal" w:cs="Nirmala UI" w:hint="cs"/>
          <w:sz w:val="36"/>
          <w:szCs w:val="36"/>
          <w:cs/>
          <w:lang w:bidi="sa-IN"/>
        </w:rPr>
        <w:t>श्</w:t>
      </w:r>
      <w:r w:rsidR="004D2495">
        <w:rPr>
          <w:rFonts w:ascii="Mangal" w:hAnsi="Mangal" w:cs="Nirmala UI"/>
          <w:sz w:val="36"/>
          <w:szCs w:val="36"/>
          <w:cs/>
          <w:lang w:bidi="sa-IN"/>
        </w:rPr>
        <w:t>च</w:t>
      </w:r>
      <w:r w:rsidRPr="00A81A92">
        <w:rPr>
          <w:rFonts w:ascii="Mangal" w:hAnsi="Mangal" w:cs="Nirmala UI" w:hint="cs"/>
          <w:sz w:val="36"/>
          <w:szCs w:val="36"/>
          <w:cs/>
          <w:lang w:bidi="sa-IN"/>
        </w:rPr>
        <w:t xml:space="preserve"> सु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रचमूनाथस्तं प्रत्ययुध्यत।।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२८८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A81A92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अनले निहते चण्डः सि</w:t>
      </w:r>
      <w:r w:rsidR="00612F70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मभ्यद्रवद्रुषा।</w:t>
      </w:r>
    </w:p>
    <w:p w:rsidR="008F269F" w:rsidRPr="004D2495" w:rsidRDefault="008F269F" w:rsidP="004D124C">
      <w:pPr>
        <w:spacing w:after="0" w:line="240" w:lineRule="auto"/>
        <w:ind w:left="720" w:firstLine="720"/>
        <w:jc w:val="both"/>
        <w:rPr>
          <w:rFonts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सो</w:t>
      </w:r>
      <w:r w:rsidR="00096386" w:rsidRPr="004D2495">
        <w:rPr>
          <w:rFonts w:ascii="Chandas" w:hAnsi="Chandas" w:cs="Chandas"/>
          <w:sz w:val="36"/>
          <w:szCs w:val="36"/>
          <w:lang w:bidi="sa-IN"/>
        </w:rPr>
        <w:t>&amp;</w:t>
      </w: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पि सिह्मेन निहतस्त</w:t>
      </w:r>
      <w:ins w:id="407" w:author="ADMIN" w:date="2021-01-14T02:04:00Z">
        <w:r w:rsidR="00C87B73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त</w:t>
        </w:r>
      </w:ins>
      <w:del w:id="408" w:author="ADMIN" w:date="2021-01-14T02:04:00Z">
        <w:r w:rsidR="00A81A92" w:rsidRPr="004D2495" w:rsidDel="00C87B73">
          <w:rPr>
            <w:rFonts w:ascii="Mangal" w:hAnsi="Mangal" w:cs="Nirmala UI"/>
            <w:sz w:val="36"/>
            <w:szCs w:val="36"/>
            <w:lang w:bidi="sa-IN"/>
          </w:rPr>
          <w:delText>ta</w:delText>
        </w:r>
      </w:del>
      <w:del w:id="409" w:author="ADMIN" w:date="2021-01-14T02:05:00Z">
        <w:r w:rsidRPr="004D2495" w:rsidDel="00C87B73">
          <w:rPr>
            <w:rFonts w:ascii="Mangal" w:hAnsi="Mangal" w:cs="Nirmala UI" w:hint="cs"/>
            <w:sz w:val="36"/>
            <w:szCs w:val="36"/>
            <w:cs/>
            <w:lang w:bidi="sa-IN"/>
          </w:rPr>
          <w:delText>स्त</w:delText>
        </w:r>
      </w:del>
      <w:ins w:id="410" w:author="ADMIN" w:date="2021-01-14T02:05:00Z">
        <w:r w:rsidR="00C87B73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स्त्</w:t>
        </w:r>
      </w:ins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वजमुखो ययौ।।</w:t>
      </w:r>
      <w:r w:rsidRPr="004D2495">
        <w:rPr>
          <w:rFonts w:ascii="Mangal" w:hAnsi="Mangal" w:cs="Nirmala UI"/>
          <w:sz w:val="36"/>
          <w:szCs w:val="36"/>
          <w:cs/>
          <w:lang w:bidi="sa-IN"/>
        </w:rPr>
        <w:t>२८९</w:t>
      </w:r>
      <w:r w:rsidRPr="004D2495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 xml:space="preserve">तस्मिन्नपि हते मायी </w:t>
      </w:r>
      <w:del w:id="411" w:author="ADMIN" w:date="2021-01-14T02:05:00Z">
        <w:r w:rsidRPr="004D2495" w:rsidDel="00C87B73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नीलोनायुध्यत </w:delText>
        </w:r>
      </w:del>
      <w:ins w:id="412" w:author="ADMIN" w:date="2021-01-14T02:05:00Z">
        <w:r w:rsidR="00C87B73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नी</w:t>
        </w:r>
        <w:r w:rsidR="00C87B73" w:rsidRPr="004D2495">
          <w:rPr>
            <w:rFonts w:ascii="Mangal" w:hAnsi="Mangal" w:cs="Nirmala UI"/>
            <w:sz w:val="36"/>
            <w:szCs w:val="36"/>
            <w:cs/>
            <w:lang w:bidi="sa-IN"/>
          </w:rPr>
          <w:t>लेना</w:t>
        </w:r>
        <w:r w:rsidR="00C87B73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युध्यत </w:t>
        </w:r>
      </w:ins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क्रुधा।</w:t>
      </w:r>
      <w:r w:rsidR="00876854" w:rsidRPr="004D2495">
        <w:rPr>
          <w:rFonts w:ascii="Mangal" w:hAnsi="Mangal" w:cs="Nirmala UI"/>
          <w:sz w:val="36"/>
          <w:szCs w:val="36"/>
          <w:lang w:bidi="sa-IN"/>
        </w:rPr>
        <w:t xml:space="preserve"> </w:t>
      </w:r>
      <w:del w:id="413" w:author="ADMIN" w:date="2021-01-14T02:06:00Z">
        <w:r w:rsidR="00876854" w:rsidRPr="004D2495" w:rsidDel="00C87B73">
          <w:rPr>
            <w:rFonts w:ascii="Mangal" w:hAnsi="Mangal" w:cs="Nirmala UI"/>
            <w:sz w:val="36"/>
            <w:szCs w:val="36"/>
            <w:lang w:bidi="sa-IN"/>
          </w:rPr>
          <w:delText>le</w:delText>
        </w:r>
      </w:del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निहतश्च ततः सेना भृशमुग्रेण ताडिताः।।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२९०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 xml:space="preserve">निरीक्ष्य भानुकोपस्तु </w:t>
      </w:r>
      <w:del w:id="414" w:author="ADMIN" w:date="2021-01-14T02:05:00Z">
        <w:r w:rsidRPr="004D2495" w:rsidDel="00C87B73">
          <w:rPr>
            <w:rFonts w:ascii="Mangal" w:hAnsi="Mangal" w:cs="Nirmala UI" w:hint="cs"/>
            <w:sz w:val="36"/>
            <w:szCs w:val="36"/>
            <w:cs/>
            <w:lang w:bidi="sa-IN"/>
          </w:rPr>
          <w:delText>प्रयातःसमराङ्गमम्।</w:delText>
        </w:r>
        <w:r w:rsidR="00822598" w:rsidRPr="004D2495" w:rsidDel="00C87B73">
          <w:rPr>
            <w:rFonts w:ascii="Mangal" w:hAnsi="Mangal" w:cs="Nirmala UI"/>
            <w:sz w:val="36"/>
            <w:szCs w:val="36"/>
            <w:lang w:bidi="sa-IN"/>
          </w:rPr>
          <w:delText xml:space="preserve"> </w:delText>
        </w:r>
      </w:del>
      <w:ins w:id="415" w:author="ADMIN" w:date="2021-01-14T02:05:00Z">
        <w:r w:rsidR="00C87B73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प्रयातःसमराङ्ग</w:t>
        </w:r>
        <w:r w:rsidR="00C87B73" w:rsidRPr="004D2495">
          <w:rPr>
            <w:rFonts w:ascii="Mangal" w:hAnsi="Mangal" w:cs="Nirmala UI"/>
            <w:sz w:val="36"/>
            <w:szCs w:val="36"/>
            <w:cs/>
            <w:lang w:bidi="sa-IN"/>
          </w:rPr>
          <w:t>ण</w:t>
        </w:r>
        <w:r w:rsidR="00C87B73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म्।</w:t>
        </w:r>
        <w:r w:rsidR="00C87B73" w:rsidRPr="004D2495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del w:id="416" w:author="ADMIN" w:date="2021-01-14T02:06:00Z">
        <w:r w:rsidR="00822598" w:rsidRPr="004D2495" w:rsidDel="00C87B73">
          <w:rPr>
            <w:rFonts w:ascii="Mangal" w:hAnsi="Mangal" w:cs="Nirmala UI"/>
            <w:sz w:val="36"/>
            <w:szCs w:val="36"/>
            <w:lang w:bidi="sa-IN"/>
          </w:rPr>
          <w:delText>Na</w:delText>
        </w:r>
      </w:del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वीरबाहुश्च बहुधा न्यक्चक्रे तर्जयन् रिपुम्।।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२९१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दूतस्त्वं न मया साकं युद्धार्ह इति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पि तम्।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दूतो वा यदि वा स्वामि बलि योद्धेत्यतर्जयत्।।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२९२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ततश्च तुमुलं युद्धं प्रावर्तत तयोर्मिथः।</w:t>
      </w:r>
      <w:del w:id="417" w:author="ADMIN" w:date="2021-01-14T02:06:00Z">
        <w:r w:rsidRPr="00822598" w:rsidDel="008A5646">
          <w:rPr>
            <w:rFonts w:ascii="Mangal" w:hAnsi="Mangal" w:cs="Nirmala UI" w:hint="cs"/>
            <w:sz w:val="36"/>
            <w:szCs w:val="36"/>
            <w:highlight w:val="yellow"/>
            <w:cs/>
            <w:lang w:bidi="sa-IN"/>
          </w:rPr>
          <w:delText>न</w:delText>
        </w:r>
      </w:del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अष्टावपि यदा वीराः मू</w:t>
      </w:r>
      <w:r w:rsidRPr="004D2495">
        <w:rPr>
          <w:rFonts w:ascii="Mangal" w:hAnsi="Mangal" w:cs="Nirmala UI"/>
          <w:sz w:val="36"/>
          <w:szCs w:val="36"/>
          <w:cs/>
          <w:lang w:bidi="sa-IN"/>
          <w:rPrChange w:id="418" w:author="ADMIN" w:date="2021-01-14T02:07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र्छा</w:t>
      </w:r>
      <w:ins w:id="419" w:author="ADMIN" w:date="2021-01-14T02:06:00Z">
        <w:r w:rsidR="008A5646" w:rsidRPr="004D2495">
          <w:rPr>
            <w:rFonts w:ascii="Mangal" w:hAnsi="Mangal" w:cs="Nirmala UI"/>
            <w:sz w:val="36"/>
            <w:szCs w:val="36"/>
            <w:cs/>
            <w:lang w:bidi="sa-IN"/>
          </w:rPr>
          <w:t>म्</w:t>
        </w:r>
      </w:ins>
      <w:r w:rsidRPr="004D2495">
        <w:rPr>
          <w:rFonts w:ascii="Mangal" w:hAnsi="Mangal" w:cs="Nirmala UI" w:hint="cs"/>
          <w:sz w:val="36"/>
          <w:szCs w:val="36"/>
          <w:cs/>
          <w:lang w:bidi="sa-IN"/>
        </w:rPr>
        <w:t xml:space="preserve"> प्राप्ता रणाजिरे।।</w:t>
      </w:r>
      <w:r w:rsidRPr="004D2495">
        <w:rPr>
          <w:rFonts w:ascii="Mangal" w:hAnsi="Mangal" w:cs="Nirmala UI"/>
          <w:sz w:val="36"/>
          <w:szCs w:val="36"/>
          <w:cs/>
          <w:lang w:bidi="sa-IN"/>
        </w:rPr>
        <w:t>२९३</w:t>
      </w:r>
      <w:r w:rsidRPr="004D249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822598" w:rsidRPr="004D2495">
        <w:rPr>
          <w:rFonts w:ascii="Mangal" w:hAnsi="Mangal" w:cs="Mangal"/>
          <w:sz w:val="36"/>
          <w:szCs w:val="36"/>
          <w:lang w:bidi="sa-IN"/>
        </w:rPr>
        <w:t xml:space="preserve"> </w:t>
      </w:r>
      <w:del w:id="420" w:author="ADMIN" w:date="2021-01-14T02:07:00Z">
        <w:r w:rsidR="00822598" w:rsidRPr="004D2495" w:rsidDel="008A5646">
          <w:rPr>
            <w:rFonts w:ascii="Mangal" w:hAnsi="Mangal" w:cs="Mangal"/>
            <w:sz w:val="36"/>
            <w:szCs w:val="36"/>
            <w:lang w:bidi="sa-IN"/>
          </w:rPr>
          <w:delText>Chaam</w:delText>
        </w:r>
      </w:del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तदा कोपेन महता वीरबाहुः</w:t>
      </w:r>
      <w:r w:rsidR="00462FF2">
        <w:rPr>
          <w:rFonts w:ascii="Mangal" w:hAnsi="Mangal" w:cs="Nirmala UI"/>
          <w:sz w:val="36"/>
          <w:szCs w:val="36"/>
          <w:lang w:bidi="sa-IN"/>
        </w:rPr>
        <w:t xml:space="preserve"> </w:t>
      </w:r>
      <w:del w:id="421" w:author="ADMIN" w:date="2021-01-14T02:07:00Z">
        <w:r w:rsidRPr="004D2495" w:rsidDel="008A5646">
          <w:rPr>
            <w:rFonts w:ascii="Mangal" w:hAnsi="Mangal" w:cs="Nirmala UI"/>
            <w:sz w:val="36"/>
            <w:szCs w:val="36"/>
            <w:cs/>
            <w:lang w:bidi="sa-IN"/>
            <w:rPrChange w:id="422" w:author="ADMIN" w:date="2021-01-14T02:07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परःस्थितः।</w:delText>
        </w:r>
        <w:r w:rsidR="00462FF2" w:rsidRPr="004D2495" w:rsidDel="008A5646">
          <w:rPr>
            <w:rFonts w:ascii="Mangal" w:hAnsi="Mangal" w:cs="Nirmala UI"/>
            <w:sz w:val="36"/>
            <w:szCs w:val="36"/>
            <w:lang w:bidi="sa-IN"/>
          </w:rPr>
          <w:delText xml:space="preserve"> </w:delText>
        </w:r>
      </w:del>
      <w:ins w:id="423" w:author="ADMIN" w:date="2021-01-14T02:07:00Z">
        <w:r w:rsidR="008A5646" w:rsidRPr="004D2495">
          <w:rPr>
            <w:rFonts w:ascii="Mangal" w:hAnsi="Mangal" w:cs="Nirmala UI"/>
            <w:sz w:val="36"/>
            <w:szCs w:val="36"/>
            <w:cs/>
            <w:lang w:bidi="sa-IN"/>
          </w:rPr>
          <w:t>पु</w:t>
        </w:r>
        <w:r w:rsidR="008A5646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रःस्थितः।</w:t>
        </w:r>
        <w:r w:rsidR="008A5646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del w:id="424" w:author="ADMIN" w:date="2021-01-14T02:07:00Z">
        <w:r w:rsidR="00462FF2" w:rsidRPr="00462FF2" w:rsidDel="008A5646">
          <w:rPr>
            <w:rFonts w:ascii="Mangal" w:hAnsi="Mangal" w:cs="Nirmala UI"/>
            <w:sz w:val="36"/>
            <w:szCs w:val="36"/>
            <w:highlight w:val="green"/>
            <w:lang w:bidi="sa-IN"/>
          </w:rPr>
          <w:delText>pu</w:delText>
        </w:r>
      </w:del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किरीटं भानुकोपस्य बभञ्ज कवचं तथा।।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२९४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तदानीं भानुरहस</w:t>
      </w:r>
      <w:r w:rsidRPr="00EF6847">
        <w:rPr>
          <w:rFonts w:ascii="Mangal" w:hAnsi="Mangal" w:cs="Nirmala UI" w:hint="cs"/>
          <w:sz w:val="36"/>
          <w:szCs w:val="36"/>
          <w:cs/>
          <w:lang w:bidi="sa-IN"/>
        </w:rPr>
        <w:t>त्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 xml:space="preserve"> मुनयश्च जयं जगुः।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वीरश्च षण्मुखं ध्यायन् भानुकोपमताडयत्।।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२९५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मूर्छिते भानुकोपे च भूतसेना मुदा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न्विताः।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 xml:space="preserve">ममर्दुरासुरीं </w:t>
      </w:r>
      <w:del w:id="425" w:author="ADMIN" w:date="2021-01-14T02:08:00Z">
        <w:r w:rsidRPr="004D2495" w:rsidDel="008A5646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सेना </w:delText>
        </w:r>
      </w:del>
      <w:ins w:id="426" w:author="ADMIN" w:date="2021-01-14T02:08:00Z">
        <w:r w:rsidR="008A5646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से</w:t>
        </w:r>
        <w:r w:rsidR="008A5646" w:rsidRPr="004D2495">
          <w:rPr>
            <w:rFonts w:ascii="Mangal" w:hAnsi="Mangal" w:cs="Nirmala UI"/>
            <w:sz w:val="36"/>
            <w:szCs w:val="36"/>
            <w:cs/>
            <w:lang w:bidi="sa-IN"/>
          </w:rPr>
          <w:t>नां</w:t>
        </w:r>
        <w:r w:rsidR="008A5646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सा च भीता विदुद्रुवे।।</w:t>
      </w:r>
      <w:r w:rsidRPr="004D2495">
        <w:rPr>
          <w:rFonts w:ascii="Mangal" w:hAnsi="Mangal" w:cs="Nirmala UI"/>
          <w:sz w:val="36"/>
          <w:szCs w:val="36"/>
          <w:cs/>
          <w:lang w:bidi="sa-IN"/>
        </w:rPr>
        <w:t>२९६</w:t>
      </w:r>
      <w:r w:rsidRPr="004D249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462FF2" w:rsidRPr="004D2495">
        <w:rPr>
          <w:rFonts w:ascii="Mangal" w:hAnsi="Mangal" w:cs="Mangal"/>
          <w:sz w:val="36"/>
          <w:szCs w:val="36"/>
          <w:lang w:bidi="sa-IN"/>
        </w:rPr>
        <w:t xml:space="preserve"> </w:t>
      </w:r>
      <w:del w:id="427" w:author="ADMIN" w:date="2021-01-14T02:09:00Z">
        <w:r w:rsidR="00462FF2" w:rsidRPr="004D2495" w:rsidDel="008A5646">
          <w:rPr>
            <w:rFonts w:ascii="Mangal" w:hAnsi="Mangal" w:cs="Mangal"/>
            <w:sz w:val="36"/>
            <w:szCs w:val="36"/>
            <w:lang w:bidi="sa-IN"/>
          </w:rPr>
          <w:delText>naa</w:delText>
        </w:r>
      </w:del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गतमोहो भानुकोपः स्वसेनां वीक्ष्य विद्रुताम्।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मोहा</w:t>
      </w:r>
      <w:ins w:id="428" w:author="ADMIN" w:date="2021-01-14T02:09:00Z">
        <w:r w:rsidR="008A5646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स्</w:t>
        </w:r>
      </w:ins>
      <w:del w:id="429" w:author="ADMIN" w:date="2021-01-14T02:09:00Z">
        <w:r w:rsidRPr="004D2495" w:rsidDel="008A5646">
          <w:rPr>
            <w:rFonts w:ascii="Mangal" w:hAnsi="Mangal" w:cs="Nirmala UI" w:hint="cs"/>
            <w:sz w:val="36"/>
            <w:szCs w:val="36"/>
            <w:cs/>
            <w:lang w:bidi="sa-IN"/>
          </w:rPr>
          <w:delText>रा</w:delText>
        </w:r>
      </w:del>
      <w:r w:rsidRPr="004D2495">
        <w:rPr>
          <w:rFonts w:ascii="Mangal" w:hAnsi="Mangal" w:cs="Nirmala UI" w:hint="cs"/>
          <w:sz w:val="36"/>
          <w:szCs w:val="36"/>
          <w:cs/>
          <w:lang w:bidi="sa-IN"/>
        </w:rPr>
        <w:t xml:space="preserve">त्रं प्रेरयामास वीरबाहुं </w:t>
      </w:r>
      <w:r w:rsidRPr="004D2495">
        <w:rPr>
          <w:rFonts w:ascii="Mangal" w:hAnsi="Mangal" w:cs="Nirmala UI"/>
          <w:sz w:val="36"/>
          <w:szCs w:val="36"/>
          <w:cs/>
          <w:lang w:bidi="sa-IN"/>
          <w:rPrChange w:id="430" w:author="ADMIN" w:date="2021-01-14T02:09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प्र</w:t>
      </w:r>
      <w:del w:id="431" w:author="ADMIN" w:date="2021-01-14T02:09:00Z">
        <w:r w:rsidRPr="004D2495" w:rsidDel="008A5646">
          <w:rPr>
            <w:rFonts w:ascii="Mangal" w:hAnsi="Mangal" w:cs="Nirmala UI" w:hint="cs"/>
            <w:sz w:val="36"/>
            <w:szCs w:val="36"/>
            <w:cs/>
            <w:lang w:bidi="sa-IN"/>
          </w:rPr>
          <w:delText>ि</w:delText>
        </w:r>
      </w:del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ति क्रुधा।।</w:t>
      </w:r>
      <w:r w:rsidRPr="004D2495">
        <w:rPr>
          <w:rFonts w:ascii="Mangal" w:hAnsi="Mangal" w:cs="Nirmala UI"/>
          <w:sz w:val="36"/>
          <w:szCs w:val="36"/>
          <w:cs/>
          <w:lang w:bidi="sa-IN"/>
        </w:rPr>
        <w:t>२९७</w:t>
      </w:r>
      <w:r w:rsidRPr="004D249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462FF2" w:rsidRPr="004D2495">
        <w:rPr>
          <w:rFonts w:ascii="Mangal" w:hAnsi="Mangal" w:cs="Mangal"/>
          <w:sz w:val="36"/>
          <w:szCs w:val="36"/>
          <w:lang w:bidi="sa-IN"/>
        </w:rPr>
        <w:t xml:space="preserve"> </w:t>
      </w:r>
      <w:del w:id="432" w:author="ADMIN" w:date="2021-01-14T02:09:00Z">
        <w:r w:rsidR="00462FF2" w:rsidRPr="004D2495" w:rsidDel="008A5646">
          <w:rPr>
            <w:rFonts w:ascii="Mangal" w:hAnsi="Mangal" w:cs="Mangal"/>
            <w:sz w:val="36"/>
            <w:szCs w:val="36"/>
            <w:lang w:bidi="sa-IN"/>
          </w:rPr>
          <w:delText>stram</w:delText>
        </w:r>
        <w:r w:rsidR="006F0DE3" w:rsidRPr="004D2495" w:rsidDel="008A5646">
          <w:rPr>
            <w:rFonts w:ascii="Mangal" w:hAnsi="Mangal" w:cs="Mangal"/>
            <w:sz w:val="36"/>
            <w:szCs w:val="36"/>
            <w:lang w:bidi="sa-IN"/>
          </w:rPr>
          <w:delText xml:space="preserve"> pra</w:delText>
        </w:r>
      </w:del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तेन मोहं गताः सर्वे  भूतेशा भुव्यशेरत।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तच्छ्रुत्वा षण्मुखाश्चास्त्रममोहं समकल्पयत्।।</w:t>
      </w:r>
      <w:r>
        <w:rPr>
          <w:rFonts w:ascii="Mangal" w:hAnsi="Mangal" w:cs="Nirmala UI"/>
          <w:sz w:val="36"/>
          <w:szCs w:val="36"/>
          <w:cs/>
          <w:lang w:bidi="sa-IN"/>
        </w:rPr>
        <w:t>२९८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वीतमोहास्ततः सर्वे जाताः सुप्तोत्थिता इव।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वीरबाहुश्च भूयोपि भानुकोपोपरि क्रुधा।।</w:t>
      </w:r>
      <w:r>
        <w:rPr>
          <w:rFonts w:ascii="Mangal" w:hAnsi="Mangal" w:cs="Nirmala UI"/>
          <w:sz w:val="36"/>
          <w:szCs w:val="36"/>
          <w:cs/>
          <w:lang w:bidi="sa-IN"/>
        </w:rPr>
        <w:t>२९९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अस्त्रं पाशुपतं क्षेप्तुमुपक्रान्तो यदा तदा।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भानुकोपस्तदेवास्त्रं गृहादाहर्तुमुद्यतः।।</w:t>
      </w:r>
      <w:r>
        <w:rPr>
          <w:rFonts w:ascii="Mangal" w:hAnsi="Mangal" w:cs="Nirmala UI"/>
          <w:sz w:val="36"/>
          <w:szCs w:val="36"/>
          <w:cs/>
          <w:lang w:bidi="sa-IN"/>
        </w:rPr>
        <w:t>३००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निर्ग</w:t>
      </w:r>
      <w:ins w:id="433" w:author="ADMIN" w:date="2021-01-14T02:10:00Z">
        <w:r w:rsidR="008A5646" w:rsidRPr="004D2495">
          <w:rPr>
            <w:rFonts w:ascii="Mangal" w:hAnsi="Mangal" w:cs="Nirmala UI"/>
            <w:sz w:val="36"/>
            <w:szCs w:val="36"/>
            <w:cs/>
            <w:lang w:bidi="sa-IN"/>
            <w:rPrChange w:id="434" w:author="ADMIN" w:date="2021-01-14T02:10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तो</w:t>
        </w:r>
      </w:ins>
      <w:del w:id="435" w:author="ADMIN" w:date="2021-01-14T02:10:00Z">
        <w:r w:rsidRPr="004D2495" w:rsidDel="008A5646">
          <w:rPr>
            <w:rFonts w:ascii="Mangal" w:hAnsi="Mangal" w:cs="Nirmala UI" w:hint="cs"/>
            <w:sz w:val="36"/>
            <w:szCs w:val="36"/>
            <w:cs/>
            <w:lang w:bidi="sa-IN"/>
          </w:rPr>
          <w:delText>ता</w:delText>
        </w:r>
      </w:del>
      <w:r w:rsidRPr="004D2495">
        <w:rPr>
          <w:rFonts w:ascii="Mangal" w:hAnsi="Mangal" w:cs="Nirmala UI" w:hint="cs"/>
          <w:sz w:val="36"/>
          <w:szCs w:val="36"/>
          <w:cs/>
          <w:lang w:bidi="sa-IN"/>
        </w:rPr>
        <w:t xml:space="preserve"> नगरीं प्राप सूर्याश्चास्तमितस्ततः।</w:t>
      </w:r>
      <w:r w:rsidR="00052C02" w:rsidRPr="004D2495">
        <w:rPr>
          <w:rFonts w:ascii="Mangal" w:hAnsi="Mangal" w:cs="Nirmala UI"/>
          <w:sz w:val="36"/>
          <w:szCs w:val="36"/>
          <w:lang w:bidi="sa-IN"/>
        </w:rPr>
        <w:t xml:space="preserve"> </w:t>
      </w:r>
      <w:del w:id="436" w:author="ADMIN" w:date="2021-01-14T02:10:00Z">
        <w:r w:rsidR="00052C02" w:rsidRPr="004D2495" w:rsidDel="008A5646">
          <w:rPr>
            <w:rFonts w:ascii="Mangal" w:hAnsi="Mangal" w:cs="Nirmala UI"/>
            <w:sz w:val="36"/>
            <w:szCs w:val="36"/>
            <w:lang w:bidi="sa-IN"/>
          </w:rPr>
          <w:delText>thau</w:delText>
        </w:r>
      </w:del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शूरपद्मस्तु तं दृष्ट्वा स्वयं गत्वा रणाजिरम्।।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३०१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युद्धाय सज्जस्तं शक्रुः षण्मुखाय न्यवेदयेत्।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वीरैः सहागत्य यदा योद्धुं मनो दधे।।</w:t>
      </w:r>
      <w:r>
        <w:rPr>
          <w:rFonts w:ascii="Mangal" w:hAnsi="Mangal" w:cs="Nirmala UI"/>
          <w:sz w:val="36"/>
          <w:szCs w:val="36"/>
          <w:cs/>
          <w:lang w:bidi="sa-IN"/>
        </w:rPr>
        <w:t>३०२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तदोग्रो नाम सेनानिः शूरं वृक्षैरविध्यत।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शूरेणाप्यस्त्रमाग्नेयं वारुणं ब्राह्ममेव च।।</w:t>
      </w:r>
      <w:r>
        <w:rPr>
          <w:rFonts w:ascii="Mangal" w:hAnsi="Mangal" w:cs="Nirmala UI"/>
          <w:sz w:val="36"/>
          <w:szCs w:val="36"/>
          <w:cs/>
          <w:lang w:bidi="sa-IN"/>
        </w:rPr>
        <w:t>३०३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अस्त्रं नारायणीयञ्च मुक्तं सर्वञ्च सोग्रसत्।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ततः पाशुपते मुक्ते शूरेणाग्रस्तु षण्मुखम्।।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३०४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ध्यायन् पञ्चाक्षरं मन्त्रं जजाप विहिताञ्जलिः।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तदस्त्रं तु क्षणाश्छंभोः हस्तं प्राप तदाज्ञया।।</w:t>
      </w:r>
      <w:r>
        <w:rPr>
          <w:rFonts w:ascii="Mangal" w:hAnsi="Mangal" w:cs="Nirmala UI"/>
          <w:sz w:val="36"/>
          <w:szCs w:val="36"/>
          <w:cs/>
          <w:lang w:bidi="sa-IN"/>
        </w:rPr>
        <w:t>३०५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ततश्च शूरो व्यथितः भूतसेनां प्रकम्पयन्।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अस्त्राणि वर्षयामास षण्मुखश्च विसिष्मिये।।</w:t>
      </w:r>
      <w:r>
        <w:rPr>
          <w:rFonts w:ascii="Mangal" w:hAnsi="Mangal" w:cs="Nirmala UI"/>
          <w:sz w:val="36"/>
          <w:szCs w:val="36"/>
          <w:cs/>
          <w:lang w:bidi="sa-IN"/>
        </w:rPr>
        <w:t>३०६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ततः सुतुमुले युद्धे प्रवृत्त उपयोरपि।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सेनयोस्तत्र सिह्मास्यसुतौ दृप्ता</w:t>
      </w:r>
      <w:r w:rsidRPr="004D2495">
        <w:rPr>
          <w:rFonts w:ascii="Mangal" w:hAnsi="Mangal" w:cs="Nirmala UI"/>
          <w:sz w:val="36"/>
          <w:szCs w:val="36"/>
          <w:cs/>
          <w:lang w:bidi="sa-IN"/>
          <w:rPrChange w:id="437" w:author="ADMIN" w:date="2021-01-14T02:11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व</w:t>
      </w:r>
      <w:del w:id="438" w:author="ADMIN" w:date="2021-01-14T02:10:00Z">
        <w:r w:rsidRPr="004D2495" w:rsidDel="008A5646">
          <w:rPr>
            <w:rFonts w:ascii="Mangal" w:hAnsi="Mangal" w:cs="Nirmala UI" w:hint="cs"/>
            <w:sz w:val="36"/>
            <w:szCs w:val="36"/>
            <w:cs/>
            <w:lang w:bidi="sa-IN"/>
          </w:rPr>
          <w:delText>ा</w:delText>
        </w:r>
      </w:del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युध्यताम्।।</w:t>
      </w:r>
      <w:r w:rsidRPr="004D2495">
        <w:rPr>
          <w:rFonts w:ascii="Mangal" w:hAnsi="Mangal" w:cs="Nirmala UI"/>
          <w:sz w:val="36"/>
          <w:szCs w:val="36"/>
          <w:cs/>
          <w:lang w:bidi="sa-IN"/>
        </w:rPr>
        <w:t>३०७</w:t>
      </w:r>
      <w:r w:rsidRPr="004D249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052C02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अतिशूरासुरेन्द्राख्यौ निहतौ वीरबाहुना।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तौ दृष्ट्वा शूरपद्मस्तु क्रुद्ध आशीविषोपमः।।</w:t>
      </w:r>
      <w:r>
        <w:rPr>
          <w:rFonts w:ascii="Mangal" w:hAnsi="Mangal" w:cs="Nirmala UI"/>
          <w:sz w:val="36"/>
          <w:szCs w:val="36"/>
          <w:cs/>
          <w:lang w:bidi="sa-IN"/>
        </w:rPr>
        <w:t>३०८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अद्रावयद्भूतसेनां वीरंश्वमूर्छयन्नव।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 xml:space="preserve">ततः स्कन्दः स्वयं तेन </w:t>
      </w:r>
      <w:del w:id="439" w:author="ADMIN" w:date="2021-01-14T02:11:00Z">
        <w:r w:rsidRPr="004D2495" w:rsidDel="008A5646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योद्धमभ्याययौ </w:delText>
        </w:r>
      </w:del>
      <w:ins w:id="440" w:author="ADMIN" w:date="2021-01-14T02:11:00Z">
        <w:r w:rsidR="008A5646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यो</w:t>
        </w:r>
        <w:r w:rsidR="008A5646" w:rsidRPr="004D2495">
          <w:rPr>
            <w:rFonts w:ascii="Mangal" w:hAnsi="Mangal" w:cs="Nirmala UI"/>
            <w:sz w:val="36"/>
            <w:szCs w:val="36"/>
            <w:cs/>
            <w:lang w:bidi="sa-IN"/>
          </w:rPr>
          <w:t>द्धु</w:t>
        </w:r>
        <w:r w:rsidR="008A5646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मभ्याययौ </w:t>
        </w:r>
      </w:ins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तदा।।</w:t>
      </w:r>
      <w:r w:rsidRPr="004D2495">
        <w:rPr>
          <w:rFonts w:ascii="Mangal" w:hAnsi="Mangal" w:cs="Nirmala UI"/>
          <w:sz w:val="36"/>
          <w:szCs w:val="36"/>
          <w:cs/>
          <w:lang w:bidi="sa-IN"/>
        </w:rPr>
        <w:t>३०९</w:t>
      </w:r>
      <w:r w:rsidRPr="004D249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052C02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बालो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सीति प्रहसितः रुद्रनेत्रस्फुलिङ्गवत्।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स्वल्पो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नाशयल्लोकानिति प्रत्यवदत् स्मयन्।।</w:t>
      </w:r>
      <w:r>
        <w:rPr>
          <w:rFonts w:ascii="Mangal" w:hAnsi="Mangal" w:cs="Nirmala UI"/>
          <w:sz w:val="36"/>
          <w:szCs w:val="36"/>
          <w:cs/>
          <w:lang w:bidi="sa-IN"/>
        </w:rPr>
        <w:t>३१०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प्रवृत्ते शस्त्रसंपाते भगवान् षण्मुखस्तदा।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किरीटं शूरपद्मस्य रथ</w:t>
      </w:r>
      <w:r w:rsidRPr="00B55B80">
        <w:rPr>
          <w:rFonts w:ascii="Mangal" w:hAnsi="Mangal" w:cs="Nirmala UI" w:hint="cs"/>
          <w:sz w:val="36"/>
          <w:szCs w:val="36"/>
          <w:cs/>
          <w:lang w:bidi="sa-IN"/>
        </w:rPr>
        <w:t>म</w:t>
      </w:r>
      <w:r>
        <w:rPr>
          <w:rFonts w:ascii="Mangal" w:hAnsi="Mangal" w:cs="Nirmala UI" w:hint="cs"/>
          <w:sz w:val="36"/>
          <w:szCs w:val="36"/>
          <w:cs/>
          <w:lang w:bidi="sa-IN"/>
        </w:rPr>
        <w:t>श्चांश्च वर्म च।।</w:t>
      </w:r>
      <w:r>
        <w:rPr>
          <w:rFonts w:ascii="Mangal" w:hAnsi="Mangal" w:cs="Nirmala UI"/>
          <w:sz w:val="36"/>
          <w:szCs w:val="36"/>
          <w:cs/>
          <w:lang w:bidi="sa-IN"/>
        </w:rPr>
        <w:t>३११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B55B80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धनुश्च हारकेयूराद्यच्छिनत्तादृशं च तम्।</w:t>
      </w:r>
      <w:r w:rsidR="00B55B80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दृष्ट्वा भूतानि सर्वाणि चक्रुः कोलाहल मुदा।।</w:t>
      </w:r>
      <w:r>
        <w:rPr>
          <w:rFonts w:ascii="Mangal" w:hAnsi="Mangal" w:cs="Nirmala UI"/>
          <w:sz w:val="36"/>
          <w:szCs w:val="36"/>
          <w:cs/>
          <w:lang w:bidi="sa-IN"/>
        </w:rPr>
        <w:t>३१२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भूज्यमानां च सेनां स्वां दृष्ट्वा निर्विण्णमानसम्।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शूरं याहि श्व आयाहि युद्धायेत्याह षण्मुखः।।</w:t>
      </w:r>
      <w:r>
        <w:rPr>
          <w:rFonts w:ascii="Mangal" w:hAnsi="Mangal" w:cs="Nirmala UI"/>
          <w:sz w:val="36"/>
          <w:szCs w:val="36"/>
          <w:cs/>
          <w:lang w:bidi="sa-IN"/>
        </w:rPr>
        <w:t>३१३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देवान् विष्णुमुखांश्चापि शूरपद्मवधार्थिनः।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आश्वास्य शूरसंहारं श्वः कुर्यामित्यगाद्गृहम्।।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३१४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वीराश्च देवसेनाश्च मुक्त्वा मूच्छां समुत्थिताः।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एतस्मिन्नन्तरे भूतसेनाः शूरस्य पत्तनम्</w:t>
      </w:r>
      <w:r>
        <w:rPr>
          <w:rFonts w:ascii="Mangal" w:hAnsi="Mangal" w:cs="Chandas" w:hint="cs"/>
          <w:sz w:val="36"/>
          <w:szCs w:val="36"/>
          <w:cs/>
          <w:lang w:bidi="sa-IN"/>
        </w:rPr>
        <w:t>।।</w:t>
      </w:r>
      <w:r>
        <w:rPr>
          <w:rFonts w:ascii="Mangal" w:hAnsi="Mangal" w:cs="Nirmala UI"/>
          <w:sz w:val="36"/>
          <w:szCs w:val="36"/>
          <w:cs/>
          <w:lang w:bidi="sa-IN"/>
        </w:rPr>
        <w:t>३१५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लुण्टयित्वा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तिघोराख्यं द्वारपालं निहत्य च।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उत्पाट्य गोपुरं वार्द्धौ प्राक्षिपन् मन्दरं यथा।।</w:t>
      </w:r>
      <w:r>
        <w:rPr>
          <w:rFonts w:ascii="Mangal" w:hAnsi="Mangal" w:cs="Nirmala UI"/>
          <w:sz w:val="36"/>
          <w:szCs w:val="36"/>
          <w:cs/>
          <w:lang w:bidi="sa-IN"/>
        </w:rPr>
        <w:t>३१६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तच्छुत्वा भानुकोपस्तु मायां ध्यात्वा पितामहीम्।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तया च निर्बन्धिताय दत्तं मोहास्त्रमाप्य च।।</w:t>
      </w:r>
      <w:r>
        <w:rPr>
          <w:rFonts w:ascii="Mangal" w:hAnsi="Mangal" w:cs="Nirmala UI"/>
          <w:sz w:val="36"/>
          <w:szCs w:val="36"/>
          <w:cs/>
          <w:lang w:bidi="sa-IN"/>
        </w:rPr>
        <w:t>३१७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युद्धाय प्रिस्थितो दूतं प्रैषयद्वीरबाहवे।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न्यवेदयद्भानुकोपोक्तिं वीरबाहवे।।</w:t>
      </w:r>
      <w:r>
        <w:rPr>
          <w:rFonts w:ascii="Mangal" w:hAnsi="Mangal" w:cs="Nirmala UI"/>
          <w:sz w:val="36"/>
          <w:szCs w:val="36"/>
          <w:cs/>
          <w:lang w:bidi="sa-IN"/>
        </w:rPr>
        <w:t>३१८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पुनर्युद्धाय निर्याहि वीरबाहो इतीरितः।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सो</w:t>
      </w:r>
      <w:r w:rsidR="00C5623B" w:rsidRPr="004D2495">
        <w:rPr>
          <w:rFonts w:ascii="Mangal" w:hAnsi="Mangal" w:cs="Nirmala UI" w:hint="cs"/>
          <w:sz w:val="36"/>
          <w:szCs w:val="36"/>
          <w:cs/>
          <w:lang w:bidi="sa-IN"/>
        </w:rPr>
        <w:t>&amp;</w:t>
      </w: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पि स्कन्दस्य पदयोर्नत्वा</w:t>
      </w:r>
      <w:r w:rsidR="00096386" w:rsidRPr="004D2495">
        <w:rPr>
          <w:rFonts w:ascii="Chandas" w:hAnsi="Chandas" w:cs="Chandas"/>
          <w:sz w:val="36"/>
          <w:szCs w:val="36"/>
          <w:lang w:bidi="sa-IN"/>
        </w:rPr>
        <w:t>&amp;</w:t>
      </w: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नुज्ञामवाप्य च।।</w:t>
      </w:r>
      <w:r w:rsidRPr="004D2495">
        <w:rPr>
          <w:rFonts w:ascii="Mangal" w:hAnsi="Mangal" w:cs="Nirmala UI"/>
          <w:sz w:val="36"/>
          <w:szCs w:val="36"/>
          <w:cs/>
          <w:lang w:bidi="sa-IN"/>
        </w:rPr>
        <w:t>३१९</w:t>
      </w:r>
      <w:r w:rsidRPr="004D2495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 xml:space="preserve">अन्यैश्च </w:t>
      </w:r>
      <w:r w:rsidRPr="004D2495">
        <w:rPr>
          <w:rFonts w:ascii="Mangal" w:hAnsi="Mangal" w:cs="Nirmala UI"/>
          <w:sz w:val="36"/>
          <w:szCs w:val="36"/>
          <w:cs/>
          <w:lang w:bidi="sa-IN"/>
          <w:rPrChange w:id="441" w:author="ADMIN" w:date="2021-01-14T02:11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स</w:t>
      </w:r>
      <w:del w:id="442" w:author="ADMIN" w:date="2021-01-14T02:11:00Z">
        <w:r w:rsidRPr="004D2495" w:rsidDel="008A5646">
          <w:rPr>
            <w:rFonts w:ascii="Mangal" w:hAnsi="Mangal" w:cs="Nirmala UI" w:hint="cs"/>
            <w:sz w:val="36"/>
            <w:szCs w:val="36"/>
            <w:cs/>
            <w:lang w:bidi="sa-IN"/>
          </w:rPr>
          <w:delText>ा</w:delText>
        </w:r>
      </w:del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हितो वीरैर्भूतसेनासमावृतः।</w:t>
      </w:r>
      <w:r w:rsidR="00944533" w:rsidRPr="004D2495">
        <w:rPr>
          <w:rFonts w:ascii="Mangal" w:hAnsi="Mangal" w:cs="Nirmala UI"/>
          <w:sz w:val="36"/>
          <w:szCs w:val="36"/>
          <w:lang w:bidi="sa-IN"/>
        </w:rPr>
        <w:t xml:space="preserve"> </w:t>
      </w:r>
      <w:del w:id="443" w:author="ADMIN" w:date="2021-01-14T02:12:00Z">
        <w:r w:rsidR="00944533" w:rsidRPr="004D2495" w:rsidDel="008A5646">
          <w:rPr>
            <w:rFonts w:ascii="Mangal" w:hAnsi="Mangal" w:cs="Nirmala UI"/>
            <w:sz w:val="36"/>
            <w:szCs w:val="36"/>
            <w:lang w:bidi="sa-IN"/>
          </w:rPr>
          <w:delText>sahito</w:delText>
        </w:r>
      </w:del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गत्वा युद्धमहीं तेन साकं चिरमयुद्ध्यत।।</w:t>
      </w:r>
      <w:r>
        <w:rPr>
          <w:rFonts w:ascii="Mangal" w:hAnsi="Mangal" w:cs="Nirmala UI"/>
          <w:sz w:val="36"/>
          <w:szCs w:val="36"/>
          <w:cs/>
          <w:lang w:bidi="sa-IN"/>
        </w:rPr>
        <w:t>३२०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अस्त्रप्रत्यस्त्र</w:t>
      </w:r>
      <w:r w:rsidR="00052077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संग्रामे सत्युभाभ्यां च योजिते। 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उभे पाशुपते अस्त्रे व्योम्नि युद्धा चिरं मिथः।।</w:t>
      </w:r>
      <w:r>
        <w:rPr>
          <w:rFonts w:ascii="Mangal" w:hAnsi="Mangal" w:cs="Nirmala UI"/>
          <w:sz w:val="36"/>
          <w:szCs w:val="36"/>
          <w:cs/>
          <w:lang w:bidi="sa-IN"/>
        </w:rPr>
        <w:t>३२१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ऋषिभिः प्रार्थिते लोकपीडा माभूदिति स्वयम्।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निवृत्ते रविरप्यस्तमागच्छुरात्मजः पुनः।।</w:t>
      </w:r>
      <w:r>
        <w:rPr>
          <w:rFonts w:ascii="Mangal" w:hAnsi="Mangal" w:cs="Nirmala UI"/>
          <w:sz w:val="36"/>
          <w:szCs w:val="36"/>
          <w:cs/>
          <w:lang w:bidi="sa-IN"/>
        </w:rPr>
        <w:t>३२२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मायया मोहयित्वा तान् नववीरान् पयोनिधौ।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प्रक्षिप्य शूरपद्मस्य निकटं प्राप्य तान्मृतान्।।</w:t>
      </w:r>
      <w:r>
        <w:rPr>
          <w:rFonts w:ascii="Mangal" w:hAnsi="Mangal" w:cs="Nirmala UI"/>
          <w:sz w:val="36"/>
          <w:szCs w:val="36"/>
          <w:cs/>
          <w:lang w:bidi="sa-IN"/>
        </w:rPr>
        <w:t>३२३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निवेद्य च परेद्युस्तं हनिष्यामि गुहं रिपुम्।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निज्ञाप्य तेनापि सत्कृतः स्वगृहं ययौ।।</w:t>
      </w:r>
      <w:r>
        <w:rPr>
          <w:rFonts w:ascii="Mangal" w:hAnsi="Mangal" w:cs="Nirmala UI"/>
          <w:sz w:val="36"/>
          <w:szCs w:val="36"/>
          <w:cs/>
          <w:lang w:bidi="sa-IN"/>
        </w:rPr>
        <w:t>३२४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स्कन्दो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ज्ञातवृत्तान्तः स्वीकां शक्तिं प्रयुज्य च।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वीरान् पयोनिधौ मग्नान् प्राबोधयदुमासुतः।।</w:t>
      </w:r>
      <w:r>
        <w:rPr>
          <w:rFonts w:ascii="Mangal" w:hAnsi="Mangal" w:cs="Nirmala UI"/>
          <w:sz w:val="36"/>
          <w:szCs w:val="36"/>
          <w:cs/>
          <w:lang w:bidi="sa-IN"/>
        </w:rPr>
        <w:t>३२५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प्रबुध्य च परेष्वात्ममोहं संचिन्तयत्सु च।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वीरबाहुः क्षणादेव सर्वसैन्यस</w:t>
      </w:r>
      <w:ins w:id="444" w:author="ADMIN" w:date="2021-01-14T02:12:00Z">
        <w:r w:rsidR="008A5646" w:rsidRPr="004D2495">
          <w:rPr>
            <w:rFonts w:ascii="Mangal" w:hAnsi="Mangal" w:cs="Nirmala UI"/>
            <w:sz w:val="36"/>
            <w:szCs w:val="36"/>
            <w:cs/>
            <w:lang w:bidi="sa-IN"/>
            <w:rPrChange w:id="445" w:author="ADMIN" w:date="2021-01-14T02:13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मावृ</w:t>
        </w:r>
      </w:ins>
      <w:del w:id="446" w:author="ADMIN" w:date="2021-01-14T02:13:00Z">
        <w:r w:rsidRPr="004D2495" w:rsidDel="008A5646">
          <w:rPr>
            <w:rFonts w:ascii="Mangal" w:hAnsi="Mangal" w:cs="Nirmala UI"/>
            <w:sz w:val="36"/>
            <w:szCs w:val="36"/>
            <w:cs/>
            <w:lang w:bidi="sa-IN"/>
            <w:rPrChange w:id="447" w:author="ADMIN" w:date="2021-01-14T02:13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delText>मृ</w:delText>
        </w:r>
      </w:del>
      <w:r w:rsidRPr="004D2495">
        <w:rPr>
          <w:rFonts w:ascii="Mangal" w:hAnsi="Mangal" w:cs="Nirmala UI"/>
          <w:sz w:val="36"/>
          <w:szCs w:val="36"/>
          <w:cs/>
          <w:lang w:bidi="sa-IN"/>
          <w:rPrChange w:id="448" w:author="ADMIN" w:date="2021-01-14T02:13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तः</w:t>
      </w: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>।।</w:t>
      </w:r>
      <w:r w:rsidRPr="004D2495">
        <w:rPr>
          <w:rFonts w:ascii="Mangal" w:hAnsi="Mangal" w:cs="Nirmala UI"/>
          <w:sz w:val="36"/>
          <w:szCs w:val="36"/>
          <w:cs/>
          <w:lang w:bidi="sa-IN"/>
        </w:rPr>
        <w:t>३२६</w:t>
      </w:r>
      <w:r w:rsidRPr="004D249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3A3463" w:rsidRPr="004D2495">
        <w:rPr>
          <w:rFonts w:ascii="Mangal" w:hAnsi="Mangal" w:cs="Mangal"/>
          <w:sz w:val="36"/>
          <w:szCs w:val="36"/>
          <w:lang w:bidi="sa-IN"/>
        </w:rPr>
        <w:t xml:space="preserve"> </w:t>
      </w:r>
      <w:del w:id="449" w:author="ADMIN" w:date="2021-01-14T02:13:00Z">
        <w:r w:rsidR="003A3463" w:rsidRPr="004D2495" w:rsidDel="008A5646">
          <w:rPr>
            <w:rFonts w:ascii="Mangal" w:hAnsi="Mangal" w:cs="Mangal"/>
            <w:sz w:val="36"/>
            <w:szCs w:val="36"/>
            <w:lang w:bidi="sa-IN"/>
          </w:rPr>
          <w:delText>mAVru</w:delText>
        </w:r>
      </w:del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लुण्टयामास नगरं </w:t>
      </w:r>
      <w:del w:id="450" w:author="ADMIN" w:date="2021-01-14T02:13:00Z">
        <w:r w:rsidDel="005C46E1">
          <w:rPr>
            <w:rFonts w:ascii="Mangal" w:hAnsi="Mangal" w:cs="Nirmala UI" w:hint="cs"/>
            <w:sz w:val="36"/>
            <w:szCs w:val="36"/>
            <w:cs/>
            <w:lang w:bidi="sa-IN"/>
          </w:rPr>
          <w:delText>वीर</w:delText>
        </w:r>
        <w:r w:rsidRPr="003A3463" w:rsidDel="005C46E1">
          <w:rPr>
            <w:rFonts w:ascii="Mangal" w:hAnsi="Mangal" w:cs="Nirmala UI" w:hint="cs"/>
            <w:sz w:val="36"/>
            <w:szCs w:val="36"/>
            <w:highlight w:val="yellow"/>
            <w:cs/>
            <w:lang w:bidi="sa-IN"/>
          </w:rPr>
          <w:delText>म</w:delText>
        </w:r>
        <w:r w:rsidDel="005C46E1">
          <w:rPr>
            <w:rFonts w:ascii="Mangal" w:hAnsi="Mangal" w:cs="Nirmala UI" w:hint="cs"/>
            <w:sz w:val="36"/>
            <w:szCs w:val="36"/>
            <w:cs/>
            <w:lang w:bidi="sa-IN"/>
          </w:rPr>
          <w:delText>हेन्द्रमृद्धिमत्।</w:delText>
        </w:r>
        <w:r w:rsidR="003A3463" w:rsidDel="005C46E1">
          <w:rPr>
            <w:rFonts w:ascii="Mangal" w:hAnsi="Mangal" w:cs="Nirmala UI"/>
            <w:sz w:val="36"/>
            <w:szCs w:val="36"/>
            <w:lang w:bidi="sa-IN"/>
          </w:rPr>
          <w:delText xml:space="preserve"> </w:delText>
        </w:r>
      </w:del>
      <w:ins w:id="451" w:author="ADMIN" w:date="2021-01-14T02:13:00Z">
        <w:r w:rsidR="005C46E1">
          <w:rPr>
            <w:rFonts w:ascii="Mangal" w:hAnsi="Mangal" w:cs="Nirmala UI" w:hint="cs"/>
            <w:sz w:val="36"/>
            <w:szCs w:val="36"/>
            <w:cs/>
            <w:lang w:bidi="sa-IN"/>
          </w:rPr>
          <w:t>वीरमाहेन्द्रमृद्धिमत्।</w:t>
        </w:r>
        <w:r w:rsidR="005C46E1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del w:id="452" w:author="ADMIN" w:date="2021-01-14T02:14:00Z">
        <w:r w:rsidR="003A3463" w:rsidRPr="003A3463" w:rsidDel="005C46E1">
          <w:rPr>
            <w:rFonts w:ascii="Mangal" w:hAnsi="Mangal" w:cs="Nirmala UI"/>
            <w:sz w:val="36"/>
            <w:szCs w:val="36"/>
            <w:highlight w:val="green"/>
            <w:lang w:bidi="sa-IN"/>
          </w:rPr>
          <w:delText>mA</w:delText>
        </w:r>
      </w:del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del w:id="453" w:author="ADMIN" w:date="2021-01-14T02:14:00Z">
        <w:r w:rsidDel="005C46E1">
          <w:rPr>
            <w:rFonts w:ascii="Mangal" w:hAnsi="Mangal" w:cs="Nirmala UI" w:hint="cs"/>
            <w:sz w:val="36"/>
            <w:szCs w:val="36"/>
            <w:cs/>
            <w:lang w:bidi="sa-IN"/>
          </w:rPr>
          <w:delText>प</w:delText>
        </w:r>
        <w:r w:rsidRPr="003A3463" w:rsidDel="005C46E1">
          <w:rPr>
            <w:rFonts w:ascii="Mangal" w:hAnsi="Mangal" w:cs="Nirmala UI" w:hint="cs"/>
            <w:sz w:val="36"/>
            <w:szCs w:val="36"/>
            <w:highlight w:val="yellow"/>
            <w:cs/>
            <w:lang w:bidi="sa-IN"/>
          </w:rPr>
          <w:delText>श</w:delText>
        </w:r>
        <w:r w:rsidDel="005C46E1">
          <w:rPr>
            <w:rFonts w:ascii="Mangal" w:hAnsi="Mangal" w:cs="Nirmala UI" w:hint="cs"/>
            <w:sz w:val="36"/>
            <w:szCs w:val="36"/>
            <w:cs/>
            <w:lang w:bidi="sa-IN"/>
          </w:rPr>
          <w:delText>चि</w:delText>
        </w:r>
        <w:r w:rsidRPr="003A3463" w:rsidDel="005C46E1">
          <w:rPr>
            <w:rFonts w:ascii="Mangal" w:hAnsi="Mangal" w:cs="Nirmala UI" w:hint="cs"/>
            <w:sz w:val="36"/>
            <w:szCs w:val="36"/>
            <w:cs/>
            <w:lang w:bidi="sa-IN"/>
          </w:rPr>
          <w:delText>मद्वा</w:delText>
        </w:r>
        <w:r w:rsidDel="005C46E1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रपालञ्च </w:delText>
        </w:r>
      </w:del>
      <w:ins w:id="454" w:author="ADMIN" w:date="2021-01-14T02:14:00Z">
        <w:r w:rsidR="005C46E1">
          <w:rPr>
            <w:rFonts w:ascii="Mangal" w:hAnsi="Mangal" w:cs="Nirmala UI" w:hint="cs"/>
            <w:sz w:val="36"/>
            <w:szCs w:val="36"/>
            <w:cs/>
            <w:lang w:bidi="sa-IN"/>
          </w:rPr>
          <w:t>पश्चि</w:t>
        </w:r>
        <w:r w:rsidR="005C46E1" w:rsidRPr="003A3463">
          <w:rPr>
            <w:rFonts w:ascii="Mangal" w:hAnsi="Mangal" w:cs="Nirmala UI" w:hint="cs"/>
            <w:sz w:val="36"/>
            <w:szCs w:val="36"/>
            <w:cs/>
            <w:lang w:bidi="sa-IN"/>
          </w:rPr>
          <w:t>मद्वा</w:t>
        </w:r>
        <w:r w:rsidR="005C46E1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रपालञ्च </w:t>
        </w:r>
      </w:ins>
      <w:r>
        <w:rPr>
          <w:rFonts w:ascii="Mangal" w:hAnsi="Mangal" w:cs="Nirmala UI" w:hint="cs"/>
          <w:sz w:val="36"/>
          <w:szCs w:val="36"/>
          <w:cs/>
          <w:lang w:bidi="sa-IN"/>
        </w:rPr>
        <w:t>बहुसेनासमावृतम्।।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३२७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3A3463">
        <w:rPr>
          <w:rFonts w:ascii="Mangal" w:hAnsi="Mangal" w:cs="Mangal"/>
          <w:sz w:val="36"/>
          <w:szCs w:val="36"/>
          <w:lang w:bidi="sa-IN"/>
        </w:rPr>
        <w:t xml:space="preserve"> </w:t>
      </w:r>
      <w:del w:id="455" w:author="ADMIN" w:date="2021-01-14T02:14:00Z">
        <w:r w:rsidR="003A3463" w:rsidRPr="003A3463" w:rsidDel="005C46E1">
          <w:rPr>
            <w:rFonts w:ascii="Mangal" w:hAnsi="Mangal" w:cs="Mangal"/>
            <w:sz w:val="36"/>
            <w:szCs w:val="36"/>
            <w:highlight w:val="green"/>
            <w:lang w:bidi="sa-IN"/>
          </w:rPr>
          <w:delText>S</w:delText>
        </w:r>
      </w:del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विनिहत्य व्याग्रवक्त्रं सहाग्नेयेन मारुतम्।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अस्त्रं प्रयोज्य नगरीं दाहयामास कृत्स्नतः।।</w:t>
      </w:r>
      <w:r>
        <w:rPr>
          <w:rFonts w:ascii="Mangal" w:hAnsi="Mangal" w:cs="Nirmala UI"/>
          <w:sz w:val="36"/>
          <w:szCs w:val="36"/>
          <w:cs/>
          <w:lang w:bidi="sa-IN"/>
        </w:rPr>
        <w:t>३२८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दह्यमानां पुरीं दृष्ट्वा शूरपद्मः क्रुधा ज्वलन्।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आहूय मेघांस्तैरग्निं शमयित्वा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तिवेगतः।।</w:t>
      </w:r>
      <w:r>
        <w:rPr>
          <w:rFonts w:ascii="Mangal" w:hAnsi="Mangal" w:cs="Nirmala UI"/>
          <w:sz w:val="36"/>
          <w:szCs w:val="36"/>
          <w:cs/>
          <w:lang w:bidi="sa-IN"/>
        </w:rPr>
        <w:t>३२९</w:t>
      </w:r>
      <w:r>
        <w:rPr>
          <w:rFonts w:ascii="Mangal" w:hAnsi="Mangal" w:cs="Mangal" w:hint="cs"/>
          <w:sz w:val="36"/>
          <w:szCs w:val="36"/>
          <w:cs/>
          <w:lang w:bidi="sa-IN"/>
        </w:rPr>
        <w:t>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वीरबाहुं स्वनगरीदाहकं तत्प्रभुं गुहम्।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हन्तुं कृतमतिस्तूर्णमभियातुं मनोदधे।।</w:t>
      </w:r>
      <w:r>
        <w:rPr>
          <w:rFonts w:ascii="Mangal" w:hAnsi="Mangal" w:cs="Nirmala UI"/>
          <w:sz w:val="36"/>
          <w:szCs w:val="36"/>
          <w:cs/>
          <w:lang w:bidi="sa-IN"/>
        </w:rPr>
        <w:t>३३०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 हिरण्यनामा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स्य पुत्रं पातालपालकः।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ईशस्य महिमानं तत्पुत्रतच्छक्तिवैभवम्।।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३३१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महत्वं वीरबाहोश्च वर्णयित्वा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शु संसदि।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न्यषेधद्युद्धसङ्कल्पं प्रार्थयच्छरणागतिम्।।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३३२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यदा च शूरो वार्तां तां नाश्रृणोत् क्रोधमाप च।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 स्वयं हिरण्यो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गाद्युद्धाय शिवसूनुना।।</w:t>
      </w:r>
      <w:r>
        <w:rPr>
          <w:rFonts w:ascii="Mangal" w:hAnsi="Mangal" w:cs="Nirmala UI"/>
          <w:sz w:val="36"/>
          <w:szCs w:val="36"/>
          <w:cs/>
          <w:lang w:bidi="sa-IN"/>
        </w:rPr>
        <w:t>३३३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प्रवृत्ते तुमूले युद्धे नीलस्तं प्रत्युयुध्यत।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तस्मिन् पराजिते वीरबाहुः स्वयमयुध्यत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  <w:r>
        <w:rPr>
          <w:rFonts w:ascii="Mangal" w:hAnsi="Mangal" w:cs="Nirmala UI"/>
          <w:sz w:val="36"/>
          <w:szCs w:val="36"/>
          <w:cs/>
          <w:lang w:bidi="sa-IN"/>
        </w:rPr>
        <w:t>३३४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भग्ने रथे सारथौ च नष्टे ध्वस्ते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खिलायुधे।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मायाहिरण्यं युद्धाय कृत्वा पूर्वस्तिरोदधे।।</w:t>
      </w:r>
      <w:r>
        <w:rPr>
          <w:rFonts w:ascii="Mangal" w:hAnsi="Mangal" w:cs="Nirmala UI"/>
          <w:sz w:val="36"/>
          <w:szCs w:val="36"/>
          <w:cs/>
          <w:lang w:bidi="sa-IN"/>
        </w:rPr>
        <w:t>३३५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तेन साकं चिरं युद्धा वीरबाहुश्च मूर्च्छितः।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तत्छ्रुत्वा नारदात् स्कन्दः ज्ञा</w:t>
      </w:r>
      <w:r w:rsidR="006D4FC3" w:rsidRPr="000E5747">
        <w:rPr>
          <w:rFonts w:ascii="Mangal" w:hAnsi="Mangal" w:cs="Nirmala UI" w:hint="cs"/>
          <w:sz w:val="36"/>
          <w:szCs w:val="36"/>
          <w:cs/>
          <w:lang w:bidi="sa-IN"/>
        </w:rPr>
        <w:t>नास्ते</w:t>
      </w:r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णाश्चबोधयत्।।</w:t>
      </w:r>
      <w:r w:rsidRPr="000E5747">
        <w:rPr>
          <w:rFonts w:ascii="Mangal" w:hAnsi="Mangal" w:cs="Nirmala UI"/>
          <w:sz w:val="36"/>
          <w:szCs w:val="36"/>
          <w:cs/>
          <w:lang w:bidi="sa-IN"/>
        </w:rPr>
        <w:t>३३६</w:t>
      </w:r>
      <w:r w:rsidRPr="000E5747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ततो भीतो हिरण्यस्तु धारयन् मत्स्यरूपताम्।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समुद्रसलिले मग्नो जुगोप प्राणमात्मनः।।</w:t>
      </w:r>
      <w:r>
        <w:rPr>
          <w:rFonts w:ascii="Mangal" w:hAnsi="Mangal" w:cs="Nirmala UI"/>
          <w:sz w:val="36"/>
          <w:szCs w:val="36"/>
          <w:cs/>
          <w:lang w:bidi="sa-IN"/>
        </w:rPr>
        <w:t>३३७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अथाग्निमुखनामान्यः शूरपुत्रो महाबलः।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चन्द्राय कुपितो भानुकोपस्पर्धायुतो हि यः।।</w:t>
      </w:r>
      <w:r>
        <w:rPr>
          <w:rFonts w:ascii="Mangal" w:hAnsi="Mangal" w:cs="Nirmala UI"/>
          <w:sz w:val="36"/>
          <w:szCs w:val="36"/>
          <w:cs/>
          <w:lang w:bidi="sa-IN"/>
        </w:rPr>
        <w:t>३३८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ययौ ससैन्यस्तं हन्यां वीरबाहुं क्षणादिति।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तं च युद्धे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मूर्छयत्स धीरो वीरपुरन्दरः।।</w:t>
      </w:r>
      <w:r>
        <w:rPr>
          <w:rFonts w:ascii="Mangal" w:hAnsi="Mangal" w:cs="Nirmala UI"/>
          <w:sz w:val="36"/>
          <w:szCs w:val="36"/>
          <w:cs/>
          <w:lang w:bidi="sa-IN"/>
        </w:rPr>
        <w:t>३३९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सुरो भद्रकालीं सस्मारागत्य सा पुनः।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2495">
        <w:rPr>
          <w:rFonts w:ascii="Mangal" w:hAnsi="Mangal" w:cs="Nirmala UI" w:hint="cs"/>
          <w:sz w:val="36"/>
          <w:szCs w:val="36"/>
          <w:cs/>
          <w:lang w:bidi="sa-IN"/>
        </w:rPr>
        <w:t xml:space="preserve">युद्धा चिरं </w:t>
      </w:r>
      <w:del w:id="456" w:author="ADMIN" w:date="2021-01-14T02:15:00Z">
        <w:r w:rsidRPr="004D2495" w:rsidDel="005C46E1">
          <w:rPr>
            <w:rFonts w:ascii="Mangal" w:hAnsi="Mangal" w:cs="Nirmala UI" w:hint="cs"/>
            <w:sz w:val="36"/>
            <w:szCs w:val="36"/>
            <w:cs/>
            <w:lang w:bidi="sa-IN"/>
          </w:rPr>
          <w:delText>वीरबाहुप्रमुखैशिच्छन्नबाहीका।।</w:delText>
        </w:r>
        <w:r w:rsidRPr="004D2495" w:rsidDel="005C46E1">
          <w:rPr>
            <w:rFonts w:ascii="Mangal" w:hAnsi="Mangal" w:cs="Nirmala UI"/>
            <w:sz w:val="36"/>
            <w:szCs w:val="36"/>
            <w:cs/>
            <w:lang w:bidi="sa-IN"/>
          </w:rPr>
          <w:delText>३४०</w:delText>
        </w:r>
        <w:r w:rsidRPr="004D2495" w:rsidDel="005C46E1">
          <w:rPr>
            <w:rFonts w:ascii="Mangal" w:hAnsi="Mangal" w:cs="Mangal" w:hint="cs"/>
            <w:sz w:val="36"/>
            <w:szCs w:val="36"/>
            <w:cs/>
            <w:lang w:bidi="sa-IN"/>
          </w:rPr>
          <w:delText>।।</w:delText>
        </w:r>
        <w:r w:rsidR="00BB6460" w:rsidRPr="004D2495" w:rsidDel="005C46E1">
          <w:rPr>
            <w:rFonts w:ascii="Mangal" w:hAnsi="Mangal" w:cs="Mangal"/>
            <w:sz w:val="36"/>
            <w:szCs w:val="36"/>
            <w:lang w:bidi="sa-IN"/>
          </w:rPr>
          <w:delText xml:space="preserve"> </w:delText>
        </w:r>
      </w:del>
      <w:ins w:id="457" w:author="ADMIN" w:date="2021-01-14T02:15:00Z">
        <w:r w:rsidR="005C46E1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वीरबाहुप्रमुखैशिच्छन्नबा</w:t>
        </w:r>
        <w:r w:rsidR="005C46E1" w:rsidRPr="004D2495">
          <w:rPr>
            <w:rFonts w:ascii="Mangal" w:hAnsi="Mangal" w:cs="Nirmala UI"/>
            <w:sz w:val="36"/>
            <w:szCs w:val="36"/>
            <w:cs/>
            <w:lang w:bidi="sa-IN"/>
          </w:rPr>
          <w:t>हु</w:t>
        </w:r>
        <w:r w:rsidR="005C46E1" w:rsidRPr="004D2495">
          <w:rPr>
            <w:rFonts w:ascii="Mangal" w:hAnsi="Mangal" w:cs="Nirmala UI" w:hint="cs"/>
            <w:sz w:val="36"/>
            <w:szCs w:val="36"/>
            <w:cs/>
            <w:lang w:bidi="sa-IN"/>
          </w:rPr>
          <w:t>का।।</w:t>
        </w:r>
        <w:r w:rsidR="005C46E1" w:rsidRPr="004D2495">
          <w:rPr>
            <w:rFonts w:ascii="Mangal" w:hAnsi="Mangal" w:cs="Nirmala UI"/>
            <w:sz w:val="36"/>
            <w:szCs w:val="36"/>
            <w:cs/>
            <w:lang w:bidi="sa-IN"/>
          </w:rPr>
          <w:t>३४०</w:t>
        </w:r>
        <w:r w:rsidR="005C46E1" w:rsidRPr="004D2495">
          <w:rPr>
            <w:rFonts w:ascii="Mangal" w:hAnsi="Mangal" w:cs="Mangal" w:hint="cs"/>
            <w:sz w:val="36"/>
            <w:szCs w:val="36"/>
            <w:cs/>
            <w:lang w:bidi="sa-IN"/>
          </w:rPr>
          <w:t>।।</w:t>
        </w:r>
        <w:r w:rsidR="005C46E1" w:rsidRPr="004D2495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  <w:del w:id="458" w:author="ADMIN" w:date="2021-01-14T02:15:00Z">
        <w:r w:rsidR="00BB6460" w:rsidRPr="004D2495" w:rsidDel="005C46E1">
          <w:rPr>
            <w:rFonts w:ascii="Mangal" w:hAnsi="Mangal" w:cs="Mangal"/>
            <w:sz w:val="36"/>
            <w:szCs w:val="36"/>
            <w:lang w:bidi="sa-IN"/>
          </w:rPr>
          <w:delText>hu</w:delText>
        </w:r>
      </w:del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दत्त्वा जयाशिषं वीरबाहवे विन्ध्यमाययौ।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अथाग्निवदनो मायाबलेनाघातयत् क्रुधा।।</w:t>
      </w:r>
      <w:r>
        <w:rPr>
          <w:rFonts w:ascii="Mangal" w:hAnsi="Mangal" w:cs="Nirmala UI"/>
          <w:sz w:val="36"/>
          <w:szCs w:val="36"/>
          <w:cs/>
          <w:lang w:bidi="sa-IN"/>
        </w:rPr>
        <w:t>३४१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अष्टौ वीरांस्तदाकर्ण्य वीरबाहुर्यमं प्रति।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स्कन्देश चीटीमनयत् तेषां जीवनहेतवे।।</w:t>
      </w:r>
      <w:r>
        <w:rPr>
          <w:rFonts w:ascii="Mangal" w:hAnsi="Mangal" w:cs="Nirmala UI"/>
          <w:sz w:val="36"/>
          <w:szCs w:val="36"/>
          <w:cs/>
          <w:lang w:bidi="sa-IN"/>
        </w:rPr>
        <w:t>३४२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यमेनागत्य ते वीराः जीविताश्च पुनः क्रुधा।</w:t>
      </w:r>
    </w:p>
    <w:p w:rsidR="008F269F" w:rsidRPr="00C45EAA" w:rsidRDefault="008F269F" w:rsidP="004D124C">
      <w:pPr>
        <w:spacing w:after="0" w:line="240" w:lineRule="auto"/>
        <w:ind w:left="720" w:firstLine="720"/>
        <w:jc w:val="both"/>
        <w:rPr>
          <w:rFonts w:ascii="Mangal" w:hAnsi="Mangal" w:cs="Arial Unicode MS"/>
          <w:sz w:val="36"/>
          <w:szCs w:val="32"/>
          <w:lang w:bidi="sa-IN"/>
          <w:rPrChange w:id="459" w:author="ADMIN" w:date="2021-01-14T02:16:00Z">
            <w:rPr>
              <w:rFonts w:ascii="Mangal" w:hAnsi="Mangal" w:cs="Mangal"/>
              <w:sz w:val="36"/>
              <w:szCs w:val="36"/>
              <w:lang w:bidi="sa-IN"/>
            </w:rPr>
          </w:rPrChange>
        </w:rPr>
      </w:pPr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युध्वा</w:t>
      </w:r>
      <w:r w:rsidR="00096386" w:rsidRPr="000E5747">
        <w:rPr>
          <w:rFonts w:ascii="Chandas" w:hAnsi="Chandas" w:cs="Chandas"/>
          <w:sz w:val="36"/>
          <w:szCs w:val="36"/>
          <w:lang w:bidi="sa-IN"/>
        </w:rPr>
        <w:t>&amp;</w:t>
      </w:r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ग्निमुखमाज</w:t>
      </w:r>
      <w:r w:rsidR="00377BE0" w:rsidRPr="000E5747">
        <w:rPr>
          <w:rFonts w:ascii="Mangal" w:hAnsi="Mangal" w:cs="Nirmala UI" w:hint="cs"/>
          <w:sz w:val="36"/>
          <w:szCs w:val="36"/>
          <w:cs/>
          <w:lang w:bidi="sa-IN"/>
        </w:rPr>
        <w:t>द्</w:t>
      </w:r>
      <w:r w:rsidR="00377BE0" w:rsidRPr="000E5747">
        <w:rPr>
          <w:rFonts w:ascii="Mangal" w:hAnsi="Mangal" w:cs="Nirmala UI"/>
          <w:sz w:val="36"/>
          <w:szCs w:val="36"/>
          <w:cs/>
          <w:lang w:bidi="sa-IN"/>
        </w:rPr>
        <w:t>नु</w:t>
      </w:r>
      <w:r w:rsidR="00C5623B" w:rsidRPr="000E5747">
        <w:rPr>
          <w:rFonts w:ascii="Mangal" w:hAnsi="Mangal" w:cs="Nirmala UI" w:hint="cs"/>
          <w:sz w:val="36"/>
          <w:szCs w:val="36"/>
          <w:cs/>
          <w:lang w:bidi="sa-IN"/>
        </w:rPr>
        <w:t>:</w:t>
      </w:r>
      <w:r w:rsidRPr="000E5747">
        <w:rPr>
          <w:rFonts w:ascii="Mangal" w:hAnsi="Mangal" w:cs="Nirmala UI" w:hint="cs"/>
          <w:sz w:val="36"/>
          <w:szCs w:val="36"/>
          <w:cs/>
          <w:lang w:bidi="sa-IN"/>
        </w:rPr>
        <w:t xml:space="preserve"> सद्य एव ससैनिकम्।।</w:t>
      </w:r>
      <w:r w:rsidRPr="000E5747">
        <w:rPr>
          <w:rFonts w:ascii="Mangal" w:hAnsi="Mangal" w:cs="Nirmala UI"/>
          <w:sz w:val="36"/>
          <w:szCs w:val="36"/>
          <w:cs/>
          <w:lang w:bidi="sa-IN"/>
        </w:rPr>
        <w:t>३४३</w:t>
      </w:r>
      <w:r w:rsidRPr="000E5747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C45EAA">
        <w:rPr>
          <w:rFonts w:ascii="Mangal" w:hAnsi="Mangal" w:cs="Arial Unicode MS" w:hint="cs"/>
          <w:sz w:val="36"/>
          <w:szCs w:val="36"/>
          <w:cs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शूरस्त्वग्निमुखं पुत्रं मृतं श्रुत्वा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तिदुःखितः।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विनिःश्वसन् नम्रवक्त्रः पुनश्चिन्तापरो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भवत्।।</w:t>
      </w:r>
      <w:r>
        <w:rPr>
          <w:rFonts w:ascii="Mangal" w:hAnsi="Mangal" w:cs="Nirmala UI"/>
          <w:sz w:val="36"/>
          <w:szCs w:val="36"/>
          <w:cs/>
          <w:lang w:bidi="sa-IN"/>
        </w:rPr>
        <w:t>३४४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त्रिसहस्रं ततः पुत्रास्तस्य पातालवासिनः।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9A2FF6">
        <w:rPr>
          <w:rFonts w:ascii="Mangal" w:hAnsi="Mangal" w:cs="Nirmala UI" w:hint="cs"/>
          <w:sz w:val="36"/>
          <w:szCs w:val="36"/>
          <w:cs/>
          <w:lang w:bidi="sa-IN"/>
        </w:rPr>
        <w:t xml:space="preserve">सान्त्वयित्वा स्वपितरं </w:t>
      </w:r>
      <w:del w:id="460" w:author="ADMIN" w:date="2021-01-14T02:16:00Z">
        <w:r w:rsidRPr="009A2FF6" w:rsidDel="005C46E1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योद्धमभ्याययुः </w:delText>
        </w:r>
      </w:del>
      <w:ins w:id="461" w:author="ADMIN" w:date="2021-01-14T02:16:00Z">
        <w:r w:rsidR="005C46E1" w:rsidRPr="009A2FF6">
          <w:rPr>
            <w:rFonts w:ascii="Mangal" w:hAnsi="Mangal" w:cs="Nirmala UI" w:hint="cs"/>
            <w:sz w:val="36"/>
            <w:szCs w:val="36"/>
            <w:cs/>
            <w:lang w:bidi="sa-IN"/>
          </w:rPr>
          <w:t>यो</w:t>
        </w:r>
        <w:r w:rsidR="005C46E1" w:rsidRPr="009A2FF6">
          <w:rPr>
            <w:rFonts w:ascii="Mangal" w:hAnsi="Mangal" w:cs="Nirmala UI"/>
            <w:sz w:val="36"/>
            <w:szCs w:val="36"/>
            <w:cs/>
            <w:lang w:bidi="sa-IN"/>
          </w:rPr>
          <w:t>द्धु</w:t>
        </w:r>
        <w:r w:rsidR="005C46E1" w:rsidRPr="009A2FF6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मभ्याययुः </w:t>
        </w:r>
      </w:ins>
      <w:r w:rsidRPr="009A2FF6">
        <w:rPr>
          <w:rFonts w:ascii="Mangal" w:hAnsi="Mangal" w:cs="Nirmala UI" w:hint="cs"/>
          <w:sz w:val="36"/>
          <w:szCs w:val="36"/>
          <w:cs/>
          <w:lang w:bidi="sa-IN"/>
        </w:rPr>
        <w:t>क्षणात्।।</w:t>
      </w:r>
      <w:r w:rsidRPr="009A2FF6">
        <w:rPr>
          <w:rFonts w:ascii="Mangal" w:hAnsi="Mangal" w:cs="Nirmala UI"/>
          <w:sz w:val="36"/>
          <w:szCs w:val="36"/>
          <w:cs/>
          <w:lang w:bidi="sa-IN"/>
        </w:rPr>
        <w:t>३४५</w:t>
      </w:r>
      <w:r w:rsidRPr="009A2FF6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DC5039" w:rsidRPr="009A2FF6">
        <w:rPr>
          <w:rFonts w:ascii="Mangal" w:hAnsi="Mangal" w:cs="Mangal"/>
          <w:sz w:val="36"/>
          <w:szCs w:val="36"/>
          <w:lang w:bidi="sa-IN"/>
        </w:rPr>
        <w:t xml:space="preserve"> </w:t>
      </w:r>
      <w:del w:id="462" w:author="ADMIN" w:date="2021-01-14T02:16:00Z">
        <w:r w:rsidR="00DC5039" w:rsidRPr="009A2FF6" w:rsidDel="005C46E1">
          <w:rPr>
            <w:rFonts w:ascii="Mangal" w:hAnsi="Mangal" w:cs="Mangal"/>
            <w:sz w:val="36"/>
            <w:szCs w:val="36"/>
            <w:lang w:bidi="sa-IN"/>
          </w:rPr>
          <w:delText>ddhu</w:delText>
        </w:r>
      </w:del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तैः साकं भूतसेनाधिपतीनां च महद्रणम्।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बभूव तुमुलं देवमुनिविस्मयमकारकम्।।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३४६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वीरबाहुश्च बाणौघैस्तच्छिरांस्यच्छिनद्यदा।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 पुनः प्ररूढानि तानि भूयो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च्छिनद्रुषा।।</w:t>
      </w:r>
      <w:r>
        <w:rPr>
          <w:rFonts w:ascii="Mangal" w:hAnsi="Mangal" w:cs="Nirmala UI"/>
          <w:sz w:val="36"/>
          <w:szCs w:val="36"/>
          <w:cs/>
          <w:lang w:bidi="sa-IN"/>
        </w:rPr>
        <w:t>३४७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असकृछिद्यमानानि यदा नान्तं गतानि च।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दध्यौ गुहं तदा वीरबाहुः शक्तिधरं प्रभुम्।।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३४८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प्रादुर्भूय क्षणात्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तानि ब्रह्मवरेण हि।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छिन्नान्यपि प्ररोहन्ति छिद्यन्ते युगपद्यदि।।</w:t>
      </w:r>
      <w:r>
        <w:rPr>
          <w:rFonts w:ascii="Mangal" w:hAnsi="Mangal" w:cs="Nirmala UI"/>
          <w:sz w:val="36"/>
          <w:szCs w:val="36"/>
          <w:cs/>
          <w:lang w:bidi="sa-IN"/>
        </w:rPr>
        <w:t>३४९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अन्तं गच्छेयुरत्यन्तमित्युपादिक्षदग्नि</w:t>
      </w:r>
      <w:r w:rsidR="00DC5039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भूः।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तथैव युगपत्तानि छित्वा वीरो मुदं ययौ।।</w:t>
      </w:r>
      <w:r>
        <w:rPr>
          <w:rFonts w:ascii="Mangal" w:hAnsi="Mangal" w:cs="Nirmala UI"/>
          <w:sz w:val="36"/>
          <w:szCs w:val="36"/>
          <w:cs/>
          <w:lang w:bidi="sa-IN"/>
        </w:rPr>
        <w:t>३५०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9A2FF6">
        <w:rPr>
          <w:rFonts w:ascii="Mangal" w:hAnsi="Mangal" w:cs="Nirmala UI" w:hint="cs"/>
          <w:sz w:val="36"/>
          <w:szCs w:val="36"/>
          <w:cs/>
          <w:lang w:bidi="sa-IN"/>
        </w:rPr>
        <w:t>शूरे</w:t>
      </w:r>
      <w:r w:rsidR="00096386" w:rsidRPr="009A2FF6">
        <w:rPr>
          <w:rFonts w:ascii="Chandas" w:hAnsi="Chandas" w:cs="Chandas"/>
          <w:sz w:val="36"/>
          <w:szCs w:val="36"/>
          <w:lang w:bidi="sa-IN"/>
        </w:rPr>
        <w:t>&amp;</w:t>
      </w:r>
      <w:r w:rsidRPr="009A2FF6">
        <w:rPr>
          <w:rFonts w:ascii="Mangal" w:hAnsi="Mangal" w:cs="Nirmala UI" w:hint="cs"/>
          <w:sz w:val="36"/>
          <w:szCs w:val="36"/>
          <w:cs/>
          <w:lang w:bidi="sa-IN"/>
        </w:rPr>
        <w:t>थ त्रिसहस्राणामाकर्ण्य नि</w:t>
      </w:r>
      <w:ins w:id="463" w:author="ADMIN" w:date="2021-01-14T02:17:00Z">
        <w:r w:rsidR="006A35AC" w:rsidRPr="009A2FF6">
          <w:rPr>
            <w:rFonts w:ascii="Mangal" w:hAnsi="Mangal" w:cs="Nirmala UI"/>
            <w:sz w:val="36"/>
            <w:szCs w:val="36"/>
            <w:cs/>
            <w:lang w:bidi="sa-IN"/>
            <w:rPrChange w:id="464" w:author="ADMIN" w:date="2021-01-14T02:17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ध</w:t>
        </w:r>
      </w:ins>
      <w:del w:id="465" w:author="ADMIN" w:date="2021-01-14T02:17:00Z">
        <w:r w:rsidRPr="009A2FF6" w:rsidDel="006A35AC">
          <w:rPr>
            <w:rFonts w:ascii="Mangal" w:hAnsi="Mangal" w:cs="Nirmala UI" w:hint="cs"/>
            <w:sz w:val="36"/>
            <w:szCs w:val="36"/>
            <w:cs/>
            <w:lang w:bidi="sa-IN"/>
          </w:rPr>
          <w:delText>र्ध</w:delText>
        </w:r>
      </w:del>
      <w:r w:rsidRPr="009A2FF6">
        <w:rPr>
          <w:rFonts w:ascii="Mangal" w:hAnsi="Mangal" w:cs="Nirmala UI" w:hint="cs"/>
          <w:sz w:val="36"/>
          <w:szCs w:val="36"/>
          <w:cs/>
          <w:lang w:bidi="sa-IN"/>
        </w:rPr>
        <w:t>नं शुचा।</w:t>
      </w:r>
      <w:r w:rsidR="00DC5039" w:rsidRPr="009A2FF6">
        <w:rPr>
          <w:rFonts w:ascii="Mangal" w:hAnsi="Mangal" w:cs="Nirmala UI"/>
          <w:sz w:val="36"/>
          <w:szCs w:val="36"/>
          <w:lang w:bidi="sa-IN"/>
        </w:rPr>
        <w:t xml:space="preserve"> </w:t>
      </w:r>
      <w:del w:id="466" w:author="ADMIN" w:date="2021-01-14T02:17:00Z">
        <w:r w:rsidR="00DC5039" w:rsidRPr="009A2FF6" w:rsidDel="006A35AC">
          <w:rPr>
            <w:rFonts w:ascii="Mangal" w:hAnsi="Mangal" w:cs="Nirmala UI"/>
            <w:sz w:val="36"/>
            <w:szCs w:val="36"/>
            <w:lang w:bidi="sa-IN"/>
          </w:rPr>
          <w:delText>dha</w:delText>
        </w:r>
      </w:del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निद्ध्यायति महामेधा धर्मकोपसमाह्वयः।।</w:t>
      </w:r>
      <w:r>
        <w:rPr>
          <w:rFonts w:ascii="Mangal" w:hAnsi="Mangal" w:cs="Nirmala UI"/>
          <w:sz w:val="36"/>
          <w:szCs w:val="36"/>
          <w:cs/>
          <w:lang w:bidi="sa-IN"/>
        </w:rPr>
        <w:t>३५१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सचिवस्तं सान्त्वयित्वा स्वयं युद्धाय निर्ययौ।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पुण्डरीकं गजश्रेष्ठमारुह्यान्यैश्य मन्त्रिभिः।।</w:t>
      </w:r>
      <w:r>
        <w:rPr>
          <w:rFonts w:ascii="Mangal" w:hAnsi="Mangal" w:cs="Nirmala UI"/>
          <w:sz w:val="36"/>
          <w:szCs w:val="36"/>
          <w:cs/>
          <w:lang w:bidi="sa-IN"/>
        </w:rPr>
        <w:t>३५२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4D124C">
        <w:rPr>
          <w:rFonts w:ascii="Mangal" w:hAnsi="Mangal" w:cs="Nirmala UI" w:hint="cs"/>
          <w:sz w:val="36"/>
          <w:szCs w:val="36"/>
          <w:cs/>
          <w:lang w:bidi="sa-IN"/>
        </w:rPr>
        <w:t>तं वीरबाहुर्बहु</w:t>
      </w:r>
      <w:r w:rsidR="00984EA5" w:rsidRPr="004D124C">
        <w:rPr>
          <w:rFonts w:ascii="Mangal" w:hAnsi="Mangal" w:cs="Nirmala UI" w:hint="cs"/>
          <w:sz w:val="36"/>
          <w:szCs w:val="36"/>
          <w:cs/>
          <w:lang w:bidi="sa-IN"/>
        </w:rPr>
        <w:t>भि</w:t>
      </w:r>
      <w:r w:rsidRPr="004D124C">
        <w:rPr>
          <w:rFonts w:ascii="Mangal" w:hAnsi="Mangal" w:cs="Nirmala UI" w:hint="cs"/>
          <w:sz w:val="36"/>
          <w:szCs w:val="36"/>
          <w:cs/>
          <w:lang w:bidi="sa-IN"/>
        </w:rPr>
        <w:t>र्बाणैर्हत्वा गजं तदा।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निर्मदं कृतवान्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स्तुत्वा तं स्वां दिशं गतः।।</w:t>
      </w:r>
      <w:r>
        <w:rPr>
          <w:rFonts w:ascii="Mangal" w:hAnsi="Mangal" w:cs="Nirmala UI"/>
          <w:sz w:val="36"/>
          <w:szCs w:val="36"/>
          <w:cs/>
          <w:lang w:bidi="sa-IN"/>
        </w:rPr>
        <w:t>३५३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एतत्सर्वं निशम्याथ भानुकोपो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तिखिन्नधीः।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A2FF6">
        <w:rPr>
          <w:rFonts w:ascii="Mangal" w:hAnsi="Mangal" w:cs="Nirmala UI" w:hint="cs"/>
          <w:sz w:val="36"/>
          <w:szCs w:val="36"/>
          <w:cs/>
          <w:lang w:bidi="sa-IN"/>
        </w:rPr>
        <w:t>मा</w:t>
      </w:r>
      <w:r w:rsidR="00096386" w:rsidRPr="009A2FF6">
        <w:rPr>
          <w:rFonts w:ascii="Chandas" w:hAnsi="Chandas" w:cs="Chandas"/>
          <w:sz w:val="36"/>
          <w:szCs w:val="36"/>
          <w:lang w:bidi="sa-IN"/>
        </w:rPr>
        <w:t>&amp;</w:t>
      </w:r>
      <w:r w:rsidRPr="009A2FF6">
        <w:rPr>
          <w:rFonts w:ascii="Mangal" w:hAnsi="Mangal" w:cs="Nirmala UI" w:hint="cs"/>
          <w:sz w:val="36"/>
          <w:szCs w:val="36"/>
          <w:cs/>
          <w:lang w:bidi="sa-IN"/>
        </w:rPr>
        <w:t>भूदायोधनं ता</w:t>
      </w:r>
      <w:r w:rsidRPr="009A2FF6">
        <w:rPr>
          <w:rFonts w:ascii="Mangal" w:hAnsi="Mangal" w:cs="Nirmala UI"/>
          <w:sz w:val="36"/>
          <w:szCs w:val="36"/>
          <w:cs/>
          <w:lang w:bidi="sa-IN"/>
          <w:rPrChange w:id="467" w:author="ADMIN" w:date="2021-01-14T02:18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व</w:t>
      </w:r>
      <w:del w:id="468" w:author="ADMIN" w:date="2021-01-14T02:18:00Z">
        <w:r w:rsidRPr="009A2FF6" w:rsidDel="006A35AC">
          <w:rPr>
            <w:rFonts w:ascii="Mangal" w:hAnsi="Mangal" w:cs="Nirmala UI" w:hint="cs"/>
            <w:sz w:val="36"/>
            <w:szCs w:val="36"/>
            <w:cs/>
            <w:lang w:bidi="sa-IN"/>
          </w:rPr>
          <w:delText>ा</w:delText>
        </w:r>
      </w:del>
      <w:r w:rsidRPr="009A2FF6">
        <w:rPr>
          <w:rFonts w:ascii="Mangal" w:hAnsi="Mangal" w:cs="Nirmala UI" w:hint="cs"/>
          <w:sz w:val="36"/>
          <w:szCs w:val="36"/>
          <w:cs/>
          <w:lang w:bidi="sa-IN"/>
        </w:rPr>
        <w:t>दिति तातं व्यजिज्ञापत्।।</w:t>
      </w:r>
      <w:r w:rsidRPr="009A2FF6">
        <w:rPr>
          <w:rFonts w:ascii="Mangal" w:hAnsi="Mangal" w:cs="Nirmala UI"/>
          <w:sz w:val="36"/>
          <w:szCs w:val="36"/>
          <w:cs/>
          <w:lang w:bidi="sa-IN"/>
        </w:rPr>
        <w:t>३५४</w:t>
      </w:r>
      <w:r w:rsidRPr="009A2FF6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466B89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क्रुद्धं ज्ञात्वा च पितरं पुनर्युद्धाय निर्ययौ।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जाते च तुमुले युद्धे शस्त्रप्रत्यस्रवर्षिणि।।</w:t>
      </w:r>
      <w:r>
        <w:rPr>
          <w:rFonts w:ascii="Mangal" w:hAnsi="Mangal" w:cs="Nirmala UI"/>
          <w:sz w:val="36"/>
          <w:szCs w:val="36"/>
          <w:cs/>
          <w:lang w:bidi="sa-IN"/>
        </w:rPr>
        <w:t>३५५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मायायुद्धे समारब्दे विज्ञानाशास्त्रेण वारिते।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A2FF6">
        <w:rPr>
          <w:rFonts w:ascii="Mangal" w:hAnsi="Mangal" w:cs="Nirmala UI" w:hint="cs"/>
          <w:sz w:val="36"/>
          <w:szCs w:val="36"/>
          <w:cs/>
          <w:lang w:bidi="sa-IN"/>
        </w:rPr>
        <w:t>ख</w:t>
      </w:r>
      <w:ins w:id="469" w:author="ADMIN" w:date="2021-01-14T02:19:00Z">
        <w:r w:rsidR="006A35AC" w:rsidRPr="009A2FF6">
          <w:rPr>
            <w:rFonts w:ascii="Mangal" w:hAnsi="Mangal" w:cs="Nirmala UI"/>
            <w:sz w:val="36"/>
            <w:szCs w:val="36"/>
            <w:cs/>
            <w:lang w:bidi="sa-IN"/>
            <w:rPrChange w:id="470" w:author="ADMIN" w:date="2021-01-14T02:20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ड्</w:t>
        </w:r>
      </w:ins>
      <w:ins w:id="471" w:author="ADMIN" w:date="2021-01-14T02:20:00Z">
        <w:r w:rsidR="006A35AC" w:rsidRPr="009A2FF6">
          <w:rPr>
            <w:rFonts w:ascii="Mangal" w:hAnsi="Mangal" w:cs="Nirmala UI"/>
            <w:sz w:val="36"/>
            <w:szCs w:val="36"/>
            <w:cs/>
            <w:lang w:bidi="sa-IN"/>
            <w:rPrChange w:id="472" w:author="ADMIN" w:date="2021-01-14T02:20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ग</w:t>
        </w:r>
      </w:ins>
      <w:del w:id="473" w:author="ADMIN" w:date="2021-01-14T02:19:00Z">
        <w:r w:rsidRPr="009A2FF6" w:rsidDel="006A35AC">
          <w:rPr>
            <w:rFonts w:ascii="Mangal" w:hAnsi="Mangal" w:cs="Nirmala UI" w:hint="cs"/>
            <w:sz w:val="36"/>
            <w:szCs w:val="36"/>
            <w:cs/>
            <w:lang w:bidi="sa-IN"/>
          </w:rPr>
          <w:delText>ङ्ग</w:delText>
        </w:r>
      </w:del>
      <w:r w:rsidRPr="009A2FF6">
        <w:rPr>
          <w:rFonts w:ascii="Mangal" w:hAnsi="Mangal" w:cs="Nirmala UI" w:hint="cs"/>
          <w:sz w:val="36"/>
          <w:szCs w:val="36"/>
          <w:cs/>
          <w:lang w:bidi="sa-IN"/>
        </w:rPr>
        <w:t>युद्धं प्रचक्राते तदा स्कन्दं हृदि स्मरन्।।</w:t>
      </w:r>
      <w:r w:rsidRPr="009A2FF6">
        <w:rPr>
          <w:rFonts w:ascii="Mangal" w:hAnsi="Mangal" w:cs="Nirmala UI"/>
          <w:sz w:val="36"/>
          <w:szCs w:val="36"/>
          <w:cs/>
          <w:lang w:bidi="sa-IN"/>
        </w:rPr>
        <w:t>३५६</w:t>
      </w:r>
      <w:r w:rsidRPr="009A2FF6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466B89" w:rsidRPr="009A2FF6">
        <w:rPr>
          <w:rFonts w:ascii="Mangal" w:hAnsi="Mangal" w:cs="Mangal"/>
          <w:sz w:val="36"/>
          <w:szCs w:val="36"/>
          <w:lang w:bidi="sa-IN"/>
        </w:rPr>
        <w:t xml:space="preserve"> </w:t>
      </w:r>
      <w:del w:id="474" w:author="ADMIN" w:date="2021-01-14T02:20:00Z">
        <w:r w:rsidR="00466B89" w:rsidRPr="009A2FF6" w:rsidDel="006A35AC">
          <w:rPr>
            <w:rFonts w:ascii="Mangal" w:hAnsi="Mangal" w:cs="Mangal"/>
            <w:sz w:val="36"/>
            <w:szCs w:val="36"/>
            <w:lang w:bidi="sa-IN"/>
          </w:rPr>
          <w:delText>dga</w:delText>
        </w:r>
      </w:del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छित्वा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दौ भानुकोपस्य हस्तं सव्यं तथेतरम्।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शिरश्च्छित्वा वीरबाहुः जयं प्राप मुदान्वितः।।</w:t>
      </w:r>
      <w:r>
        <w:rPr>
          <w:rFonts w:ascii="Mangal" w:hAnsi="Mangal" w:cs="Nirmala UI"/>
          <w:sz w:val="36"/>
          <w:szCs w:val="36"/>
          <w:cs/>
          <w:lang w:bidi="sa-IN"/>
        </w:rPr>
        <w:t>३५७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ततो देवाश्च ऋषयः जहृषुः पुष्पवर्षिणः।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स्कन्दश्च प्रणतं दोर्भ्यामालिङ्ग्यान्व</w:t>
      </w:r>
      <w:r w:rsidR="00466B89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ग्रहीन्मुदा।।</w:t>
      </w:r>
      <w:r>
        <w:rPr>
          <w:rFonts w:ascii="Mangal" w:hAnsi="Mangal" w:cs="Nirmala UI"/>
          <w:sz w:val="36"/>
          <w:szCs w:val="36"/>
          <w:cs/>
          <w:lang w:bidi="sa-IN"/>
        </w:rPr>
        <w:t>३५८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भानुकोपवधं वीरबाहुना कृतमद्भुतम्।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श्रृण्वन्ति ये ते विजयं सर्वत्र प्राप्नुयुर्ध्रुवम्।।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३५९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जय जय स्कन्द पुराणे शङ्कर संहितायां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9A2FF6">
        <w:rPr>
          <w:rFonts w:ascii="Mangal" w:hAnsi="Mangal" w:cs="Nirmala UI" w:hint="cs"/>
          <w:sz w:val="36"/>
          <w:szCs w:val="36"/>
          <w:cs/>
          <w:lang w:bidi="sa-IN"/>
        </w:rPr>
        <w:t>वीरमाहे</w:t>
      </w:r>
      <w:r w:rsidRPr="009A2FF6">
        <w:rPr>
          <w:rFonts w:ascii="Mangal" w:hAnsi="Mangal" w:cs="Nirmala UI"/>
          <w:sz w:val="36"/>
          <w:szCs w:val="36"/>
          <w:cs/>
          <w:lang w:bidi="sa-IN"/>
          <w:rPrChange w:id="475" w:author="ADMIN" w:date="2021-01-14T02:21:00Z">
            <w:rPr>
              <w:rFonts w:ascii="Mangal" w:hAnsi="Mangal" w:cs="Nirmala UI"/>
              <w:sz w:val="36"/>
              <w:szCs w:val="36"/>
              <w:highlight w:val="yellow"/>
              <w:cs/>
              <w:lang w:bidi="sa-IN"/>
            </w:rPr>
          </w:rPrChange>
        </w:rPr>
        <w:t>न्</w:t>
      </w:r>
      <w:ins w:id="476" w:author="ADMIN" w:date="2021-01-14T02:21:00Z">
        <w:r w:rsidR="006A35AC" w:rsidRPr="009A2FF6">
          <w:rPr>
            <w:rFonts w:ascii="Mangal" w:hAnsi="Mangal" w:cs="Nirmala UI"/>
            <w:sz w:val="36"/>
            <w:szCs w:val="36"/>
            <w:cs/>
            <w:lang w:bidi="sa-IN"/>
            <w:rPrChange w:id="477" w:author="ADMIN" w:date="2021-01-14T02:21:00Z">
              <w:rPr>
                <w:rFonts w:ascii="Mangal" w:hAnsi="Mangal" w:cs="Nirmala UI"/>
                <w:sz w:val="36"/>
                <w:szCs w:val="36"/>
                <w:highlight w:val="yellow"/>
                <w:cs/>
                <w:lang w:bidi="sa-IN"/>
              </w:rPr>
            </w:rPrChange>
          </w:rPr>
          <w:t>द्रे</w:t>
        </w:r>
      </w:ins>
      <w:del w:id="478" w:author="ADMIN" w:date="2021-01-14T02:20:00Z">
        <w:r w:rsidRPr="009A2FF6" w:rsidDel="006A35AC">
          <w:rPr>
            <w:rFonts w:ascii="Mangal" w:hAnsi="Mangal" w:cs="Nirmala UI" w:hint="cs"/>
            <w:sz w:val="36"/>
            <w:szCs w:val="36"/>
            <w:cs/>
            <w:lang w:bidi="sa-IN"/>
          </w:rPr>
          <w:delText>द्र</w:delText>
        </w:r>
      </w:del>
      <w:r w:rsidRPr="009A2FF6">
        <w:rPr>
          <w:rFonts w:ascii="Mangal" w:hAnsi="Mangal" w:cs="Nirmala UI" w:hint="cs"/>
          <w:sz w:val="36"/>
          <w:szCs w:val="36"/>
          <w:cs/>
          <w:lang w:bidi="sa-IN"/>
        </w:rPr>
        <w:t xml:space="preserve"> काण्डे स्कन्द सप्तशत्यां</w:t>
      </w:r>
      <w:r w:rsidR="00466B89" w:rsidRPr="009A2FF6">
        <w:rPr>
          <w:rFonts w:ascii="Mangal" w:hAnsi="Mangal" w:cs="Nirmala UI"/>
          <w:sz w:val="36"/>
          <w:szCs w:val="36"/>
          <w:lang w:bidi="sa-IN"/>
        </w:rPr>
        <w:t xml:space="preserve"> </w:t>
      </w:r>
      <w:del w:id="479" w:author="ADMIN" w:date="2021-01-14T02:21:00Z">
        <w:r w:rsidR="00466B89" w:rsidRPr="009A2FF6" w:rsidDel="006A35AC">
          <w:rPr>
            <w:rFonts w:ascii="Mangal" w:hAnsi="Mangal" w:cs="Nirmala UI"/>
            <w:sz w:val="36"/>
            <w:szCs w:val="36"/>
            <w:lang w:bidi="sa-IN"/>
          </w:rPr>
          <w:delText>dre</w:delText>
        </w:r>
      </w:del>
    </w:p>
    <w:p w:rsidR="008F269F" w:rsidRPr="004D124C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4D124C">
        <w:rPr>
          <w:rFonts w:ascii="Mangal" w:hAnsi="Mangal" w:cs="Nirmala UI" w:hint="cs"/>
          <w:sz w:val="36"/>
          <w:szCs w:val="36"/>
          <w:cs/>
          <w:lang w:bidi="sa-IN"/>
        </w:rPr>
        <w:t>भानुगोपवध षष्टमो</w:t>
      </w:r>
      <w:r w:rsidR="00DB44CB" w:rsidRPr="004D124C">
        <w:rPr>
          <w:rFonts w:ascii="Mangal" w:hAnsi="Mangal" w:cs="Nirmala UI" w:hint="cs"/>
          <w:sz w:val="36"/>
          <w:szCs w:val="36"/>
          <w:cs/>
          <w:lang w:bidi="sa-IN"/>
        </w:rPr>
        <w:t>&amp;</w:t>
      </w:r>
      <w:r w:rsidRPr="004D124C">
        <w:rPr>
          <w:rFonts w:ascii="Mangal" w:hAnsi="Mangal" w:cs="Nirmala UI" w:hint="cs"/>
          <w:sz w:val="36"/>
          <w:szCs w:val="36"/>
          <w:cs/>
          <w:lang w:bidi="sa-IN"/>
        </w:rPr>
        <w:t>द्ध्यायस्सत्यास्सन्तु</w:t>
      </w:r>
      <w:r w:rsidRPr="004D124C">
        <w:rPr>
          <w:rFonts w:ascii="Mangal" w:hAnsi="Mangal" w:cs="Mangal"/>
          <w:sz w:val="36"/>
          <w:szCs w:val="36"/>
          <w:lang w:bidi="sa-IN"/>
        </w:rPr>
        <w:t xml:space="preserve"> </w:t>
      </w:r>
      <w:r w:rsidRPr="004D124C">
        <w:rPr>
          <w:rFonts w:ascii="Mangal" w:hAnsi="Mangal" w:cs="Nirmala UI" w:hint="cs"/>
          <w:sz w:val="36"/>
          <w:szCs w:val="36"/>
          <w:cs/>
          <w:lang w:bidi="sa-IN"/>
        </w:rPr>
        <w:t>यजमानस्यकामाः।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   </w:t>
      </w:r>
      <w:r w:rsidR="009A2FF6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संभावितललाटकम्।</w:t>
      </w:r>
    </w:p>
    <w:p w:rsidR="008F269F" w:rsidRDefault="004D124C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/>
          <w:sz w:val="36"/>
          <w:szCs w:val="36"/>
          <w:lang w:bidi="sa-IN"/>
        </w:rPr>
        <w:lastRenderedPageBreak/>
        <w:t xml:space="preserve"> </w:t>
      </w:r>
      <w:r>
        <w:rPr>
          <w:rFonts w:ascii="Mangal" w:hAnsi="Mangal" w:cs="Nirmala UI"/>
          <w:sz w:val="36"/>
          <w:szCs w:val="36"/>
          <w:lang w:bidi="sa-IN"/>
        </w:rPr>
        <w:tab/>
      </w:r>
      <w:r w:rsidR="008F269F">
        <w:rPr>
          <w:rFonts w:ascii="Mangal" w:hAnsi="Mangal" w:cs="Nirmala UI" w:hint="cs"/>
          <w:sz w:val="36"/>
          <w:szCs w:val="36"/>
          <w:cs/>
          <w:lang w:bidi="sa-IN"/>
        </w:rPr>
        <w:t>हिरण्य कुण्डलं वन्दे कुमारं पुष्करसृजम्।।</w:t>
      </w:r>
    </w:p>
    <w:p w:rsidR="008F269F" w:rsidRDefault="009A2FF6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4D124C">
        <w:rPr>
          <w:rFonts w:ascii="Mangal" w:hAnsi="Mangal" w:cs="Nirmala UI"/>
          <w:sz w:val="36"/>
          <w:szCs w:val="36"/>
          <w:lang w:bidi="sa-IN"/>
        </w:rPr>
        <w:tab/>
      </w:r>
      <w:r w:rsidR="008F269F" w:rsidRPr="009A2FF6">
        <w:rPr>
          <w:rFonts w:ascii="Mangal" w:hAnsi="Mangal" w:cs="Nirmala UI" w:hint="cs"/>
          <w:sz w:val="36"/>
          <w:szCs w:val="36"/>
          <w:cs/>
          <w:lang w:bidi="sa-IN"/>
        </w:rPr>
        <w:t xml:space="preserve">ओं  नं सौं </w:t>
      </w:r>
      <w:del w:id="480" w:author="ADMIN" w:date="2021-01-14T02:21:00Z">
        <w:r w:rsidR="00466B89" w:rsidRPr="009A2FF6" w:rsidDel="006A35AC">
          <w:rPr>
            <w:rFonts w:ascii="Mangal" w:hAnsi="Mangal" w:cs="Nirmala UI"/>
            <w:sz w:val="36"/>
            <w:szCs w:val="36"/>
            <w:lang w:bidi="sa-IN"/>
          </w:rPr>
          <w:delText>srIm</w:delText>
        </w:r>
        <w:r w:rsidR="008F269F" w:rsidRPr="009A2FF6" w:rsidDel="006A35AC">
          <w:rPr>
            <w:rFonts w:ascii="Mangal" w:hAnsi="Mangal" w:cs="Nirmala UI"/>
            <w:sz w:val="36"/>
            <w:szCs w:val="36"/>
            <w:cs/>
            <w:lang w:bidi="sa-IN"/>
          </w:rPr>
          <w:delText xml:space="preserve"> </w:delText>
        </w:r>
      </w:del>
      <w:ins w:id="481" w:author="ADMIN" w:date="2021-01-14T02:21:00Z">
        <w:r w:rsidR="006A35AC" w:rsidRPr="009A2FF6">
          <w:rPr>
            <w:rFonts w:ascii="Mangal" w:hAnsi="Mangal" w:cs="Nirmala UI"/>
            <w:sz w:val="36"/>
            <w:szCs w:val="36"/>
            <w:cs/>
            <w:lang w:bidi="sa-IN"/>
          </w:rPr>
          <w:t>श्रीं</w:t>
        </w:r>
        <w:r w:rsidR="006A35AC" w:rsidRPr="009A2FF6">
          <w:rPr>
            <w:rFonts w:ascii="Mangal" w:hAnsi="Mangal" w:cs="Nirmala UI" w:hint="cs"/>
            <w:sz w:val="36"/>
            <w:szCs w:val="36"/>
            <w:cs/>
            <w:lang w:bidi="sa-IN"/>
          </w:rPr>
          <w:t xml:space="preserve"> </w:t>
        </w:r>
      </w:ins>
      <w:r w:rsidR="008F269F" w:rsidRPr="009A2FF6">
        <w:rPr>
          <w:rFonts w:ascii="Mangal" w:hAnsi="Mangal" w:cs="Nirmala UI" w:hint="cs"/>
          <w:sz w:val="36"/>
          <w:szCs w:val="36"/>
          <w:cs/>
          <w:lang w:bidi="sa-IN"/>
        </w:rPr>
        <w:t>सांगाय सायुधाय सशक्तिकाय</w:t>
      </w:r>
    </w:p>
    <w:p w:rsidR="008F269F" w:rsidRDefault="009A2FF6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4D124C">
        <w:rPr>
          <w:rFonts w:ascii="Mangal" w:hAnsi="Mangal" w:cs="Nirmala UI"/>
          <w:sz w:val="36"/>
          <w:szCs w:val="36"/>
          <w:lang w:bidi="sa-IN"/>
        </w:rPr>
        <w:tab/>
      </w:r>
      <w:r w:rsidR="008F269F"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 एकोनशीति</w:t>
      </w:r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 </w:t>
      </w:r>
      <w:r w:rsidR="004D124C">
        <w:rPr>
          <w:rFonts w:ascii="Mangal" w:hAnsi="Mangal" w:cs="Nirmala UI"/>
          <w:sz w:val="36"/>
          <w:szCs w:val="36"/>
          <w:lang w:bidi="sa-IN"/>
        </w:rPr>
        <w:tab/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मन्त्रात्मकाय शिखिवाहन मूर्तये तांबूल </w:t>
      </w:r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  </w:t>
      </w:r>
      <w:r w:rsidR="004D124C">
        <w:rPr>
          <w:rFonts w:ascii="Mangal" w:hAnsi="Mangal" w:cs="Nirmala UI"/>
          <w:sz w:val="36"/>
          <w:szCs w:val="36"/>
          <w:lang w:bidi="sa-IN"/>
        </w:rPr>
        <w:tab/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कुंकुमाक्षत पुष्प सघृत  इक्षुखण्ड </w:t>
      </w:r>
    </w:p>
    <w:p w:rsidR="008F269F" w:rsidRDefault="008F269F" w:rsidP="004D124C">
      <w:pPr>
        <w:spacing w:after="0" w:line="240" w:lineRule="auto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  </w:t>
      </w:r>
      <w:r w:rsidR="004D124C">
        <w:rPr>
          <w:rFonts w:ascii="Mangal" w:hAnsi="Mangal" w:cs="Nirmala UI"/>
          <w:sz w:val="36"/>
          <w:szCs w:val="36"/>
          <w:lang w:bidi="sa-IN"/>
        </w:rPr>
        <w:tab/>
      </w:r>
      <w:r>
        <w:rPr>
          <w:rFonts w:ascii="Mangal" w:hAnsi="Mangal" w:cs="Nirmala UI" w:hint="cs"/>
          <w:sz w:val="36"/>
          <w:szCs w:val="36"/>
          <w:cs/>
          <w:lang w:bidi="sa-IN"/>
        </w:rPr>
        <w:t>महाहुतिं समर्पयामि नमस्वाहा।</w:t>
      </w:r>
    </w:p>
    <w:p w:rsidR="008F269F" w:rsidRDefault="004D124C" w:rsidP="004D124C">
      <w:pPr>
        <w:spacing w:after="0" w:line="240" w:lineRule="auto"/>
        <w:ind w:left="-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/>
          <w:sz w:val="36"/>
          <w:szCs w:val="36"/>
          <w:lang w:bidi="sa-IN"/>
        </w:rPr>
        <w:tab/>
      </w:r>
      <w:r w:rsidR="008F269F"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दिव्यमङ्गळ होमेन सुरवरनुत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दर्शितात्मीय दिव्यस्वरूपामास्तोमसंपूज्य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भुजबल निर्जितानेन गीर्वाण भीत्वान्त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मार्ताण्डषड्वक्त्र गौरीय फलोक्षित संजात तेजस्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संभूत श्रीशिखिवाहन प्रीयताम्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4083B">
        <w:rPr>
          <w:rFonts w:ascii="Mangal" w:hAnsi="Mangal" w:cs="Nirmala UI" w:hint="cs"/>
          <w:sz w:val="36"/>
          <w:szCs w:val="36"/>
          <w:cs/>
          <w:lang w:bidi="sa-IN"/>
        </w:rPr>
        <w:t>जे श्री शिखिवाहन मूर्</w:t>
      </w:r>
      <w:ins w:id="482" w:author="ADMIN" w:date="2021-01-14T02:22:00Z">
        <w:r w:rsidR="006A35AC" w:rsidRPr="0054083B">
          <w:rPr>
            <w:rFonts w:ascii="Mangal" w:hAnsi="Mangal" w:cs="Nirmala UI" w:hint="cs"/>
            <w:sz w:val="36"/>
            <w:szCs w:val="36"/>
            <w:cs/>
            <w:lang w:bidi="sa-IN"/>
          </w:rPr>
          <w:t>ते</w:t>
        </w:r>
      </w:ins>
      <w:del w:id="483" w:author="ADMIN" w:date="2021-01-14T02:22:00Z">
        <w:r w:rsidRPr="0054083B" w:rsidDel="006A35AC">
          <w:rPr>
            <w:rFonts w:ascii="Mangal" w:hAnsi="Mangal" w:cs="Nirmala UI" w:hint="cs"/>
            <w:sz w:val="36"/>
            <w:szCs w:val="36"/>
            <w:cs/>
            <w:lang w:bidi="sa-IN"/>
          </w:rPr>
          <w:delText>तये</w:delText>
        </w:r>
      </w:del>
      <w:r w:rsidRPr="0054083B">
        <w:rPr>
          <w:rFonts w:ascii="Mangal" w:hAnsi="Mangal" w:cs="Nirmala UI" w:hint="cs"/>
          <w:sz w:val="36"/>
          <w:szCs w:val="36"/>
          <w:cs/>
          <w:lang w:bidi="sa-IN"/>
        </w:rPr>
        <w:t xml:space="preserve"> जय जय</w:t>
      </w:r>
      <w:r w:rsidR="00B17B05" w:rsidRPr="0054083B">
        <w:rPr>
          <w:rFonts w:ascii="Mangal" w:hAnsi="Mangal" w:cs="Nirmala UI"/>
          <w:sz w:val="36"/>
          <w:szCs w:val="36"/>
          <w:lang w:bidi="sa-IN"/>
        </w:rPr>
        <w:t xml:space="preserve"> </w:t>
      </w:r>
      <w:del w:id="484" w:author="ADMIN" w:date="2021-01-14T02:22:00Z">
        <w:r w:rsidR="00B17B05" w:rsidRPr="0054083B" w:rsidDel="006A35AC">
          <w:rPr>
            <w:rFonts w:ascii="Mangal" w:hAnsi="Mangal" w:cs="Nirmala UI"/>
            <w:sz w:val="36"/>
            <w:szCs w:val="36"/>
            <w:lang w:bidi="sa-IN"/>
          </w:rPr>
          <w:delText>mUrtE</w:delText>
        </w:r>
      </w:del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वीरबाहुसोदर जय जय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असुरमर्दन जय जय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जे सकलकार्य जय प्रदे जय जय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Nirmala UI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हरहर महादेव।।</w:t>
      </w:r>
    </w:p>
    <w:p w:rsidR="004D124C" w:rsidRDefault="004D124C">
      <w:pPr>
        <w:rPr>
          <w:rFonts w:ascii="Mangal" w:hAnsi="Mangal" w:cs="Nirmala UI"/>
          <w:b/>
          <w:bCs/>
          <w:sz w:val="36"/>
          <w:szCs w:val="36"/>
          <w:lang w:bidi="sa-IN"/>
        </w:rPr>
      </w:pPr>
      <w:r>
        <w:rPr>
          <w:rFonts w:ascii="Mangal" w:hAnsi="Mangal" w:cs="Nirmala UI"/>
          <w:b/>
          <w:bCs/>
          <w:sz w:val="36"/>
          <w:szCs w:val="36"/>
          <w:lang w:bidi="sa-IN"/>
        </w:rPr>
        <w:br w:type="page"/>
      </w:r>
    </w:p>
    <w:p w:rsidR="008F269F" w:rsidRPr="000E2DF8" w:rsidRDefault="008F269F" w:rsidP="00B31114">
      <w:pPr>
        <w:pStyle w:val="Heading1"/>
        <w:rPr>
          <w:rFonts w:cs="Mangal"/>
        </w:rPr>
      </w:pPr>
      <w:bookmarkStart w:id="485" w:name="_Toc62081366"/>
      <w:r w:rsidRPr="000E2DF8">
        <w:rPr>
          <w:rFonts w:hint="cs"/>
          <w:cs/>
        </w:rPr>
        <w:lastRenderedPageBreak/>
        <w:t>सि</w:t>
      </w:r>
      <w:r w:rsidR="00DB44CB">
        <w:rPr>
          <w:rFonts w:hint="cs"/>
          <w:cs/>
        </w:rPr>
        <w:t>म्ह</w:t>
      </w:r>
      <w:r w:rsidRPr="000E2DF8">
        <w:rPr>
          <w:rFonts w:hint="cs"/>
          <w:cs/>
        </w:rPr>
        <w:t>मुखवध सप्तमो</w:t>
      </w:r>
      <w:r w:rsidR="00DB44CB">
        <w:rPr>
          <w:rFonts w:hint="cs"/>
          <w:cs/>
        </w:rPr>
        <w:t>&amp;</w:t>
      </w:r>
      <w:r w:rsidRPr="000E2DF8">
        <w:rPr>
          <w:rFonts w:hint="cs"/>
          <w:cs/>
        </w:rPr>
        <w:t>द्ध्यायः</w:t>
      </w:r>
      <w:bookmarkEnd w:id="485"/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सां स्कन्दासनाय नमः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सां स्कन्दमूर्तये नमः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षड्वक्त्रम् शिखिवाहनं त्रिनयनं रक्तांबरालंकृतम्।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शक्तिं चर्म च खड्ग शूल विशिखाभीतिं धनुश्चक्रकम्।।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6364A0">
        <w:rPr>
          <w:rFonts w:ascii="Mangal" w:hAnsi="Mangal" w:cs="Nirmala UI" w:hint="cs"/>
          <w:sz w:val="36"/>
          <w:szCs w:val="36"/>
          <w:cs/>
          <w:lang w:bidi="sa-IN"/>
        </w:rPr>
        <w:t>पा</w:t>
      </w:r>
      <w:r w:rsidR="0091026D" w:rsidRPr="006364A0">
        <w:rPr>
          <w:rFonts w:ascii="Mangal" w:hAnsi="Mangal" w:cs="Nirmala UI" w:hint="cs"/>
          <w:sz w:val="36"/>
          <w:szCs w:val="36"/>
          <w:cs/>
          <w:lang w:bidi="sa-IN"/>
        </w:rPr>
        <w:t>शं</w:t>
      </w:r>
      <w:r w:rsidRPr="006364A0">
        <w:rPr>
          <w:rFonts w:ascii="Mangal" w:hAnsi="Mangal" w:cs="Nirmala UI" w:hint="cs"/>
          <w:sz w:val="36"/>
          <w:szCs w:val="36"/>
          <w:cs/>
          <w:lang w:bidi="sa-IN"/>
        </w:rPr>
        <w:t xml:space="preserve"> कुक्कुटमङ्कुशञ्च वरदं दोर्भिदधानं तथा।</w:t>
      </w:r>
      <w:r w:rsidR="00F80534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6364A0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ध्</w:t>
      </w:r>
      <w:r w:rsidR="008F269F">
        <w:rPr>
          <w:rFonts w:ascii="Mangal" w:hAnsi="Mangal" w:cs="Nirmala UI" w:hint="cs"/>
          <w:sz w:val="36"/>
          <w:szCs w:val="36"/>
          <w:cs/>
          <w:lang w:bidi="sa-IN"/>
        </w:rPr>
        <w:t>यायेदीप्सित सिद्धितं शशिधरः स्कन्दं सुराराधितम्।।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सां स्कन्दाय नमः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भानुकोप हतं श्रृत्वा शूरपद्मासुरो भृशम्।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विल्लाप चिरं तत्र पद्मकोमलया सह।।</w:t>
      </w:r>
      <w:r>
        <w:rPr>
          <w:rFonts w:ascii="Mangal" w:hAnsi="Mangal" w:cs="Nirmala UI"/>
          <w:sz w:val="36"/>
          <w:szCs w:val="36"/>
          <w:cs/>
          <w:lang w:bidi="sa-IN"/>
        </w:rPr>
        <w:t>३६०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विष्णुशक्रमुखा देवा विहरेयुरितः सुखम्।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इत्यादि प्रलपंस्तस्य गुणान् वीर्यकृतान्बहून्।।</w:t>
      </w:r>
      <w:r>
        <w:rPr>
          <w:rFonts w:ascii="Mangal" w:hAnsi="Mangal" w:cs="Nirmala UI"/>
          <w:sz w:val="36"/>
          <w:szCs w:val="36"/>
          <w:cs/>
          <w:lang w:bidi="sa-IN"/>
        </w:rPr>
        <w:t>३६१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ततः कोपेन महता समाहूय निजानुजम्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सि</w:t>
      </w:r>
      <w:r w:rsidR="00135169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वक्त्रं प्रैषयच्च हन्तुं पुत्रहणं रणे।।</w:t>
      </w:r>
      <w:r>
        <w:rPr>
          <w:rFonts w:ascii="Mangal" w:hAnsi="Mangal" w:cs="Nirmala UI"/>
          <w:sz w:val="36"/>
          <w:szCs w:val="36"/>
          <w:cs/>
          <w:lang w:bidi="sa-IN"/>
        </w:rPr>
        <w:t>३६२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पि शम्भुकुमारस्य प्रभावं बहुधा तदा। 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वर्णयित्वा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न्ततः शूरनिदेशाद्योद्धुमाययौ।।</w:t>
      </w:r>
      <w:r>
        <w:rPr>
          <w:rFonts w:ascii="Mangal" w:hAnsi="Mangal" w:cs="Nirmala UI"/>
          <w:sz w:val="36"/>
          <w:szCs w:val="36"/>
          <w:cs/>
          <w:lang w:bidi="sa-IN"/>
        </w:rPr>
        <w:t>३६३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प्रवृत्ते तुमुले युद्धे भूतदैत्येशसेनयोः।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सिह्नाभिधानो भूतेशः सि</w:t>
      </w:r>
      <w:r w:rsidR="00AE0AB6">
        <w:rPr>
          <w:rFonts w:ascii="Mangal" w:hAnsi="Mangal" w:cs="Nirmala UI" w:hint="cs"/>
          <w:sz w:val="36"/>
          <w:szCs w:val="36"/>
          <w:cs/>
          <w:lang w:bidi="sa-IN"/>
        </w:rPr>
        <w:t>म्हा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स्यं प्रत्ययुध्यत।।</w:t>
      </w:r>
      <w:r>
        <w:rPr>
          <w:rFonts w:ascii="Mangal" w:hAnsi="Mangal" w:cs="Nirmala UI"/>
          <w:sz w:val="36"/>
          <w:szCs w:val="36"/>
          <w:cs/>
          <w:lang w:bidi="sa-IN"/>
        </w:rPr>
        <w:t>३६४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4261E">
        <w:rPr>
          <w:rFonts w:ascii="Mangal" w:hAnsi="Mangal" w:cs="Nirmala UI" w:hint="cs"/>
          <w:sz w:val="36"/>
          <w:szCs w:val="36"/>
          <w:cs/>
          <w:lang w:bidi="sa-IN"/>
        </w:rPr>
        <w:t>अस्त्रप्रत्य</w:t>
      </w:r>
      <w:r w:rsidR="00F12900" w:rsidRPr="00C4261E">
        <w:rPr>
          <w:rFonts w:ascii="Mangal" w:hAnsi="Mangal" w:cs="Nirmala UI" w:hint="cs"/>
          <w:sz w:val="36"/>
          <w:szCs w:val="36"/>
          <w:cs/>
          <w:lang w:bidi="sa-IN"/>
        </w:rPr>
        <w:t>स्त्र</w:t>
      </w:r>
      <w:r w:rsidRPr="00C4261E">
        <w:rPr>
          <w:rFonts w:ascii="Mangal" w:hAnsi="Mangal" w:cs="Nirmala UI" w:hint="cs"/>
          <w:sz w:val="36"/>
          <w:szCs w:val="36"/>
          <w:cs/>
          <w:lang w:bidi="sa-IN"/>
        </w:rPr>
        <w:t>वर्षेण दारुणं युध्यतोर्द्वयोः।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तनुजाः सि</w:t>
      </w:r>
      <w:r w:rsidR="00AE0AB6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वक्त्रस्य सामायाताः क्रुधा रणम्।।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३६५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कनके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ग्निमुखेचापि युद्धा श्रममवाप्तयोः।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खड्गेन वीरबाहुस्तान् चिच्छेद युगपत्क्रुधा।।</w:t>
      </w:r>
      <w:r>
        <w:rPr>
          <w:rFonts w:ascii="Mangal" w:hAnsi="Mangal" w:cs="Nirmala UI"/>
          <w:sz w:val="36"/>
          <w:szCs w:val="36"/>
          <w:cs/>
          <w:lang w:bidi="sa-IN"/>
        </w:rPr>
        <w:t>३६६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ततः खिन्नमनाः सि</w:t>
      </w:r>
      <w:r w:rsidR="006D4781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मुखः क्रोधमवाप्य च।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मोहास्त्रेण निरास्थत्तान् वीरबाहुमुखान् गिरौ।।</w:t>
      </w:r>
      <w:r>
        <w:rPr>
          <w:rFonts w:ascii="Mangal" w:hAnsi="Mangal" w:cs="Nirmala UI"/>
          <w:sz w:val="36"/>
          <w:szCs w:val="36"/>
          <w:cs/>
          <w:lang w:bidi="sa-IN"/>
        </w:rPr>
        <w:t>३६७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उदये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थ गुहः कुत्रेत्यान्विष्यन् प्राप वेगतः।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4261E">
        <w:rPr>
          <w:rFonts w:ascii="Mangal" w:hAnsi="Mangal" w:cs="Nirmala UI" w:hint="cs"/>
          <w:sz w:val="36"/>
          <w:szCs w:val="36"/>
          <w:cs/>
          <w:lang w:bidi="sa-IN"/>
        </w:rPr>
        <w:t>हेम</w:t>
      </w:r>
      <w:r w:rsidR="0091026D" w:rsidRPr="00C4261E">
        <w:rPr>
          <w:rFonts w:ascii="Mangal" w:hAnsi="Mangal" w:cs="Nirmala UI" w:hint="cs"/>
          <w:sz w:val="36"/>
          <w:szCs w:val="36"/>
          <w:cs/>
          <w:lang w:bidi="sa-IN"/>
        </w:rPr>
        <w:t>कू</w:t>
      </w:r>
      <w:r w:rsidRPr="00C4261E">
        <w:rPr>
          <w:rFonts w:ascii="Mangal" w:hAnsi="Mangal" w:cs="Nirmala UI" w:hint="cs"/>
          <w:sz w:val="36"/>
          <w:szCs w:val="36"/>
          <w:cs/>
          <w:lang w:bidi="sa-IN"/>
        </w:rPr>
        <w:t>टं षण्मुखश्च मारुतेन निवेदितः।।</w:t>
      </w:r>
      <w:r w:rsidRPr="00C4261E">
        <w:rPr>
          <w:rFonts w:ascii="Mangal" w:hAnsi="Mangal" w:cs="Nirmala UI"/>
          <w:sz w:val="36"/>
          <w:szCs w:val="36"/>
          <w:cs/>
          <w:lang w:bidi="sa-IN"/>
        </w:rPr>
        <w:t>३६८</w:t>
      </w:r>
      <w:r w:rsidRPr="00C4261E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C73D3B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अवरुह्यासनातसैह्यात् ब्रह्मविष्णुपुरस्कृतः।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Chandas" w:hAnsi="Chandas" w:cs="Chandas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ऋषिभिः स्तूयमानश्च वन्दिभिर्मागधैरपि।।</w:t>
      </w:r>
      <w:r>
        <w:rPr>
          <w:rFonts w:ascii="Mangal" w:hAnsi="Mangal" w:cs="Nirmala UI"/>
          <w:sz w:val="36"/>
          <w:szCs w:val="36"/>
          <w:cs/>
          <w:lang w:bidi="sa-IN"/>
        </w:rPr>
        <w:t>३६९</w:t>
      </w:r>
      <w:r>
        <w:rPr>
          <w:rFonts w:ascii="Chandas" w:hAnsi="Chandas" w:cs="Chandas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41099">
        <w:rPr>
          <w:rFonts w:ascii="Mangal" w:hAnsi="Mangal" w:cs="Nirmala UI"/>
          <w:sz w:val="36"/>
          <w:szCs w:val="36"/>
          <w:cs/>
          <w:lang w:bidi="sa-IN"/>
        </w:rPr>
        <w:lastRenderedPageBreak/>
        <w:t>चन्द्रसूर्य</w:t>
      </w:r>
      <w:r>
        <w:rPr>
          <w:rFonts w:ascii="Mangal" w:hAnsi="Mangal" w:cs="Nirmala UI" w:hint="cs"/>
          <w:sz w:val="36"/>
          <w:szCs w:val="36"/>
          <w:cs/>
          <w:lang w:bidi="sa-IN"/>
        </w:rPr>
        <w:t>धृतच्छत्रः वीज्यमानो मरुत्वता।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शङ्खदुन्दुभिनिर्घोषैः प्रययौ रथमास्थितः।।</w:t>
      </w:r>
      <w:r>
        <w:rPr>
          <w:rFonts w:ascii="Mangal" w:hAnsi="Mangal" w:cs="Nirmala UI"/>
          <w:sz w:val="36"/>
          <w:szCs w:val="36"/>
          <w:cs/>
          <w:lang w:bidi="sa-IN"/>
        </w:rPr>
        <w:t>३७०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ततः प्रबवृत्ते युद्धं तुमुलं रोमहर्षणम्।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जगद्भयकरं घोरं सि</w:t>
      </w:r>
      <w:r w:rsidR="00865E32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वक्त्रषडास्ययोः।।</w:t>
      </w:r>
      <w:r>
        <w:rPr>
          <w:rFonts w:ascii="Mangal" w:hAnsi="Mangal" w:cs="Nirmala UI"/>
          <w:sz w:val="36"/>
          <w:szCs w:val="36"/>
          <w:cs/>
          <w:lang w:bidi="sa-IN"/>
        </w:rPr>
        <w:t>३७१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पाशमोचकसंज्ञास्त्रं प्रयुज्य प्रथमं गुहः।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उदयाद्रिगतान् वीरबाह्वादीनानयत्क्षणात्।।</w:t>
      </w:r>
      <w:r>
        <w:rPr>
          <w:rFonts w:ascii="Mangal" w:hAnsi="Mangal" w:cs="Nirmala UI"/>
          <w:sz w:val="36"/>
          <w:szCs w:val="36"/>
          <w:cs/>
          <w:lang w:bidi="sa-IN"/>
        </w:rPr>
        <w:t>३७२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सि</w:t>
      </w:r>
      <w:r w:rsidR="002250EA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वक्त्रं क्रुधा भूतसेनानिगरणोद्यतम्।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दृष्ट्वा तत्करसाहस्रं चिच्छेद भगवान् गुहः।।</w:t>
      </w:r>
      <w:r>
        <w:rPr>
          <w:rFonts w:ascii="Mangal" w:hAnsi="Mangal" w:cs="Nirmala UI"/>
          <w:sz w:val="36"/>
          <w:szCs w:val="36"/>
          <w:cs/>
          <w:lang w:bidi="sa-IN"/>
        </w:rPr>
        <w:t>३७३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प्ररूढेषु पुनस्तेषु मूर्ध्निश्चिच्छेद सायकैः।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 चारोहन् पुनः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स्कन्दः पुनश्चिच्छेद तानपि।।</w:t>
      </w:r>
      <w:r>
        <w:rPr>
          <w:rFonts w:ascii="Mangal" w:hAnsi="Mangal" w:cs="Nirmala UI"/>
          <w:sz w:val="36"/>
          <w:szCs w:val="36"/>
          <w:cs/>
          <w:lang w:bidi="sa-IN"/>
        </w:rPr>
        <w:t>३७४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4261E">
        <w:rPr>
          <w:rFonts w:ascii="Mangal" w:hAnsi="Mangal" w:cs="Nirmala UI" w:hint="cs"/>
          <w:sz w:val="36"/>
          <w:szCs w:val="36"/>
          <w:cs/>
          <w:lang w:bidi="sa-IN"/>
        </w:rPr>
        <w:t>ततो</w:t>
      </w:r>
      <w:r w:rsidR="00096386" w:rsidRPr="00C4261E">
        <w:rPr>
          <w:rFonts w:ascii="Chandas" w:hAnsi="Chandas" w:cs="Chandas"/>
          <w:sz w:val="36"/>
          <w:szCs w:val="36"/>
          <w:lang w:bidi="sa-IN"/>
        </w:rPr>
        <w:t>&amp;</w:t>
      </w:r>
      <w:r w:rsidRPr="00C4261E">
        <w:rPr>
          <w:rFonts w:ascii="Mangal" w:hAnsi="Mangal" w:cs="Nirmala UI" w:hint="cs"/>
          <w:sz w:val="36"/>
          <w:szCs w:val="36"/>
          <w:cs/>
          <w:lang w:bidi="sa-IN"/>
        </w:rPr>
        <w:t>स्य वरमाहा</w:t>
      </w:r>
      <w:r w:rsidR="00D148D8" w:rsidRPr="00C4261E">
        <w:rPr>
          <w:rFonts w:ascii="Mangal" w:hAnsi="Mangal" w:cs="Nirmala UI" w:hint="cs"/>
          <w:sz w:val="36"/>
          <w:szCs w:val="36"/>
          <w:cs/>
          <w:lang w:bidi="sa-IN"/>
        </w:rPr>
        <w:t>त्</w:t>
      </w:r>
      <w:r w:rsidRPr="00C4261E">
        <w:rPr>
          <w:rFonts w:ascii="Mangal" w:hAnsi="Mangal" w:cs="Nirmala UI" w:hint="cs"/>
          <w:sz w:val="36"/>
          <w:szCs w:val="36"/>
          <w:cs/>
          <w:lang w:bidi="sa-IN"/>
        </w:rPr>
        <w:t>म्यं विदित्वा पार्वतीसुतः।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मुखमेकं भुजौ द्वौ च शेषयित्वान्यदाच्छिनत्।।</w:t>
      </w:r>
      <w:r>
        <w:rPr>
          <w:rFonts w:ascii="Mangal" w:hAnsi="Mangal" w:cs="Nirmala UI"/>
          <w:sz w:val="36"/>
          <w:szCs w:val="36"/>
          <w:cs/>
          <w:lang w:bidi="sa-IN"/>
        </w:rPr>
        <w:t>३७५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E646E4">
        <w:rPr>
          <w:rFonts w:ascii="Mangal" w:hAnsi="Mangal" w:cs="Nirmala UI"/>
          <w:sz w:val="36"/>
          <w:szCs w:val="36"/>
          <w:cs/>
          <w:lang w:bidi="sa-IN"/>
        </w:rPr>
        <w:t>कूर्माङ्गानीव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तान्याशु बहिर्निः</w:t>
      </w:r>
      <w:r w:rsidR="000C31C2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सरणं प्रति।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प्रवृत्तानि समालोक्य हुङ्कारेण न्यवारयत्।।</w:t>
      </w:r>
      <w:r>
        <w:rPr>
          <w:rFonts w:ascii="Mangal" w:hAnsi="Mangal" w:cs="Nirmala UI"/>
          <w:sz w:val="36"/>
          <w:szCs w:val="36"/>
          <w:cs/>
          <w:lang w:bidi="sa-IN"/>
        </w:rPr>
        <w:t>३७६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अथोद्यथं दण्डहस्तं योद्धुं सि</w:t>
      </w:r>
      <w:r w:rsidR="008D22DD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मुखीं गुहः।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C4261E">
        <w:rPr>
          <w:rFonts w:ascii="Mangal" w:hAnsi="Mangal" w:cs="Nirmala UI" w:hint="cs"/>
          <w:sz w:val="36"/>
          <w:szCs w:val="36"/>
          <w:cs/>
          <w:lang w:bidi="sa-IN"/>
        </w:rPr>
        <w:t>कुलिशेन विदार्याशु प्रा</w:t>
      </w:r>
      <w:r w:rsidR="005513DF" w:rsidRPr="00C4261E">
        <w:rPr>
          <w:rFonts w:ascii="Mangal" w:hAnsi="Mangal" w:cs="Nirmala UI" w:hint="cs"/>
          <w:sz w:val="36"/>
          <w:szCs w:val="36"/>
          <w:cs/>
          <w:lang w:bidi="sa-IN"/>
        </w:rPr>
        <w:t>णै</w:t>
      </w:r>
      <w:r w:rsidRPr="00C4261E">
        <w:rPr>
          <w:rFonts w:ascii="Mangal" w:hAnsi="Mangal" w:cs="Nirmala UI" w:hint="cs"/>
          <w:sz w:val="36"/>
          <w:szCs w:val="36"/>
          <w:cs/>
          <w:lang w:bidi="sa-IN"/>
        </w:rPr>
        <w:t>स्तं च व्ययूयुजत्।।</w:t>
      </w:r>
      <w:r w:rsidRPr="00C4261E">
        <w:rPr>
          <w:rFonts w:ascii="Mangal" w:hAnsi="Mangal" w:cs="Nirmala UI"/>
          <w:sz w:val="36"/>
          <w:szCs w:val="36"/>
          <w:cs/>
          <w:lang w:bidi="sa-IN"/>
        </w:rPr>
        <w:t>३७७</w:t>
      </w:r>
      <w:r w:rsidRPr="00C4261E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520D82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कुलि</w:t>
      </w:r>
      <w:r w:rsidR="005513DF">
        <w:rPr>
          <w:rFonts w:ascii="Mangal" w:hAnsi="Mangal" w:cs="Nirmala UI" w:hint="cs"/>
          <w:sz w:val="36"/>
          <w:szCs w:val="36"/>
          <w:cs/>
          <w:lang w:bidi="sa-IN"/>
        </w:rPr>
        <w:t>शम्च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रिपुं हत्वा गङ्गाम्भसि निमज्ज्य च।।</w:t>
      </w:r>
      <w:r w:rsidR="00520D82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743552">
        <w:rPr>
          <w:rFonts w:ascii="Mangal" w:hAnsi="Mangal" w:cs="Nirmala UI" w:hint="cs"/>
          <w:sz w:val="36"/>
          <w:szCs w:val="36"/>
          <w:cs/>
          <w:lang w:bidi="sa-IN"/>
        </w:rPr>
        <w:t>पुनः प्रपे</w:t>
      </w:r>
      <w:r w:rsidR="005513DF" w:rsidRPr="00743552">
        <w:rPr>
          <w:rFonts w:ascii="Mangal" w:hAnsi="Mangal" w:cs="Nirmala UI" w:hint="cs"/>
          <w:sz w:val="36"/>
          <w:szCs w:val="36"/>
          <w:cs/>
          <w:lang w:bidi="sa-IN"/>
        </w:rPr>
        <w:t>दे</w:t>
      </w:r>
      <w:r w:rsidRPr="00743552">
        <w:rPr>
          <w:rFonts w:ascii="Mangal" w:hAnsi="Mangal" w:cs="Nirmala UI" w:hint="cs"/>
          <w:sz w:val="36"/>
          <w:szCs w:val="36"/>
          <w:cs/>
          <w:lang w:bidi="sa-IN"/>
        </w:rPr>
        <w:t xml:space="preserve"> स्कन्दस्य हस्तं देवाश्च तत्क्षणात्।।</w:t>
      </w:r>
      <w:r w:rsidRPr="00743552">
        <w:rPr>
          <w:rFonts w:ascii="Mangal" w:hAnsi="Mangal" w:cs="Nirmala UI"/>
          <w:sz w:val="36"/>
          <w:szCs w:val="36"/>
          <w:cs/>
          <w:lang w:bidi="sa-IN"/>
        </w:rPr>
        <w:t>३७८</w:t>
      </w:r>
      <w:r w:rsidRPr="00743552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520D82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ऋषिभिः सह सेनान्यं तुष्टुवुः पुष्पवृष्टिभिः।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ववर्षश्च जयारावैरभ्यनन्दंश्च शाङ्करीम्।।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३७९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निधनं सि</w:t>
      </w:r>
      <w:r w:rsidR="008D22DD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वक्त्रस्य गुहेन कृतमद्भुतम्।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743552">
        <w:rPr>
          <w:rFonts w:ascii="Mangal" w:hAnsi="Mangal" w:cs="Nirmala UI" w:hint="cs"/>
          <w:sz w:val="36"/>
          <w:szCs w:val="36"/>
          <w:cs/>
          <w:lang w:bidi="sa-IN"/>
        </w:rPr>
        <w:t>ये श्रृण्वन्ति जयस्तेषामीप्सिता</w:t>
      </w:r>
      <w:r w:rsidR="005513DF" w:rsidRPr="00743552">
        <w:rPr>
          <w:rFonts w:ascii="Mangal" w:hAnsi="Mangal" w:cs="Nirmala UI" w:hint="cs"/>
          <w:sz w:val="36"/>
          <w:szCs w:val="36"/>
          <w:cs/>
          <w:lang w:bidi="sa-IN"/>
        </w:rPr>
        <w:t>र्थ</w:t>
      </w:r>
      <w:r w:rsidRPr="00743552">
        <w:rPr>
          <w:rFonts w:ascii="Mangal" w:hAnsi="Mangal" w:cs="Nirmala UI" w:hint="cs"/>
          <w:sz w:val="36"/>
          <w:szCs w:val="36"/>
          <w:cs/>
          <w:lang w:bidi="sa-IN"/>
        </w:rPr>
        <w:t>ञ्च सिद्धयति।।</w:t>
      </w:r>
      <w:r w:rsidRPr="00743552">
        <w:rPr>
          <w:rFonts w:ascii="Mangal" w:hAnsi="Mangal" w:cs="Nirmala UI"/>
          <w:sz w:val="36"/>
          <w:szCs w:val="36"/>
          <w:cs/>
          <w:lang w:bidi="sa-IN"/>
        </w:rPr>
        <w:t>३८०</w:t>
      </w:r>
      <w:r w:rsidRPr="00743552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520D82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जय जय स्कन्दपुराणे शङ्करसंहितायां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युद्धकाण्डे  स्कन्दसप्तशत्यां सि</w:t>
      </w:r>
      <w:r w:rsidR="00845695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मुख वध</w:t>
      </w:r>
    </w:p>
    <w:p w:rsidR="008F269F" w:rsidRDefault="008F269F" w:rsidP="004D124C">
      <w:pPr>
        <w:tabs>
          <w:tab w:val="left" w:pos="20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सप्तमो</w:t>
      </w:r>
      <w:r w:rsidR="00DB44CB">
        <w:rPr>
          <w:rFonts w:ascii="Mangal" w:hAnsi="Mangal" w:cs="Nirmala UI" w:hint="cs"/>
          <w:sz w:val="36"/>
          <w:szCs w:val="36"/>
          <w:cs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द्ध्यायस्सत्यास्सन्तु यजमानस्य कामाः।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संभावितललाटकम्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हिरण्यकुण्डलं वन्दे कुमारं पुष्करसृजम्।।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सां सांगाय सायुधाय सशक्तिकाय</w:t>
      </w:r>
    </w:p>
    <w:p w:rsidR="008F269F" w:rsidRDefault="008F269F" w:rsidP="004D124C">
      <w:pPr>
        <w:spacing w:after="0" w:line="240" w:lineRule="auto"/>
        <w:ind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सपरिवाराय सवाहनाय एकविंशति मन्त्रात्मकाय</w:t>
      </w:r>
    </w:p>
    <w:p w:rsidR="008F269F" w:rsidRDefault="008F269F" w:rsidP="004D124C">
      <w:pPr>
        <w:spacing w:after="0" w:line="240" w:lineRule="auto"/>
        <w:ind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स्कन्द मूर्तये तांबूल कुंकुमाक्षत</w:t>
      </w:r>
    </w:p>
    <w:p w:rsidR="008F269F" w:rsidRDefault="008F269F" w:rsidP="004D124C">
      <w:pPr>
        <w:spacing w:after="0" w:line="240" w:lineRule="auto"/>
        <w:ind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पुष्प सघृत इक्षुखण्ड माहाहुतिं समर्पयामि नमस्वाहा।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अनेन दिव्यमङ्गळ होमेन शूलचक्र शरचाप 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खड्गखेटकशंख पाशवज्र शक्तिवरदामभय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द्वादशभूजालं कृत अकुण्डकण्ठध्वनि गंभीर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महारंभ सि</w:t>
      </w:r>
      <w:r w:rsidR="007B05BE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मुखासुरसैन्य विषाद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पेषणधुरिणभीषण निपुण प्रभाव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निजवैभव स्कन्दमूर्तिः</w:t>
      </w:r>
      <w:r w:rsidR="002844D0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प्रीयताम्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743552">
        <w:rPr>
          <w:rFonts w:ascii="Mangal" w:hAnsi="Mangal" w:cs="Nirmala UI" w:hint="cs"/>
          <w:sz w:val="36"/>
          <w:szCs w:val="36"/>
          <w:cs/>
          <w:lang w:bidi="sa-IN"/>
        </w:rPr>
        <w:t>जे श्री स्कन्दमू</w:t>
      </w:r>
      <w:r w:rsidR="005513DF" w:rsidRPr="00743552">
        <w:rPr>
          <w:rFonts w:ascii="Mangal" w:hAnsi="Mangal" w:cs="Nirmala UI" w:hint="cs"/>
          <w:sz w:val="36"/>
          <w:szCs w:val="36"/>
          <w:cs/>
          <w:lang w:bidi="sa-IN"/>
        </w:rPr>
        <w:t>र्ते</w:t>
      </w:r>
      <w:r w:rsidRPr="00743552">
        <w:rPr>
          <w:rFonts w:ascii="Mangal" w:hAnsi="Mangal" w:cs="Nirmala UI" w:hint="cs"/>
          <w:sz w:val="36"/>
          <w:szCs w:val="36"/>
          <w:cs/>
          <w:lang w:bidi="sa-IN"/>
        </w:rPr>
        <w:t xml:space="preserve"> जय जय</w:t>
      </w:r>
      <w:r w:rsidR="002844D0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743552">
        <w:rPr>
          <w:rFonts w:ascii="Mangal" w:hAnsi="Mangal" w:cs="Nirmala UI" w:hint="cs"/>
          <w:sz w:val="36"/>
          <w:szCs w:val="36"/>
          <w:cs/>
          <w:lang w:bidi="sa-IN"/>
        </w:rPr>
        <w:t>जे सि</w:t>
      </w:r>
      <w:r w:rsidR="00523FEF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 w:rsidRPr="00743552">
        <w:rPr>
          <w:rFonts w:ascii="Mangal" w:hAnsi="Mangal" w:cs="Nirmala UI" w:hint="cs"/>
          <w:sz w:val="36"/>
          <w:szCs w:val="36"/>
          <w:cs/>
          <w:lang w:bidi="sa-IN"/>
        </w:rPr>
        <w:t>मु</w:t>
      </w:r>
      <w:r w:rsidR="00AA3185" w:rsidRPr="00743552">
        <w:rPr>
          <w:rFonts w:ascii="Mangal" w:hAnsi="Mangal" w:cs="Nirmala UI" w:hint="cs"/>
          <w:sz w:val="36"/>
          <w:szCs w:val="36"/>
          <w:cs/>
          <w:lang w:bidi="sa-IN"/>
        </w:rPr>
        <w:t>खा</w:t>
      </w:r>
      <w:r w:rsidRPr="00743552">
        <w:rPr>
          <w:rFonts w:ascii="Mangal" w:hAnsi="Mangal" w:cs="Nirmala UI" w:hint="cs"/>
          <w:sz w:val="36"/>
          <w:szCs w:val="36"/>
          <w:cs/>
          <w:lang w:bidi="sa-IN"/>
        </w:rPr>
        <w:t>सुरहन्त्रे जय</w:t>
      </w:r>
      <w:r w:rsidR="00AA3185" w:rsidRPr="00743552">
        <w:rPr>
          <w:rFonts w:ascii="Mangal" w:hAnsi="Mangal" w:cs="Nirmala UI" w:hint="cs"/>
          <w:sz w:val="36"/>
          <w:szCs w:val="36"/>
          <w:cs/>
          <w:lang w:bidi="sa-IN"/>
        </w:rPr>
        <w:t xml:space="preserve"> खा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जे सकलकार्य जय प्रदे जय जय </w:t>
      </w:r>
    </w:p>
    <w:p w:rsidR="008F269F" w:rsidRDefault="008F269F" w:rsidP="004D124C">
      <w:pPr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हरहर महादेव।।</w:t>
      </w:r>
    </w:p>
    <w:p w:rsidR="004D124C" w:rsidRDefault="004D124C">
      <w:pPr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/>
          <w:sz w:val="36"/>
          <w:szCs w:val="36"/>
          <w:lang w:bidi="sa-IN"/>
        </w:rPr>
        <w:br w:type="page"/>
      </w:r>
    </w:p>
    <w:p w:rsidR="008F269F" w:rsidRDefault="008F269F" w:rsidP="00B31114">
      <w:pPr>
        <w:pStyle w:val="Heading1"/>
        <w:rPr>
          <w:rFonts w:cs="Mangal"/>
        </w:rPr>
      </w:pPr>
      <w:bookmarkStart w:id="486" w:name="_Toc62081367"/>
      <w:r w:rsidRPr="003F1018">
        <w:rPr>
          <w:rFonts w:hint="cs"/>
          <w:cs/>
        </w:rPr>
        <w:lastRenderedPageBreak/>
        <w:t>शूरसंहार अष्टमो</w:t>
      </w:r>
      <w:r w:rsidR="00DB44CB">
        <w:rPr>
          <w:rFonts w:hint="cs"/>
          <w:cs/>
        </w:rPr>
        <w:t>&amp;</w:t>
      </w:r>
      <w:r w:rsidRPr="003F1018">
        <w:rPr>
          <w:rFonts w:hint="cs"/>
          <w:cs/>
        </w:rPr>
        <w:t>द्ध्यायः</w:t>
      </w:r>
      <w:bookmarkEnd w:id="486"/>
    </w:p>
    <w:p w:rsidR="008F269F" w:rsidRDefault="008F269F" w:rsidP="004D124C">
      <w:pPr>
        <w:spacing w:after="0" w:line="240" w:lineRule="auto"/>
        <w:ind w:left="36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सां शूरसंहारमूर्त्यासनाय नमः</w:t>
      </w:r>
    </w:p>
    <w:p w:rsidR="008F269F" w:rsidRDefault="008F269F" w:rsidP="004D124C">
      <w:pPr>
        <w:spacing w:after="0" w:line="240" w:lineRule="auto"/>
        <w:ind w:left="360" w:firstLine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सां शूं संहा</w:t>
      </w:r>
      <w:r w:rsidRPr="00AB4EB8">
        <w:rPr>
          <w:rFonts w:ascii="Mangal" w:hAnsi="Mangal" w:cs="Nirmala UI" w:hint="cs"/>
          <w:sz w:val="36"/>
          <w:szCs w:val="36"/>
          <w:cs/>
          <w:lang w:bidi="sa-IN"/>
        </w:rPr>
        <w:t>रमूर्ति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मूर्तये नमः</w:t>
      </w:r>
    </w:p>
    <w:p w:rsidR="008F269F" w:rsidRDefault="008F269F" w:rsidP="004D124C">
      <w:pPr>
        <w:spacing w:after="0" w:line="240" w:lineRule="auto"/>
        <w:ind w:left="360" w:firstLine="720"/>
        <w:jc w:val="both"/>
        <w:rPr>
          <w:rFonts w:ascii="Mangal" w:hAnsi="Mangal" w:cs="Mangal"/>
          <w:sz w:val="36"/>
          <w:szCs w:val="36"/>
          <w:lang w:bidi="sa-IN"/>
        </w:rPr>
      </w:pPr>
      <w:r w:rsidRPr="00217D24">
        <w:rPr>
          <w:rFonts w:ascii="Mangal" w:hAnsi="Mangal" w:cs="Nirmala UI" w:hint="cs"/>
          <w:sz w:val="36"/>
          <w:szCs w:val="36"/>
          <w:cs/>
          <w:lang w:bidi="sa-IN"/>
        </w:rPr>
        <w:t>रसमुखकरभानुं रक्त वर्ण</w:t>
      </w:r>
      <w:r w:rsidR="001E7EC6" w:rsidRPr="00217D24">
        <w:rPr>
          <w:rFonts w:ascii="Mangal" w:hAnsi="Mangal" w:cs="Nirmala UI" w:hint="cs"/>
          <w:sz w:val="36"/>
          <w:szCs w:val="36"/>
          <w:cs/>
          <w:lang w:bidi="sa-IN"/>
        </w:rPr>
        <w:t>म्</w:t>
      </w:r>
      <w:r w:rsidRPr="00217D24">
        <w:rPr>
          <w:rFonts w:ascii="Mangal" w:hAnsi="Mangal" w:cs="Nirmala UI" w:hint="cs"/>
          <w:sz w:val="36"/>
          <w:szCs w:val="36"/>
          <w:cs/>
          <w:lang w:bidi="sa-IN"/>
        </w:rPr>
        <w:t xml:space="preserve"> किरीटं</w:t>
      </w:r>
      <w:r w:rsidR="00F07A2C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धनुवरकुलिशखेटं पद्मपाशस्य वामे।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शरभय शक्ति खड्गं अङ्कुशं चक्र हस्तं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सुरवरमुनिसैन्यं शूर संहारमूर्तिम्।।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शिं श्रीं श्रौं शूरसंहारमूर्तये नमः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श्रृत्वा भ्रातृवधं वीरः शूरपद्मो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पतद्भुवि।</w:t>
      </w:r>
    </w:p>
    <w:p w:rsidR="008F269F" w:rsidRPr="00217D24" w:rsidRDefault="008F269F" w:rsidP="004D124C">
      <w:pPr>
        <w:spacing w:after="0" w:line="240" w:lineRule="auto"/>
        <w:ind w:left="360" w:firstLine="720"/>
        <w:rPr>
          <w:rFonts w:cs="Mangal"/>
          <w:sz w:val="36"/>
          <w:szCs w:val="36"/>
          <w:lang w:bidi="sa-IN"/>
        </w:rPr>
      </w:pPr>
      <w:r w:rsidRPr="00217D24">
        <w:rPr>
          <w:rFonts w:ascii="Mangal" w:hAnsi="Mangal" w:cs="Nirmala UI" w:hint="cs"/>
          <w:sz w:val="36"/>
          <w:szCs w:val="36"/>
          <w:cs/>
          <w:lang w:bidi="sa-IN"/>
        </w:rPr>
        <w:t>वि</w:t>
      </w:r>
      <w:r w:rsidR="00E86B62" w:rsidRPr="00217D24">
        <w:rPr>
          <w:rFonts w:ascii="Mangal" w:hAnsi="Mangal" w:cs="Nirmala UI" w:hint="cs"/>
          <w:sz w:val="36"/>
          <w:szCs w:val="36"/>
          <w:cs/>
          <w:lang w:bidi="sa-IN"/>
        </w:rPr>
        <w:t>लला</w:t>
      </w:r>
      <w:r w:rsidRPr="00217D24">
        <w:rPr>
          <w:rFonts w:ascii="Mangal" w:hAnsi="Mangal" w:cs="Nirmala UI" w:hint="cs"/>
          <w:sz w:val="36"/>
          <w:szCs w:val="36"/>
          <w:cs/>
          <w:lang w:bidi="sa-IN"/>
        </w:rPr>
        <w:t>प चिरं दुः</w:t>
      </w:r>
      <w:r w:rsidR="00E86B62" w:rsidRPr="00217D24">
        <w:rPr>
          <w:rFonts w:ascii="Mangal" w:hAnsi="Mangal" w:cs="Nirmala UI" w:hint="cs"/>
          <w:sz w:val="36"/>
          <w:szCs w:val="36"/>
          <w:cs/>
          <w:lang w:bidi="sa-IN"/>
        </w:rPr>
        <w:t xml:space="preserve">खा </w:t>
      </w:r>
      <w:r w:rsidRPr="00217D24">
        <w:rPr>
          <w:rFonts w:ascii="Mangal" w:hAnsi="Mangal" w:cs="Nirmala UI" w:hint="cs"/>
          <w:sz w:val="36"/>
          <w:szCs w:val="36"/>
          <w:cs/>
          <w:lang w:bidi="sa-IN"/>
        </w:rPr>
        <w:t>त्ततः संज्ञामवाप्य च।।</w:t>
      </w:r>
      <w:r w:rsidRPr="00217D24">
        <w:rPr>
          <w:rFonts w:ascii="Mangal" w:hAnsi="Mangal" w:cs="Nirmala UI"/>
          <w:sz w:val="36"/>
          <w:szCs w:val="36"/>
          <w:cs/>
          <w:lang w:bidi="sa-IN"/>
        </w:rPr>
        <w:t>३८१</w:t>
      </w:r>
      <w:r w:rsidRPr="00217D2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क्रोधेन महता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विष्टः दैत्यानण्डान्तरस्थितान्।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सद्य एवानयामास ते च दृप्ता महाबलाः।।</w:t>
      </w:r>
      <w:r>
        <w:rPr>
          <w:rFonts w:ascii="Mangal" w:hAnsi="Mangal" w:cs="Nirmala UI"/>
          <w:sz w:val="36"/>
          <w:szCs w:val="36"/>
          <w:cs/>
          <w:lang w:bidi="sa-IN"/>
        </w:rPr>
        <w:t>३८२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सि</w:t>
      </w:r>
      <w:r w:rsidR="00CE3810">
        <w:rPr>
          <w:rFonts w:ascii="Mangal" w:hAnsi="Mangal" w:cs="Nirmala UI" w:hint="cs"/>
          <w:sz w:val="36"/>
          <w:szCs w:val="36"/>
          <w:cs/>
          <w:lang w:bidi="sa-IN"/>
        </w:rPr>
        <w:t>म्ह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वक्त्राधिकस्थूलदेहा योद्धुं समागताः।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तांश्च दृष्ट्वा भृशं भीता देवा इन्द्रादयो गुहम्।।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३८३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व्यजिज्ञपन् प्रभो शूरपद्मं जहि सहानुगम्।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रक्षस्मानिति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स च स्मयंस्तेभ्यो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भयं ददौ।।</w:t>
      </w:r>
      <w:r>
        <w:rPr>
          <w:rFonts w:ascii="Mangal" w:hAnsi="Mangal" w:cs="Nirmala UI"/>
          <w:sz w:val="36"/>
          <w:szCs w:val="36"/>
          <w:cs/>
          <w:lang w:bidi="sa-IN"/>
        </w:rPr>
        <w:t>३८४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ततः प्रवृत्ते तुमुले युद्धे स्कन्दाभिमन्त्रितः।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एको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बाणः शतधा भूत्वा दैत्यानहन् क्षणात्।।</w:t>
      </w:r>
      <w:r>
        <w:rPr>
          <w:rFonts w:ascii="Mangal" w:hAnsi="Mangal" w:cs="Nirmala UI"/>
          <w:sz w:val="36"/>
          <w:szCs w:val="36"/>
          <w:cs/>
          <w:lang w:bidi="sa-IN"/>
        </w:rPr>
        <w:t>३८५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ततस्त्वन्याण्डगान् दैत्यानाहूयासुरनायकः।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योद्धुं प्रवृत्तस्तांश्चापि क्षणेनैवावधीद्गुहः।।</w:t>
      </w:r>
      <w:r>
        <w:rPr>
          <w:rFonts w:ascii="Mangal" w:hAnsi="Mangal" w:cs="Nirmala UI"/>
          <w:sz w:val="36"/>
          <w:szCs w:val="36"/>
          <w:cs/>
          <w:lang w:bidi="sa-IN"/>
        </w:rPr>
        <w:t>३८६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कृत्वैवं बहुकृत्वश्च क्रोधाविष्टो गुहस्तदा।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पिदधे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ण्डान्तरद्वारं बाणैस्तच्चासुरेश्वरः।।</w:t>
      </w:r>
      <w:r>
        <w:rPr>
          <w:rFonts w:ascii="Mangal" w:hAnsi="Mangal" w:cs="Nirmala UI"/>
          <w:sz w:val="36"/>
          <w:szCs w:val="36"/>
          <w:cs/>
          <w:lang w:bidi="sa-IN"/>
        </w:rPr>
        <w:t>३८७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ज्ञात्वा स्वयं ययौ योद्धुं वीरवादान् वदन् बहुन्।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षण्मुखश्च वृथा वादो माभूदिति समादधत्।।</w:t>
      </w:r>
      <w:r>
        <w:rPr>
          <w:rFonts w:ascii="Mangal" w:hAnsi="Mangal" w:cs="Nirmala UI"/>
          <w:sz w:val="36"/>
          <w:szCs w:val="36"/>
          <w:cs/>
          <w:lang w:bidi="sa-IN"/>
        </w:rPr>
        <w:t>३८८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योद्धुमारभतात्यन्तं लोकविस्मयकारकम्।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देवाश्च मुनयश्चैव शशंसुर्विजयं तदा।।</w:t>
      </w:r>
      <w:r>
        <w:rPr>
          <w:rFonts w:ascii="Mangal" w:hAnsi="Mangal" w:cs="Nirmala UI"/>
          <w:sz w:val="36"/>
          <w:szCs w:val="36"/>
          <w:cs/>
          <w:lang w:bidi="sa-IN"/>
        </w:rPr>
        <w:t>३८९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अस्त्रप्रत्यस्त्रवर्षेण प्रवृत्ते तुमुले रणे।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ध्वजं चिच्छेद देवस्य शूरपद्मः शरैः क्रुधा।।</w:t>
      </w:r>
      <w:r>
        <w:rPr>
          <w:rFonts w:ascii="Mangal" w:hAnsi="Mangal" w:cs="Nirmala UI"/>
          <w:sz w:val="36"/>
          <w:szCs w:val="36"/>
          <w:cs/>
          <w:lang w:bidi="sa-IN"/>
        </w:rPr>
        <w:t>३९०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अग्निस्तु कुक्कुटो भूत्वा ध्वजेतिष्ठत्सुरेच्छया।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गुहो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शूरपद्मस्य ध्वजचापं तथा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च्छिनत्।।</w:t>
      </w:r>
      <w:r>
        <w:rPr>
          <w:rFonts w:ascii="Mangal" w:hAnsi="Mangal" w:cs="Nirmala UI"/>
          <w:sz w:val="36"/>
          <w:szCs w:val="36"/>
          <w:cs/>
          <w:lang w:bidi="sa-IN"/>
        </w:rPr>
        <w:t>३९१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217D24">
        <w:rPr>
          <w:rFonts w:ascii="Mangal" w:hAnsi="Mangal" w:cs="Nirmala UI" w:hint="cs"/>
          <w:sz w:val="36"/>
          <w:szCs w:val="36"/>
          <w:cs/>
          <w:lang w:bidi="sa-IN"/>
        </w:rPr>
        <w:t>दैत्यांश्च कोटिसंख्याकान् जघा</w:t>
      </w:r>
      <w:r w:rsidR="00CD5C84" w:rsidRPr="00217D24">
        <w:rPr>
          <w:rFonts w:ascii="Mangal" w:hAnsi="Mangal" w:cs="Nirmala UI" w:hint="cs"/>
          <w:sz w:val="36"/>
          <w:szCs w:val="36"/>
          <w:cs/>
          <w:lang w:bidi="sa-IN"/>
        </w:rPr>
        <w:t>न</w:t>
      </w:r>
      <w:r w:rsidRPr="00217D24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 w:rsidR="00CD5C84" w:rsidRPr="00217D24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 w:rsidRPr="00217D24">
        <w:rPr>
          <w:rFonts w:ascii="Mangal" w:hAnsi="Mangal" w:cs="Nirmala UI" w:hint="cs"/>
          <w:sz w:val="36"/>
          <w:szCs w:val="36"/>
          <w:cs/>
          <w:lang w:bidi="sa-IN"/>
        </w:rPr>
        <w:t>क्षणमात्रतः।</w:t>
      </w:r>
      <w:r w:rsidR="00314B19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ततः शूरो नभस्थःसन् युयुधे मायया खलः।।</w:t>
      </w:r>
      <w:r>
        <w:rPr>
          <w:rFonts w:ascii="Mangal" w:hAnsi="Mangal" w:cs="Nirmala UI"/>
          <w:sz w:val="36"/>
          <w:szCs w:val="36"/>
          <w:cs/>
          <w:lang w:bidi="sa-IN"/>
        </w:rPr>
        <w:t>३९२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स्वामी च विज्ञानास्त्रेण मायां नाशमनीनयन्।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अटन्नण्डान्तरं शूरः द्वीपान्तरमवाप च।।</w:t>
      </w:r>
      <w:r>
        <w:rPr>
          <w:rFonts w:ascii="Mangal" w:hAnsi="Mangal" w:cs="Nirmala UI"/>
          <w:sz w:val="36"/>
          <w:szCs w:val="36"/>
          <w:cs/>
          <w:lang w:bidi="sa-IN"/>
        </w:rPr>
        <w:t>३९३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217D24">
        <w:rPr>
          <w:rFonts w:ascii="Mangal" w:hAnsi="Mangal" w:cs="Nirmala UI" w:hint="cs"/>
          <w:sz w:val="36"/>
          <w:szCs w:val="36"/>
          <w:cs/>
          <w:lang w:bidi="sa-IN"/>
        </w:rPr>
        <w:t>गु</w:t>
      </w:r>
      <w:r w:rsidR="00E86B62" w:rsidRPr="00217D24">
        <w:rPr>
          <w:rFonts w:ascii="Mangal" w:hAnsi="Mangal" w:cs="Nirmala UI" w:hint="cs"/>
          <w:sz w:val="36"/>
          <w:szCs w:val="36"/>
          <w:cs/>
          <w:lang w:bidi="sa-IN"/>
        </w:rPr>
        <w:t>हो</w:t>
      </w:r>
      <w:r w:rsidR="00096386" w:rsidRPr="00217D24">
        <w:rPr>
          <w:rFonts w:ascii="Chandas" w:hAnsi="Chandas" w:cs="Chandas"/>
          <w:sz w:val="36"/>
          <w:szCs w:val="36"/>
          <w:lang w:bidi="sa-IN"/>
        </w:rPr>
        <w:t>&amp;</w:t>
      </w:r>
      <w:r w:rsidRPr="00217D24">
        <w:rPr>
          <w:rFonts w:ascii="Mangal" w:hAnsi="Mangal" w:cs="Nirmala UI" w:hint="cs"/>
          <w:sz w:val="36"/>
          <w:szCs w:val="36"/>
          <w:cs/>
          <w:lang w:bidi="sa-IN"/>
        </w:rPr>
        <w:t>पितत्र तत्रैव प्राहरतं बलोद्धतम्।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तदानीं विबुधान् भीतान् पर्यसान्त्वयदच्युतः।।</w:t>
      </w:r>
      <w:r>
        <w:rPr>
          <w:rFonts w:ascii="Mangal" w:hAnsi="Mangal" w:cs="Nirmala UI"/>
          <w:sz w:val="36"/>
          <w:szCs w:val="36"/>
          <w:cs/>
          <w:lang w:bidi="sa-IN"/>
        </w:rPr>
        <w:t>३९४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क्षणात्तु वीरमाहेन्द्रपर्यन्ते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युध्यतां तदा।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शूरपद्मस्य सैन्यं च रथ</w:t>
      </w:r>
      <w:r w:rsidR="00C36DCA" w:rsidRPr="00BE5336">
        <w:rPr>
          <w:rFonts w:ascii="Mangal" w:hAnsi="Mangal" w:cs="Nirmala UI" w:hint="cs"/>
          <w:sz w:val="36"/>
          <w:szCs w:val="36"/>
          <w:cs/>
          <w:lang w:bidi="sa-IN"/>
        </w:rPr>
        <w:t>स्वां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श्च सायकैः।।</w:t>
      </w:r>
      <w:r w:rsidRPr="00BE5336">
        <w:rPr>
          <w:rFonts w:ascii="Mangal" w:hAnsi="Mangal" w:cs="Nirmala UI"/>
          <w:sz w:val="36"/>
          <w:szCs w:val="36"/>
          <w:cs/>
          <w:lang w:bidi="sa-IN"/>
        </w:rPr>
        <w:t>३९५</w:t>
      </w:r>
      <w:r w:rsidRPr="00BE5336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314B19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चिच्छेद भगवान् स्कन्दो देवाः सर्वे मुदं ययुः।</w:t>
      </w:r>
    </w:p>
    <w:p w:rsidR="008F269F" w:rsidRPr="00FF5A4F" w:rsidRDefault="008F269F" w:rsidP="004D124C">
      <w:pPr>
        <w:spacing w:after="0" w:line="240" w:lineRule="auto"/>
        <w:ind w:left="720" w:firstLine="720"/>
        <w:rPr>
          <w:rFonts w:ascii="Mangal" w:hAnsi="Mangal" w:cs="Arial Unicode MS"/>
          <w:sz w:val="36"/>
          <w:szCs w:val="36"/>
          <w:lang w:bidi="sa-IN"/>
        </w:rPr>
      </w:pPr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तुष्टुवुश्च गुहं भक्तिनम्रा वि</w:t>
      </w:r>
      <w:r w:rsidR="007B50CC" w:rsidRPr="000E5747">
        <w:rPr>
          <w:rFonts w:ascii="Mangal" w:hAnsi="Mangal" w:cs="Nirmala UI" w:hint="cs"/>
          <w:sz w:val="36"/>
          <w:szCs w:val="36"/>
          <w:cs/>
          <w:lang w:bidi="sa-IN"/>
        </w:rPr>
        <w:t>ष्णुवा</w:t>
      </w:r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दयः समम्।।</w:t>
      </w:r>
      <w:r w:rsidRPr="000E5747">
        <w:rPr>
          <w:rFonts w:ascii="Mangal" w:hAnsi="Mangal" w:cs="Nirmala UI"/>
          <w:sz w:val="36"/>
          <w:szCs w:val="36"/>
          <w:cs/>
          <w:lang w:bidi="sa-IN"/>
        </w:rPr>
        <w:t>३९६</w:t>
      </w:r>
      <w:r w:rsidRPr="000E5747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FF5A4F">
        <w:rPr>
          <w:rFonts w:ascii="Mangal" w:hAnsi="Mangal" w:cs="Arial Unicode MS" w:hint="cs"/>
          <w:sz w:val="36"/>
          <w:szCs w:val="36"/>
          <w:cs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BE5336">
        <w:rPr>
          <w:rFonts w:ascii="Mangal" w:hAnsi="Mangal" w:cs="Mangal"/>
          <w:sz w:val="36"/>
          <w:szCs w:val="36"/>
          <w:lang w:bidi="sa-IN"/>
        </w:rPr>
        <w:t>“</w:t>
      </w:r>
      <w:r w:rsidRPr="00BE5336">
        <w:rPr>
          <w:rFonts w:ascii="Mangal" w:hAnsi="Mangal" w:cs="Nirmala UI"/>
          <w:sz w:val="36"/>
          <w:szCs w:val="36"/>
          <w:cs/>
          <w:lang w:bidi="sa-IN"/>
        </w:rPr>
        <w:t>जय</w:t>
      </w:r>
      <w:r w:rsidRPr="00BE5336">
        <w:rPr>
          <w:rFonts w:ascii="Mangal" w:hAnsi="Mangal" w:cs="Mangal"/>
          <w:sz w:val="36"/>
          <w:szCs w:val="36"/>
          <w:lang w:bidi="sa-IN"/>
        </w:rPr>
        <w:t xml:space="preserve"> </w:t>
      </w:r>
      <w:r w:rsidRPr="00BE5336">
        <w:rPr>
          <w:rFonts w:ascii="Mangal" w:hAnsi="Mangal" w:cs="Nirmala UI"/>
          <w:sz w:val="36"/>
          <w:szCs w:val="36"/>
          <w:cs/>
          <w:lang w:bidi="sa-IN"/>
        </w:rPr>
        <w:t>गौरी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सुत</w:t>
      </w:r>
      <w:r w:rsidRPr="00BE5336"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स्वामिन्</w:t>
      </w:r>
      <w:r w:rsidRPr="00BE5336"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तार</w:t>
      </w:r>
      <w:r w:rsidR="00C36DCA" w:rsidRPr="00BE5336">
        <w:rPr>
          <w:rFonts w:ascii="Mangal" w:hAnsi="Mangal" w:cs="Nirmala UI" w:hint="cs"/>
          <w:sz w:val="36"/>
          <w:szCs w:val="36"/>
          <w:cs/>
          <w:lang w:bidi="sa-IN"/>
        </w:rPr>
        <w:t>क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क्रौञ्चदारण</w:t>
      </w:r>
      <w:r w:rsidRPr="00BE5336">
        <w:rPr>
          <w:rFonts w:ascii="Mangal" w:hAnsi="Mangal" w:cs="Mangal" w:hint="cs"/>
          <w:sz w:val="36"/>
          <w:szCs w:val="36"/>
          <w:cs/>
          <w:lang w:bidi="sa-IN"/>
        </w:rPr>
        <w:t>,।</w:t>
      </w:r>
      <w:r w:rsidR="008B1A5D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कारागारविनिक्षिप्तचतुर्मुख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शिवात्मज।।</w:t>
      </w:r>
      <w:r>
        <w:rPr>
          <w:rFonts w:ascii="Mangal" w:hAnsi="Mangal" w:cs="Nirmala UI"/>
          <w:sz w:val="36"/>
          <w:szCs w:val="36"/>
          <w:cs/>
          <w:lang w:bidi="sa-IN"/>
        </w:rPr>
        <w:t>३९७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गाङ्गेय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कार्तिकेयाग्निगर्भ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लोकार्तिनाशन।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शरकाननसञ्जात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सुब्रह्मण्य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जयेति च।।</w:t>
      </w:r>
      <w:r>
        <w:rPr>
          <w:rFonts w:ascii="Mangal" w:hAnsi="Mangal" w:cs="Nirmala UI"/>
          <w:sz w:val="36"/>
          <w:szCs w:val="36"/>
          <w:cs/>
          <w:lang w:bidi="sa-IN"/>
        </w:rPr>
        <w:t>३९८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शूरस्त्वथ स्वकं सैन्यं भस्मीभूतं विलोकयन्।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मायां सस्मार जननीं सापि चागत्य तद्धितम्।।</w:t>
      </w:r>
      <w:r>
        <w:rPr>
          <w:rFonts w:ascii="Mangal" w:hAnsi="Mangal" w:cs="Nirmala UI"/>
          <w:sz w:val="36"/>
          <w:szCs w:val="36"/>
          <w:cs/>
          <w:lang w:bidi="sa-IN"/>
        </w:rPr>
        <w:t>३९९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पृष्ट्वा सैन्यं जीवयितुं सुधाद्यानयनाय तम्।</w:t>
      </w:r>
    </w:p>
    <w:p w:rsidR="008F269F" w:rsidRPr="00BE5336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प्रबोध्या</w:t>
      </w:r>
      <w:r w:rsidR="00096386" w:rsidRPr="00BE5336">
        <w:rPr>
          <w:rFonts w:ascii="Chandas" w:hAnsi="Chandas" w:cs="Chandas"/>
          <w:sz w:val="36"/>
          <w:szCs w:val="36"/>
          <w:lang w:bidi="sa-IN"/>
        </w:rPr>
        <w:t>&amp;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गान्निजं स्थानं शूरपद्मोस्ततो मुदा।।</w:t>
      </w:r>
      <w:r w:rsidRPr="00BE5336">
        <w:rPr>
          <w:rFonts w:ascii="Mangal" w:hAnsi="Mangal" w:cs="Nirmala UI"/>
          <w:sz w:val="36"/>
          <w:szCs w:val="36"/>
          <w:cs/>
          <w:lang w:bidi="sa-IN"/>
        </w:rPr>
        <w:t>४००</w:t>
      </w:r>
      <w:r w:rsidRPr="00BE5336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इन्द्रलोक</w:t>
      </w:r>
      <w:r w:rsidR="00C36DCA" w:rsidRPr="00BE5336">
        <w:rPr>
          <w:rFonts w:ascii="Mangal" w:hAnsi="Mangal" w:cs="Nirmala UI" w:hint="cs"/>
          <w:sz w:val="36"/>
          <w:szCs w:val="36"/>
          <w:cs/>
          <w:lang w:bidi="sa-IN"/>
        </w:rPr>
        <w:t>रथं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 xml:space="preserve"> शीघ्रं </w:t>
      </w:r>
      <w:r w:rsidR="00C36DCA" w:rsidRPr="00BE5336">
        <w:rPr>
          <w:rFonts w:ascii="Mangal" w:hAnsi="Mangal" w:cs="Nirmala UI" w:hint="cs"/>
          <w:sz w:val="36"/>
          <w:szCs w:val="36"/>
          <w:cs/>
          <w:lang w:bidi="sa-IN"/>
        </w:rPr>
        <w:t>प्र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षयित्वा सुधागिरिम्।</w:t>
      </w:r>
      <w:r w:rsidR="008B1A5D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आनाय्य तेन सिह्मास्यभानुकोपमुखासुरान्।।</w:t>
      </w:r>
      <w:r>
        <w:rPr>
          <w:rFonts w:ascii="Mangal" w:hAnsi="Mangal" w:cs="Nirmala UI"/>
          <w:sz w:val="36"/>
          <w:szCs w:val="36"/>
          <w:cs/>
          <w:lang w:bidi="sa-IN"/>
        </w:rPr>
        <w:t>४०१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अजीवयत्तदा देवाः विषण्णास्तानुमासुतः।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सान्त्वयित्वा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सुरीं सेनामवधीत् क्षणमात्रतः।।</w:t>
      </w:r>
      <w:r>
        <w:rPr>
          <w:rFonts w:ascii="Mangal" w:hAnsi="Mangal" w:cs="Nirmala UI"/>
          <w:sz w:val="36"/>
          <w:szCs w:val="36"/>
          <w:cs/>
          <w:lang w:bidi="sa-IN"/>
        </w:rPr>
        <w:t>४०२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मुक्त्वा पाशुपतास्त्रं दृष्ट्वा शूरस्ततस्ततः।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भूमिः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मेघः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समुद्रश्च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वह्निः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वात्या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,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महीधरः।।</w:t>
      </w:r>
      <w:r>
        <w:rPr>
          <w:rFonts w:ascii="Mangal" w:hAnsi="Mangal" w:cs="Nirmala UI"/>
          <w:sz w:val="36"/>
          <w:szCs w:val="36"/>
          <w:cs/>
          <w:lang w:bidi="sa-IN"/>
        </w:rPr>
        <w:t>४०३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इत्यादि रूपं स्वी</w:t>
      </w:r>
      <w:r w:rsidR="00C36DCA" w:rsidRPr="00BE5336">
        <w:rPr>
          <w:rFonts w:ascii="Mangal" w:hAnsi="Mangal" w:cs="Nirmala UI" w:hint="cs"/>
          <w:sz w:val="36"/>
          <w:szCs w:val="36"/>
          <w:cs/>
          <w:lang w:bidi="sa-IN"/>
        </w:rPr>
        <w:t>चक्रे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 xml:space="preserve"> तत्तत्प्रत्यहरद्गुहः।</w:t>
      </w:r>
      <w:r w:rsidR="008B1A5D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स्वकीयं विश्वरुपं च तस्मै दर्शयति स्म सः।।</w:t>
      </w:r>
      <w:r>
        <w:rPr>
          <w:rFonts w:ascii="Mangal" w:hAnsi="Mangal" w:cs="Nirmala UI"/>
          <w:sz w:val="36"/>
          <w:szCs w:val="36"/>
          <w:cs/>
          <w:lang w:bidi="sa-IN"/>
        </w:rPr>
        <w:t>४०४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सर्वतः पाणिपादं च सर्वतो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क्षिशिरोमुखम्।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सर्वतः श्रुतिमल्लोकं सर्वमावृत्य भाति यत्।।</w:t>
      </w:r>
      <w:r>
        <w:rPr>
          <w:rFonts w:ascii="Mangal" w:hAnsi="Mangal" w:cs="Nirmala UI"/>
          <w:sz w:val="36"/>
          <w:szCs w:val="36"/>
          <w:cs/>
          <w:lang w:bidi="sa-IN"/>
        </w:rPr>
        <w:t>४०५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 दृष्ट्वा विश्वरूपं तदतिविस्मित</w:t>
      </w:r>
      <w:r w:rsidR="008B1A5D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मानसः।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तद्भुक्तत्वं यथा चैच्छत् तदा तदकुचद्विभुः।।</w:t>
      </w:r>
      <w:r>
        <w:rPr>
          <w:rFonts w:ascii="Mangal" w:hAnsi="Mangal" w:cs="Nirmala UI"/>
          <w:sz w:val="36"/>
          <w:szCs w:val="36"/>
          <w:cs/>
          <w:lang w:bidi="sa-IN"/>
        </w:rPr>
        <w:t>४०६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ततश्चूतमहीरु</w:t>
      </w:r>
      <w:r w:rsidR="00C36DCA" w:rsidRPr="00BE5336">
        <w:rPr>
          <w:rFonts w:ascii="Mangal" w:hAnsi="Mangal" w:cs="Nirmala UI" w:hint="cs"/>
          <w:sz w:val="36"/>
          <w:szCs w:val="36"/>
          <w:cs/>
          <w:lang w:bidi="sa-IN"/>
        </w:rPr>
        <w:t>द्ध्वं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 xml:space="preserve"> स्वीकृत्यातिभयानकम्।</w:t>
      </w:r>
      <w:r w:rsidR="00843944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त्रीन्लोकान् व्याप्य तिष्ठन्तं षण्मुखः प्रेक्ष्य विस्मितः।।</w:t>
      </w:r>
      <w:r>
        <w:rPr>
          <w:rFonts w:ascii="Mangal" w:hAnsi="Mangal" w:cs="Nirmala UI"/>
          <w:sz w:val="36"/>
          <w:szCs w:val="36"/>
          <w:cs/>
          <w:lang w:bidi="sa-IN"/>
        </w:rPr>
        <w:t>४०७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प्राहिणोच्च निजां शक्तिं सा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द्वेधा विदार्य तम्।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प्रागा</w:t>
      </w:r>
      <w:r w:rsidR="00C36DCA" w:rsidRPr="00BE5336">
        <w:rPr>
          <w:rFonts w:ascii="Mangal" w:hAnsi="Mangal" w:cs="Nirmala UI" w:hint="cs"/>
          <w:sz w:val="36"/>
          <w:szCs w:val="36"/>
          <w:cs/>
          <w:lang w:bidi="sa-IN"/>
        </w:rPr>
        <w:t>द्भ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गवतो हस्तं हाहाकारस्तदाह्यभूत्।।</w:t>
      </w:r>
      <w:r w:rsidRPr="00BE5336">
        <w:rPr>
          <w:rFonts w:ascii="Mangal" w:hAnsi="Mangal" w:cs="Nirmala UI"/>
          <w:sz w:val="36"/>
          <w:szCs w:val="36"/>
          <w:cs/>
          <w:lang w:bidi="sa-IN"/>
        </w:rPr>
        <w:t>४०८</w:t>
      </w:r>
      <w:r w:rsidRPr="00BE5336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843944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एकःकुक्कुटरूपेण शिखिरूपेण चेतरः।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भूत्वा स्कन्दस्य केतुत्वं वाहनत्वं च भेजतुः।।</w:t>
      </w:r>
      <w:r>
        <w:rPr>
          <w:rFonts w:ascii="Mangal" w:hAnsi="Mangal" w:cs="Nirmala UI"/>
          <w:sz w:val="36"/>
          <w:szCs w:val="36"/>
          <w:cs/>
          <w:lang w:bidi="sa-IN"/>
        </w:rPr>
        <w:t>४०९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देवाश्च तुष्टुपुः सर्वे मोदमाना गुहं तदा।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शूरपत्नी तु तच्छ्रुत्वा नाम्ना या पद्मकोमला।।</w:t>
      </w:r>
      <w:r>
        <w:rPr>
          <w:rFonts w:ascii="Mangal" w:hAnsi="Mangal" w:cs="Nirmala UI"/>
          <w:sz w:val="36"/>
          <w:szCs w:val="36"/>
          <w:cs/>
          <w:lang w:bidi="sa-IN"/>
        </w:rPr>
        <w:t>४१०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विवेशाग्निं हिरण्यश्च दुःखितः शुक्रवाक्यतः।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और्ध्वदेहिकर्माणि पितुःकृत्वा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चरत्तपः।।</w:t>
      </w:r>
      <w:r>
        <w:rPr>
          <w:rFonts w:ascii="Mangal" w:hAnsi="Mangal" w:cs="Nirmala UI"/>
          <w:sz w:val="36"/>
          <w:szCs w:val="36"/>
          <w:cs/>
          <w:lang w:bidi="sa-IN"/>
        </w:rPr>
        <w:t>४११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षण्मुखश्च सुरैः सार्धं हेमकूटपुरं ययौ।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शूरस्य संहारं भक्त्या श्रृण्वन्ति ये नराः।।</w:t>
      </w:r>
      <w:r>
        <w:rPr>
          <w:rFonts w:ascii="Mangal" w:hAnsi="Mangal" w:cs="Nirmala UI"/>
          <w:sz w:val="36"/>
          <w:szCs w:val="36"/>
          <w:cs/>
          <w:lang w:bidi="sa-IN"/>
        </w:rPr>
        <w:t>४१२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तेषां शत्रुजयः स्वार्थसि</w:t>
      </w:r>
      <w:r w:rsidR="00FE4519" w:rsidRPr="00BE5336">
        <w:rPr>
          <w:rFonts w:ascii="Mangal" w:hAnsi="Mangal" w:cs="Nirmala UI" w:hint="cs"/>
          <w:sz w:val="36"/>
          <w:szCs w:val="36"/>
          <w:cs/>
          <w:lang w:bidi="sa-IN"/>
        </w:rPr>
        <w:t>द्धि: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 xml:space="preserve"> सर्वाश्च संपदः।</w:t>
      </w:r>
      <w:r w:rsidR="00195238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रामो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शूरसंहारं श्रुत्वा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गस्त्य</w:t>
      </w:r>
      <w:r w:rsidR="00195238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मुखात्पुरा।।</w:t>
      </w:r>
      <w:r>
        <w:rPr>
          <w:rFonts w:ascii="Mangal" w:hAnsi="Mangal" w:cs="Nirmala UI"/>
          <w:sz w:val="36"/>
          <w:szCs w:val="36"/>
          <w:cs/>
          <w:lang w:bidi="sa-IN"/>
        </w:rPr>
        <w:t>४१३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रावणं समरे हत्वा सीतां प्रत्यानयत्पुरीम्।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कथैवं युद्धकाण्डीया कथिता मुनिपुङ्गवाः।।</w:t>
      </w:r>
      <w:r>
        <w:rPr>
          <w:rFonts w:ascii="Mangal" w:hAnsi="Mangal" w:cs="Nirmala UI"/>
          <w:sz w:val="36"/>
          <w:szCs w:val="36"/>
          <w:cs/>
          <w:lang w:bidi="sa-IN"/>
        </w:rPr>
        <w:t>४१४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श्रृण्वतां शत्रुचोराग्निविषभीति</w:t>
      </w:r>
      <w:r w:rsidR="00195238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विनाशिनि।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बहवश्च कथामेतां श्रुत्वा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रीनजयन् पुरा।।</w:t>
      </w:r>
      <w:r>
        <w:rPr>
          <w:rFonts w:ascii="Mangal" w:hAnsi="Mangal" w:cs="Nirmala UI"/>
          <w:sz w:val="36"/>
          <w:szCs w:val="36"/>
          <w:cs/>
          <w:lang w:bidi="sa-IN"/>
        </w:rPr>
        <w:t>४१५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जय जय स्कन्दपुराणे शङ्करसंहितायां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युद्धकाण्डे स्कन्दसप्तशत्यां शूरसंहार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अष्टमो</w:t>
      </w:r>
      <w:r w:rsidR="00DB44CB">
        <w:rPr>
          <w:rFonts w:ascii="Mangal" w:hAnsi="Mangal" w:cs="Nirmala UI" w:hint="cs"/>
          <w:sz w:val="36"/>
          <w:szCs w:val="36"/>
          <w:cs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द्ध्यायस्सत्यास्सन्तु यजमानस्यकामाः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</w:t>
      </w:r>
      <w:r w:rsidR="00195238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ललाटकम्।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हिरण्यकुण्डलं वन्दे कुमारं पुष्करसृजम्।।</w:t>
      </w:r>
    </w:p>
    <w:p w:rsidR="008F269F" w:rsidRDefault="00195238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BE5336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ओं सां सां</w:t>
      </w:r>
      <w:r w:rsidR="008F269F" w:rsidRPr="00BE5336">
        <w:rPr>
          <w:rFonts w:ascii="Mangal" w:hAnsi="Mangal" w:cs="Nirmala UI" w:hint="cs"/>
          <w:sz w:val="36"/>
          <w:szCs w:val="36"/>
          <w:cs/>
          <w:lang w:bidi="sa-IN"/>
        </w:rPr>
        <w:t>गाय सायुधाय सशक्तिकाय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पञ्चत्रिंशत्</w:t>
      </w:r>
    </w:p>
    <w:p w:rsidR="008F269F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>मन्त्रात्मका</w:t>
      </w:r>
      <w:r w:rsidR="00FE4519" w:rsidRPr="00BE5336">
        <w:rPr>
          <w:rFonts w:ascii="Mangal" w:hAnsi="Mangal" w:cs="Nirmala UI" w:hint="cs"/>
          <w:sz w:val="36"/>
          <w:szCs w:val="36"/>
          <w:cs/>
          <w:lang w:bidi="sa-IN"/>
        </w:rPr>
        <w:t>य</w:t>
      </w:r>
      <w:r w:rsidRPr="00BE5336">
        <w:rPr>
          <w:rFonts w:ascii="Mangal" w:hAnsi="Mangal" w:cs="Nirmala UI" w:hint="cs"/>
          <w:sz w:val="36"/>
          <w:szCs w:val="36"/>
          <w:cs/>
          <w:lang w:bidi="sa-IN"/>
        </w:rPr>
        <w:t xml:space="preserve"> स्कन्द मूर्तये तांबूल</w:t>
      </w:r>
    </w:p>
    <w:p w:rsidR="008F269F" w:rsidRPr="00745454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कुंकुमाक्षतपुष्प सघृतदाडिमीफल महाहुतिं समर्पयामि नमस्वाहा।</w:t>
      </w:r>
    </w:p>
    <w:p w:rsidR="008F269F" w:rsidRPr="00745454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 xml:space="preserve">अनेनदिव्य मङ्गळ होमेन </w:t>
      </w:r>
    </w:p>
    <w:p w:rsidR="008F269F" w:rsidRPr="00745454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निखिलदेव</w:t>
      </w:r>
      <w:r w:rsidR="00195238">
        <w:rPr>
          <w:rFonts w:ascii="Mangal" w:hAnsi="Mangal" w:cs="Nirmala UI"/>
          <w:sz w:val="36"/>
          <w:szCs w:val="36"/>
          <w:lang w:bidi="sa-IN"/>
        </w:rPr>
        <w:t xml:space="preserve"> 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ऋषिमुनिवर हृदयध्यान</w:t>
      </w:r>
      <w:r w:rsidR="00195238">
        <w:rPr>
          <w:rFonts w:ascii="Mangal" w:hAnsi="Mangal" w:cs="Nirmala UI"/>
          <w:sz w:val="36"/>
          <w:szCs w:val="36"/>
          <w:lang w:bidi="sa-IN"/>
        </w:rPr>
        <w:t xml:space="preserve"> 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विमल</w:t>
      </w:r>
    </w:p>
    <w:p w:rsidR="008F269F" w:rsidRPr="00745454" w:rsidRDefault="00B10D51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367D7E">
        <w:rPr>
          <w:rFonts w:ascii="Mangal" w:hAnsi="Mangal" w:cs="Nirmala UI" w:hint="cs"/>
          <w:sz w:val="36"/>
          <w:szCs w:val="36"/>
          <w:cs/>
          <w:lang w:bidi="sa-IN"/>
        </w:rPr>
        <w:t>जलावगाहन हेलात</w:t>
      </w:r>
      <w:r w:rsidR="008F269F" w:rsidRPr="00367D7E">
        <w:rPr>
          <w:rFonts w:ascii="Mangal" w:hAnsi="Mangal" w:cs="Nirmala UI" w:hint="cs"/>
          <w:sz w:val="36"/>
          <w:szCs w:val="36"/>
          <w:cs/>
          <w:lang w:bidi="sa-IN"/>
        </w:rPr>
        <w:t>रळ रुचिरनयन भक्तार्ति</w:t>
      </w:r>
      <w:r w:rsidR="00682956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निकृन्तन प्रशस्तकीर्तिकलित शूरसंहारमूर्तिः प्रीयताम्</w:t>
      </w:r>
    </w:p>
    <w:p w:rsidR="008F269F" w:rsidRPr="00745454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जे श्री शूरसंहारमूर्ते जय जय</w:t>
      </w:r>
    </w:p>
    <w:p w:rsidR="008F269F" w:rsidRPr="00745454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जे भक्तरक्षण जय जय</w:t>
      </w:r>
    </w:p>
    <w:p w:rsidR="008F269F" w:rsidRPr="00745454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जे कुक्कुटध्वज जय जय</w:t>
      </w:r>
    </w:p>
    <w:p w:rsidR="008F269F" w:rsidRPr="00745454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जे सकलकार्य जय प्रदे जय जय</w:t>
      </w:r>
    </w:p>
    <w:p w:rsidR="008F269F" w:rsidRPr="00745454" w:rsidRDefault="008F269F" w:rsidP="004D124C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नमः</w:t>
      </w:r>
      <w:r w:rsidR="00217F1E">
        <w:rPr>
          <w:rFonts w:ascii="Mangal" w:hAnsi="Mangal" w:cs="Nirmala UI"/>
          <w:sz w:val="36"/>
          <w:szCs w:val="36"/>
          <w:lang w:bidi="sa-IN"/>
        </w:rPr>
        <w:t xml:space="preserve"> 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पार्वतीपतये हर हर महादेव।।</w:t>
      </w:r>
    </w:p>
    <w:p w:rsidR="00217F1E" w:rsidRDefault="00217F1E" w:rsidP="004D124C">
      <w:pPr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/>
          <w:sz w:val="36"/>
          <w:szCs w:val="36"/>
          <w:lang w:bidi="sa-IN"/>
        </w:rPr>
        <w:br w:type="page"/>
      </w:r>
    </w:p>
    <w:p w:rsidR="008F269F" w:rsidRPr="00745454" w:rsidRDefault="008F269F" w:rsidP="00B31114">
      <w:pPr>
        <w:pStyle w:val="Heading1"/>
        <w:rPr>
          <w:rFonts w:cs="Mangal"/>
        </w:rPr>
      </w:pPr>
      <w:bookmarkStart w:id="487" w:name="_Toc62081368"/>
      <w:r w:rsidRPr="00745454">
        <w:rPr>
          <w:rFonts w:hint="cs"/>
          <w:cs/>
        </w:rPr>
        <w:lastRenderedPageBreak/>
        <w:t>श्री देवसेना विवाह नवमो</w:t>
      </w:r>
      <w:r w:rsidR="002102DB" w:rsidRPr="004D124C">
        <w:rPr>
          <w:rFonts w:hint="cs"/>
          <w:cs/>
        </w:rPr>
        <w:t>&amp;</w:t>
      </w:r>
      <w:r w:rsidRPr="004D124C">
        <w:rPr>
          <w:rFonts w:hint="cs"/>
          <w:cs/>
        </w:rPr>
        <w:t>द्ध्या</w:t>
      </w:r>
      <w:r w:rsidRPr="00745454">
        <w:rPr>
          <w:rFonts w:hint="cs"/>
          <w:cs/>
        </w:rPr>
        <w:t>यः</w:t>
      </w:r>
      <w:bookmarkEnd w:id="487"/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ओं देवसेनान्यासनाय नमः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ओं देवसेनानी मूर्तये नमः</w:t>
      </w:r>
    </w:p>
    <w:p w:rsidR="008F269F" w:rsidRPr="00745454" w:rsidRDefault="008F269F" w:rsidP="004D124C">
      <w:pPr>
        <w:spacing w:after="0" w:line="240" w:lineRule="auto"/>
        <w:ind w:left="1080"/>
        <w:rPr>
          <w:rFonts w:ascii="Mangal" w:hAnsi="Mangal" w:cs="Mangal"/>
          <w:sz w:val="36"/>
          <w:szCs w:val="36"/>
          <w:lang w:bidi="sa-IN"/>
        </w:rPr>
      </w:pP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अभयमसिर</w:t>
      </w:r>
      <w:r w:rsidR="001D1516" w:rsidRPr="00ED11B6">
        <w:rPr>
          <w:rFonts w:ascii="Mangal" w:hAnsi="Mangal" w:cs="Nirmala UI" w:hint="cs"/>
          <w:sz w:val="36"/>
          <w:szCs w:val="36"/>
          <w:cs/>
          <w:lang w:bidi="sa-IN"/>
        </w:rPr>
        <w:t>थां</w:t>
      </w: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 xml:space="preserve"> गश्चांकुशं शक्तिशूलं वरदकुलिशपाशं पद्मदण्डौगदाञ्च।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दधतमुभय पक्षद्वादशादामहस्तैः द्वादशकमलनेत्रं देवसेनानिमीडे।।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ओं श्रीं सौं ह्रीं देवसेनामूर्तये नमः।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ततो गुहो जयन्तादीन् विबुधान् वीरबाहुना।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मोचयित्वा स्तुतः सर्वे</w:t>
      </w:r>
      <w:r w:rsidR="002102DB" w:rsidRPr="00ED11B6">
        <w:rPr>
          <w:rFonts w:ascii="Mangal" w:hAnsi="Mangal" w:cs="Nirmala UI" w:hint="cs"/>
          <w:sz w:val="36"/>
          <w:szCs w:val="36"/>
          <w:cs/>
          <w:lang w:bidi="sa-IN"/>
        </w:rPr>
        <w:t>हे</w:t>
      </w: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मकूटपुरे स्थितः।।</w:t>
      </w:r>
      <w:r w:rsidRPr="00ED11B6">
        <w:rPr>
          <w:rFonts w:ascii="Mangal" w:hAnsi="Mangal" w:cs="Nirmala UI"/>
          <w:sz w:val="36"/>
          <w:szCs w:val="36"/>
          <w:cs/>
          <w:lang w:bidi="sa-IN"/>
        </w:rPr>
        <w:t>४१६</w:t>
      </w:r>
      <w:r w:rsidRPr="00ED11B6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742E63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आदिश्य सागरं शूरनगरीं प्लावयेति च।</w:t>
      </w:r>
    </w:p>
    <w:p w:rsidR="008F269F" w:rsidRPr="008D32DF" w:rsidRDefault="008F269F" w:rsidP="004D124C">
      <w:pPr>
        <w:spacing w:after="0" w:line="240" w:lineRule="auto"/>
        <w:ind w:left="360" w:firstLine="720"/>
        <w:rPr>
          <w:rFonts w:ascii="Mangal" w:hAnsi="Mangal" w:cs="Nirmala UI"/>
          <w:sz w:val="36"/>
          <w:szCs w:val="32"/>
          <w:lang w:bidi="sa-IN"/>
        </w:rPr>
      </w:pPr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श्रीसन्धिनगरं प्राप ब्रह्मवि</w:t>
      </w:r>
      <w:r w:rsidR="00CB7339" w:rsidRPr="000E5747">
        <w:rPr>
          <w:rFonts w:ascii="Mangal" w:hAnsi="Mangal" w:cs="Nirmala UI" w:hint="cs"/>
          <w:sz w:val="36"/>
          <w:szCs w:val="36"/>
          <w:cs/>
          <w:lang w:bidi="sa-IN"/>
        </w:rPr>
        <w:t>ष्णवा</w:t>
      </w:r>
      <w:r w:rsidRPr="000E5747">
        <w:rPr>
          <w:rFonts w:ascii="Mangal" w:hAnsi="Mangal" w:cs="Nirmala UI" w:hint="cs"/>
          <w:sz w:val="36"/>
          <w:szCs w:val="36"/>
          <w:cs/>
          <w:lang w:bidi="sa-IN"/>
        </w:rPr>
        <w:t>दिपूजितः।।</w:t>
      </w:r>
      <w:r w:rsidRPr="000E5747">
        <w:rPr>
          <w:rFonts w:ascii="Mangal" w:hAnsi="Mangal" w:cs="Nirmala UI"/>
          <w:sz w:val="36"/>
          <w:szCs w:val="36"/>
          <w:cs/>
          <w:lang w:bidi="sa-IN"/>
        </w:rPr>
        <w:t>४१७</w:t>
      </w:r>
      <w:r w:rsidRPr="000E5747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तत्रोषित्वा निशां प्रातः प्रतिष्टाप्य शिवं स्वयम्।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पूजयित्वा विधानेन प्रतस्थे परपर्वतम्।।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४१८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तत्रादिश्य शिवज्ञानं पराशरभुवां स्वयम्।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इन्द्रेण प्रार्थितः स्वीयकन्यापाणिग्रहं प्रति।।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४१९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अङ्गीकृत्य च तत्रैव कारयामास पत्तनम्।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निर्ममे विश्वकर्मा च पुरप्रासाद</w:t>
      </w:r>
      <w:r w:rsidR="00F907A7">
        <w:rPr>
          <w:rFonts w:ascii="Mangal" w:hAnsi="Mangal" w:cs="Nirmala UI"/>
          <w:sz w:val="36"/>
          <w:szCs w:val="36"/>
          <w:lang w:bidi="sa-IN"/>
        </w:rPr>
        <w:t xml:space="preserve"> 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गोपुरम्।।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४२०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मेरोर्गु</w:t>
      </w:r>
      <w:r w:rsidR="001C137F" w:rsidRPr="00ED11B6">
        <w:rPr>
          <w:rFonts w:ascii="Mangal" w:hAnsi="Mangal" w:cs="Nirmala UI" w:hint="cs"/>
          <w:sz w:val="36"/>
          <w:szCs w:val="36"/>
          <w:cs/>
          <w:lang w:bidi="sa-IN"/>
        </w:rPr>
        <w:t>हा</w:t>
      </w: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त आनीय पुत्रीं शच्या समं वृषा।</w:t>
      </w:r>
      <w:r w:rsidR="00F907A7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ब्रह्माविष्णू पुरस्कृत्य कृत्वा वैवाहिकोचितम्।।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४२१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जामातरं मयूराधिरूडं तत्पुरवीथिषु।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प्रदक्षिणं कारयित्वा स्वगेहे द्वारि मण्टपे।।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४२२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अवतार्य पुरन्ध्रीभिः कारयित्वा</w:t>
      </w:r>
      <w:r w:rsidR="00096386" w:rsidRPr="00ED11B6">
        <w:rPr>
          <w:rFonts w:ascii="Chandas" w:hAnsi="Chandas" w:cs="Chandas"/>
          <w:sz w:val="36"/>
          <w:szCs w:val="36"/>
          <w:lang w:bidi="sa-IN"/>
        </w:rPr>
        <w:t>&amp;</w:t>
      </w: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ष्टम</w:t>
      </w:r>
      <w:r w:rsidR="009C0DF2" w:rsidRPr="00ED11B6">
        <w:rPr>
          <w:rFonts w:ascii="Mangal" w:hAnsi="Mangal" w:cs="Nirmala UI" w:hint="cs"/>
          <w:sz w:val="36"/>
          <w:szCs w:val="36"/>
          <w:cs/>
          <w:lang w:bidi="sa-IN"/>
        </w:rPr>
        <w:t>ङ</w:t>
      </w: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गलम्।</w:t>
      </w:r>
      <w:r w:rsidR="00F907A7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डोलाधिरोहणं मालाव्यत्ययं च विशेषतः।।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४२३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कारयित्वा शुभे मञ्चे उपवेश्य शचीपतिः।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धारापूर्वमदात्कन्यां सुब्रह्मण्याय शोभनम्।।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४२४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पार्वतीपरमे</w:t>
      </w:r>
      <w:r w:rsidR="009C0DF2" w:rsidRPr="00ED11B6">
        <w:rPr>
          <w:rFonts w:ascii="Mangal" w:hAnsi="Mangal" w:cs="Nirmala UI" w:hint="cs"/>
          <w:sz w:val="36"/>
          <w:szCs w:val="36"/>
          <w:cs/>
          <w:lang w:bidi="sa-IN"/>
        </w:rPr>
        <w:t>शौ</w:t>
      </w: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 xml:space="preserve"> च तस्मिन्नेव क्षणे मुदा।</w:t>
      </w:r>
      <w:r w:rsidR="00F907A7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तत्रागत्य सुतं प्रीत्या प्रतिनन्द्य स्नुषामपि।।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४२५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4D124C" w:rsidRDefault="004D124C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</w:p>
    <w:p w:rsidR="004D124C" w:rsidRPr="00745454" w:rsidRDefault="004D124C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ब्रह्मादिभिः स्तूयमानौ कैलासं ययतुर्गिरिम्।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गुहो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पि लाजहोमदीन् कृत्वा सर्वान् यथाविधि।।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४२६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प्रवेशहो</w:t>
      </w:r>
      <w:r w:rsidR="009C0DF2" w:rsidRPr="00ED11B6">
        <w:rPr>
          <w:rFonts w:ascii="Mangal" w:hAnsi="Mangal" w:cs="Nirmala UI" w:hint="cs"/>
          <w:sz w:val="36"/>
          <w:szCs w:val="36"/>
          <w:cs/>
          <w:lang w:bidi="sa-IN"/>
        </w:rPr>
        <w:t>मे</w:t>
      </w: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 xml:space="preserve"> भार्यायै दर्शयित्वा ध्रुवं स्वयम्।</w:t>
      </w:r>
      <w:r w:rsidR="00F907A7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अरुन्धतीञ्च चत्वारि दिनान्यौपासनं व्यधात्।।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४२७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निर्वर्त्यं शेषहोमं च गुहः प्राप्यामरावतीम्।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दग्धां तां नूतनां त्वष्ट्रा कारयित्वा शतक्रतुम्।।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४२८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ED11B6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सिह्मासने स्थापयित्वा साकं श</w:t>
      </w:r>
      <w:r w:rsidR="009C0DF2" w:rsidRPr="00ED11B6">
        <w:rPr>
          <w:rFonts w:ascii="Mangal" w:hAnsi="Mangal" w:cs="Nirmala UI" w:hint="cs"/>
          <w:sz w:val="36"/>
          <w:szCs w:val="36"/>
          <w:cs/>
          <w:lang w:bidi="sa-IN"/>
        </w:rPr>
        <w:t>च्या</w:t>
      </w: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 xml:space="preserve"> सुतेन च।</w:t>
      </w:r>
      <w:r w:rsidR="00BE6ACB" w:rsidRPr="00ED11B6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प</w:t>
      </w:r>
      <w:r w:rsidR="009C0DF2" w:rsidRPr="00ED11B6">
        <w:rPr>
          <w:rFonts w:ascii="Mangal" w:hAnsi="Mangal" w:cs="Nirmala UI" w:hint="cs"/>
          <w:sz w:val="36"/>
          <w:szCs w:val="36"/>
          <w:cs/>
          <w:lang w:bidi="sa-IN"/>
        </w:rPr>
        <w:t>ट्टा</w:t>
      </w: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भिषेचनं तस्य कारयामास वेधसा।।</w:t>
      </w:r>
      <w:r w:rsidRPr="00ED11B6">
        <w:rPr>
          <w:rFonts w:ascii="Mangal" w:hAnsi="Mangal" w:cs="Nirmala UI"/>
          <w:sz w:val="36"/>
          <w:szCs w:val="36"/>
          <w:cs/>
          <w:lang w:bidi="sa-IN"/>
        </w:rPr>
        <w:t>४२९</w:t>
      </w:r>
      <w:r w:rsidRPr="00ED11B6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BE6ACB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Pr="00745454" w:rsidRDefault="008F269F" w:rsidP="00133FD0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मयूरमधिरुह्याथ प्राप्य कैलासपर्वतम्।</w:t>
      </w:r>
    </w:p>
    <w:p w:rsidR="008F269F" w:rsidRPr="00745454" w:rsidRDefault="008F269F" w:rsidP="00133FD0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पितरौ प्रणिपत्याभ्यामाशीर्भिरभिनन्दितः।।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४३०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133FD0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देवसेनासमेतः सन् गत्वा स्कन्दगिरिं प्रति।</w:t>
      </w:r>
    </w:p>
    <w:p w:rsidR="008F269F" w:rsidRPr="00745454" w:rsidRDefault="008F269F" w:rsidP="00133FD0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सुखं न्यवात्यसील्लोकानां योगक्षेमविधायकः।।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४३१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133FD0">
      <w:pPr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>विवाहमि</w:t>
      </w:r>
      <w:r w:rsidR="009C0DF2" w:rsidRPr="00ED11B6">
        <w:rPr>
          <w:rFonts w:ascii="Mangal" w:hAnsi="Mangal" w:cs="Nirmala UI" w:hint="cs"/>
          <w:sz w:val="36"/>
          <w:szCs w:val="36"/>
          <w:cs/>
          <w:lang w:bidi="sa-IN"/>
        </w:rPr>
        <w:t>थ्यं</w:t>
      </w:r>
      <w:r w:rsidRPr="00ED11B6">
        <w:rPr>
          <w:rFonts w:ascii="Mangal" w:hAnsi="Mangal" w:cs="Nirmala UI" w:hint="cs"/>
          <w:sz w:val="36"/>
          <w:szCs w:val="36"/>
          <w:cs/>
          <w:lang w:bidi="sa-IN"/>
        </w:rPr>
        <w:t xml:space="preserve"> स्कन्दस्य कल्याणं देवसेनया।</w:t>
      </w:r>
      <w:r w:rsidR="00BE6ACB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133FD0">
      <w:pPr>
        <w:tabs>
          <w:tab w:val="right" w:pos="9360"/>
        </w:tabs>
        <w:spacing w:after="0" w:line="240" w:lineRule="auto"/>
        <w:ind w:left="36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ये श्रृण्वन्ति नरास्ते स्युः पुत्रपौत्रादिसंयुताः।।</w:t>
      </w:r>
      <w:r w:rsidRPr="00745454">
        <w:rPr>
          <w:rFonts w:ascii="Mangal" w:hAnsi="Mangal" w:cs="Nirmala UI"/>
          <w:sz w:val="36"/>
          <w:szCs w:val="36"/>
          <w:cs/>
          <w:lang w:bidi="sa-IN"/>
        </w:rPr>
        <w:t>४३२</w:t>
      </w:r>
      <w:r w:rsidRPr="00745454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Pr="00745454">
        <w:rPr>
          <w:rFonts w:ascii="Mangal" w:hAnsi="Mangal" w:cs="Mangal"/>
          <w:sz w:val="36"/>
          <w:szCs w:val="36"/>
          <w:cs/>
          <w:lang w:bidi="sa-IN"/>
        </w:rPr>
        <w:tab/>
      </w:r>
    </w:p>
    <w:p w:rsidR="008F269F" w:rsidRPr="00745454" w:rsidRDefault="008F269F" w:rsidP="00133FD0">
      <w:pPr>
        <w:spacing w:after="0" w:line="240" w:lineRule="auto"/>
        <w:ind w:left="1080"/>
        <w:rPr>
          <w:rFonts w:ascii="Mangal" w:hAnsi="Mangal" w:cs="Mangal"/>
          <w:sz w:val="36"/>
          <w:szCs w:val="36"/>
          <w:lang w:bidi="sa-IN"/>
        </w:rPr>
      </w:pPr>
      <w:r w:rsidRPr="00793A59">
        <w:rPr>
          <w:rFonts w:ascii="Mangal" w:hAnsi="Mangal" w:cs="Nirmala UI" w:hint="cs"/>
          <w:sz w:val="36"/>
          <w:szCs w:val="36"/>
          <w:cs/>
          <w:lang w:bidi="sa-IN"/>
        </w:rPr>
        <w:t xml:space="preserve">ओं जय जय </w:t>
      </w:r>
      <w:r w:rsidR="004267AF" w:rsidRPr="00793A59">
        <w:rPr>
          <w:rFonts w:ascii="Mangal" w:hAnsi="Mangal" w:cs="Nirmala UI" w:hint="cs"/>
          <w:sz w:val="36"/>
          <w:szCs w:val="36"/>
          <w:cs/>
          <w:lang w:bidi="sa-IN"/>
        </w:rPr>
        <w:t>स्कन्द</w:t>
      </w:r>
      <w:r w:rsidR="004267AF" w:rsidRPr="00793A59">
        <w:rPr>
          <w:rFonts w:ascii="Mangal" w:hAnsi="Mangal" w:cs="Nirmala UI"/>
          <w:sz w:val="36"/>
          <w:szCs w:val="36"/>
          <w:cs/>
          <w:lang w:bidi="sa-IN"/>
        </w:rPr>
        <w:t>पुराणे</w:t>
      </w:r>
      <w:r w:rsidR="004267AF" w:rsidRPr="00793A59">
        <w:rPr>
          <w:rFonts w:ascii="Mangal" w:hAnsi="Mangal" w:cs="Nirmala UI" w:hint="cs"/>
          <w:sz w:val="36"/>
          <w:szCs w:val="36"/>
          <w:cs/>
          <w:lang w:bidi="sa-IN"/>
        </w:rPr>
        <w:t xml:space="preserve"> शंकरसंहितायां देवकण्डे</w:t>
      </w:r>
      <w:r w:rsidR="00545C01" w:rsidRPr="00793A59"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DB44CB">
        <w:rPr>
          <w:rFonts w:ascii="Mangal" w:hAnsi="Mangal" w:cs="Nirmala UI"/>
          <w:sz w:val="36"/>
          <w:szCs w:val="36"/>
          <w:lang w:bidi="sa-IN"/>
        </w:rPr>
        <w:br/>
      </w:r>
      <w:r w:rsidRPr="00793A59">
        <w:rPr>
          <w:rFonts w:ascii="Mangal" w:hAnsi="Mangal" w:cs="Nirmala UI" w:hint="cs"/>
          <w:sz w:val="36"/>
          <w:szCs w:val="36"/>
          <w:cs/>
          <w:lang w:bidi="sa-IN"/>
        </w:rPr>
        <w:t>स्कन्दसप्तशत्याम्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 xml:space="preserve"> देवसेना विवाह</w:t>
      </w:r>
      <w:r w:rsidR="00B33224">
        <w:rPr>
          <w:rFonts w:ascii="Mangal" w:hAnsi="Mangal" w:cs="Nirmala UI"/>
          <w:sz w:val="36"/>
          <w:szCs w:val="36"/>
          <w:lang w:bidi="sa-IN"/>
        </w:rPr>
        <w:t xml:space="preserve"> 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नवमो</w:t>
      </w:r>
      <w:r w:rsidR="00DB44CB">
        <w:rPr>
          <w:rFonts w:ascii="Mangal" w:hAnsi="Mangal" w:cs="Nirmala UI" w:hint="cs"/>
          <w:sz w:val="36"/>
          <w:szCs w:val="36"/>
          <w:cs/>
          <w:lang w:bidi="sa-IN"/>
        </w:rPr>
        <w:t>&amp;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द्ध्यायस्सत्यास्सन्तु यजमानस्यकामाः।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संभावितललाटकम्।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हिरण्यकुण्डलं वन्दे कुमारं पुष्करसृजम्।।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 xml:space="preserve">ओं सां सांगाय सायुधाय सशक्तिकाय 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सप्तदश मन्त्रात्मकाय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श्री देवसेनामूर्तये तांबूल कुंकुमाक्षत</w:t>
      </w:r>
    </w:p>
    <w:p w:rsidR="008F269F" w:rsidRPr="00745454" w:rsidRDefault="008F269F" w:rsidP="00133FD0">
      <w:pPr>
        <w:spacing w:after="0" w:line="240" w:lineRule="auto"/>
        <w:ind w:left="144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पुष्प सघृत कदळीफल महाहुतिं समर्पयामि</w:t>
      </w:r>
      <w:r w:rsidR="00545C01">
        <w:rPr>
          <w:rFonts w:ascii="Mangal" w:hAnsi="Mangal" w:cs="Nirmala UI"/>
          <w:sz w:val="36"/>
          <w:szCs w:val="36"/>
          <w:lang w:bidi="sa-IN"/>
        </w:rPr>
        <w:t xml:space="preserve"> 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 xml:space="preserve">नमस्वाहा। </w:t>
      </w:r>
      <w:r w:rsidR="00545C01">
        <w:rPr>
          <w:rFonts w:ascii="Mangal" w:hAnsi="Mangal" w:cs="Nirmala UI"/>
          <w:sz w:val="36"/>
          <w:szCs w:val="36"/>
          <w:lang w:bidi="sa-IN"/>
        </w:rPr>
        <w:br/>
      </w:r>
      <w:r w:rsidRPr="00793A59"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दिव्यमङ्गळ होमेन भग</w:t>
      </w:r>
      <w:r w:rsidR="00572EA0" w:rsidRPr="00793A59">
        <w:rPr>
          <w:rFonts w:ascii="Mangal" w:hAnsi="Mangal" w:cs="Nirmala UI" w:hint="cs"/>
          <w:sz w:val="36"/>
          <w:szCs w:val="36"/>
          <w:cs/>
          <w:lang w:bidi="sa-IN"/>
        </w:rPr>
        <w:t>वा</w:t>
      </w:r>
      <w:r w:rsidRPr="00793A59">
        <w:rPr>
          <w:rFonts w:ascii="Mangal" w:hAnsi="Mangal" w:cs="Nirmala UI" w:hint="cs"/>
          <w:sz w:val="36"/>
          <w:szCs w:val="36"/>
          <w:cs/>
          <w:lang w:bidi="sa-IN"/>
        </w:rPr>
        <w:t>न्</w:t>
      </w:r>
      <w:r w:rsidR="00545C01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अखण्ड जगदण्ड पुण्डरीक विकसन कलसुरासुर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93A59">
        <w:rPr>
          <w:rFonts w:ascii="Mangal" w:hAnsi="Mangal" w:cs="Nirmala UI" w:hint="cs"/>
          <w:sz w:val="36"/>
          <w:szCs w:val="36"/>
          <w:cs/>
          <w:lang w:bidi="sa-IN"/>
        </w:rPr>
        <w:t>मित</w:t>
      </w:r>
      <w:r w:rsidR="00572EA0" w:rsidRPr="00793A59">
        <w:rPr>
          <w:rFonts w:ascii="Mangal" w:hAnsi="Mangal" w:cs="Nirmala UI" w:hint="cs"/>
          <w:sz w:val="36"/>
          <w:szCs w:val="36"/>
          <w:cs/>
          <w:lang w:bidi="sa-IN"/>
        </w:rPr>
        <w:t>रा</w:t>
      </w:r>
      <w:r w:rsidRPr="00793A59">
        <w:rPr>
          <w:rFonts w:ascii="Mangal" w:hAnsi="Mangal" w:cs="Nirmala UI" w:hint="cs"/>
          <w:sz w:val="36"/>
          <w:szCs w:val="36"/>
          <w:cs/>
          <w:lang w:bidi="sa-IN"/>
        </w:rPr>
        <w:t>पेक्षित सुधावितरण्य मयसमादित</w:t>
      </w:r>
      <w:r w:rsidR="00545C01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निखिलजन हृदय रंजकसकलप्रपञ्च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93A59">
        <w:rPr>
          <w:rFonts w:ascii="Mangal" w:hAnsi="Mangal" w:cs="Nirmala UI" w:hint="cs"/>
          <w:sz w:val="36"/>
          <w:szCs w:val="36"/>
          <w:cs/>
          <w:lang w:bidi="sa-IN"/>
        </w:rPr>
        <w:t xml:space="preserve">प्रत्यूहरं </w:t>
      </w:r>
      <w:r w:rsidR="00572EA0" w:rsidRPr="00793A59">
        <w:rPr>
          <w:rFonts w:ascii="Mangal" w:hAnsi="Mangal" w:cs="Nirmala UI" w:hint="cs"/>
          <w:sz w:val="36"/>
          <w:szCs w:val="36"/>
          <w:cs/>
          <w:lang w:bidi="sa-IN"/>
        </w:rPr>
        <w:t>भा</w:t>
      </w:r>
      <w:r w:rsidRPr="00793A59">
        <w:rPr>
          <w:rFonts w:ascii="Mangal" w:hAnsi="Mangal" w:cs="Nirmala UI" w:hint="cs"/>
          <w:sz w:val="36"/>
          <w:szCs w:val="36"/>
          <w:cs/>
          <w:lang w:bidi="sa-IN"/>
        </w:rPr>
        <w:t>मेनकादि ति</w:t>
      </w:r>
      <w:r w:rsidR="00572EA0" w:rsidRPr="00793A59">
        <w:rPr>
          <w:rFonts w:ascii="Mangal" w:hAnsi="Mangal" w:cs="Nirmala UI" w:hint="cs"/>
          <w:sz w:val="36"/>
          <w:szCs w:val="36"/>
          <w:cs/>
          <w:lang w:bidi="sa-IN"/>
        </w:rPr>
        <w:t>लो</w:t>
      </w:r>
      <w:r w:rsidRPr="00793A59">
        <w:rPr>
          <w:rFonts w:ascii="Mangal" w:hAnsi="Mangal" w:cs="Nirmala UI" w:hint="cs"/>
          <w:sz w:val="36"/>
          <w:szCs w:val="36"/>
          <w:cs/>
          <w:lang w:bidi="sa-IN"/>
        </w:rPr>
        <w:t>त्तमा ऊर्वशीमुख्य</w:t>
      </w:r>
      <w:r w:rsidR="00A845AA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सुरयुवतीनां करताळनाद समय समेदित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नटनपुरतर कुञ्चिकुञ्चिक चरण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श्री देवसेनापति प्रीयताम्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जे श्री देवसेना मूर्ते जय जय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जे क</w:t>
      </w:r>
      <w:r w:rsidR="00572EA0">
        <w:rPr>
          <w:rFonts w:ascii="Mangal" w:hAnsi="Mangal" w:cs="Nirmala UI" w:hint="cs"/>
          <w:sz w:val="36"/>
          <w:szCs w:val="36"/>
          <w:cs/>
          <w:lang w:bidi="sa-IN"/>
        </w:rPr>
        <w:t>ल्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याणप्रदायक जय जय</w:t>
      </w:r>
      <w:r w:rsidR="00A845AA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जे इन्द्राणीमाङ्गळ्यरक्षक जय जय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D31C4F">
        <w:rPr>
          <w:rFonts w:ascii="Mangal" w:hAnsi="Mangal" w:cs="Nirmala UI" w:hint="cs"/>
          <w:sz w:val="36"/>
          <w:szCs w:val="36"/>
          <w:cs/>
          <w:lang w:bidi="sa-IN"/>
        </w:rPr>
        <w:t>जे सकलकार्य</w:t>
      </w:r>
      <w:r w:rsidR="001A7FB8" w:rsidRPr="00D31C4F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 w:rsidRPr="00D31C4F">
        <w:rPr>
          <w:rFonts w:ascii="Mangal" w:hAnsi="Mangal" w:cs="Nirmala UI" w:hint="cs"/>
          <w:sz w:val="36"/>
          <w:szCs w:val="36"/>
          <w:cs/>
          <w:lang w:bidi="sa-IN"/>
        </w:rPr>
        <w:t>जयप्रदे जय जय</w:t>
      </w:r>
    </w:p>
    <w:p w:rsidR="008F269F" w:rsidRPr="00745454" w:rsidRDefault="008F269F" w:rsidP="00133FD0">
      <w:pPr>
        <w:spacing w:after="0" w:line="240" w:lineRule="auto"/>
        <w:ind w:left="720" w:firstLine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नमःपार्वतीपतये हर हर महादेव</w:t>
      </w:r>
      <w:r w:rsidR="00BA64D1"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BA64D1" w:rsidRPr="00BA64D1">
        <w:rPr>
          <w:rFonts w:ascii="Nirmala UI" w:hAnsi="Nirmala UI" w:cs="Nirmala UI"/>
          <w:sz w:val="36"/>
          <w:szCs w:val="36"/>
          <w:lang w:bidi="sa-IN"/>
        </w:rPr>
        <w:t>||</w:t>
      </w:r>
    </w:p>
    <w:p w:rsidR="00BA64D1" w:rsidRDefault="00BA64D1">
      <w:pPr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/>
          <w:sz w:val="36"/>
          <w:szCs w:val="36"/>
          <w:lang w:bidi="sa-IN"/>
        </w:rPr>
        <w:br w:type="page"/>
      </w:r>
    </w:p>
    <w:p w:rsidR="008F269F" w:rsidRPr="00745454" w:rsidRDefault="008F269F" w:rsidP="00B31114">
      <w:pPr>
        <w:pStyle w:val="Heading1"/>
        <w:rPr>
          <w:rFonts w:cs="Mangal"/>
        </w:rPr>
      </w:pPr>
      <w:bookmarkStart w:id="488" w:name="_Toc62081369"/>
      <w:r w:rsidRPr="00745454">
        <w:rPr>
          <w:rFonts w:hint="cs"/>
          <w:cs/>
        </w:rPr>
        <w:lastRenderedPageBreak/>
        <w:t>श्री वल्लीविवाह दशमो</w:t>
      </w:r>
      <w:r w:rsidR="00032124">
        <w:rPr>
          <w:rFonts w:hint="cs"/>
          <w:cs/>
        </w:rPr>
        <w:t>&amp;</w:t>
      </w:r>
      <w:r w:rsidRPr="00745454">
        <w:rPr>
          <w:rFonts w:hint="cs"/>
          <w:cs/>
        </w:rPr>
        <w:t>द्ध्यायः</w:t>
      </w:r>
      <w:bookmarkEnd w:id="488"/>
    </w:p>
    <w:p w:rsidR="008F269F" w:rsidRPr="00745454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ओं वल्लीकल्याणसुन्दरमूर्तासनाय नमः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ओं वल्लीकल्याणसुन्दरमूर्तये नमः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497112">
        <w:rPr>
          <w:rFonts w:ascii="Mangal" w:hAnsi="Mangal" w:cs="Nirmala UI" w:hint="cs"/>
          <w:sz w:val="36"/>
          <w:szCs w:val="36"/>
          <w:cs/>
          <w:lang w:bidi="sa-IN"/>
        </w:rPr>
        <w:t>ह</w:t>
      </w:r>
      <w:r w:rsidR="00DB5DC4" w:rsidRPr="00497112">
        <w:rPr>
          <w:rFonts w:ascii="Mangal" w:hAnsi="Mangal" w:cs="Nirmala UI" w:hint="cs"/>
          <w:sz w:val="36"/>
          <w:szCs w:val="36"/>
          <w:cs/>
          <w:lang w:bidi="sa-IN"/>
        </w:rPr>
        <w:t>स्त</w:t>
      </w:r>
      <w:r w:rsidR="005557E6" w:rsidRPr="00497112">
        <w:rPr>
          <w:rFonts w:ascii="Mangal" w:hAnsi="Mangal" w:cs="Nirmala UI" w:hint="cs"/>
          <w:sz w:val="36"/>
          <w:szCs w:val="36"/>
          <w:cs/>
          <w:lang w:bidi="sa-IN"/>
        </w:rPr>
        <w:t>द्वयं</w:t>
      </w:r>
      <w:r w:rsidR="00267351" w:rsidRPr="00497112">
        <w:rPr>
          <w:rFonts w:ascii="Mangal" w:hAnsi="Mangal" w:cs="Nirmala UI" w:hint="cs"/>
          <w:sz w:val="36"/>
          <w:szCs w:val="36"/>
          <w:cs/>
          <w:lang w:bidi="sa-IN"/>
        </w:rPr>
        <w:t>द्वे</w:t>
      </w:r>
      <w:r w:rsidR="00096386" w:rsidRPr="00497112">
        <w:rPr>
          <w:rFonts w:ascii="Chandas" w:hAnsi="Chandas" w:cs="Chandas"/>
          <w:sz w:val="36"/>
          <w:szCs w:val="36"/>
          <w:lang w:bidi="sa-IN"/>
        </w:rPr>
        <w:t>&amp;</w:t>
      </w:r>
      <w:r w:rsidRPr="00497112">
        <w:rPr>
          <w:rFonts w:ascii="Mangal" w:hAnsi="Mangal" w:cs="Nirmala UI" w:hint="cs"/>
          <w:sz w:val="36"/>
          <w:szCs w:val="36"/>
          <w:cs/>
          <w:lang w:bidi="sa-IN"/>
        </w:rPr>
        <w:t>क्षमालां अभयमपिधृतं कुण्डिकाश्रोणिबद्धं</w:t>
      </w:r>
      <w:r w:rsidR="00111CEC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D31C4F">
        <w:rPr>
          <w:rFonts w:ascii="Mangal" w:hAnsi="Mangal" w:cs="Nirmala UI" w:hint="cs"/>
          <w:sz w:val="36"/>
          <w:szCs w:val="36"/>
          <w:cs/>
          <w:lang w:bidi="sa-IN"/>
        </w:rPr>
        <w:t>स</w:t>
      </w:r>
      <w:r w:rsidR="005557E6" w:rsidRPr="00D31C4F">
        <w:rPr>
          <w:rFonts w:ascii="Mangal" w:hAnsi="Mangal" w:cs="Nirmala UI" w:hint="cs"/>
          <w:sz w:val="36"/>
          <w:szCs w:val="36"/>
          <w:cs/>
          <w:lang w:bidi="sa-IN"/>
        </w:rPr>
        <w:t>व्ये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वामेनिषण्णं</w:t>
      </w:r>
      <w:r w:rsidR="000D6C87"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D31C4F">
        <w:rPr>
          <w:rFonts w:ascii="Mangal" w:hAnsi="Mangal" w:cs="Nirmala UI" w:hint="cs"/>
          <w:sz w:val="36"/>
          <w:szCs w:val="36"/>
          <w:cs/>
          <w:lang w:bidi="sa-IN"/>
        </w:rPr>
        <w:t>स्रु</w:t>
      </w: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वधृतविधिना हूयमानेन युक्तं।</w:t>
      </w:r>
      <w:r w:rsidR="00AC32F5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सर्वालंकारयुक्तं जलकलशधृतं विष्णुणाचारुणाभं</w:t>
      </w:r>
      <w:r w:rsidR="00441CC2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वल्लीकल्याणमूर्तिं सकलसुरगणैः स्तूयमानं प्रपद्ये।।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 xml:space="preserve">ओं वं </w:t>
      </w:r>
      <w:r w:rsidR="00445E21" w:rsidRPr="00B817EE">
        <w:rPr>
          <w:rFonts w:ascii="Mangal" w:hAnsi="Mangal" w:cs="Nirmala UI" w:hint="cs"/>
          <w:sz w:val="36"/>
          <w:szCs w:val="36"/>
          <w:cs/>
          <w:lang w:bidi="sa-IN"/>
        </w:rPr>
        <w:t>सौं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 xml:space="preserve"> ह्रीं वल्लीकल्याणसुन्दरमूर्तये नमः</w:t>
      </w:r>
      <w:r w:rsidR="001703C8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अथ सूतः पुनः पृष्टः नैमिशीयैस्तपोधनैः।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ति</w:t>
      </w:r>
      <w:r w:rsidR="00445E21" w:rsidRPr="00B817EE">
        <w:rPr>
          <w:rFonts w:ascii="Mangal" w:hAnsi="Mangal" w:cs="Nirmala UI" w:hint="cs"/>
          <w:sz w:val="36"/>
          <w:szCs w:val="36"/>
          <w:cs/>
          <w:lang w:bidi="sa-IN"/>
        </w:rPr>
        <w:t>ष्ठ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न् स्कन्दगिरौ स्कन्दः किमकार्षिद्वदेति च।।</w:t>
      </w:r>
      <w:r w:rsidRPr="00B817EE">
        <w:rPr>
          <w:rFonts w:ascii="Mangal" w:hAnsi="Mangal" w:cs="Nirmala UI"/>
          <w:sz w:val="36"/>
          <w:szCs w:val="36"/>
          <w:cs/>
          <w:lang w:bidi="sa-IN"/>
        </w:rPr>
        <w:t>४३३</w:t>
      </w:r>
      <w:r w:rsidRPr="00B817EE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F814DF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सो</w:t>
      </w:r>
      <w:r w:rsidR="00096386" w:rsidRPr="00B817EE">
        <w:rPr>
          <w:rFonts w:ascii="Chandas" w:hAnsi="Chandas" w:cs="Chandas"/>
          <w:sz w:val="36"/>
          <w:szCs w:val="36"/>
          <w:lang w:bidi="sa-IN"/>
        </w:rPr>
        <w:t>&amp;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पि प्रमोदभरितमा</w:t>
      </w:r>
      <w:r w:rsidR="00445E21" w:rsidRPr="00B817EE">
        <w:rPr>
          <w:rFonts w:ascii="Mangal" w:hAnsi="Mangal" w:cs="Nirmala UI" w:hint="cs"/>
          <w:sz w:val="36"/>
          <w:szCs w:val="36"/>
          <w:cs/>
          <w:lang w:bidi="sa-IN"/>
        </w:rPr>
        <w:t>न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सः पार्वतीसुतः।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व्यहवल्लव</w:t>
      </w:r>
      <w:r w:rsidR="00130118" w:rsidRPr="00B817EE">
        <w:rPr>
          <w:rFonts w:ascii="Mangal" w:hAnsi="Mangal" w:cs="Nirmala UI" w:hint="cs"/>
          <w:sz w:val="36"/>
          <w:szCs w:val="36"/>
          <w:cs/>
          <w:lang w:bidi="sa-IN"/>
        </w:rPr>
        <w:t>ल्</w:t>
      </w:r>
      <w:r w:rsidR="00445E21" w:rsidRPr="00B817EE">
        <w:rPr>
          <w:rFonts w:ascii="Mangal" w:hAnsi="Mangal" w:cs="Nirmala UI" w:hint="cs"/>
          <w:sz w:val="36"/>
          <w:szCs w:val="36"/>
          <w:cs/>
          <w:lang w:bidi="sa-IN"/>
        </w:rPr>
        <w:t>लीं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 xml:space="preserve"> येन वैभवेनाह तां कथाम्।।</w:t>
      </w:r>
      <w:r w:rsidRPr="00B817EE">
        <w:rPr>
          <w:rFonts w:ascii="Mangal" w:hAnsi="Mangal" w:cs="Nirmala UI"/>
          <w:sz w:val="36"/>
          <w:szCs w:val="36"/>
          <w:cs/>
          <w:lang w:bidi="sa-IN"/>
        </w:rPr>
        <w:t>४३४</w:t>
      </w:r>
      <w:r w:rsidRPr="00B817EE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745454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काञ्चीपुरीपरिसरे लवलीपर्वतो महान्।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745454">
        <w:rPr>
          <w:rFonts w:ascii="Mangal" w:hAnsi="Mangal" w:cs="Nirmala UI" w:hint="cs"/>
          <w:sz w:val="36"/>
          <w:szCs w:val="36"/>
          <w:cs/>
          <w:lang w:bidi="sa-IN"/>
        </w:rPr>
        <w:t>अस्ति तन्निकटे कश्चित्पट्टणः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शबरेशितुः।।</w:t>
      </w:r>
      <w:r>
        <w:rPr>
          <w:rFonts w:ascii="Mangal" w:hAnsi="Mangal" w:cs="Nirmala UI"/>
          <w:sz w:val="36"/>
          <w:szCs w:val="36"/>
          <w:cs/>
          <w:lang w:bidi="sa-IN"/>
        </w:rPr>
        <w:t>४३५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व्या</w:t>
      </w:r>
      <w:r w:rsidR="00445E21" w:rsidRPr="00B817EE">
        <w:rPr>
          <w:rFonts w:ascii="Mangal" w:hAnsi="Mangal" w:cs="Nirmala UI" w:hint="cs"/>
          <w:sz w:val="36"/>
          <w:szCs w:val="36"/>
          <w:cs/>
          <w:lang w:bidi="sa-IN"/>
        </w:rPr>
        <w:t>ध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राट् सो</w:t>
      </w:r>
      <w:r w:rsidR="00096386" w:rsidRPr="00B817EE">
        <w:rPr>
          <w:rFonts w:ascii="Chandas" w:hAnsi="Chandas" w:cs="Chandas"/>
          <w:sz w:val="36"/>
          <w:szCs w:val="36"/>
          <w:lang w:bidi="sa-IN"/>
        </w:rPr>
        <w:t>&amp;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नपत्यस्तु पूजयन् षण्मुखं प्र</w:t>
      </w:r>
      <w:r w:rsidR="00445E21" w:rsidRPr="00B817EE">
        <w:rPr>
          <w:rFonts w:ascii="Mangal" w:hAnsi="Mangal" w:cs="Nirmala UI" w:hint="cs"/>
          <w:sz w:val="36"/>
          <w:szCs w:val="36"/>
          <w:cs/>
          <w:lang w:bidi="sa-IN"/>
        </w:rPr>
        <w:t>भु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म्।</w:t>
      </w:r>
      <w:r w:rsidR="00F814DF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वृतोपवासनियमैः प</w:t>
      </w:r>
      <w:r w:rsidR="00445E21" w:rsidRPr="00B817EE">
        <w:rPr>
          <w:rFonts w:ascii="Mangal" w:hAnsi="Mangal" w:cs="Nirmala UI" w:hint="cs"/>
          <w:sz w:val="36"/>
          <w:szCs w:val="36"/>
          <w:cs/>
          <w:lang w:bidi="sa-IN"/>
        </w:rPr>
        <w:t>र्य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तोषयदन्वहम्।।</w:t>
      </w:r>
      <w:r w:rsidRPr="00B817EE">
        <w:rPr>
          <w:rFonts w:ascii="Mangal" w:hAnsi="Mangal" w:cs="Nirmala UI"/>
          <w:sz w:val="36"/>
          <w:szCs w:val="36"/>
          <w:cs/>
          <w:lang w:bidi="sa-IN"/>
        </w:rPr>
        <w:t>४३६</w:t>
      </w:r>
      <w:r w:rsidRPr="00B817EE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8C3DD8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तस्याद्रेनिर्कटे कश्चिच्छिवयोगी तपोचरत्।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यः कण्वशापतो विष्णुर्मर्त्यभावमुपागतः।।</w:t>
      </w:r>
      <w:r>
        <w:rPr>
          <w:rFonts w:ascii="Mangal" w:hAnsi="Mangal" w:cs="Nirmala UI"/>
          <w:sz w:val="36"/>
          <w:szCs w:val="36"/>
          <w:cs/>
          <w:lang w:bidi="sa-IN"/>
        </w:rPr>
        <w:t>४३७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तत्समीपं गता लक्ष्मी</w:t>
      </w:r>
      <w:r w:rsidR="001160FF" w:rsidRPr="00B817EE">
        <w:rPr>
          <w:rFonts w:ascii="Mangal" w:hAnsi="Mangal" w:cs="Nirmala UI" w:hint="cs"/>
          <w:sz w:val="36"/>
          <w:szCs w:val="36"/>
          <w:cs/>
          <w:lang w:bidi="sa-IN"/>
        </w:rPr>
        <w:t>र्बि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भ्रती हरिणीतनुम्।</w:t>
      </w:r>
      <w:r w:rsidR="008C3DD8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तां दृष्ट्वा मोहितो विप्रः तया साकमरीरमत्।।</w:t>
      </w:r>
      <w:r>
        <w:rPr>
          <w:rFonts w:ascii="Mangal" w:hAnsi="Mangal" w:cs="Nirmala UI"/>
          <w:sz w:val="36"/>
          <w:szCs w:val="36"/>
          <w:cs/>
          <w:lang w:bidi="sa-IN"/>
        </w:rPr>
        <w:t>४३८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ततः सागर्भिणी भूत्वा सुषुवे कन्यकां शुभाम्।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विजातीयां सुतां दृष्ट्वा पलायत मृगो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न्यतः।।</w:t>
      </w:r>
      <w:r>
        <w:rPr>
          <w:rFonts w:ascii="Mangal" w:hAnsi="Mangal" w:cs="Nirmala UI"/>
          <w:sz w:val="36"/>
          <w:szCs w:val="36"/>
          <w:cs/>
          <w:lang w:bidi="sa-IN"/>
        </w:rPr>
        <w:t>४३९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विजने रुदतीं कन्यां वीक्ष्य व्याधपति</w:t>
      </w:r>
      <w:r w:rsidR="001160FF" w:rsidRPr="00B817EE">
        <w:rPr>
          <w:rFonts w:ascii="Mangal" w:hAnsi="Mangal" w:cs="Nirmala UI" w:hint="cs"/>
          <w:sz w:val="36"/>
          <w:szCs w:val="36"/>
          <w:cs/>
          <w:lang w:bidi="sa-IN"/>
        </w:rPr>
        <w:t>र्वने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।</w:t>
      </w:r>
      <w:r w:rsidR="008C3DD8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आदाय दोर्भ्यामाघ्राय मूर्ध्नि भार्याकरे ददौ।।</w:t>
      </w:r>
      <w:r>
        <w:rPr>
          <w:rFonts w:ascii="Mangal" w:hAnsi="Mangal" w:cs="Nirmala UI"/>
          <w:sz w:val="36"/>
          <w:szCs w:val="36"/>
          <w:cs/>
          <w:lang w:bidi="sa-IN"/>
        </w:rPr>
        <w:t>४४०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सा</w:t>
      </w:r>
      <w:r w:rsidR="00096386" w:rsidRPr="00B817EE">
        <w:rPr>
          <w:rFonts w:ascii="Chandas" w:hAnsi="Chandas" w:cs="Chandas"/>
          <w:sz w:val="36"/>
          <w:szCs w:val="36"/>
          <w:lang w:bidi="sa-IN"/>
        </w:rPr>
        <w:t>&amp;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पि तां पोषयामास निधिं लब्ध्वे</w:t>
      </w:r>
      <w:r w:rsidR="001160FF" w:rsidRPr="00B817EE">
        <w:rPr>
          <w:rFonts w:ascii="Mangal" w:hAnsi="Mangal" w:cs="Nirmala UI" w:hint="cs"/>
          <w:sz w:val="36"/>
          <w:szCs w:val="36"/>
          <w:cs/>
          <w:lang w:bidi="sa-IN"/>
        </w:rPr>
        <w:t>व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 xml:space="preserve"> निर्धनः।</w:t>
      </w:r>
      <w:r w:rsidR="00874453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लवलीमूलजातत्वाद्वल्लीत्याख्यां गता च सा।।</w:t>
      </w:r>
      <w:r>
        <w:rPr>
          <w:rFonts w:ascii="Mangal" w:hAnsi="Mangal" w:cs="Nirmala UI"/>
          <w:sz w:val="36"/>
          <w:szCs w:val="36"/>
          <w:cs/>
          <w:lang w:bidi="sa-IN"/>
        </w:rPr>
        <w:t>४४१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पुपोष चन्द्रलेखेव कलावृद्विं दिने दिने।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वयसि द्वादशे प्राप्ते व्याधराजो न्ययोजयत्।।</w:t>
      </w:r>
      <w:r>
        <w:rPr>
          <w:rFonts w:ascii="Mangal" w:hAnsi="Mangal" w:cs="Nirmala UI"/>
          <w:sz w:val="36"/>
          <w:szCs w:val="36"/>
          <w:cs/>
          <w:lang w:bidi="sa-IN"/>
        </w:rPr>
        <w:t>४४२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प्रियंगुपालनार्थं तां सखीभिः सह कानने।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भगवान् षण्मुखश्चापि गत्वा श्रीपूर्णपर्वतम्।।</w:t>
      </w:r>
      <w:r>
        <w:rPr>
          <w:rFonts w:ascii="Mangal" w:hAnsi="Mangal" w:cs="Nirmala UI"/>
          <w:sz w:val="36"/>
          <w:szCs w:val="36"/>
          <w:cs/>
          <w:lang w:bidi="sa-IN"/>
        </w:rPr>
        <w:t>४४३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तामुद्वोढुमना आसीन्नारदो</w:t>
      </w:r>
      <w:r w:rsidR="00096386" w:rsidRPr="00B817EE">
        <w:rPr>
          <w:rFonts w:ascii="Chandas" w:hAnsi="Chandas" w:cs="Chandas"/>
          <w:sz w:val="36"/>
          <w:szCs w:val="36"/>
          <w:lang w:bidi="sa-IN"/>
        </w:rPr>
        <w:t>&amp;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प्याययौ तदा।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तेनावेदितवृतान्तो लवलीनिकटं गुहः।।</w:t>
      </w:r>
      <w:r>
        <w:rPr>
          <w:rFonts w:ascii="Mangal" w:hAnsi="Mangal" w:cs="Nirmala UI"/>
          <w:sz w:val="36"/>
          <w:szCs w:val="36"/>
          <w:cs/>
          <w:lang w:bidi="sa-IN"/>
        </w:rPr>
        <w:t>४४४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गत्वा तया समवदत् व्याधेशश्चाययौ तदा।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झटित्यसनवृक्षो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यमा</w:t>
      </w:r>
      <w:r w:rsidRPr="00133FD0">
        <w:rPr>
          <w:rFonts w:ascii="Mangal" w:hAnsi="Mangal" w:cs="Nirmala UI" w:hint="cs"/>
          <w:sz w:val="36"/>
          <w:szCs w:val="36"/>
          <w:cs/>
          <w:lang w:bidi="sa-IN"/>
        </w:rPr>
        <w:t>सिद्व्याधा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विलोक्य तम्।।</w:t>
      </w:r>
      <w:r>
        <w:rPr>
          <w:rFonts w:ascii="Mangal" w:hAnsi="Mangal" w:cs="Nirmala UI"/>
          <w:sz w:val="36"/>
          <w:szCs w:val="36"/>
          <w:cs/>
          <w:lang w:bidi="sa-IN"/>
        </w:rPr>
        <w:t>४४५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छेत्तुमारेभिरे व्याधराजस्त्वाहातिशीतलः।</w:t>
      </w:r>
    </w:p>
    <w:p w:rsidR="008F269F" w:rsidRPr="00556605" w:rsidRDefault="008F269F" w:rsidP="004D124C">
      <w:pPr>
        <w:spacing w:after="0" w:line="240" w:lineRule="auto"/>
        <w:ind w:left="720"/>
        <w:jc w:val="both"/>
        <w:rPr>
          <w:rFonts w:ascii="Mangal" w:hAnsi="Mangal" w:cs="Mangal"/>
          <w:sz w:val="36"/>
          <w:szCs w:val="36"/>
          <w:cs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एष वृ</w:t>
      </w:r>
      <w:r w:rsidR="001160FF" w:rsidRPr="00B817EE">
        <w:rPr>
          <w:rFonts w:ascii="Mangal" w:hAnsi="Mangal" w:cs="Nirmala UI" w:hint="cs"/>
          <w:sz w:val="36"/>
          <w:szCs w:val="36"/>
          <w:cs/>
          <w:lang w:bidi="sa-IN"/>
        </w:rPr>
        <w:t>क्षो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 xml:space="preserve"> लवल्या मे वर्ततां तापहारकः।।</w:t>
      </w:r>
      <w:r w:rsidRPr="00B817EE">
        <w:rPr>
          <w:rFonts w:ascii="Mangal" w:hAnsi="Mangal" w:cs="Nirmala UI"/>
          <w:sz w:val="36"/>
          <w:szCs w:val="36"/>
          <w:cs/>
          <w:lang w:bidi="sa-IN"/>
        </w:rPr>
        <w:t>४४६</w:t>
      </w:r>
      <w:r w:rsidRPr="00B817EE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इत्युक्त्वा गतवत्स्वेषु पुनः स्कन्दो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तिसुन्दरम्।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तरुणं वेषमास्थाय लवलीस</w:t>
      </w:r>
      <w:r w:rsidR="001160FF" w:rsidRPr="00B817EE">
        <w:rPr>
          <w:rFonts w:ascii="Mangal" w:hAnsi="Mangal" w:cs="Nirmala UI" w:hint="cs"/>
          <w:sz w:val="36"/>
          <w:szCs w:val="36"/>
          <w:cs/>
          <w:lang w:bidi="sa-IN"/>
        </w:rPr>
        <w:t>ङ्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गकामुकः।।</w:t>
      </w:r>
      <w:r w:rsidRPr="00B817EE">
        <w:rPr>
          <w:rFonts w:ascii="Mangal" w:hAnsi="Mangal" w:cs="Nirmala UI"/>
          <w:sz w:val="36"/>
          <w:szCs w:val="36"/>
          <w:cs/>
          <w:lang w:bidi="sa-IN"/>
        </w:rPr>
        <w:t>४४७</w:t>
      </w:r>
      <w:r w:rsidRPr="00B817EE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5023EB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तया साकं समलपत् तदा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गाद्व्याधराट् पुनः।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गु</w:t>
      </w:r>
      <w:r w:rsidR="001160FF" w:rsidRPr="00B817EE">
        <w:rPr>
          <w:rFonts w:ascii="Mangal" w:hAnsi="Mangal" w:cs="Nirmala UI" w:hint="cs"/>
          <w:sz w:val="36"/>
          <w:szCs w:val="36"/>
          <w:cs/>
          <w:lang w:bidi="sa-IN"/>
        </w:rPr>
        <w:t>हो</w:t>
      </w:r>
      <w:r w:rsidR="00096386" w:rsidRPr="00B817EE">
        <w:rPr>
          <w:rFonts w:ascii="Chandas" w:hAnsi="Chandas" w:cs="Chandas"/>
          <w:sz w:val="36"/>
          <w:szCs w:val="36"/>
          <w:lang w:bidi="sa-IN"/>
        </w:rPr>
        <w:t>&amp;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पि जरठो भूत्वा दण्डि पलितमूर्धजः।।</w:t>
      </w:r>
      <w:r w:rsidRPr="00B817EE">
        <w:rPr>
          <w:rFonts w:ascii="Mangal" w:hAnsi="Mangal" w:cs="Nirmala UI"/>
          <w:sz w:val="36"/>
          <w:szCs w:val="36"/>
          <w:cs/>
          <w:lang w:bidi="sa-IN"/>
        </w:rPr>
        <w:t>४४८</w:t>
      </w:r>
      <w:r w:rsidRPr="00B817EE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E000D8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497112">
        <w:rPr>
          <w:rFonts w:ascii="Mangal" w:hAnsi="Mangal" w:cs="Nirmala UI" w:hint="cs"/>
          <w:sz w:val="36"/>
          <w:szCs w:val="36"/>
          <w:cs/>
          <w:lang w:bidi="sa-IN"/>
        </w:rPr>
        <w:t xml:space="preserve">रुद्राक्षविलसद्गात्रः </w:t>
      </w:r>
      <w:r w:rsidR="005B5B31" w:rsidRPr="00497112">
        <w:rPr>
          <w:rFonts w:ascii="Mangal" w:hAnsi="Mangal" w:cs="Nirmala UI" w:hint="cs"/>
          <w:sz w:val="36"/>
          <w:szCs w:val="36"/>
          <w:cs/>
          <w:lang w:bidi="sa-IN"/>
        </w:rPr>
        <w:t>प्रादाद्वया</w:t>
      </w:r>
      <w:r w:rsidRPr="00497112">
        <w:rPr>
          <w:rFonts w:ascii="Mangal" w:hAnsi="Mangal" w:cs="Nirmala UI" w:hint="cs"/>
          <w:sz w:val="36"/>
          <w:szCs w:val="36"/>
          <w:cs/>
          <w:lang w:bidi="sa-IN"/>
        </w:rPr>
        <w:t>ध</w:t>
      </w:r>
      <w:r w:rsidR="005B5B31" w:rsidRPr="00497112">
        <w:rPr>
          <w:rFonts w:ascii="Mangal" w:hAnsi="Mangal" w:cs="Nirmala UI" w:hint="cs"/>
          <w:sz w:val="36"/>
          <w:szCs w:val="36"/>
          <w:cs/>
          <w:lang w:bidi="sa-IN"/>
        </w:rPr>
        <w:t>ा</w:t>
      </w:r>
      <w:r w:rsidR="005B5B31" w:rsidRPr="00497112">
        <w:rPr>
          <w:rFonts w:ascii="Mangal" w:hAnsi="Mangal" w:cs="Nirmala UI"/>
          <w:sz w:val="36"/>
          <w:szCs w:val="36"/>
          <w:cs/>
          <w:lang w:bidi="sa-IN"/>
        </w:rPr>
        <w:t>म</w:t>
      </w:r>
      <w:r w:rsidRPr="00497112">
        <w:rPr>
          <w:rFonts w:ascii="Mangal" w:hAnsi="Mangal" w:cs="Nirmala UI" w:hint="cs"/>
          <w:sz w:val="36"/>
          <w:szCs w:val="36"/>
          <w:cs/>
          <w:lang w:bidi="sa-IN"/>
        </w:rPr>
        <w:t>भस्म च।</w:t>
      </w:r>
      <w:r w:rsidR="008D32DF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व्याधस्तुष्टमना वल्ल्या रक्षार्थं तं तदन्तिके।।</w:t>
      </w:r>
      <w:r>
        <w:rPr>
          <w:rFonts w:ascii="Mangal" w:hAnsi="Mangal" w:cs="Nirmala UI"/>
          <w:sz w:val="36"/>
          <w:szCs w:val="36"/>
          <w:cs/>
          <w:lang w:bidi="sa-IN"/>
        </w:rPr>
        <w:t>४४९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68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अवस्थाप्य गतः स्वामी क्षुधं तस्यै न्य</w:t>
      </w:r>
      <w:r>
        <w:rPr>
          <w:rFonts w:ascii="Mangal" w:hAnsi="Mangal" w:cs="Nirmala UI"/>
          <w:sz w:val="36"/>
          <w:szCs w:val="36"/>
          <w:cs/>
          <w:lang w:bidi="sa-IN"/>
        </w:rPr>
        <w:t>व</w:t>
      </w:r>
      <w:r>
        <w:rPr>
          <w:rFonts w:ascii="Mangal" w:hAnsi="Mangal" w:cs="Nirmala UI" w:hint="cs"/>
          <w:sz w:val="36"/>
          <w:szCs w:val="36"/>
          <w:cs/>
          <w:lang w:bidi="sa-IN"/>
        </w:rPr>
        <w:t>ेदयत्।</w:t>
      </w:r>
    </w:p>
    <w:p w:rsidR="008F269F" w:rsidRDefault="008F269F" w:rsidP="004D124C">
      <w:pPr>
        <w:tabs>
          <w:tab w:val="left" w:pos="68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प्रैयङ्गवं पिष्टं मधु पक्कफलानि च।।</w:t>
      </w:r>
      <w:r>
        <w:rPr>
          <w:rFonts w:ascii="Mangal" w:hAnsi="Mangal" w:cs="Nirmala UI"/>
          <w:sz w:val="36"/>
          <w:szCs w:val="36"/>
          <w:cs/>
          <w:lang w:bidi="sa-IN"/>
        </w:rPr>
        <w:t>४५०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68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अदात् पिपासुना तेन जले पृष्टे जलाशयम्।</w:t>
      </w:r>
    </w:p>
    <w:p w:rsidR="008F269F" w:rsidRDefault="008F269F" w:rsidP="004D124C">
      <w:pPr>
        <w:tabs>
          <w:tab w:val="left" w:pos="68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अदर्शयदशक्तेन प्रार्थिता च निनाय तम्।।</w:t>
      </w:r>
      <w:r>
        <w:rPr>
          <w:rFonts w:ascii="Mangal" w:hAnsi="Mangal" w:cs="Nirmala UI"/>
          <w:sz w:val="36"/>
          <w:szCs w:val="36"/>
          <w:cs/>
          <w:lang w:bidi="sa-IN"/>
        </w:rPr>
        <w:t>४५१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68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पीत्वा तत्रोदकं वृद्धः तदीयमधरामृतम्।</w:t>
      </w:r>
    </w:p>
    <w:p w:rsidR="008F269F" w:rsidRDefault="008F269F" w:rsidP="004D124C">
      <w:pPr>
        <w:tabs>
          <w:tab w:val="left" w:pos="68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चकमे सा प्रत्यषेधत् तदा हेरंबमस्मरत्।।</w:t>
      </w:r>
      <w:r>
        <w:rPr>
          <w:rFonts w:ascii="Mangal" w:hAnsi="Mangal" w:cs="Nirmala UI"/>
          <w:sz w:val="36"/>
          <w:szCs w:val="36"/>
          <w:cs/>
          <w:lang w:bidi="sa-IN"/>
        </w:rPr>
        <w:t>४५२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68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द्विपो महान् भूत्वा लवल्याः पदवीं श्रितः।</w:t>
      </w:r>
    </w:p>
    <w:p w:rsidR="008F269F" w:rsidRDefault="008F269F" w:rsidP="004D124C">
      <w:pPr>
        <w:tabs>
          <w:tab w:val="left" w:pos="68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सा च भीता समाश्लिष्यद्दृद्धं सो</w:t>
      </w:r>
      <w:r w:rsidR="00096386" w:rsidRPr="00B817EE">
        <w:rPr>
          <w:rFonts w:ascii="Chandas" w:hAnsi="Chandas" w:cs="Chandas"/>
          <w:sz w:val="36"/>
          <w:szCs w:val="36"/>
          <w:lang w:bidi="sa-IN"/>
        </w:rPr>
        <w:t>&amp;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>पि नि</w:t>
      </w:r>
      <w:r w:rsidR="001160FF" w:rsidRPr="00B817EE">
        <w:rPr>
          <w:rFonts w:ascii="Mangal" w:hAnsi="Mangal" w:cs="Nirmala UI" w:hint="cs"/>
          <w:sz w:val="36"/>
          <w:szCs w:val="36"/>
          <w:cs/>
          <w:lang w:bidi="sa-IN"/>
        </w:rPr>
        <w:t>जां</w:t>
      </w:r>
      <w:r w:rsidRPr="00B817EE">
        <w:rPr>
          <w:rFonts w:ascii="Mangal" w:hAnsi="Mangal" w:cs="Nirmala UI" w:hint="cs"/>
          <w:sz w:val="36"/>
          <w:szCs w:val="36"/>
          <w:cs/>
          <w:lang w:bidi="sa-IN"/>
        </w:rPr>
        <w:t xml:space="preserve"> तनुम्।।</w:t>
      </w:r>
      <w:r w:rsidRPr="00B817EE">
        <w:rPr>
          <w:rFonts w:ascii="Mangal" w:hAnsi="Mangal" w:cs="Nirmala UI"/>
          <w:sz w:val="36"/>
          <w:szCs w:val="36"/>
          <w:cs/>
          <w:lang w:bidi="sa-IN"/>
        </w:rPr>
        <w:t>४५३</w:t>
      </w:r>
      <w:r w:rsidRPr="00B817EE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E6735B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68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गृहीत्वा रमयामास तां गन्धर्वविवाहतः।</w:t>
      </w:r>
    </w:p>
    <w:p w:rsidR="008F269F" w:rsidRDefault="008F269F" w:rsidP="004D124C">
      <w:pPr>
        <w:tabs>
          <w:tab w:val="left" w:pos="68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गणेशे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न्तर्हिते तावप्याश्रमं जग्मतुर्मुदा।।</w:t>
      </w:r>
      <w:r>
        <w:rPr>
          <w:rFonts w:ascii="Mangal" w:hAnsi="Mangal" w:cs="Nirmala UI"/>
          <w:sz w:val="36"/>
          <w:szCs w:val="36"/>
          <w:cs/>
          <w:lang w:bidi="sa-IN"/>
        </w:rPr>
        <w:t>४५४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687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व्याधाश्च ज्ञातवृतान्ताः क्रुधा योद्धुं समागताः।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गुहो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कुक्कुटं स्मृत्वा तेन तान् समघातयत्।।</w:t>
      </w:r>
      <w:r>
        <w:rPr>
          <w:rFonts w:ascii="Mangal" w:hAnsi="Mangal" w:cs="Nirmala UI"/>
          <w:sz w:val="36"/>
          <w:szCs w:val="36"/>
          <w:cs/>
          <w:lang w:bidi="sa-IN"/>
        </w:rPr>
        <w:t>४५५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लवल्या प्रार्थिताश्चाथ गुहस्तानु</w:t>
      </w:r>
      <w:r w:rsidR="001160FF" w:rsidRPr="00703B06">
        <w:rPr>
          <w:rFonts w:ascii="Mangal" w:hAnsi="Mangal" w:cs="Nirmala UI" w:hint="cs"/>
          <w:sz w:val="36"/>
          <w:szCs w:val="36"/>
          <w:cs/>
          <w:lang w:bidi="sa-IN"/>
        </w:rPr>
        <w:t>दजी</w:t>
      </w: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वयत्।</w:t>
      </w:r>
      <w:r w:rsidR="0039608D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व्याधपतिः स्कन्दमुद्वोढुं विधिना सुताम्।।</w:t>
      </w:r>
      <w:r>
        <w:rPr>
          <w:rFonts w:ascii="Mangal" w:hAnsi="Mangal" w:cs="Nirmala UI"/>
          <w:sz w:val="36"/>
          <w:szCs w:val="36"/>
          <w:cs/>
          <w:lang w:bidi="sa-IN"/>
        </w:rPr>
        <w:t>४५६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प्रार्थयामास देवो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पार्वतीपरमेश्वरौ।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स्मृत्वा देवान्मुनीद्रांश्च समस्तैर्विभवैः सह।।</w:t>
      </w:r>
      <w:r>
        <w:rPr>
          <w:rFonts w:ascii="Mangal" w:hAnsi="Mangal" w:cs="Nirmala UI"/>
          <w:sz w:val="36"/>
          <w:szCs w:val="36"/>
          <w:cs/>
          <w:lang w:bidi="sa-IN"/>
        </w:rPr>
        <w:t>४५७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शुभे मुहुर्ते व्याधेन विष्ण्वंशेन श्रियासह।</w:t>
      </w:r>
      <w:r w:rsidR="003D0C03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धारापूर्वं प्रदतां तामुदुवाह यथोचितम्।।</w:t>
      </w:r>
      <w:r>
        <w:rPr>
          <w:rFonts w:ascii="Mangal" w:hAnsi="Mangal" w:cs="Nirmala UI"/>
          <w:sz w:val="36"/>
          <w:szCs w:val="36"/>
          <w:cs/>
          <w:lang w:bidi="sa-IN"/>
        </w:rPr>
        <w:t>४५८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माङ्गल्यतन्तुनानेन मम जीवन हेतुना।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कण्ठे बध्नामि सुभगे लवलीति मनुं जप</w:t>
      </w:r>
      <w:r w:rsidR="001160FF" w:rsidRPr="00703B06">
        <w:rPr>
          <w:rFonts w:ascii="Mangal" w:hAnsi="Mangal" w:cs="Nirmala UI" w:hint="cs"/>
          <w:sz w:val="36"/>
          <w:szCs w:val="36"/>
          <w:cs/>
          <w:lang w:bidi="sa-IN"/>
        </w:rPr>
        <w:t>न्</w:t>
      </w: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।।</w:t>
      </w:r>
      <w:r w:rsidRPr="00703B06">
        <w:rPr>
          <w:rFonts w:ascii="Mangal" w:hAnsi="Mangal" w:cs="Nirmala UI"/>
          <w:sz w:val="36"/>
          <w:szCs w:val="36"/>
          <w:cs/>
          <w:lang w:bidi="sa-IN"/>
        </w:rPr>
        <w:t>४५९</w:t>
      </w:r>
      <w:r w:rsidRPr="00703B06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0047B1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कण्ठे बबन्ध माङ्गल्यसूत्रं तस्यास्तदा विधिः।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कारयित्वा सप्तवदीं लाजहोमाद्यकारयत्।।</w:t>
      </w:r>
      <w:r>
        <w:rPr>
          <w:rFonts w:ascii="Mangal" w:hAnsi="Mangal" w:cs="Nirmala UI"/>
          <w:sz w:val="36"/>
          <w:szCs w:val="36"/>
          <w:cs/>
          <w:lang w:bidi="sa-IN"/>
        </w:rPr>
        <w:t>४६०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दिव्यदुन्दुभयो नेटुः पुष्पवृष्टिर्महत्य</w:t>
      </w:r>
      <w:r w:rsidR="001160FF" w:rsidRPr="00703B06">
        <w:rPr>
          <w:rFonts w:ascii="Mangal" w:hAnsi="Mangal" w:cs="Nirmala UI" w:hint="cs"/>
          <w:sz w:val="36"/>
          <w:szCs w:val="36"/>
          <w:cs/>
          <w:lang w:bidi="sa-IN"/>
        </w:rPr>
        <w:t>भू</w:t>
      </w: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त्।</w:t>
      </w:r>
      <w:r w:rsidR="000047B1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ऋग्यजुः साममन्त्रैश्च ऋषयः प्रोचुराशिषः।।</w:t>
      </w:r>
      <w:r>
        <w:rPr>
          <w:rFonts w:ascii="Mangal" w:hAnsi="Mangal" w:cs="Nirmala UI"/>
          <w:sz w:val="36"/>
          <w:szCs w:val="36"/>
          <w:cs/>
          <w:lang w:bidi="sa-IN"/>
        </w:rPr>
        <w:t>४६१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जगत्प्रमुदितं सर्व स्कन्दस्तु स्कन्दप</w:t>
      </w:r>
      <w:r w:rsidR="001160FF" w:rsidRPr="00703B06">
        <w:rPr>
          <w:rFonts w:ascii="Mangal" w:hAnsi="Mangal" w:cs="Nirmala UI" w:hint="cs"/>
          <w:sz w:val="36"/>
          <w:szCs w:val="36"/>
          <w:cs/>
          <w:lang w:bidi="sa-IN"/>
        </w:rPr>
        <w:t>र्</w:t>
      </w: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वतम्।</w:t>
      </w:r>
      <w:r w:rsidR="000047B1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गत्वा द्वाभ्यां च कान्ताभ्यां सह रेभे मुदान्दितः।।</w:t>
      </w:r>
      <w:r>
        <w:rPr>
          <w:rFonts w:ascii="Mangal" w:hAnsi="Mangal" w:cs="Nirmala UI"/>
          <w:sz w:val="36"/>
          <w:szCs w:val="36"/>
          <w:cs/>
          <w:lang w:bidi="sa-IN"/>
        </w:rPr>
        <w:t>४६२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इदीतं लवलीदेव्याः विवाह चरितं शुभम्।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ये श्रृण्वन्ति नरास्तेषां भूयासुरस्सर्वसंपदः।।</w:t>
      </w:r>
      <w:r>
        <w:rPr>
          <w:rFonts w:ascii="Mangal" w:hAnsi="Mangal" w:cs="Nirmala UI"/>
          <w:sz w:val="36"/>
          <w:szCs w:val="36"/>
          <w:cs/>
          <w:lang w:bidi="sa-IN"/>
        </w:rPr>
        <w:t>४६३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ओं जय जय स्कन्दपु</w:t>
      </w:r>
      <w:r w:rsidR="001160FF" w:rsidRPr="00703B06">
        <w:rPr>
          <w:rFonts w:ascii="Mangal" w:hAnsi="Mangal" w:cs="Nirmala UI" w:hint="cs"/>
          <w:sz w:val="36"/>
          <w:szCs w:val="36"/>
          <w:cs/>
          <w:lang w:bidi="sa-IN"/>
        </w:rPr>
        <w:t>रा</w:t>
      </w: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णे शङ्कर संहितायां</w:t>
      </w:r>
      <w:r w:rsidR="00F839D9">
        <w:rPr>
          <w:rFonts w:ascii="Mangal" w:hAnsi="Mangal" w:cs="Nirmala UI"/>
          <w:sz w:val="36"/>
          <w:szCs w:val="36"/>
          <w:lang w:bidi="sa-IN"/>
        </w:rPr>
        <w:t xml:space="preserve">  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देवकाण्डे स्कन्दसप्तशत्यां वल्लीविवाह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दशमो</w:t>
      </w:r>
      <w:r w:rsidR="00DB44CB">
        <w:rPr>
          <w:rFonts w:ascii="Mangal" w:hAnsi="Mangal" w:cs="Nirmala UI" w:hint="cs"/>
          <w:sz w:val="36"/>
          <w:szCs w:val="36"/>
          <w:cs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द्ध्यायस्सत्यास्सन्तु यजमानस्यकामाः।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 ललाटकम्।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हिरण्यकुण्डलं वन्दे कुमारं पुष्करसृजम्।</w:t>
      </w:r>
    </w:p>
    <w:p w:rsidR="008F269F" w:rsidRDefault="00F839D9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सां सां</w:t>
      </w:r>
      <w:r w:rsidR="008F269F">
        <w:rPr>
          <w:rFonts w:ascii="Mangal" w:hAnsi="Mangal" w:cs="Nirmala UI" w:hint="cs"/>
          <w:sz w:val="36"/>
          <w:szCs w:val="36"/>
          <w:cs/>
          <w:lang w:bidi="sa-IN"/>
        </w:rPr>
        <w:t>गाय सायुधाय सशक्तिकाय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एकत्रिंशत्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मन्त्रात्मकाय श्रीवल्लीकल्याणसुन्दर मूर्तये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तांबूल कुंकुमाक्षत पुष्प सघृत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कदळीफल महाहुतिं समर्पयामि नमस्वाहा।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दिव्यमङ्गळ होमेन भगवान्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कदळीक्रमुक वितानध्व</w:t>
      </w:r>
      <w:r w:rsidR="0054066D" w:rsidRPr="00703B06">
        <w:rPr>
          <w:rFonts w:ascii="Mangal" w:hAnsi="Mangal" w:cs="Nirmala UI" w:hint="cs"/>
          <w:sz w:val="36"/>
          <w:szCs w:val="36"/>
          <w:cs/>
          <w:lang w:bidi="sa-IN"/>
        </w:rPr>
        <w:t>ज</w:t>
      </w: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 xml:space="preserve"> पताकतोरण नानाविध</w:t>
      </w:r>
      <w:r w:rsidR="00F839D9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दीपमाल्य चन्दनालं कृतहारकेयूर रत्न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कुण्डलाभरणविचित्रवस्त्र अनेन नानाविध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मालालंकृत इण्डादिभिः पुष्प मालादिरलंकृत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श्री वल्ली कल्याण सुन्दर प्रीयताम्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श्री वल्लीकान्तस्मरणं जय जय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भक्तपरिपालना जय जय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कल्याणसुन्दरा जय जय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सकलकार्यजय प्रदे जय जय</w:t>
      </w:r>
    </w:p>
    <w:p w:rsidR="008F269F" w:rsidRDefault="008F269F" w:rsidP="00BA64D1">
      <w:pPr>
        <w:tabs>
          <w:tab w:val="left" w:pos="6870"/>
        </w:tabs>
        <w:spacing w:after="0" w:line="240" w:lineRule="auto"/>
        <w:ind w:firstLine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हरहर महादेव।।</w:t>
      </w:r>
    </w:p>
    <w:p w:rsidR="008F269F" w:rsidRDefault="008F269F" w:rsidP="004D124C">
      <w:pPr>
        <w:pStyle w:val="NoSpacing"/>
        <w:ind w:left="720"/>
        <w:rPr>
          <w:lang w:bidi="sa-IN"/>
        </w:rPr>
      </w:pPr>
    </w:p>
    <w:p w:rsidR="00BA64D1" w:rsidRDefault="00BA64D1">
      <w:pPr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/>
          <w:sz w:val="36"/>
          <w:szCs w:val="36"/>
          <w:lang w:bidi="sa-IN"/>
        </w:rPr>
        <w:br w:type="page"/>
      </w:r>
    </w:p>
    <w:p w:rsidR="008F269F" w:rsidRDefault="008F269F" w:rsidP="00B31114">
      <w:pPr>
        <w:pStyle w:val="Heading1"/>
        <w:rPr>
          <w:rFonts w:cs="Mangal"/>
        </w:rPr>
      </w:pPr>
      <w:bookmarkStart w:id="489" w:name="_Toc62081370"/>
      <w:r>
        <w:rPr>
          <w:rFonts w:hint="cs"/>
          <w:cs/>
        </w:rPr>
        <w:lastRenderedPageBreak/>
        <w:t>श्री त्यागराजमहिंन एकादशो</w:t>
      </w:r>
      <w:r w:rsidR="00917A4D">
        <w:rPr>
          <w:rFonts w:hint="cs"/>
          <w:cs/>
        </w:rPr>
        <w:t>&amp;</w:t>
      </w:r>
      <w:r>
        <w:rPr>
          <w:rFonts w:hint="cs"/>
          <w:cs/>
        </w:rPr>
        <w:t>द्ध्यायः</w:t>
      </w:r>
      <w:bookmarkEnd w:id="489"/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ओं हां हौं त्यागराजा</w:t>
      </w:r>
      <w:r w:rsidR="0054066D" w:rsidRPr="00703B06">
        <w:rPr>
          <w:rFonts w:ascii="Mangal" w:hAnsi="Mangal" w:cs="Nirmala UI" w:hint="cs"/>
          <w:sz w:val="36"/>
          <w:szCs w:val="36"/>
          <w:cs/>
          <w:lang w:bidi="sa-IN"/>
        </w:rPr>
        <w:t>स</w:t>
      </w: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नाय नमः</w:t>
      </w:r>
      <w:r w:rsidR="005D52BE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हौं त्यागराजमूर्तये नमः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दक्षालंबितवामनिद्रितपदं कृष्णं मृगंश्चाभयं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 xml:space="preserve">टं </w:t>
      </w:r>
      <w:r w:rsidR="0054066D" w:rsidRPr="00703B06">
        <w:rPr>
          <w:rFonts w:ascii="Mangal" w:hAnsi="Mangal" w:cs="Nirmala UI" w:hint="cs"/>
          <w:sz w:val="36"/>
          <w:szCs w:val="36"/>
          <w:cs/>
          <w:lang w:bidi="sa-IN"/>
        </w:rPr>
        <w:t>कं</w:t>
      </w: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 xml:space="preserve">श्चै दधतं परञ्च कटकं बिभ्राणकं </w:t>
      </w:r>
      <w:r w:rsidR="0054066D" w:rsidRPr="00703B06">
        <w:rPr>
          <w:rFonts w:ascii="Mangal" w:hAnsi="Mangal" w:cs="Nirmala UI" w:hint="cs"/>
          <w:sz w:val="36"/>
          <w:szCs w:val="36"/>
          <w:cs/>
          <w:lang w:bidi="sa-IN"/>
        </w:rPr>
        <w:t>वा</w:t>
      </w:r>
      <w:r w:rsidRPr="00703B06">
        <w:rPr>
          <w:rFonts w:ascii="Mangal" w:hAnsi="Mangal" w:cs="Nirmala UI" w:hint="cs"/>
          <w:sz w:val="36"/>
          <w:szCs w:val="36"/>
          <w:cs/>
          <w:lang w:bidi="sa-IN"/>
        </w:rPr>
        <w:t>मके।</w:t>
      </w:r>
      <w:r w:rsidR="005D52BE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वामेलंबितनिद्रितान्यपतयादेव्यायुतं मध्यतः।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स्कन्देनाब्जकरञ्चयेन सहितं सोमागुहेशं भजे।।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हौं त्यागराजाय नमः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लवलीं देवसेनां च पर्यणैषीद्यदा गुहः।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मुचुकुन्दश्च राजार्षिरासीत्सन्निहितस्तदा।।</w:t>
      </w:r>
      <w:r>
        <w:rPr>
          <w:rFonts w:ascii="Mangal" w:hAnsi="Mangal" w:cs="Nirmala UI"/>
          <w:sz w:val="36"/>
          <w:szCs w:val="36"/>
          <w:cs/>
          <w:lang w:bidi="sa-IN"/>
        </w:rPr>
        <w:t>४६४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तस्य प्रसङ्गेन ऋषय शौनकादयः।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सूतं पप्रच्छुरेतस्य वृतान्तं भक्तिभाविताः।।</w:t>
      </w:r>
      <w:r>
        <w:rPr>
          <w:rFonts w:ascii="Mangal" w:hAnsi="Mangal" w:cs="Nirmala UI"/>
          <w:sz w:val="36"/>
          <w:szCs w:val="36"/>
          <w:cs/>
          <w:lang w:bidi="sa-IN"/>
        </w:rPr>
        <w:t>४६५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नत्वा गुरुं सूतः सम्प्रहृष्टतनूरुहः।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मुचुकुन्दस्य वृतान्तं सर्वं वक्तुं प्रचक्रमे।।</w:t>
      </w:r>
      <w:r>
        <w:rPr>
          <w:rFonts w:ascii="Mangal" w:hAnsi="Mangal" w:cs="Nirmala UI"/>
          <w:sz w:val="36"/>
          <w:szCs w:val="36"/>
          <w:cs/>
          <w:lang w:bidi="sa-IN"/>
        </w:rPr>
        <w:t>४६६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पुरा कदाचित्कैलासे पार्वत्यै परमेश्वरः।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कथा उपदिशन्नास्त तदाबिल्वोप</w:t>
      </w:r>
      <w:r w:rsidR="00001BFE" w:rsidRPr="007C6025">
        <w:rPr>
          <w:rFonts w:ascii="Mangal" w:hAnsi="Mangal" w:cs="Nirmala UI" w:hint="cs"/>
          <w:sz w:val="36"/>
          <w:szCs w:val="36"/>
          <w:cs/>
          <w:lang w:bidi="sa-IN"/>
        </w:rPr>
        <w:t>रि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स्थितः।।</w:t>
      </w:r>
      <w:r w:rsidRPr="007C6025">
        <w:rPr>
          <w:rFonts w:ascii="Mangal" w:hAnsi="Mangal" w:cs="Nirmala UI"/>
          <w:sz w:val="36"/>
          <w:szCs w:val="36"/>
          <w:cs/>
          <w:lang w:bidi="sa-IN"/>
        </w:rPr>
        <w:t>४६७</w:t>
      </w:r>
      <w:r w:rsidRPr="007C602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5D52BE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वान</w:t>
      </w:r>
      <w:r w:rsidR="00145634" w:rsidRPr="007C6025">
        <w:rPr>
          <w:rFonts w:ascii="Mangal" w:hAnsi="Mangal" w:cs="Nirmala UI" w:hint="cs"/>
          <w:sz w:val="36"/>
          <w:szCs w:val="36"/>
          <w:cs/>
          <w:lang w:bidi="sa-IN"/>
        </w:rPr>
        <w:t>रो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 बिल्वपत्राणि व्याकिरच्चङ्करोपरि।</w:t>
      </w:r>
      <w:r w:rsidR="00DD1786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तं दृष्ट्वा शङ्करस्तस्मै व्यतरच्चक्रवर्तिताम्</w:t>
      </w:r>
      <w:r>
        <w:rPr>
          <w:rFonts w:ascii="Mangal" w:hAnsi="Mangal" w:cs="Chandas" w:hint="cs"/>
          <w:sz w:val="36"/>
          <w:szCs w:val="36"/>
          <w:cs/>
          <w:lang w:bidi="sa-IN"/>
        </w:rPr>
        <w:t>।।</w:t>
      </w:r>
      <w:r>
        <w:rPr>
          <w:rFonts w:ascii="Mangal" w:hAnsi="Mangal" w:cs="Nirmala UI"/>
          <w:sz w:val="36"/>
          <w:szCs w:val="36"/>
          <w:cs/>
          <w:lang w:bidi="sa-IN"/>
        </w:rPr>
        <w:t>४६८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पश्चाद्गणपतित्वं च तथैव स रवेःकुले।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संभूय देवराजस्य साह्यं कृत्वा सहस्रशः।।</w:t>
      </w:r>
      <w:r>
        <w:rPr>
          <w:rFonts w:ascii="Mangal" w:hAnsi="Mangal" w:cs="Nirmala UI"/>
          <w:sz w:val="36"/>
          <w:szCs w:val="36"/>
          <w:cs/>
          <w:lang w:bidi="sa-IN"/>
        </w:rPr>
        <w:t>४६९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तेन प्रत्युपकारार्थं प्रार्थितस्तेन पूजितम्।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देवं वव्रे सतु प्राह विष्णोःस इति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प्यथ।।</w:t>
      </w:r>
      <w:r>
        <w:rPr>
          <w:rFonts w:ascii="Mangal" w:hAnsi="Mangal" w:cs="Nirmala UI"/>
          <w:sz w:val="36"/>
          <w:szCs w:val="36"/>
          <w:cs/>
          <w:lang w:bidi="sa-IN"/>
        </w:rPr>
        <w:t>४७०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।।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विष्णुं गत्वा तदीयां च लब्ध्वा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नुज्ञां पुनर्दिवम्।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शक्र</w:t>
      </w:r>
      <w:r w:rsidR="00145634" w:rsidRPr="007C6025">
        <w:rPr>
          <w:rFonts w:ascii="Mangal" w:hAnsi="Mangal" w:cs="Nirmala UI" w:hint="cs"/>
          <w:sz w:val="36"/>
          <w:szCs w:val="36"/>
          <w:cs/>
          <w:lang w:bidi="sa-IN"/>
        </w:rPr>
        <w:t>म्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 गत्वा प्रार्थयत सतु वञ्चयितुं नृपम्।।</w:t>
      </w:r>
      <w:r w:rsidRPr="007C6025">
        <w:rPr>
          <w:rFonts w:ascii="Mangal" w:hAnsi="Mangal" w:cs="Nirmala UI"/>
          <w:sz w:val="36"/>
          <w:szCs w:val="36"/>
          <w:cs/>
          <w:lang w:bidi="sa-IN"/>
        </w:rPr>
        <w:t>४७१</w:t>
      </w:r>
      <w:r w:rsidRPr="007C6025">
        <w:rPr>
          <w:rFonts w:ascii="Mangal" w:hAnsi="Mangal" w:cs="Mangal" w:hint="cs"/>
          <w:sz w:val="36"/>
          <w:szCs w:val="36"/>
          <w:cs/>
          <w:lang w:bidi="sa-IN"/>
        </w:rPr>
        <w:t>।</w:t>
      </w:r>
      <w:r w:rsidR="00D513C6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मूर्तीः पञ्चविनिर्माय  तेष्वेका गृह्यतामिति।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अवोचन्मुचुकुन्दस्तु सोमास्कन्दस्य पूर्णया।।</w:t>
      </w:r>
      <w:r>
        <w:rPr>
          <w:rFonts w:ascii="Mangal" w:hAnsi="Mangal" w:cs="Nirmala UI"/>
          <w:sz w:val="36"/>
          <w:szCs w:val="36"/>
          <w:cs/>
          <w:lang w:bidi="sa-IN"/>
        </w:rPr>
        <w:t>४७२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कृपया प्राप्य सत्यां  तां मूर्तिं तां कमलालये।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प्रतिष्ठाप्य विशेषेण पूजयामांस भक्तितः।।</w:t>
      </w:r>
      <w:r>
        <w:rPr>
          <w:rFonts w:ascii="Mangal" w:hAnsi="Mangal" w:cs="Nirmala UI"/>
          <w:sz w:val="36"/>
          <w:szCs w:val="36"/>
          <w:cs/>
          <w:lang w:bidi="sa-IN"/>
        </w:rPr>
        <w:t>४७३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सैव त्यागेश इति खल्वघुना पूज्यते जनैः।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सकृ</w:t>
      </w:r>
      <w:r w:rsidR="00145634" w:rsidRPr="007C6025">
        <w:rPr>
          <w:rFonts w:ascii="Mangal" w:hAnsi="Mangal" w:cs="Nirmala UI" w:hint="cs"/>
          <w:sz w:val="36"/>
          <w:szCs w:val="36"/>
          <w:cs/>
          <w:lang w:bidi="sa-IN"/>
        </w:rPr>
        <w:t>द्द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र्शनमात्रेण मुक्तिदा विष्णुपूजिता।।</w:t>
      </w:r>
      <w:r w:rsidRPr="007C6025">
        <w:rPr>
          <w:rFonts w:ascii="Mangal" w:hAnsi="Mangal" w:cs="Nirmala UI"/>
          <w:sz w:val="36"/>
          <w:szCs w:val="36"/>
          <w:cs/>
          <w:lang w:bidi="sa-IN"/>
        </w:rPr>
        <w:t>४७४</w:t>
      </w:r>
      <w:r w:rsidRPr="007C6025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पुरा विष्णुर्विनाशक्तिं शिवं संपूज्य तद्वशात्।</w:t>
      </w:r>
      <w:r w:rsidR="00324B93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पुत्रं दग्धं विदि</w:t>
      </w:r>
      <w:r w:rsidR="00145634" w:rsidRPr="007C6025">
        <w:rPr>
          <w:rFonts w:ascii="Mangal" w:hAnsi="Mangal" w:cs="Nirmala UI" w:hint="cs"/>
          <w:sz w:val="36"/>
          <w:szCs w:val="36"/>
          <w:cs/>
          <w:lang w:bidi="sa-IN"/>
        </w:rPr>
        <w:t>त्वा</w:t>
      </w:r>
      <w:r w:rsidR="00096386" w:rsidRPr="007C6025">
        <w:rPr>
          <w:rFonts w:ascii="Chandas" w:hAnsi="Chandas" w:cs="Chandas"/>
          <w:sz w:val="36"/>
          <w:szCs w:val="36"/>
          <w:lang w:bidi="sa-IN"/>
        </w:rPr>
        <w:t>&amp;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थ तद्दोषविनिवृत्तये।।</w:t>
      </w:r>
      <w:r w:rsidRPr="007C6025">
        <w:rPr>
          <w:rFonts w:ascii="Mangal" w:hAnsi="Mangal" w:cs="Nirmala UI"/>
          <w:sz w:val="36"/>
          <w:szCs w:val="36"/>
          <w:cs/>
          <w:lang w:bidi="sa-IN"/>
        </w:rPr>
        <w:t>४७५</w:t>
      </w:r>
      <w:r w:rsidRPr="007C602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324B93" w:rsidRPr="007C6025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सोमास्कन्दं </w:t>
      </w:r>
      <w:r w:rsidR="00145634" w:rsidRPr="007C6025">
        <w:rPr>
          <w:rFonts w:ascii="Mangal" w:hAnsi="Mangal" w:cs="Nirmala UI" w:hint="cs"/>
          <w:sz w:val="36"/>
          <w:szCs w:val="36"/>
          <w:cs/>
          <w:lang w:bidi="sa-IN"/>
        </w:rPr>
        <w:t>स्व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हृदये विनिवेश्य स्वपन् शनैः।</w:t>
      </w:r>
      <w:r w:rsidR="00221261" w:rsidRPr="007C6025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स्वीकीयोच्छ्वासनिःश्वासैरान्दोलयति तं सदा।।</w:t>
      </w:r>
      <w:r>
        <w:rPr>
          <w:rFonts w:ascii="Mangal" w:hAnsi="Mangal" w:cs="Nirmala UI"/>
          <w:sz w:val="36"/>
          <w:szCs w:val="36"/>
          <w:cs/>
          <w:lang w:bidi="sa-IN"/>
        </w:rPr>
        <w:t>४७६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कदाचिञ्जिष्णवेतां  हि दत्वा दभ्रसभां गतः।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शिश्येतं  </w:t>
      </w:r>
      <w:r w:rsidR="00145634" w:rsidRPr="007C6025">
        <w:rPr>
          <w:rFonts w:ascii="Mangal" w:hAnsi="Mangal" w:cs="Nirmala UI" w:hint="cs"/>
          <w:sz w:val="36"/>
          <w:szCs w:val="36"/>
          <w:cs/>
          <w:lang w:bidi="sa-IN"/>
        </w:rPr>
        <w:t>च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 महेन्द्रो</w:t>
      </w:r>
      <w:r w:rsidR="00096386" w:rsidRPr="007C6025">
        <w:rPr>
          <w:rFonts w:ascii="Chandas" w:hAnsi="Chandas" w:cs="Chandas"/>
          <w:sz w:val="36"/>
          <w:szCs w:val="36"/>
          <w:lang w:bidi="sa-IN"/>
        </w:rPr>
        <w:t>&amp;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पि चिरं संपुज्य भूभृते।।</w:t>
      </w:r>
      <w:r w:rsidRPr="007C6025">
        <w:rPr>
          <w:rFonts w:ascii="Mangal" w:hAnsi="Mangal" w:cs="Nirmala UI"/>
          <w:sz w:val="36"/>
          <w:szCs w:val="36"/>
          <w:cs/>
          <w:lang w:bidi="sa-IN"/>
        </w:rPr>
        <w:t>४७७</w:t>
      </w:r>
      <w:r w:rsidRPr="007C602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221261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मुचुकुन्दाय विष्ण्वाज्ञामवलम्व्यददाविति।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 एष भगवद्भक्तः शिवपार्षदतां गतः।।</w:t>
      </w:r>
      <w:r>
        <w:rPr>
          <w:rFonts w:ascii="Mangal" w:hAnsi="Mangal" w:cs="Nirmala UI"/>
          <w:sz w:val="36"/>
          <w:szCs w:val="36"/>
          <w:cs/>
          <w:lang w:bidi="sa-IN"/>
        </w:rPr>
        <w:t>४७८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सन्निदध्यौ विवाहो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षण्मुखस्येत्यवर्णयत्।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देवकाण्डकथासेयं श्रृण्वतां मङ्गलप्रदा।।</w:t>
      </w:r>
      <w:r>
        <w:rPr>
          <w:rFonts w:ascii="Mangal" w:hAnsi="Mangal" w:cs="Nirmala UI"/>
          <w:sz w:val="36"/>
          <w:szCs w:val="36"/>
          <w:cs/>
          <w:lang w:bidi="sa-IN"/>
        </w:rPr>
        <w:t>४७९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ओं जय जय स्कन्द पुराणे शङ्करसंहितायां 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देवकाण्डे स्कन्दसप्तशत्यां श्रीत्यागराज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महिंन एकादशोद्ध्यायस्सत्यास्सन्तु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यजमानस्यकामाः।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 ललाटकम्।</w:t>
      </w:r>
    </w:p>
    <w:p w:rsidR="008F269F" w:rsidRDefault="008F269F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हिरण्य</w:t>
      </w:r>
      <w:r w:rsidR="00145634" w:rsidRPr="007C6025">
        <w:rPr>
          <w:rFonts w:ascii="Mangal" w:hAnsi="Mangal" w:cs="Nirmala UI" w:hint="cs"/>
          <w:sz w:val="36"/>
          <w:szCs w:val="36"/>
          <w:cs/>
          <w:lang w:bidi="sa-IN"/>
        </w:rPr>
        <w:t>कु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ण्डलं वन्दे कुमारं पुष्करसृजम्।</w:t>
      </w:r>
      <w:r w:rsidR="00221261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4A118D" w:rsidP="004D124C">
      <w:pPr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ओं सां सां</w:t>
      </w:r>
      <w:r w:rsidR="008F269F" w:rsidRPr="007C6025">
        <w:rPr>
          <w:rFonts w:ascii="Mangal" w:hAnsi="Mangal" w:cs="Nirmala UI" w:hint="cs"/>
          <w:sz w:val="36"/>
          <w:szCs w:val="36"/>
          <w:cs/>
          <w:lang w:bidi="sa-IN"/>
        </w:rPr>
        <w:t>गाय सायुधाय सशक्तिकाय</w:t>
      </w:r>
    </w:p>
    <w:p w:rsidR="008F269F" w:rsidRDefault="008F269F" w:rsidP="004D124C">
      <w:pPr>
        <w:tabs>
          <w:tab w:val="left" w:pos="291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षोडश मन्त्रात्मकाय</w:t>
      </w:r>
    </w:p>
    <w:p w:rsidR="008F269F" w:rsidRDefault="008F269F" w:rsidP="004D124C">
      <w:pPr>
        <w:tabs>
          <w:tab w:val="left" w:pos="291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श्री त्यागराजमूर्तये तांबूल कुंकुमाक्षत</w:t>
      </w:r>
    </w:p>
    <w:p w:rsidR="008F269F" w:rsidRDefault="008F269F" w:rsidP="004D124C">
      <w:pPr>
        <w:tabs>
          <w:tab w:val="left" w:pos="291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पुष्प सघृत बिल्व फल महाहुतिं समर्पयामि नमस्वाहा।</w:t>
      </w:r>
    </w:p>
    <w:p w:rsidR="008F269F" w:rsidRDefault="008F269F" w:rsidP="004D124C">
      <w:pPr>
        <w:tabs>
          <w:tab w:val="left" w:pos="291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दिव्यमङ्गळ होमेन भगवान् शरदभ्र</w:t>
      </w:r>
    </w:p>
    <w:p w:rsidR="008F269F" w:rsidRDefault="008F269F" w:rsidP="004D124C">
      <w:pPr>
        <w:tabs>
          <w:tab w:val="left" w:pos="291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शुभ्र पुरन्धर बृन्धारक बृन्धवन्दित</w:t>
      </w:r>
    </w:p>
    <w:p w:rsidR="008F269F" w:rsidRDefault="008F269F" w:rsidP="004D124C">
      <w:pPr>
        <w:tabs>
          <w:tab w:val="left" w:pos="291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जटामकुट कोटि तट फटित किशोर चन्द्र</w:t>
      </w:r>
    </w:p>
    <w:p w:rsidR="008F269F" w:rsidRDefault="008F269F" w:rsidP="004D124C">
      <w:pPr>
        <w:tabs>
          <w:tab w:val="left" w:pos="291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चन्द्रिका समुल्मिलितशोकसन्ता</w:t>
      </w:r>
      <w:r w:rsidR="00145634" w:rsidRPr="007C6025">
        <w:rPr>
          <w:rFonts w:ascii="Mangal" w:hAnsi="Mangal" w:cs="Nirmala UI" w:hint="cs"/>
          <w:sz w:val="36"/>
          <w:szCs w:val="36"/>
          <w:cs/>
          <w:lang w:bidi="sa-IN"/>
        </w:rPr>
        <w:t>प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 समनन्त भुवन</w:t>
      </w:r>
    </w:p>
    <w:p w:rsidR="008F269F" w:rsidRDefault="008F269F" w:rsidP="004D124C">
      <w:pPr>
        <w:tabs>
          <w:tab w:val="left" w:pos="291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सन्तान श्री त्यागराज प्रीयताम्</w:t>
      </w:r>
    </w:p>
    <w:p w:rsidR="008F269F" w:rsidRDefault="008F269F" w:rsidP="004D124C">
      <w:pPr>
        <w:tabs>
          <w:tab w:val="left" w:pos="291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श्री त्यागराज मूर्ते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जे सोमास्कन्देश्वरा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राजाधिराजा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सकलकार्य जय प्रदे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 हर महादेव।।</w:t>
      </w:r>
    </w:p>
    <w:p w:rsidR="00BA64D1" w:rsidRDefault="00BA64D1">
      <w:pPr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/>
          <w:sz w:val="36"/>
          <w:szCs w:val="36"/>
          <w:lang w:bidi="sa-IN"/>
        </w:rPr>
        <w:br w:type="page"/>
      </w:r>
    </w:p>
    <w:p w:rsidR="008F269F" w:rsidRDefault="008F269F" w:rsidP="00B31114">
      <w:pPr>
        <w:pStyle w:val="Heading1"/>
        <w:rPr>
          <w:rFonts w:cs="Mangal"/>
        </w:rPr>
      </w:pPr>
      <w:bookmarkStart w:id="490" w:name="_Toc62081371"/>
      <w:r w:rsidRPr="00D9375E">
        <w:rPr>
          <w:rFonts w:hint="cs"/>
          <w:cs/>
        </w:rPr>
        <w:lastRenderedPageBreak/>
        <w:t>दक्षचरित द्वादशो</w:t>
      </w:r>
      <w:r w:rsidR="005158DE">
        <w:rPr>
          <w:rFonts w:hint="cs"/>
          <w:cs/>
        </w:rPr>
        <w:t>&amp;</w:t>
      </w:r>
      <w:r w:rsidRPr="00D9375E">
        <w:rPr>
          <w:rFonts w:hint="cs"/>
          <w:cs/>
        </w:rPr>
        <w:t>द्ध्यायः</w:t>
      </w:r>
      <w:bookmarkEnd w:id="490"/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हौं ह्रीं पार्वतीशासनाय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हौं ह्रीं पार्वतीशमूर्तये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शान्तं पद्मासनस्तं शशिधरमकुटं पञ्चवक्त्रं त्रिणेत्रम्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शूलं वज्रञ्च खड्गं परशुमभयतं सव्यभागेवहन्तम्।।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नागं पाशञ्च घण्टां प्रळयहुतवहं चांकुशं वामभागे।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नानालंकार युक्तं स्फटिकमणि निभं पार्वतीशं नमामि।।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ओं हां हौं ह्रीं पा</w:t>
      </w:r>
      <w:r w:rsidR="00145634" w:rsidRPr="007C6025">
        <w:rPr>
          <w:rFonts w:ascii="Mangal" w:hAnsi="Mangal" w:cs="Nirmala UI" w:hint="cs"/>
          <w:sz w:val="36"/>
          <w:szCs w:val="36"/>
          <w:cs/>
          <w:lang w:bidi="sa-IN"/>
        </w:rPr>
        <w:t>र्व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तीशाय नमः</w:t>
      </w:r>
      <w:r w:rsidR="00967583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सूतः पुनः पृष्टः मुनिभिः शौनकादिभिः।</w:t>
      </w:r>
      <w:r w:rsidR="00124BE9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Nirmala UI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दक्षस्य चरितं वक्तुं सर्वमारभता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दितः</w:t>
      </w:r>
      <w:r w:rsidR="00E5144A" w:rsidRPr="00E5144A">
        <w:rPr>
          <w:rFonts w:ascii="Mangal" w:hAnsi="Mangal" w:cs="Mangal" w:hint="cs"/>
          <w:sz w:val="36"/>
          <w:szCs w:val="36"/>
          <w:cs/>
          <w:lang w:bidi="sa-IN"/>
        </w:rPr>
        <w:t xml:space="preserve"> </w:t>
      </w:r>
      <w:r w:rsidR="00E5144A" w:rsidRPr="007C602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E5144A">
        <w:rPr>
          <w:rFonts w:ascii="Mangal" w:hAnsi="Mangal" w:cs="Nirmala UI" w:hint="cs"/>
          <w:sz w:val="36"/>
          <w:szCs w:val="36"/>
          <w:cs/>
          <w:lang w:bidi="sa-IN"/>
        </w:rPr>
        <w:t>४८०</w:t>
      </w:r>
      <w:r w:rsidR="00E5144A" w:rsidRPr="007C6025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124BE9" w:rsidRPr="00145634" w:rsidRDefault="00145634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Nirmala UI"/>
          <w:sz w:val="36"/>
          <w:szCs w:val="32"/>
          <w:lang w:bidi="sa-IN"/>
        </w:rPr>
      </w:pPr>
      <w:r w:rsidRPr="007C6025">
        <w:rPr>
          <w:rFonts w:ascii="Mangal" w:hAnsi="Mangal" w:cs="Nirmala UI" w:hint="cs"/>
          <w:sz w:val="36"/>
          <w:szCs w:val="32"/>
          <w:cs/>
          <w:lang w:bidi="sa-IN"/>
        </w:rPr>
        <w:t>सत्यलोके पुरा ब्र</w:t>
      </w:r>
      <w:r w:rsidRPr="003E3FFB">
        <w:rPr>
          <w:rFonts w:ascii="Mangal" w:hAnsi="Mangal" w:cs="Nirmala UI" w:hint="cs"/>
          <w:sz w:val="36"/>
          <w:szCs w:val="32"/>
          <w:cs/>
          <w:lang w:bidi="sa-IN"/>
        </w:rPr>
        <w:t>ह्मा</w:t>
      </w:r>
      <w:r w:rsidR="003E3FFB">
        <w:rPr>
          <w:rFonts w:ascii="Mangal" w:hAnsi="Mangal" w:cs="Nirmala UI"/>
          <w:sz w:val="36"/>
          <w:szCs w:val="32"/>
          <w:lang w:bidi="sa-IN"/>
        </w:rPr>
        <w:t xml:space="preserve"> </w:t>
      </w:r>
      <w:r w:rsidRPr="007C6025">
        <w:rPr>
          <w:rFonts w:ascii="Mangal" w:hAnsi="Mangal" w:cs="Nirmala UI" w:hint="cs"/>
          <w:sz w:val="36"/>
          <w:szCs w:val="32"/>
          <w:cs/>
          <w:lang w:bidi="sa-IN"/>
        </w:rPr>
        <w:t>पुत्रैर्दशभी</w:t>
      </w:r>
      <w:r w:rsidRPr="007C6025">
        <w:rPr>
          <w:rFonts w:ascii="Mangal" w:hAnsi="Mangal" w:cs="Nirmala UI"/>
          <w:sz w:val="36"/>
          <w:szCs w:val="32"/>
          <w:cs/>
          <w:lang w:bidi="sa-IN"/>
        </w:rPr>
        <w:t>रन्वित</w:t>
      </w:r>
      <w:r w:rsidRPr="007C6025">
        <w:rPr>
          <w:rFonts w:ascii="Mangal" w:hAnsi="Mangal" w:cs="Nirmala UI" w:hint="cs"/>
          <w:sz w:val="36"/>
          <w:szCs w:val="32"/>
          <w:cs/>
          <w:lang w:bidi="sa-IN"/>
        </w:rPr>
        <w:t>: |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तत्स्थौ तदा सुतोज्येष्ठः दक्ष</w:t>
      </w:r>
      <w:r w:rsidR="00124BE9" w:rsidRPr="007C6025">
        <w:rPr>
          <w:rFonts w:ascii="Mangal" w:hAnsi="Mangal" w:cs="Nirmala UI"/>
          <w:sz w:val="36"/>
          <w:szCs w:val="36"/>
          <w:lang w:bidi="sa-IN"/>
        </w:rPr>
        <w:t>: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 प्रपच्छ पद्मजम्।।</w:t>
      </w:r>
      <w:r w:rsidRPr="007C6025">
        <w:rPr>
          <w:rFonts w:ascii="Mangal" w:hAnsi="Mangal" w:cs="Nirmala UI"/>
          <w:sz w:val="36"/>
          <w:szCs w:val="36"/>
          <w:cs/>
          <w:lang w:bidi="sa-IN"/>
        </w:rPr>
        <w:t>४८१</w:t>
      </w:r>
      <w:r w:rsidRPr="007C6025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त्रिमूर्तिषूत्तमः कोवेत्यथ ब्रह्मा जगादतम्।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 एवोत्तम इति सप्रमाणं सयुक्तिकम्।।</w:t>
      </w:r>
      <w:r>
        <w:rPr>
          <w:rFonts w:ascii="Mangal" w:hAnsi="Mangal" w:cs="Nirmala UI"/>
          <w:sz w:val="36"/>
          <w:szCs w:val="36"/>
          <w:cs/>
          <w:lang w:bidi="sa-IN"/>
        </w:rPr>
        <w:t>४८२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D92017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तथाकर्ण्या</w:t>
      </w:r>
      <w:r w:rsidR="00096386" w:rsidRPr="007C6025">
        <w:rPr>
          <w:rFonts w:ascii="Chandas" w:hAnsi="Chandas" w:cs="Chandas"/>
          <w:sz w:val="36"/>
          <w:szCs w:val="36"/>
          <w:lang w:bidi="sa-IN"/>
        </w:rPr>
        <w:t>&amp;</w:t>
      </w:r>
      <w:r w:rsidR="008F269F" w:rsidRPr="007C6025">
        <w:rPr>
          <w:rFonts w:ascii="Mangal" w:hAnsi="Mangal" w:cs="Nirmala UI" w:hint="cs"/>
          <w:sz w:val="36"/>
          <w:szCs w:val="36"/>
          <w:cs/>
          <w:lang w:bidi="sa-IN"/>
        </w:rPr>
        <w:t>थ दक्षो</w:t>
      </w:r>
      <w:r w:rsidR="00096386" w:rsidRPr="007C6025">
        <w:rPr>
          <w:rFonts w:ascii="Chandas" w:hAnsi="Chandas" w:cs="Chandas"/>
          <w:sz w:val="36"/>
          <w:szCs w:val="36"/>
          <w:lang w:bidi="sa-IN"/>
        </w:rPr>
        <w:t>&amp;</w:t>
      </w:r>
      <w:r w:rsidR="008F269F" w:rsidRPr="007C6025">
        <w:rPr>
          <w:rFonts w:ascii="Mangal" w:hAnsi="Mangal" w:cs="Nirmala UI" w:hint="cs"/>
          <w:sz w:val="36"/>
          <w:szCs w:val="36"/>
          <w:cs/>
          <w:lang w:bidi="sa-IN"/>
        </w:rPr>
        <w:t>पि संप्राप्तोमानसं सरः।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ततीरे तप आतिष्ठत् शिवे विन्यस्तमानसः।।</w:t>
      </w:r>
      <w:r>
        <w:rPr>
          <w:rFonts w:ascii="Mangal" w:hAnsi="Mangal" w:cs="Nirmala UI"/>
          <w:sz w:val="36"/>
          <w:szCs w:val="36"/>
          <w:cs/>
          <w:lang w:bidi="sa-IN"/>
        </w:rPr>
        <w:t>४८३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बहुवर्षेष्वतीतेषु प्रसन्नाद्दृषभवाहनात्।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पुत्रान् बहुश्च दुहितृः शिवश्वशुरतामपि।।</w:t>
      </w:r>
      <w:r>
        <w:rPr>
          <w:rFonts w:ascii="Mangal" w:hAnsi="Mangal" w:cs="Nirmala UI"/>
          <w:sz w:val="36"/>
          <w:szCs w:val="36"/>
          <w:cs/>
          <w:lang w:bidi="sa-IN"/>
        </w:rPr>
        <w:t>४८४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लेभे</w:t>
      </w:r>
      <w:r w:rsidR="00096386" w:rsidRPr="007C6025">
        <w:rPr>
          <w:rFonts w:ascii="Chandas" w:hAnsi="Chandas" w:cs="Chandas"/>
          <w:sz w:val="36"/>
          <w:szCs w:val="36"/>
          <w:lang w:bidi="sa-IN"/>
        </w:rPr>
        <w:t>&amp;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थ वेदवल्याख्यां मुनिपु</w:t>
      </w:r>
      <w:r w:rsidR="000238EB" w:rsidRPr="007C6025">
        <w:rPr>
          <w:rFonts w:ascii="Mangal" w:hAnsi="Mangal" w:cs="Nirmala UI" w:hint="cs"/>
          <w:sz w:val="36"/>
          <w:szCs w:val="36"/>
          <w:cs/>
          <w:lang w:bidi="sa-IN"/>
        </w:rPr>
        <w:t>त्रीं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मुदृह्यच।</w:t>
      </w:r>
      <w:r w:rsidR="00275708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तस्यां सहस्रसंख्याकान् तनयानप्यजीजनत्।।</w:t>
      </w:r>
      <w:r>
        <w:rPr>
          <w:rFonts w:ascii="Mangal" w:hAnsi="Mangal" w:cs="Nirmala UI"/>
          <w:sz w:val="36"/>
          <w:szCs w:val="36"/>
          <w:cs/>
          <w:lang w:bidi="sa-IN"/>
        </w:rPr>
        <w:t>४८५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तान् स्वसृष्टि सहायार्थं प्राहिणोत्तपसे तदा।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नारदस्तत्वमुद्बोध्य तान्न्यवारयदीहितात्।।</w:t>
      </w:r>
      <w:r>
        <w:rPr>
          <w:rFonts w:ascii="Mangal" w:hAnsi="Mangal" w:cs="Nirmala UI"/>
          <w:sz w:val="36"/>
          <w:szCs w:val="36"/>
          <w:cs/>
          <w:lang w:bidi="sa-IN"/>
        </w:rPr>
        <w:t>४८६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पुनः सहस्रमुत्पाद्य तेष्वप्येवं गतेषु च।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मुनिभ्यो दुहितृर्दत्वा तद्वारा जगतो विधिः।।</w:t>
      </w:r>
      <w:r>
        <w:rPr>
          <w:rFonts w:ascii="Mangal" w:hAnsi="Mangal" w:cs="Nirmala UI"/>
          <w:sz w:val="36"/>
          <w:szCs w:val="36"/>
          <w:cs/>
          <w:lang w:bidi="sa-IN"/>
        </w:rPr>
        <w:t>४८७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सृष्टिमिच्छन् तथा चक्रे कन्यकाः सप्तविंशतिम्।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चन्द्रायप्रददौ ता</w:t>
      </w:r>
      <w:r w:rsidR="000238EB" w:rsidRPr="007C6025">
        <w:rPr>
          <w:rFonts w:ascii="Mangal" w:hAnsi="Mangal" w:cs="Nirmala UI" w:hint="cs"/>
          <w:sz w:val="36"/>
          <w:szCs w:val="36"/>
          <w:cs/>
          <w:lang w:bidi="sa-IN"/>
        </w:rPr>
        <w:t>स्तं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 कृत्तिकामात्ररागिणम्।।</w:t>
      </w:r>
      <w:r w:rsidRPr="007C6025">
        <w:rPr>
          <w:rFonts w:ascii="Mangal" w:hAnsi="Mangal" w:cs="Nirmala UI"/>
          <w:sz w:val="36"/>
          <w:szCs w:val="36"/>
          <w:cs/>
          <w:lang w:bidi="sa-IN"/>
        </w:rPr>
        <w:t>४८८</w:t>
      </w:r>
      <w:r w:rsidRPr="007C6025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पित्रे निवेदयामासुः सोपि तं क्षयमेत्विति।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शशापाथ शशी शम्भूमारराध स्वमूर्धनि।।</w:t>
      </w:r>
      <w:r>
        <w:rPr>
          <w:rFonts w:ascii="Mangal" w:hAnsi="Mangal" w:cs="Nirmala UI"/>
          <w:sz w:val="36"/>
          <w:szCs w:val="36"/>
          <w:cs/>
          <w:lang w:bidi="sa-IN"/>
        </w:rPr>
        <w:t>४८९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अबिभ्रत् तं शिवस्तत्तु श्रृत्वा दक्षः स्वहेलनम्।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मन्यमानः द्विषन् शंभुं निन्दितुं च प्रचक्रमे।।</w:t>
      </w:r>
      <w:r>
        <w:rPr>
          <w:rFonts w:ascii="Mangal" w:hAnsi="Mangal" w:cs="Nirmala UI"/>
          <w:sz w:val="36"/>
          <w:szCs w:val="36"/>
          <w:cs/>
          <w:lang w:bidi="sa-IN"/>
        </w:rPr>
        <w:t>४९०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दक्षाय वरदानाच्च जामाता भवितुं शिवः।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गौरीं पद्मसरोमध्ये शङ्खाकारा तपश्चर।।</w:t>
      </w:r>
      <w:r>
        <w:rPr>
          <w:rFonts w:ascii="Mangal" w:hAnsi="Mangal" w:cs="Nirmala UI"/>
          <w:sz w:val="36"/>
          <w:szCs w:val="36"/>
          <w:cs/>
          <w:lang w:bidi="sa-IN"/>
        </w:rPr>
        <w:t>४९१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इत्यारख्यात् सा तथा दक्षहस्तं प्राप्तास्म तेन च।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वेदवल्ल्याः करं नीता पुत्री दाक्षायणीत्यभूत्।।</w:t>
      </w:r>
      <w:r>
        <w:rPr>
          <w:rFonts w:ascii="Mangal" w:hAnsi="Mangal" w:cs="Nirmala UI"/>
          <w:sz w:val="36"/>
          <w:szCs w:val="36"/>
          <w:cs/>
          <w:lang w:bidi="sa-IN"/>
        </w:rPr>
        <w:t>४९२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तां द्वादशसमां चरन्तीं नियमान् शिवः।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भिक्षुब्राह्मणवेषेण वव्रे तद्भर्त्सितश्च सः।।</w:t>
      </w:r>
      <w:r>
        <w:rPr>
          <w:rFonts w:ascii="Mangal" w:hAnsi="Mangal" w:cs="Nirmala UI"/>
          <w:sz w:val="36"/>
          <w:szCs w:val="36"/>
          <w:cs/>
          <w:lang w:bidi="sa-IN"/>
        </w:rPr>
        <w:t>४९३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स्वकं रूपं समालम्ब्य पाणौ जग्राह तां सतीम्।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विवाह समये चापि शिवः कल्याणमण्डपात्।।</w:t>
      </w:r>
      <w:r>
        <w:rPr>
          <w:rFonts w:ascii="Mangal" w:hAnsi="Mangal" w:cs="Nirmala UI"/>
          <w:sz w:val="36"/>
          <w:szCs w:val="36"/>
          <w:cs/>
          <w:lang w:bidi="sa-IN"/>
        </w:rPr>
        <w:t>४९४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अन्तर्हितस्तदा दक्षः क्रोधं द्विगुणमाहरत्।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निनिन्द च शिवं भूयः सतु दाक्षायणीं रहः।।</w:t>
      </w:r>
      <w:r>
        <w:rPr>
          <w:rFonts w:ascii="Mangal" w:hAnsi="Mangal" w:cs="Nirmala UI"/>
          <w:sz w:val="36"/>
          <w:szCs w:val="36"/>
          <w:cs/>
          <w:lang w:bidi="sa-IN"/>
        </w:rPr>
        <w:t>४९५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गृहीत्वा प्राप्य कैलासं तया साकमरीरमत्।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दक्षस्तु मुनिवाक्येन सान्त्वयिष्यन् शिवं ययौ।।</w:t>
      </w:r>
      <w:r>
        <w:rPr>
          <w:rFonts w:ascii="Mangal" w:hAnsi="Mangal" w:cs="Nirmala UI"/>
          <w:sz w:val="36"/>
          <w:szCs w:val="36"/>
          <w:cs/>
          <w:lang w:bidi="sa-IN"/>
        </w:rPr>
        <w:t>४९६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कैलासं नन्दिना रुद्धः क्रुद्धेन च विमानितः।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परावृत्य क्रतुं कश्चित् आजहार तदध्वरे।।</w:t>
      </w:r>
      <w:r>
        <w:rPr>
          <w:rFonts w:ascii="Mangal" w:hAnsi="Mangal" w:cs="Nirmala UI"/>
          <w:sz w:val="36"/>
          <w:szCs w:val="36"/>
          <w:cs/>
          <w:lang w:bidi="sa-IN"/>
        </w:rPr>
        <w:t>४९७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शिवप्रतिनिधि</w:t>
      </w:r>
      <w:r w:rsidR="000238EB" w:rsidRPr="007C6025">
        <w:rPr>
          <w:rFonts w:ascii="Mangal" w:hAnsi="Mangal" w:cs="Nirmala UI" w:hint="cs"/>
          <w:sz w:val="36"/>
          <w:szCs w:val="36"/>
          <w:cs/>
          <w:lang w:bidi="sa-IN"/>
        </w:rPr>
        <w:t>र्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नन्दी सदस्यैर्बहुमानितः।</w:t>
      </w:r>
      <w:r w:rsidR="000A32B8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तदृष्ट्वा रुषितो दक्षः निनिन्द बहुधा शिवम्।।</w:t>
      </w:r>
      <w:r>
        <w:rPr>
          <w:rFonts w:ascii="Mangal" w:hAnsi="Mangal" w:cs="Nirmala UI"/>
          <w:sz w:val="36"/>
          <w:szCs w:val="36"/>
          <w:cs/>
          <w:lang w:bidi="sa-IN"/>
        </w:rPr>
        <w:t>४९८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नन्दिकेशस्तदा तत्र वर्तमानान् दिवौकसः।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शप्त्वा जगाम कैलासं दक्षस्तु क्रतुलोपतः।।</w:t>
      </w:r>
      <w:r>
        <w:rPr>
          <w:rFonts w:ascii="Mangal" w:hAnsi="Mangal" w:cs="Nirmala UI"/>
          <w:sz w:val="36"/>
          <w:szCs w:val="36"/>
          <w:cs/>
          <w:lang w:bidi="sa-IN"/>
        </w:rPr>
        <w:t>४९९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दृष्ट्वा विहव्यान्विबुधान् अरुद्रं यज्ञमाहरत्।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तत्रागतेषु मुनिषु दधीचिः पुरतस्तदा।।</w:t>
      </w:r>
      <w:r>
        <w:rPr>
          <w:rFonts w:ascii="Mangal" w:hAnsi="Mangal" w:cs="Nirmala UI"/>
          <w:sz w:val="36"/>
          <w:szCs w:val="36"/>
          <w:cs/>
          <w:lang w:bidi="sa-IN"/>
        </w:rPr>
        <w:t>५००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न्यषेधद्रुद्रहीनस्य यज्ञस्यारम्भमात्मवित्।</w:t>
      </w:r>
    </w:p>
    <w:p w:rsidR="008F269F" w:rsidRPr="007C6025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दक्षो</w:t>
      </w:r>
      <w:r w:rsidR="00096386" w:rsidRPr="007C6025">
        <w:rPr>
          <w:rFonts w:ascii="Chandas" w:hAnsi="Chandas" w:cs="Chandas"/>
          <w:sz w:val="36"/>
          <w:szCs w:val="36"/>
          <w:lang w:bidi="sa-IN"/>
        </w:rPr>
        <w:t>&amp;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पि तद्गतान् दोषान् उपन्यास्थद्बहून् </w:t>
      </w:r>
      <w:r w:rsidR="000238EB" w:rsidRPr="007C6025">
        <w:rPr>
          <w:rFonts w:ascii="Mangal" w:hAnsi="Mangal" w:cs="Nirmala UI" w:hint="cs"/>
          <w:sz w:val="36"/>
          <w:szCs w:val="36"/>
          <w:cs/>
          <w:lang w:bidi="sa-IN"/>
        </w:rPr>
        <w:t>भ्र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मात्।।</w:t>
      </w:r>
      <w:r w:rsidRPr="007C6025">
        <w:rPr>
          <w:rFonts w:ascii="Mangal" w:hAnsi="Mangal" w:cs="Nirmala UI"/>
          <w:sz w:val="36"/>
          <w:szCs w:val="36"/>
          <w:cs/>
          <w:lang w:bidi="sa-IN"/>
        </w:rPr>
        <w:t>५०१</w:t>
      </w:r>
      <w:r w:rsidRPr="007C602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AD0D59" w:rsidRPr="007C6025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दधीचिरपि सर्वास्तान् गुणानुक्त्वा सहेतुकम्।</w:t>
      </w:r>
      <w:r w:rsidR="00BC5725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निर्ययौ यज्ञशालातः तत्र किञ्चिदिहोच्यते।।</w:t>
      </w:r>
      <w:r>
        <w:rPr>
          <w:rFonts w:ascii="Mangal" w:hAnsi="Mangal" w:cs="Nirmala UI"/>
          <w:sz w:val="36"/>
          <w:szCs w:val="36"/>
          <w:cs/>
          <w:lang w:bidi="sa-IN"/>
        </w:rPr>
        <w:t>५०२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दक्षः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-----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यदिशंभुर्महेशानः कथमेष दिगंबरः।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दधीचिः</w:t>
      </w:r>
      <w:r>
        <w:rPr>
          <w:rFonts w:ascii="Mangal" w:hAnsi="Mangal" w:cs="Mangal" w:hint="cs"/>
          <w:sz w:val="36"/>
          <w:szCs w:val="36"/>
          <w:cs/>
          <w:lang w:bidi="sa-IN"/>
        </w:rPr>
        <w:t xml:space="preserve">---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ऋषिपत्निमोहनार्थं दिग्वासस्त्वं गृहीतवान्।।</w:t>
      </w:r>
      <w:r>
        <w:rPr>
          <w:rFonts w:ascii="Mangal" w:hAnsi="Mangal" w:cs="Nirmala UI"/>
          <w:sz w:val="36"/>
          <w:szCs w:val="36"/>
          <w:cs/>
          <w:lang w:bidi="sa-IN"/>
        </w:rPr>
        <w:t>५०३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कथं वि</w:t>
      </w:r>
      <w:r w:rsidR="009C3B8E" w:rsidRPr="007C6025">
        <w:rPr>
          <w:rFonts w:ascii="Mangal" w:hAnsi="Mangal" w:cs="Nirmala UI" w:hint="cs"/>
          <w:sz w:val="36"/>
          <w:szCs w:val="36"/>
          <w:cs/>
          <w:lang w:bidi="sa-IN"/>
        </w:rPr>
        <w:t>भर्ति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 शूलं </w:t>
      </w:r>
      <w:r w:rsidR="009C3B8E" w:rsidRPr="007C6025">
        <w:rPr>
          <w:rFonts w:ascii="Mangal" w:hAnsi="Mangal" w:cs="Nirmala UI" w:hint="cs"/>
          <w:sz w:val="36"/>
          <w:szCs w:val="36"/>
          <w:cs/>
          <w:lang w:bidi="sa-IN"/>
        </w:rPr>
        <w:t>स: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 सात्विकैरतिगर्हितम्।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प्रलये सर्वसंहारकृतिचिन्हमवेहि तत्।।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५०४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कपालं वा कथं घत्ते शिष्टैरति विगर्हितम्।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भैरवः सन् ब्रह्मशीर्षमच्छिन्ततत्प्रसिद्धये।।</w:t>
      </w:r>
      <w:r>
        <w:rPr>
          <w:rFonts w:ascii="Mangal" w:hAnsi="Mangal" w:cs="Nirmala UI"/>
          <w:sz w:val="36"/>
          <w:szCs w:val="36"/>
          <w:cs/>
          <w:lang w:bidi="sa-IN"/>
        </w:rPr>
        <w:t>५०५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मुक्तलज्जः कथं वीथ्यां भिक्षामटति दुर्मतिः।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वैराग्य बोधनार्थं तल्लोकानां दक्षबुध्यताम्।।</w:t>
      </w:r>
      <w:r>
        <w:rPr>
          <w:rFonts w:ascii="Mangal" w:hAnsi="Mangal" w:cs="Nirmala UI"/>
          <w:sz w:val="36"/>
          <w:szCs w:val="36"/>
          <w:cs/>
          <w:lang w:bidi="sa-IN"/>
        </w:rPr>
        <w:t>५०६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कर्कशं व्याघ्रचर्मापि कथं धत्ते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तिमूढघीः।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अभिचारागतं व्याघ्रं हत्वा तदजिनं दधौ।।</w:t>
      </w:r>
      <w:r>
        <w:rPr>
          <w:rFonts w:ascii="Mangal" w:hAnsi="Mangal" w:cs="Nirmala UI"/>
          <w:sz w:val="36"/>
          <w:szCs w:val="36"/>
          <w:cs/>
          <w:lang w:bidi="sa-IN"/>
        </w:rPr>
        <w:t>५०७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पिनाकं वा कथं मन्दो बिभर्त्यजगवं धनुः।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श्रुतिसिद्धं धनुरिदं श्रुणु दक्ष विशेषवत्।।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५०८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मृगञ्च परशुं घोरं पाण्यो</w:t>
      </w:r>
      <w:r w:rsidR="00BD336E" w:rsidRPr="007C6025">
        <w:rPr>
          <w:rFonts w:ascii="Mangal" w:hAnsi="Mangal" w:cs="Nirmala UI" w:hint="cs"/>
          <w:sz w:val="36"/>
          <w:szCs w:val="36"/>
          <w:cs/>
          <w:lang w:bidi="sa-IN"/>
        </w:rPr>
        <w:t>र्ध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त्ते कुतो वृथा।</w:t>
      </w:r>
      <w:r w:rsidR="004167C9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अभिचारागतौ तौ हि वशीकृत्य दधौ स्वयम्।।</w:t>
      </w:r>
      <w:r>
        <w:rPr>
          <w:rFonts w:ascii="Mangal" w:hAnsi="Mangal" w:cs="Nirmala UI"/>
          <w:sz w:val="36"/>
          <w:szCs w:val="36"/>
          <w:cs/>
          <w:lang w:bidi="sa-IN"/>
        </w:rPr>
        <w:t>५०९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आशीविषैः कुतो घोरैः स</w:t>
      </w:r>
      <w:r w:rsidR="00D92017" w:rsidRPr="007C6025">
        <w:rPr>
          <w:rFonts w:ascii="Mangal" w:hAnsi="Mangal" w:cs="Nirmala UI" w:hint="cs"/>
          <w:sz w:val="36"/>
          <w:szCs w:val="36"/>
          <w:cs/>
          <w:lang w:bidi="sa-IN"/>
        </w:rPr>
        <w:t>र्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पैर्वेष्टितविग्रहः।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दारुकावननिर्यातान् निजग्राह दयानिधिः।।</w:t>
      </w:r>
      <w:r>
        <w:rPr>
          <w:rFonts w:ascii="Mangal" w:hAnsi="Mangal" w:cs="Nirmala UI"/>
          <w:sz w:val="36"/>
          <w:szCs w:val="36"/>
          <w:cs/>
          <w:lang w:bidi="sa-IN"/>
        </w:rPr>
        <w:t>५१०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भूतसेनाभिरनिशं भीषणोभिः कुतो वृतः।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भक्तशत्रु विनाशाय भूतैरटति भूतकृत्।।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५११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मूर्ध्ना कथं मुण्डमालां बिभर्ति विश</w:t>
      </w:r>
      <w:r w:rsidR="005711A1" w:rsidRPr="007C6025">
        <w:rPr>
          <w:rFonts w:ascii="Mangal" w:hAnsi="Mangal" w:cs="Nirmala UI" w:hint="cs"/>
          <w:sz w:val="36"/>
          <w:szCs w:val="36"/>
          <w:cs/>
          <w:lang w:bidi="sa-IN"/>
        </w:rPr>
        <w:t>दां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 xml:space="preserve"> शिवः।</w:t>
      </w:r>
      <w:r w:rsidR="004167C9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बहूनां द्रुहिणानां हि संहार ज्ञापनाय तत्।।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५१२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धत्ते डमरुकं चापि किं महाराव भीषणम्।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प्रलये स्वस्य शोषित्वं घोषयंस्तन्निनादतः।।</w:t>
      </w:r>
      <w:r>
        <w:rPr>
          <w:rFonts w:ascii="Mangal" w:hAnsi="Mangal" w:cs="Nirmala UI"/>
          <w:sz w:val="36"/>
          <w:szCs w:val="36"/>
          <w:cs/>
          <w:lang w:bidi="sa-IN"/>
        </w:rPr>
        <w:t>५१३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अपस्मारमधः कृत्वा पादस्यास्ते कथं सदा।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असुरं सर्वलोकानां भीकरं हि तथा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करोत्।।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५१४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धृत्वा करतले वह्निं कुतो नृत्यति भीषणम्।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अभिचारे प्रयुक्तो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ग्निः सोयं करतले धृतः।।</w:t>
      </w:r>
      <w:r>
        <w:rPr>
          <w:rFonts w:ascii="Mangal" w:hAnsi="Mangal" w:cs="Nirmala UI"/>
          <w:sz w:val="36"/>
          <w:szCs w:val="36"/>
          <w:cs/>
          <w:lang w:bidi="sa-IN"/>
        </w:rPr>
        <w:t>५१५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निष्टुरं गजचर्मापि कुतो धत्ते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तिरङ्कवत्।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गजासुरं घातयित्वा दधौ तच्चर्म शङ्करः।।</w:t>
      </w:r>
      <w:r>
        <w:rPr>
          <w:rFonts w:ascii="Mangal" w:hAnsi="Mangal" w:cs="Nirmala UI"/>
          <w:sz w:val="36"/>
          <w:szCs w:val="36"/>
          <w:cs/>
          <w:lang w:bidi="sa-IN"/>
        </w:rPr>
        <w:t>५१६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वाराहं दन्तमुत्पाट्य मुक्तलज्जो बिभर्तिकिम्।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भङ्गादादि वराहस्य तच्चिह्नं सविभर्त्यजः।।</w:t>
      </w:r>
      <w:r>
        <w:rPr>
          <w:rFonts w:ascii="Mangal" w:hAnsi="Mangal" w:cs="Nirmala UI"/>
          <w:sz w:val="36"/>
          <w:szCs w:val="36"/>
          <w:cs/>
          <w:lang w:bidi="sa-IN"/>
        </w:rPr>
        <w:t>५१७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घ्रियते तेन घोरेण कमठास्थि कथं मुने।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हरेः कूर्मावतारस्य भङ्गादेतदधा</w:t>
      </w:r>
      <w:r w:rsidR="005711A1" w:rsidRPr="007C6025">
        <w:rPr>
          <w:rFonts w:ascii="Mangal" w:hAnsi="Mangal" w:cs="Nirmala UI" w:hint="cs"/>
          <w:sz w:val="36"/>
          <w:szCs w:val="36"/>
          <w:cs/>
          <w:lang w:bidi="sa-IN"/>
        </w:rPr>
        <w:t>त्</w:t>
      </w:r>
      <w:r w:rsidRPr="007C6025">
        <w:rPr>
          <w:rFonts w:ascii="Mangal" w:hAnsi="Mangal" w:cs="Nirmala UI" w:hint="cs"/>
          <w:sz w:val="36"/>
          <w:szCs w:val="36"/>
          <w:cs/>
          <w:lang w:bidi="sa-IN"/>
        </w:rPr>
        <w:t>प्रभुः।।</w:t>
      </w:r>
      <w:r w:rsidRPr="007C6025">
        <w:rPr>
          <w:rFonts w:ascii="Mangal" w:hAnsi="Mangal" w:cs="Nirmala UI"/>
          <w:sz w:val="36"/>
          <w:szCs w:val="36"/>
          <w:cs/>
          <w:lang w:bidi="sa-IN"/>
        </w:rPr>
        <w:t>५१८</w:t>
      </w:r>
      <w:r w:rsidRPr="007C6025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4167C9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अपिबत्कालकूटञ्च विषमुन्मत्तवत्कथम्।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समुद्रमथने भीतलोकरक्षण हेतवे।।</w:t>
      </w:r>
      <w:r>
        <w:rPr>
          <w:rFonts w:ascii="Mangal" w:hAnsi="Mangal" w:cs="Nirmala UI"/>
          <w:sz w:val="36"/>
          <w:szCs w:val="36"/>
          <w:cs/>
          <w:lang w:bidi="sa-IN"/>
        </w:rPr>
        <w:t>५१९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तुन्दिलं वृषभं वृद्धं किमर्थमधिरोहति।</w:t>
      </w:r>
    </w:p>
    <w:p w:rsidR="008F269F" w:rsidRPr="00177572" w:rsidRDefault="008F269F" w:rsidP="004D124C">
      <w:pPr>
        <w:tabs>
          <w:tab w:val="left" w:pos="3600"/>
        </w:tabs>
        <w:spacing w:after="0" w:line="240" w:lineRule="auto"/>
        <w:ind w:left="720"/>
        <w:rPr>
          <w:rFonts w:cs="Arial Unicode MS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भीतं धर्मं पालयितुं तं स्ववाहम</w:t>
      </w:r>
      <w:r w:rsidR="000122ED" w:rsidRPr="000122ED">
        <w:rPr>
          <w:rFonts w:ascii="Nirmala UI" w:hAnsi="Nirmala UI" w:cs="Nirmala UI"/>
          <w:sz w:val="36"/>
          <w:szCs w:val="36"/>
          <w:cs/>
          <w:lang w:bidi="sa-IN"/>
        </w:rPr>
        <w:t>क्लृ</w:t>
      </w:r>
      <w:r w:rsidR="000122ED">
        <w:rPr>
          <w:rFonts w:ascii="Mangal" w:hAnsi="Mangal" w:cs="Nirmala UI" w:hint="cs"/>
          <w:sz w:val="36"/>
          <w:szCs w:val="36"/>
          <w:cs/>
          <w:lang w:bidi="sa-IN"/>
        </w:rPr>
        <w:t>प</w:t>
      </w:r>
      <w:r>
        <w:rPr>
          <w:rFonts w:ascii="Mangal" w:hAnsi="Mangal" w:cs="Nirmala UI" w:hint="cs"/>
          <w:sz w:val="36"/>
          <w:szCs w:val="36"/>
          <w:cs/>
          <w:lang w:bidi="sa-IN"/>
        </w:rPr>
        <w:t>यत्।।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५२०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D92017">
        <w:rPr>
          <w:rFonts w:ascii="Mangal" w:hAnsi="Mangal" w:cs="Arial Unicode MS" w:hint="cs"/>
          <w:sz w:val="36"/>
          <w:szCs w:val="36"/>
          <w:cs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मुण्डमालाभिरन्याभिवेष्टिताङ्गः कथं सदा।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बहुकल्पब्रह्मविष्णुनाशसूचनमेव तत्।।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५२१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अशुचीनि सदा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स्थीनि धत्ते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ङ्गे पुष्पवत्कथम्।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इदं च प्रलये स्वस्य शेषित्वस्यैव सूचकम्।।</w:t>
      </w:r>
      <w:r>
        <w:rPr>
          <w:rFonts w:ascii="Mangal" w:hAnsi="Mangal" w:cs="Nirmala UI"/>
          <w:sz w:val="36"/>
          <w:szCs w:val="36"/>
          <w:cs/>
          <w:lang w:bidi="sa-IN"/>
        </w:rPr>
        <w:t>५२२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धत्ते यज्ञोपवीतं च शिरोरुहकृतं कथम्।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सर्वसंहारकारित्वप्रथायै दक्ष विद्धितत्।।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५२३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शूलग्रप्रोतमनिशं प्रेतं कृत्वा कुतो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टति।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फोटिशो विधिविष्णूनां मृतिसंसूचनाय तत्।।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५२४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श्मशानभस्मभिर्गात्रमूद्धूलयति किन्त्वसौ।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शुद्धभस्माव</w:t>
      </w:r>
      <w:r w:rsidR="005711A1" w:rsidRPr="00177572">
        <w:rPr>
          <w:rFonts w:ascii="Mangal" w:hAnsi="Mangal" w:cs="Nirmala UI" w:hint="cs"/>
          <w:sz w:val="36"/>
          <w:szCs w:val="36"/>
          <w:cs/>
          <w:lang w:bidi="sa-IN"/>
        </w:rPr>
        <w:t>शे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षित्वं जगतो बोधयत्यतः।।</w:t>
      </w:r>
      <w:r w:rsidRPr="00177572">
        <w:rPr>
          <w:rFonts w:ascii="Mangal" w:hAnsi="Mangal" w:cs="Nirmala UI"/>
          <w:sz w:val="36"/>
          <w:szCs w:val="36"/>
          <w:cs/>
          <w:lang w:bidi="sa-IN"/>
        </w:rPr>
        <w:t>५२५</w:t>
      </w:r>
      <w:r w:rsidRPr="00177572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737956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महाटोपेन सततं ताण्डवं कुरुते कथम्।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आनन्तभरितः शंभुरत एव प्रसिध्यति।।</w:t>
      </w:r>
      <w:r>
        <w:rPr>
          <w:rFonts w:ascii="Mangal" w:hAnsi="Mangal" w:cs="Nirmala UI"/>
          <w:sz w:val="36"/>
          <w:szCs w:val="36"/>
          <w:cs/>
          <w:lang w:bidi="sa-IN"/>
        </w:rPr>
        <w:t>५२६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संहर्ता सर्वजगतां निष्टुरश्च कथं मुने।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दुःखितस्यास्य जगतो विश्रमार्थमवेहि तत्।।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५२७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कामान्धीकृतचक्षुःसन् शिरसा किं वहेत्स्रियम्।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भगीरथप्रार्थनया लोकक्षेमाय चावहत्।।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५२८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अपरां तु शरीरार्धे कथं वहति मन्दधीः।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शिवशक्ति समाविष्टं सर्वं जगदितीरयन्।।</w:t>
      </w:r>
      <w:r>
        <w:rPr>
          <w:rFonts w:ascii="Mangal" w:hAnsi="Mangal" w:cs="Nirmala UI"/>
          <w:sz w:val="36"/>
          <w:szCs w:val="36"/>
          <w:cs/>
          <w:lang w:bidi="sa-IN"/>
        </w:rPr>
        <w:t>५२९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 ईश्वरः कुटुम्बी च पुत्रवांश्च कथं मुने।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गजवक्त्राख्यदैत्यस्य नाशाय हि गजाननम्।।</w:t>
      </w:r>
      <w:r>
        <w:rPr>
          <w:rFonts w:ascii="Mangal" w:hAnsi="Mangal" w:cs="Nirmala UI"/>
          <w:sz w:val="36"/>
          <w:szCs w:val="36"/>
          <w:cs/>
          <w:lang w:bidi="sa-IN"/>
        </w:rPr>
        <w:t>५३०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शूरपद्मादिदैत्यानां संहारय षडाननम्।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अजीजनत् कालकालो मेरुधन्वा महेश्वरः।।</w:t>
      </w:r>
      <w:r>
        <w:rPr>
          <w:rFonts w:ascii="Mangal" w:hAnsi="Mangal" w:cs="Nirmala UI"/>
          <w:sz w:val="36"/>
          <w:szCs w:val="36"/>
          <w:cs/>
          <w:lang w:bidi="sa-IN"/>
        </w:rPr>
        <w:t>५३१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तमोमयगुणः केन सर्वेषामुपकारकः।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नास्ति स्वतस्तमस्तत्र किन्तु सात्विकमेव तत्।।</w:t>
      </w:r>
      <w:r>
        <w:rPr>
          <w:rFonts w:ascii="Mangal" w:hAnsi="Mangal" w:cs="Nirmala UI"/>
          <w:sz w:val="36"/>
          <w:szCs w:val="36"/>
          <w:cs/>
          <w:lang w:bidi="sa-IN"/>
        </w:rPr>
        <w:t>५३२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कथमेतादृशो वि</w:t>
      </w:r>
      <w:r w:rsidR="00B16546" w:rsidRPr="00177572">
        <w:rPr>
          <w:rFonts w:ascii="Mangal" w:hAnsi="Mangal" w:cs="Nirmala UI" w:hint="cs"/>
          <w:sz w:val="36"/>
          <w:szCs w:val="36"/>
          <w:cs/>
          <w:lang w:bidi="sa-IN"/>
        </w:rPr>
        <w:t>प्रै: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 xml:space="preserve"> परं ब्रह्मेति कथ्यते।</w:t>
      </w:r>
      <w:r w:rsidR="00737956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तत्सदिति निर्देशः सर्वस्तत्र श्रुतौ कृतः।।</w:t>
      </w:r>
      <w:r>
        <w:rPr>
          <w:rFonts w:ascii="Mangal" w:hAnsi="Mangal" w:cs="Nirmala UI"/>
          <w:sz w:val="36"/>
          <w:szCs w:val="36"/>
          <w:cs/>
          <w:lang w:bidi="sa-IN"/>
        </w:rPr>
        <w:t>५३३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ईशानः सर्वविद्यानां ईश्वरः सर्वदेहिनाम्।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D92017">
        <w:rPr>
          <w:rFonts w:ascii="Mangal" w:hAnsi="Mangal" w:cs="Nirmala UI" w:hint="cs"/>
          <w:sz w:val="36"/>
          <w:szCs w:val="36"/>
          <w:cs/>
          <w:lang w:bidi="sa-IN"/>
        </w:rPr>
        <w:t>ब्राह्मा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चाधिपतिर्ब्रह्म ब्रह्मणोधिपतिश्च सः।।</w:t>
      </w:r>
      <w:r>
        <w:rPr>
          <w:rFonts w:ascii="Mangal" w:hAnsi="Mangal" w:cs="Nirmala UI"/>
          <w:sz w:val="36"/>
          <w:szCs w:val="36"/>
          <w:cs/>
          <w:lang w:bidi="sa-IN"/>
        </w:rPr>
        <w:t>५३४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शिवों तत्पुरुषायेति सन्महस्ते नमोनमः।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गौरीपतिः साक्षात् गीयते श्रुतिमौलिषु।।</w:t>
      </w:r>
      <w:r>
        <w:rPr>
          <w:rFonts w:ascii="Mangal" w:hAnsi="Mangal" w:cs="Nirmala UI"/>
          <w:sz w:val="36"/>
          <w:szCs w:val="36"/>
          <w:cs/>
          <w:lang w:bidi="sa-IN"/>
        </w:rPr>
        <w:t>५३५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इत्युक्त्वा तं च तत्रान्यान् शप्त्वा भूमिसुरानपि।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दधीचिर्निययौ द्रष्टुं शंभुं कैलासपर्वतम्।।</w:t>
      </w:r>
      <w:r>
        <w:rPr>
          <w:rFonts w:ascii="Mangal" w:hAnsi="Mangal" w:cs="Nirmala UI"/>
          <w:sz w:val="36"/>
          <w:szCs w:val="36"/>
          <w:cs/>
          <w:lang w:bidi="sa-IN"/>
        </w:rPr>
        <w:t>५३६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ओं जय जय </w:t>
      </w:r>
      <w:r w:rsidR="00B16546">
        <w:rPr>
          <w:rFonts w:ascii="Mangal" w:hAnsi="Mangal" w:cs="Nirmala UI" w:hint="cs"/>
          <w:sz w:val="36"/>
          <w:szCs w:val="36"/>
          <w:cs/>
          <w:lang w:bidi="sa-IN"/>
        </w:rPr>
        <w:t>स्कन्दपुराणे शंकर</w:t>
      </w:r>
      <w:r w:rsidR="00B16546">
        <w:rPr>
          <w:rFonts w:ascii="Mangal" w:hAnsi="Mangal" w:cs="Nirmala UI"/>
          <w:sz w:val="36"/>
          <w:szCs w:val="36"/>
          <w:cs/>
          <w:lang w:bidi="sa-IN"/>
        </w:rPr>
        <w:t>संहितायां</w:t>
      </w:r>
      <w:r w:rsidR="00B16546">
        <w:rPr>
          <w:rFonts w:ascii="Mangal" w:hAnsi="Mangal" w:cs="Nirmala UI" w:hint="cs"/>
          <w:sz w:val="36"/>
          <w:szCs w:val="36"/>
          <w:cs/>
          <w:lang w:bidi="sa-IN"/>
        </w:rPr>
        <w:t xml:space="preserve"> दक्ष काण्डे 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स्कन्दसप्तशत्यां </w:t>
      </w:r>
      <w:r w:rsidR="00B16546">
        <w:rPr>
          <w:rFonts w:ascii="Mangal" w:hAnsi="Mangal" w:cs="Nirmala UI"/>
          <w:sz w:val="36"/>
          <w:szCs w:val="36"/>
          <w:cs/>
          <w:lang w:bidi="sa-IN"/>
        </w:rPr>
        <w:br/>
      </w:r>
      <w:r>
        <w:rPr>
          <w:rFonts w:ascii="Mangal" w:hAnsi="Mangal" w:cs="Nirmala UI" w:hint="cs"/>
          <w:sz w:val="36"/>
          <w:szCs w:val="36"/>
          <w:cs/>
          <w:lang w:bidi="sa-IN"/>
        </w:rPr>
        <w:t>दक्षचरित द्वादशोद्ध्यायस्सत्यास्सन्तु यजमानस्यकामाः।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उमाकोमळहस्ताभ्याम् संभावितललाटकम्।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BA64D1">
        <w:rPr>
          <w:rFonts w:ascii="Mangal" w:hAnsi="Mangal" w:cs="Nirmala UI" w:hint="cs"/>
          <w:sz w:val="36"/>
          <w:szCs w:val="36"/>
          <w:cs/>
          <w:lang w:bidi="sa-IN"/>
        </w:rPr>
        <w:t xml:space="preserve">हिरण्यकुण्डळं वन्दे </w:t>
      </w:r>
      <w:r w:rsidR="00B85E15" w:rsidRPr="00BA64D1">
        <w:rPr>
          <w:rFonts w:ascii="Mangal" w:hAnsi="Mangal" w:cs="Nirmala UI" w:hint="cs"/>
          <w:sz w:val="36"/>
          <w:szCs w:val="36"/>
          <w:cs/>
          <w:lang w:bidi="sa-IN"/>
        </w:rPr>
        <w:t>कुमारं पुष्करसृ</w:t>
      </w:r>
      <w:r w:rsidR="00B85E15" w:rsidRPr="00BA64D1">
        <w:rPr>
          <w:rFonts w:ascii="Mangal" w:hAnsi="Mangal" w:cs="Nirmala UI"/>
          <w:sz w:val="36"/>
          <w:szCs w:val="36"/>
          <w:cs/>
          <w:lang w:bidi="sa-IN"/>
        </w:rPr>
        <w:t>जम</w:t>
      </w:r>
      <w:r w:rsidR="00B85E15" w:rsidRPr="00BA64D1">
        <w:rPr>
          <w:rFonts w:ascii="Mangal" w:hAnsi="Mangal" w:cs="Nirmala UI" w:hint="cs"/>
          <w:sz w:val="36"/>
          <w:szCs w:val="36"/>
          <w:cs/>
          <w:lang w:bidi="sa-IN"/>
        </w:rPr>
        <w:t xml:space="preserve"> ||</w:t>
      </w:r>
      <w:r w:rsidR="008A06BE" w:rsidRPr="00BA64D1">
        <w:rPr>
          <w:rFonts w:ascii="Mangal" w:hAnsi="Mangal" w:cs="Nirmala UI"/>
          <w:sz w:val="36"/>
          <w:szCs w:val="36"/>
          <w:lang w:bidi="sa-IN"/>
        </w:rPr>
        <w:br/>
      </w:r>
      <w:r w:rsidR="00B85E15" w:rsidRPr="00BA64D1">
        <w:rPr>
          <w:rFonts w:ascii="Mangal" w:hAnsi="Mangal" w:cs="Nirmala UI" w:hint="cs"/>
          <w:sz w:val="36"/>
          <w:szCs w:val="36"/>
          <w:cs/>
          <w:lang w:bidi="sa-IN"/>
        </w:rPr>
        <w:t>ओम्</w:t>
      </w:r>
      <w:r w:rsidR="008A06BE" w:rsidRPr="00BA64D1"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B85E15" w:rsidRPr="00BA64D1">
        <w:rPr>
          <w:rFonts w:ascii="Mangal" w:hAnsi="Mangal" w:cs="Nirmala UI" w:hint="cs"/>
          <w:sz w:val="36"/>
          <w:szCs w:val="36"/>
          <w:cs/>
          <w:lang w:bidi="sa-IN"/>
        </w:rPr>
        <w:t>सां</w:t>
      </w:r>
      <w:r w:rsidR="008A06BE" w:rsidRPr="00BA64D1"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B85E15" w:rsidRPr="00BA64D1">
        <w:rPr>
          <w:rFonts w:ascii="Mangal" w:hAnsi="Mangal" w:cs="Nirmala UI" w:hint="cs"/>
          <w:sz w:val="36"/>
          <w:szCs w:val="36"/>
          <w:cs/>
          <w:lang w:bidi="sa-IN"/>
        </w:rPr>
        <w:t>साङ्गाय</w:t>
      </w:r>
      <w:r w:rsidR="008A06BE" w:rsidRPr="00BA64D1">
        <w:rPr>
          <w:rFonts w:ascii="Mangal" w:hAnsi="Mangal" w:cs="Nirmala UI"/>
          <w:sz w:val="36"/>
          <w:szCs w:val="36"/>
          <w:lang w:bidi="sa-IN"/>
        </w:rPr>
        <w:t xml:space="preserve"> </w:t>
      </w:r>
      <w:r w:rsidRPr="00BA64D1">
        <w:rPr>
          <w:rFonts w:ascii="Mangal" w:hAnsi="Mangal" w:cs="Nirmala UI" w:hint="cs"/>
          <w:sz w:val="36"/>
          <w:szCs w:val="36"/>
          <w:cs/>
          <w:lang w:bidi="sa-IN"/>
        </w:rPr>
        <w:t>सायुधाय सशक्तिकाय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सप्तपञ्चाशत्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मन्त्रात्मिकाय श्रीपार्वतीशाय तांबूल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कुंकुमाक्षत पुष्प सघृत पनसफल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महाहुतिं समर्पयामि नमस्वाहा।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दिव्यमंगळ होमेन भगवान् विधिमधुमथन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शतमखनिखिल सुरवरभवकरणभरण यन्त्र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नियन्त्रित स्वान्त संकल्पभूतभविष्य वर्तमान</w:t>
      </w:r>
    </w:p>
    <w:p w:rsidR="008F269F" w:rsidRPr="00177572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 xml:space="preserve">कालत्रय समस्तवस्तु तत्वविषय </w:t>
      </w:r>
      <w:r w:rsidR="00B85E15" w:rsidRPr="00177572">
        <w:rPr>
          <w:rFonts w:ascii="Mangal" w:hAnsi="Mangal" w:cs="Nirmala UI" w:hint="cs"/>
          <w:sz w:val="36"/>
          <w:szCs w:val="36"/>
          <w:cs/>
          <w:lang w:bidi="sa-IN"/>
        </w:rPr>
        <w:t>नित्य</w:t>
      </w:r>
      <w:r w:rsidR="00B85E15" w:rsidRPr="00177572">
        <w:rPr>
          <w:rFonts w:ascii="Mangal" w:hAnsi="Mangal" w:cs="Nirmala UI"/>
          <w:sz w:val="36"/>
          <w:szCs w:val="36"/>
          <w:cs/>
          <w:lang w:bidi="sa-IN"/>
        </w:rPr>
        <w:t>निर्मल</w:t>
      </w:r>
      <w:r w:rsidR="008A06BE" w:rsidRPr="00177572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ज्ञानात्मक मन्त्र पदवर्णभुवन तत्वकलात्मक</w:t>
      </w:r>
      <w:r w:rsidR="00BA64D1">
        <w:rPr>
          <w:rFonts w:ascii="Mangal" w:hAnsi="Mangal" w:cs="Nirmala UI"/>
          <w:sz w:val="36"/>
          <w:szCs w:val="36"/>
          <w:lang w:bidi="sa-IN"/>
        </w:rPr>
        <w:t xml:space="preserve"> 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श्री पा</w:t>
      </w:r>
      <w:r w:rsidR="00B85E15" w:rsidRPr="00177572">
        <w:rPr>
          <w:rFonts w:ascii="Mangal" w:hAnsi="Mangal" w:cs="Nirmala UI" w:hint="cs"/>
          <w:sz w:val="36"/>
          <w:szCs w:val="36"/>
          <w:cs/>
          <w:lang w:bidi="sa-IN"/>
        </w:rPr>
        <w:t>र्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वतीशः प्रीयताम्</w:t>
      </w:r>
      <w:r w:rsidR="00BA64D1"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BA64D1" w:rsidRPr="00BA64D1">
        <w:rPr>
          <w:rFonts w:ascii="Nirmala UI" w:hAnsi="Nirmala UI" w:cs="Nirmala UI"/>
          <w:sz w:val="32"/>
          <w:szCs w:val="32"/>
          <w:lang w:bidi="sa-IN"/>
        </w:rPr>
        <w:t>||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श्री पार्वतीपते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परमेश्वर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सकलकार्य जय प्रदे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 हर महादेव।।</w:t>
      </w:r>
    </w:p>
    <w:p w:rsidR="008F269F" w:rsidRDefault="008F269F" w:rsidP="00B31114">
      <w:pPr>
        <w:pStyle w:val="Heading1"/>
        <w:rPr>
          <w:rFonts w:cs="Mangal"/>
        </w:rPr>
      </w:pPr>
      <w:bookmarkStart w:id="491" w:name="_Toc62081372"/>
      <w:r w:rsidRPr="005208AE">
        <w:rPr>
          <w:rFonts w:hint="cs"/>
          <w:cs/>
        </w:rPr>
        <w:lastRenderedPageBreak/>
        <w:t>दक्षयज्ञ त्रयोदशो</w:t>
      </w:r>
      <w:r w:rsidR="00177572">
        <w:t>&amp;</w:t>
      </w:r>
      <w:r w:rsidRPr="005208AE">
        <w:rPr>
          <w:rFonts w:hint="cs"/>
          <w:cs/>
        </w:rPr>
        <w:t>द्ध्यायः</w:t>
      </w:r>
      <w:bookmarkEnd w:id="491"/>
    </w:p>
    <w:p w:rsidR="008F269F" w:rsidRPr="0073020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Nirmala UI" w:eastAsia="Arial Unicode MS" w:hAnsi="Nirmala UI" w:cs="Nirmala UI"/>
          <w:sz w:val="36"/>
          <w:szCs w:val="36"/>
          <w:lang w:bidi="sa-IN"/>
        </w:rPr>
      </w:pPr>
      <w:r w:rsidRPr="0073020F">
        <w:rPr>
          <w:rFonts w:ascii="Nirmala UI" w:eastAsia="Arial Unicode MS" w:hAnsi="Nirmala UI" w:cs="Nirmala UI"/>
          <w:sz w:val="36"/>
          <w:szCs w:val="36"/>
          <w:cs/>
          <w:lang w:bidi="sa-IN"/>
        </w:rPr>
        <w:t>ओं हां वीरभद्रासनाय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वीरभद्रमूर्तये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नीलाभं रक्तवस्त्रं भ्रुकुटियुतमुखं ज्वालकेशं त्रिनेत्रम्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सव्येख</w:t>
      </w:r>
      <w:r w:rsidR="00B85E15" w:rsidRPr="00177572">
        <w:rPr>
          <w:rFonts w:ascii="Mangal" w:hAnsi="Mangal" w:cs="Nirmala UI" w:hint="cs"/>
          <w:sz w:val="36"/>
          <w:szCs w:val="36"/>
          <w:cs/>
          <w:lang w:bidi="sa-IN"/>
        </w:rPr>
        <w:t>ड</w:t>
      </w:r>
      <w:r w:rsidR="00B85E15" w:rsidRPr="00177572">
        <w:rPr>
          <w:rFonts w:ascii="Mangal" w:hAnsi="Mangal" w:cs="Nirmala UI"/>
          <w:sz w:val="36"/>
          <w:szCs w:val="36"/>
          <w:cs/>
          <w:lang w:bidi="sa-IN"/>
        </w:rPr>
        <w:t>्ग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ञ्च दण्डत्रिशिखपरशुं वामभागेकपालकम् ।</w:t>
      </w:r>
      <w:r w:rsidR="00B1677C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खेटंघण्टां वहन्तं मुसलमपिदधत् किंकिणिमा</w:t>
      </w:r>
      <w:r w:rsidR="00B85E15" w:rsidRPr="00177572">
        <w:rPr>
          <w:rFonts w:ascii="Mangal" w:hAnsi="Mangal" w:cs="Nirmala UI" w:hint="cs"/>
          <w:sz w:val="36"/>
          <w:szCs w:val="36"/>
          <w:cs/>
          <w:lang w:bidi="sa-IN"/>
        </w:rPr>
        <w:t>ल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याड्यम् ।</w:t>
      </w:r>
      <w:r w:rsidR="00B1677C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सिंहकवृत्तिस्पुरत् ममपुरो वीरभद्रस्वरूपम्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क्लीं ह्रीं वीरभद्राय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गते मुनिवरे तस्मिन् दक्षस्यास्य दुरात्मनः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बलं वीर्यं धृतिः कीर्तिःनिर्ययुः सर्वसंपदः ।।</w:t>
      </w:r>
      <w:r>
        <w:rPr>
          <w:rFonts w:ascii="Mangal" w:hAnsi="Mangal" w:cs="Nirmala UI"/>
          <w:sz w:val="36"/>
          <w:szCs w:val="36"/>
          <w:cs/>
          <w:lang w:bidi="sa-IN"/>
        </w:rPr>
        <w:t>५३७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तथापि दैववशगः रुद्रेण रहितं क्रतुम्।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 xml:space="preserve">कतृमारभ्य सर्वेषां आह्वाने </w:t>
      </w:r>
      <w:r w:rsidR="00B85E15" w:rsidRPr="00177572">
        <w:rPr>
          <w:rFonts w:ascii="Mangal" w:hAnsi="Mangal" w:cs="Nirmala UI" w:hint="cs"/>
          <w:sz w:val="36"/>
          <w:szCs w:val="36"/>
          <w:cs/>
          <w:lang w:bidi="sa-IN"/>
        </w:rPr>
        <w:t>प्रै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षयद्भटान् ।।</w:t>
      </w:r>
      <w:r w:rsidRPr="00177572">
        <w:rPr>
          <w:rFonts w:ascii="Mangal" w:hAnsi="Mangal" w:cs="Nirmala UI"/>
          <w:sz w:val="36"/>
          <w:szCs w:val="36"/>
          <w:cs/>
          <w:lang w:bidi="sa-IN"/>
        </w:rPr>
        <w:t>५३८</w:t>
      </w:r>
      <w:r w:rsidRPr="00177572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न शिवाय जनः कोपि प्रे</w:t>
      </w:r>
      <w:r w:rsidR="00B85E15" w:rsidRPr="00177572">
        <w:rPr>
          <w:rFonts w:ascii="Mangal" w:hAnsi="Mangal" w:cs="Nirmala UI" w:hint="cs"/>
          <w:sz w:val="36"/>
          <w:szCs w:val="36"/>
          <w:cs/>
          <w:lang w:bidi="sa-IN"/>
        </w:rPr>
        <w:t>षि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तो नापि पत्रिका ।</w:t>
      </w:r>
      <w:r w:rsidR="00B1677C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प्रहिता स्वस्य जामात्रे सर्वयज्ञभुजेपि च ।।</w:t>
      </w:r>
      <w:r>
        <w:rPr>
          <w:rFonts w:ascii="Mangal" w:hAnsi="Mangal" w:cs="Nirmala UI"/>
          <w:sz w:val="36"/>
          <w:szCs w:val="36"/>
          <w:cs/>
          <w:lang w:bidi="sa-IN"/>
        </w:rPr>
        <w:t>५३९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दाक्षायण्यस्तु सर्वाश्च भूषिता रमणैः सह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समारुह्य विमानानि गच्छन्ति शतशस्तदा ।।</w:t>
      </w:r>
      <w:r>
        <w:rPr>
          <w:rFonts w:ascii="Mangal" w:hAnsi="Mangal" w:cs="Nirmala UI"/>
          <w:sz w:val="36"/>
          <w:szCs w:val="36"/>
          <w:cs/>
          <w:lang w:bidi="sa-IN"/>
        </w:rPr>
        <w:t>५४०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सती व्यजिज्ञपच्छ</w:t>
      </w:r>
      <w:r w:rsidR="00E56DBE" w:rsidRPr="00177572">
        <w:rPr>
          <w:rFonts w:ascii="Mangal" w:hAnsi="Mangal" w:cs="Nirmala UI" w:hint="cs"/>
          <w:sz w:val="36"/>
          <w:szCs w:val="36"/>
          <w:cs/>
          <w:lang w:bidi="sa-IN"/>
        </w:rPr>
        <w:t>म्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भुनिकटे स्वमनोरथम्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पितुर्यज्ञमहं द्रष्टुं गन्तुमिच्छामि भो इति  ।।</w:t>
      </w:r>
      <w:r>
        <w:rPr>
          <w:rFonts w:ascii="Mangal" w:hAnsi="Mangal" w:cs="Nirmala UI"/>
          <w:sz w:val="36"/>
          <w:szCs w:val="36"/>
          <w:cs/>
          <w:lang w:bidi="sa-IN"/>
        </w:rPr>
        <w:t>५४१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निषिद्वा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महेशेन स्त्रीचापल्यात्पितुर्गृहम्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गता यतोध्वरं गच्छेद</w:t>
      </w:r>
      <w:r w:rsidR="00E56DBE" w:rsidRPr="00177572">
        <w:rPr>
          <w:rFonts w:ascii="Mangal" w:hAnsi="Mangal" w:cs="Nirmala UI" w:hint="cs"/>
          <w:sz w:val="36"/>
          <w:szCs w:val="36"/>
          <w:cs/>
          <w:lang w:bidi="sa-IN"/>
        </w:rPr>
        <w:t>ना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हूत इति स्मृतिः  ।।</w:t>
      </w:r>
      <w:r w:rsidRPr="00177572">
        <w:rPr>
          <w:rFonts w:ascii="Mangal" w:hAnsi="Mangal" w:cs="Nirmala UI"/>
          <w:sz w:val="36"/>
          <w:szCs w:val="36"/>
          <w:cs/>
          <w:lang w:bidi="sa-IN"/>
        </w:rPr>
        <w:t>५४२</w:t>
      </w:r>
      <w:r w:rsidRPr="00177572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FC03AD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विमानिताच  दक्षेण मात्रा यद्यपि मानिता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न सत्कृताच ऋत्विर्ग्भिदक्षभीत्याच दैवतैः  </w:t>
      </w:r>
      <w:r>
        <w:rPr>
          <w:rFonts w:ascii="Mangal" w:hAnsi="Mangal" w:cs="Mangal"/>
          <w:sz w:val="36"/>
          <w:szCs w:val="36"/>
          <w:cs/>
          <w:lang w:bidi="sa-IN"/>
        </w:rPr>
        <w:t>।।</w:t>
      </w:r>
      <w:r>
        <w:rPr>
          <w:rFonts w:ascii="Mangal" w:hAnsi="Mangal" w:cs="Nirmala UI"/>
          <w:sz w:val="36"/>
          <w:szCs w:val="36"/>
          <w:cs/>
          <w:lang w:bidi="sa-IN"/>
        </w:rPr>
        <w:t>५४३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तदा रुद्रो वीरभद्रं प्रेषयित्वा च कालिकाम्।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यज्ञं विध्वंसयामास मृगो भूत्वा क्रतुस्तदा  ।।</w:t>
      </w:r>
      <w:r>
        <w:rPr>
          <w:rFonts w:ascii="Mangal" w:hAnsi="Mangal" w:cs="Nirmala UI"/>
          <w:sz w:val="36"/>
          <w:szCs w:val="36"/>
          <w:cs/>
          <w:lang w:bidi="sa-IN"/>
        </w:rPr>
        <w:t>५४४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ययौ स त</w:t>
      </w:r>
      <w:r w:rsidR="00333836" w:rsidRPr="00177572">
        <w:rPr>
          <w:rFonts w:ascii="Mangal" w:hAnsi="Mangal" w:cs="Nirmala UI" w:hint="cs"/>
          <w:sz w:val="36"/>
          <w:szCs w:val="36"/>
          <w:cs/>
          <w:lang w:bidi="sa-IN"/>
        </w:rPr>
        <w:t>म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नुद्रुत्य हत्वा तत्रत्यनाकिनाम्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अङ्गच्छेदं विधायापि यजमानस्य वै शिरः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५४५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BA64D1" w:rsidRDefault="00BA64D1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</w:p>
    <w:p w:rsidR="00133FD0" w:rsidRDefault="00133FD0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चिच्छेद वेदवल्ल्याश्च करं दन्तांश्च तिग्मगोः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भगस्य नेत्रे बिभिदे निष्पिपेषच शीतगुम्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५४६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अलुञ्छच्च भृगोः श्मश्रु न्यकृन्तच्च यमस्य कम्।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अखण्डयच्च रसनां हस्तांश्चैव हविर्भुजः ।।</w:t>
      </w:r>
      <w:r>
        <w:rPr>
          <w:rFonts w:ascii="Mangal" w:hAnsi="Mangal" w:cs="Nirmala UI"/>
          <w:sz w:val="36"/>
          <w:szCs w:val="36"/>
          <w:cs/>
          <w:lang w:bidi="sa-IN"/>
        </w:rPr>
        <w:t>५४७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एवं ध्वस्ते मखे देवैः प्रार्थितः परमेश्वरः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योजयित्वा</w:t>
      </w:r>
      <w:r w:rsidR="00096386" w:rsidRPr="00177572">
        <w:rPr>
          <w:rFonts w:ascii="Chandas" w:hAnsi="Chandas" w:cs="Chandas"/>
          <w:sz w:val="36"/>
          <w:szCs w:val="36"/>
          <w:lang w:bidi="sa-IN"/>
        </w:rPr>
        <w:t>&amp;</w:t>
      </w:r>
      <w:r w:rsidR="00333836" w:rsidRPr="00177572">
        <w:rPr>
          <w:rFonts w:ascii="Mangal" w:hAnsi="Mangal" w:cs="Nirmala UI" w:hint="cs"/>
          <w:sz w:val="36"/>
          <w:szCs w:val="36"/>
          <w:cs/>
          <w:lang w:bidi="sa-IN"/>
        </w:rPr>
        <w:t>ज</w:t>
      </w:r>
      <w:r w:rsidRPr="00177572">
        <w:rPr>
          <w:rFonts w:ascii="Mangal" w:hAnsi="Mangal" w:cs="Nirmala UI" w:hint="cs"/>
          <w:sz w:val="36"/>
          <w:szCs w:val="36"/>
          <w:cs/>
          <w:lang w:bidi="sa-IN"/>
        </w:rPr>
        <w:t>शिरसा यजमानं पुनः क्रतुम्  ।।</w:t>
      </w:r>
      <w:r w:rsidRPr="00177572">
        <w:rPr>
          <w:rFonts w:ascii="Mangal" w:hAnsi="Mangal" w:cs="Nirmala UI"/>
          <w:sz w:val="36"/>
          <w:szCs w:val="36"/>
          <w:cs/>
          <w:lang w:bidi="sa-IN"/>
        </w:rPr>
        <w:t>५४८</w:t>
      </w:r>
      <w:r w:rsidRPr="00177572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902184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समापय्या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थ तेनापि चमकेन स्तुतः शिवः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प्राजापत्यं पदं तस्मै दत्वा स्वस्थानमाययौ  ।।</w:t>
      </w:r>
      <w:r>
        <w:rPr>
          <w:rFonts w:ascii="Mangal" w:hAnsi="Mangal" w:cs="Nirmala UI"/>
          <w:sz w:val="36"/>
          <w:szCs w:val="36"/>
          <w:cs/>
          <w:lang w:bidi="sa-IN"/>
        </w:rPr>
        <w:t>५४९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देवाश्च शङ्करं स्तुत्वा पुनर्लब्धाङ्गकास्ततः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स्वं स्वं स्थानं प्रतिययुः पुनस्तत्पापशेषतः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५५०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शूरेण पीडिता आसन् भूयः स्कन्देन मोचिताः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141108">
        <w:rPr>
          <w:rFonts w:ascii="Mangal" w:hAnsi="Mangal" w:cs="Nirmala UI" w:hint="cs"/>
          <w:sz w:val="36"/>
          <w:szCs w:val="36"/>
          <w:cs/>
          <w:lang w:bidi="sa-IN"/>
        </w:rPr>
        <w:t>ऋषयश्च तथा शप्ता नन्दिना वेदनि</w:t>
      </w:r>
      <w:r w:rsidR="00333836" w:rsidRPr="00141108">
        <w:rPr>
          <w:rFonts w:ascii="Mangal" w:hAnsi="Mangal" w:cs="Nirmala UI" w:hint="cs"/>
          <w:sz w:val="36"/>
          <w:szCs w:val="36"/>
          <w:cs/>
          <w:lang w:bidi="sa-IN"/>
        </w:rPr>
        <w:t>न्दिते</w:t>
      </w:r>
      <w:r w:rsidRPr="00141108">
        <w:rPr>
          <w:rFonts w:ascii="Mangal" w:hAnsi="Mangal" w:cs="Nirmala UI" w:hint="cs"/>
          <w:sz w:val="36"/>
          <w:szCs w:val="36"/>
          <w:cs/>
          <w:lang w:bidi="sa-IN"/>
        </w:rPr>
        <w:t xml:space="preserve">  ।।</w:t>
      </w:r>
      <w:r w:rsidRPr="00141108">
        <w:rPr>
          <w:rFonts w:ascii="Mangal" w:hAnsi="Mangal" w:cs="Nirmala UI"/>
          <w:sz w:val="36"/>
          <w:szCs w:val="36"/>
          <w:cs/>
          <w:lang w:bidi="sa-IN"/>
        </w:rPr>
        <w:t>५५१</w:t>
      </w:r>
      <w:r w:rsidRPr="00141108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4F50D3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मार्गे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भूवन् रताः शंभुभस्मरुद्राक्षदूषकाः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पुनरीशप्रसादेन  मुक्तिमेष्यन्ति कालतः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५५२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इत्येवं दक्षकाण्डस्य कथा समुपवर्णिता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श्रुता पापहरि नृणां शिवभक्तिविवर्द्धिनी  ।।</w:t>
      </w:r>
      <w:r>
        <w:rPr>
          <w:rFonts w:ascii="Mangal" w:hAnsi="Mangal" w:cs="Nirmala UI"/>
          <w:sz w:val="36"/>
          <w:szCs w:val="36"/>
          <w:cs/>
          <w:lang w:bidi="sa-IN"/>
        </w:rPr>
        <w:t>५५३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ओं जय जय स्कन्दपुराणे शङ्करसंहितायां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दक्ष काण्डे स्कन्दसप्तशत्यां दक्षयज्ञ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त्रयोदशोद्ध्यायस्सत्यास्सन्तु</w:t>
      </w:r>
      <w:r w:rsidR="00C613E7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यजमानस्यकामाः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संभावितललाटकम्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हिरण्यकुण्डलं वन्दे कुमारम् पुष्करसृजम् ।</w:t>
      </w:r>
    </w:p>
    <w:p w:rsidR="008F269F" w:rsidRDefault="00C613E7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सां सां</w:t>
      </w:r>
      <w:r w:rsidR="008F269F">
        <w:rPr>
          <w:rFonts w:ascii="Mangal" w:hAnsi="Mangal" w:cs="Nirmala UI" w:hint="cs"/>
          <w:sz w:val="36"/>
          <w:szCs w:val="36"/>
          <w:cs/>
          <w:lang w:bidi="sa-IN"/>
        </w:rPr>
        <w:t>गाय सायुधाय सशक्तिकाय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सप्तदश मन्त्रात्मकाय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श्री वीरभद्राय ताम्बूल कुंकुमाक्षत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पुष्प सघृत कूष्माण्डखण्डमहाहुतिं</w:t>
      </w:r>
      <w:r w:rsidR="00C613E7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समर्पयामि नमस्वाहा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अनेन दिव्यमङ्गळ होमेन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भगवान् दूषणदूषित जन्ममरण जराभय वितरण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वरसाहस शिक्षारुक्ष स्वभावकरकमल</w:t>
      </w:r>
      <w:r w:rsidR="00C613E7">
        <w:rPr>
          <w:rFonts w:ascii="Mangal" w:hAnsi="Mangal" w:cs="Nirmala UI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कल्लोल्लसित कपालशूलायुत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 xml:space="preserve">त्रिभुवन भयङ्कर कराळवदन पापीजनदुर्जन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AB12F0">
        <w:rPr>
          <w:rFonts w:ascii="Mangal" w:hAnsi="Mangal" w:cs="Nirmala UI" w:hint="cs"/>
          <w:sz w:val="36"/>
          <w:szCs w:val="36"/>
          <w:cs/>
          <w:lang w:bidi="sa-IN"/>
        </w:rPr>
        <w:t>तर्ज</w:t>
      </w:r>
      <w:r w:rsidR="00333836" w:rsidRPr="00AB12F0">
        <w:rPr>
          <w:rFonts w:ascii="Mangal" w:hAnsi="Mangal" w:cs="Nirmala UI" w:hint="cs"/>
          <w:sz w:val="36"/>
          <w:szCs w:val="36"/>
          <w:cs/>
          <w:lang w:bidi="sa-IN"/>
        </w:rPr>
        <w:t>न</w:t>
      </w:r>
      <w:r w:rsidRPr="00AB12F0">
        <w:rPr>
          <w:rFonts w:ascii="Mangal" w:hAnsi="Mangal" w:cs="Nirmala UI" w:hint="cs"/>
          <w:sz w:val="36"/>
          <w:szCs w:val="36"/>
          <w:cs/>
          <w:lang w:bidi="sa-IN"/>
        </w:rPr>
        <w:t>पटकर्जनभीषन वीरभद्रः</w:t>
      </w:r>
      <w:r w:rsidR="00333836" w:rsidRPr="00AB12F0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 w:rsidRPr="00AB12F0">
        <w:rPr>
          <w:rFonts w:ascii="Mangal" w:hAnsi="Mangal" w:cs="Nirmala UI" w:hint="cs"/>
          <w:sz w:val="36"/>
          <w:szCs w:val="36"/>
          <w:cs/>
          <w:lang w:bidi="sa-IN"/>
        </w:rPr>
        <w:t>प्रीयताम्</w:t>
      </w:r>
      <w:r w:rsidR="00C613E7" w:rsidRPr="00AB12F0">
        <w:rPr>
          <w:rFonts w:ascii="Mangal" w:hAnsi="Mangal" w:cs="Nirmala UI"/>
          <w:sz w:val="36"/>
          <w:szCs w:val="36"/>
          <w:lang w:bidi="sa-IN"/>
        </w:rPr>
        <w:t xml:space="preserve"> na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श्री वीरभद्रा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शतृमर्दनाय जय जय</w:t>
      </w:r>
    </w:p>
    <w:p w:rsidR="008F269F" w:rsidRPr="00AB12F0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AB12F0">
        <w:rPr>
          <w:rFonts w:ascii="Mangal" w:hAnsi="Mangal" w:cs="Nirmala UI" w:hint="cs"/>
          <w:sz w:val="36"/>
          <w:szCs w:val="36"/>
          <w:cs/>
          <w:lang w:bidi="sa-IN"/>
        </w:rPr>
        <w:t>जे दु</w:t>
      </w:r>
      <w:r w:rsidR="00333836" w:rsidRPr="00AB12F0">
        <w:rPr>
          <w:rFonts w:ascii="Mangal" w:hAnsi="Mangal" w:cs="Nirmala UI" w:hint="cs"/>
          <w:sz w:val="36"/>
          <w:szCs w:val="36"/>
          <w:cs/>
          <w:lang w:bidi="sa-IN"/>
        </w:rPr>
        <w:t>ष्टनि</w:t>
      </w:r>
      <w:r w:rsidRPr="00AB12F0">
        <w:rPr>
          <w:rFonts w:ascii="Mangal" w:hAnsi="Mangal" w:cs="Nirmala UI" w:hint="cs"/>
          <w:sz w:val="36"/>
          <w:szCs w:val="36"/>
          <w:cs/>
          <w:lang w:bidi="sa-IN"/>
        </w:rPr>
        <w:t>ग्रह जय जय</w:t>
      </w:r>
      <w:r w:rsidR="00C613E7" w:rsidRPr="00AB12F0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AB12F0">
        <w:rPr>
          <w:rFonts w:ascii="Mangal" w:hAnsi="Mangal" w:cs="Nirmala UI" w:hint="cs"/>
          <w:sz w:val="36"/>
          <w:szCs w:val="36"/>
          <w:cs/>
          <w:lang w:bidi="sa-IN"/>
        </w:rPr>
        <w:t>जे शि</w:t>
      </w:r>
      <w:r w:rsidR="00333836" w:rsidRPr="00AB12F0">
        <w:rPr>
          <w:rFonts w:ascii="Mangal" w:hAnsi="Mangal" w:cs="Nirmala UI" w:hint="cs"/>
          <w:sz w:val="36"/>
          <w:szCs w:val="36"/>
          <w:cs/>
          <w:lang w:bidi="sa-IN"/>
        </w:rPr>
        <w:t>ष्टप</w:t>
      </w:r>
      <w:r w:rsidRPr="00AB12F0">
        <w:rPr>
          <w:rFonts w:ascii="Mangal" w:hAnsi="Mangal" w:cs="Nirmala UI" w:hint="cs"/>
          <w:sz w:val="36"/>
          <w:szCs w:val="36"/>
          <w:cs/>
          <w:lang w:bidi="sa-IN"/>
        </w:rPr>
        <w:t>रिपालना जय जय</w:t>
      </w:r>
      <w:r w:rsidR="00237465"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5B3F0F">
        <w:rPr>
          <w:rFonts w:ascii="Mangal" w:hAnsi="Mangal" w:cs="Nirmala UI"/>
          <w:sz w:val="36"/>
          <w:szCs w:val="36"/>
          <w:cs/>
          <w:lang w:bidi="sa-IN"/>
        </w:rPr>
        <w:br/>
      </w:r>
      <w:r>
        <w:rPr>
          <w:rFonts w:ascii="Mangal" w:hAnsi="Mangal" w:cs="Nirmala UI" w:hint="cs"/>
          <w:sz w:val="36"/>
          <w:szCs w:val="36"/>
          <w:cs/>
          <w:lang w:bidi="sa-IN"/>
        </w:rPr>
        <w:t>जे सकलकार्यजयप्रदे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नमःपार्वतीपतये हर हर महादेव ।।</w:t>
      </w:r>
    </w:p>
    <w:p w:rsidR="00BA64D1" w:rsidRDefault="00BA64D1">
      <w:pPr>
        <w:rPr>
          <w:lang w:bidi="sa-IN"/>
        </w:rPr>
      </w:pPr>
      <w:r>
        <w:rPr>
          <w:lang w:bidi="sa-IN"/>
        </w:rPr>
        <w:br w:type="page"/>
      </w:r>
    </w:p>
    <w:p w:rsidR="008F269F" w:rsidRDefault="008F269F" w:rsidP="00B31114">
      <w:pPr>
        <w:pStyle w:val="Heading1"/>
        <w:rPr>
          <w:rFonts w:cs="Mangal"/>
        </w:rPr>
      </w:pPr>
      <w:bookmarkStart w:id="492" w:name="_Toc62081373"/>
      <w:r w:rsidRPr="002C1491">
        <w:rPr>
          <w:rFonts w:hint="cs"/>
          <w:cs/>
        </w:rPr>
        <w:lastRenderedPageBreak/>
        <w:t>उपदेशकाण्डेकैलासवर्णन चतुर्दशो</w:t>
      </w:r>
      <w:r w:rsidR="00124DDF">
        <w:rPr>
          <w:rFonts w:hint="cs"/>
          <w:cs/>
        </w:rPr>
        <w:t>&amp;</w:t>
      </w:r>
      <w:r w:rsidRPr="002C1491">
        <w:rPr>
          <w:rFonts w:hint="cs"/>
          <w:cs/>
        </w:rPr>
        <w:t>द्ध्यायः</w:t>
      </w:r>
      <w:bookmarkEnd w:id="492"/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योगगुर्वासनाय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योगगुरूमूर्तये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कैलाद्रि निभं शशाङ्कधवळस्फूर्जज्जटामण्डितं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नासालोकनतत्परं त्रिनयनं वी</w:t>
      </w:r>
      <w:r w:rsidR="005B3F0F" w:rsidRPr="003E50EC">
        <w:rPr>
          <w:rFonts w:ascii="Mangal" w:hAnsi="Mangal" w:cs="Nirmala UI" w:hint="cs"/>
          <w:sz w:val="36"/>
          <w:szCs w:val="36"/>
          <w:cs/>
          <w:lang w:bidi="sa-IN"/>
        </w:rPr>
        <w:t>रा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सनेसंस्थितम् ।</w:t>
      </w:r>
      <w:r w:rsidR="002A1D0F" w:rsidRPr="003E50EC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मुद्राटङ्ककुरङ्गजानुविलसत् पाणिंप्रससन्नाननम्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कट्यासक्त भुजङ्गमंमुनिवरं योगं गुरुं भावये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योग गुरवे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अथोपदेशकाण्डीयकथासङ्ग्रहमारभे ।</w:t>
      </w:r>
    </w:p>
    <w:p w:rsidR="008F269F" w:rsidRPr="003E50EC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वैदिको निखिलो ध</w:t>
      </w:r>
      <w:r w:rsidR="005B3F0F" w:rsidRPr="003E50EC">
        <w:rPr>
          <w:rFonts w:ascii="Mangal" w:hAnsi="Mangal" w:cs="Nirmala UI" w:hint="cs"/>
          <w:sz w:val="36"/>
          <w:szCs w:val="36"/>
          <w:cs/>
          <w:lang w:bidi="sa-IN"/>
        </w:rPr>
        <w:t>र्मौ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 xml:space="preserve"> यत्र विस्पष्टमुच्यते  ।।</w:t>
      </w:r>
      <w:r w:rsidRPr="003E50EC">
        <w:rPr>
          <w:rFonts w:ascii="Mangal" w:hAnsi="Mangal" w:cs="Nirmala UI"/>
          <w:sz w:val="36"/>
          <w:szCs w:val="36"/>
          <w:cs/>
          <w:lang w:bidi="sa-IN"/>
        </w:rPr>
        <w:t>५५४</w:t>
      </w:r>
      <w:r w:rsidRPr="003E50EC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AC32F9" w:rsidRPr="003E50EC">
        <w:rPr>
          <w:rFonts w:ascii="Mangal" w:hAnsi="Mangal" w:cs="Mangal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 xml:space="preserve">अथ तं </w:t>
      </w:r>
      <w:r w:rsidR="005B3F0F" w:rsidRPr="003E50EC">
        <w:rPr>
          <w:rFonts w:ascii="Mangal" w:hAnsi="Mangal" w:cs="Nirmala UI" w:hint="cs"/>
          <w:sz w:val="36"/>
          <w:szCs w:val="36"/>
          <w:cs/>
          <w:lang w:bidi="sa-IN"/>
        </w:rPr>
        <w:t>सू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तमामन्त्र्य शौनकाद्या मुनीश्वराः ।</w:t>
      </w:r>
      <w:r w:rsidR="00AC32F9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पप्रच्छुः किल कैलासः कीदृगित्यथ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वदत्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५५५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प्राकारैः सप्तभिश्चैव परीतो रत्नगोपुरैः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धार्मिकैर्मुनिभिर्ब्रह्मविष्ण्वादिभिरुपासितः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५५६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अन्नदाः प्रथमे सन्ति द्वितीये शिवपूजकाः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तृतीये शिवकैङ्कर्यपरास्सन्ति चतुर्थके  ।।</w:t>
      </w:r>
      <w:r>
        <w:rPr>
          <w:rFonts w:ascii="Mangal" w:hAnsi="Mangal" w:cs="Nirmala UI"/>
          <w:sz w:val="36"/>
          <w:szCs w:val="36"/>
          <w:cs/>
          <w:lang w:bidi="sa-IN"/>
        </w:rPr>
        <w:t>५५७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सोमवारव्रतपराः प्रदोषव्रतिनस्ततः।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पञ्चमे त्वथ षष्ठे ये शिवरात्रिव्रतं दधुः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५५८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प्राकारे सप्तमे तत्र पञ्चाक्षरपरायणाः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न्तरे शिवज्ञानपरैर्वेदान्तनिष्ठितैः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५५९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सदाशिवेन सततं सर्वमङ्गलया सह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अधिष्ठितः पापिनां तु दुरारोहः शिवद्विषाम्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५६०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सुलभो भस्मरुद्राक्षधारिणां शिवयाजिनाम्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शिवपुण्यकृतां शैवव्रतानुष्ठायिनामपि  ।।</w:t>
      </w:r>
      <w:r>
        <w:rPr>
          <w:rFonts w:ascii="Mangal" w:hAnsi="Mangal" w:cs="Nirmala UI"/>
          <w:sz w:val="36"/>
          <w:szCs w:val="36"/>
          <w:cs/>
          <w:lang w:bidi="sa-IN"/>
        </w:rPr>
        <w:t>५६१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शिवभक्तान्नदातृणां श्रीपञ्चाक्षरजापिनाम्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उमाविघ्नेशषड्वक्त्रव्रतानुष्ठानशालिनाम्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५६२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133FD0" w:rsidRDefault="00133FD0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Nirmala UI"/>
          <w:sz w:val="36"/>
          <w:szCs w:val="36"/>
          <w:lang w:bidi="sa-IN"/>
        </w:rPr>
      </w:pPr>
    </w:p>
    <w:p w:rsidR="00133FD0" w:rsidRDefault="00133FD0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Nirmala UI"/>
          <w:sz w:val="36"/>
          <w:szCs w:val="36"/>
          <w:lang w:bidi="sa-IN"/>
        </w:rPr>
      </w:pP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इत्याकर्ण्याथ  मुनिभिः शिवपुण्यानि कीर्तय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संप्रार्थितः सूतः क्रमाद्वक्तुं प्रचक्रमे  ।।</w:t>
      </w:r>
      <w:r>
        <w:rPr>
          <w:rFonts w:ascii="Mangal" w:hAnsi="Mangal" w:cs="Nirmala UI"/>
          <w:sz w:val="36"/>
          <w:szCs w:val="36"/>
          <w:cs/>
          <w:lang w:bidi="sa-IN"/>
        </w:rPr>
        <w:t>५६३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भर्त्सर्नात्सर्वपापानां स्मारणाच्च  शिवस्य यत्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भस्मेति खलु विख्यातं भुक्तिमुक्तिफलप्रदम्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५६४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जय जय स्कन्दपुराणे शङ्करसंहितायां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उपदेश काण्डे स्कन्दसप्तशत्यां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कैलासवर्णन चतुर्दशोद्ध्यायः सत्यास्सन्तु यजमानस्यकामाः।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संभावितललाटकम्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हिरण्यकुण्डलं वन्दे कुमारं पुष्करसृजम् 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ओं सां सांगाय सायुधाय सशक्तिकाय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एकादश मन्त्रात्मिकाय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श्री योग गुरुमूर्तये ताम्बूल कु</w:t>
      </w:r>
      <w:r w:rsidR="005B3F0F" w:rsidRPr="003E50EC">
        <w:rPr>
          <w:rFonts w:ascii="Mangal" w:hAnsi="Mangal" w:cs="Nirmala UI" w:hint="cs"/>
          <w:sz w:val="36"/>
          <w:szCs w:val="36"/>
          <w:cs/>
          <w:lang w:bidi="sa-IN"/>
        </w:rPr>
        <w:t>ङ्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कुमाक्षत</w:t>
      </w:r>
      <w:r w:rsidR="00C2639D" w:rsidRPr="003E50EC">
        <w:rPr>
          <w:rFonts w:ascii="Mangal" w:hAnsi="Mangal" w:cs="Nirmala UI"/>
          <w:sz w:val="36"/>
          <w:szCs w:val="36"/>
          <w:lang w:bidi="sa-IN"/>
        </w:rPr>
        <w:t xml:space="preserve"> –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पुष्प सघृत चूतफलमहाहुतिं समर्पयामि नमस्वाहा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 xml:space="preserve">अनेन दिव्यमङ्गळ होमेन </w:t>
      </w:r>
      <w:r w:rsidR="005B3F0F" w:rsidRPr="003E50EC">
        <w:rPr>
          <w:rFonts w:ascii="Mangal" w:hAnsi="Mangal" w:cs="Nirmala UI" w:hint="cs"/>
          <w:sz w:val="36"/>
          <w:szCs w:val="36"/>
          <w:cs/>
          <w:lang w:bidi="sa-IN"/>
        </w:rPr>
        <w:t>भ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गवान्मेरुमन्दर</w:t>
      </w:r>
      <w:r w:rsidR="00C2639D">
        <w:rPr>
          <w:rFonts w:ascii="Mangal" w:hAnsi="Mangal" w:cs="Nirmala UI"/>
          <w:sz w:val="36"/>
          <w:szCs w:val="36"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निषदगन्धमादन हिमाचलाचल रत्ननवरत्न निकारधग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धहितश्रृङ्ग कैलास शिखरदिक पालमौळि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पाळि मल्लिकामन्दार कुसुम मकरन्द सान्द्र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सुन्दर चरणारविन्द पुस्तकाक्षमालावह्नि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चिन्मुद्रहस्त वाणीश भूमीश अमरेश प्रमुख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निखिल मुनिवर ध्यानोपासनवेदान्त सिद्धान्त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उपदेश श्रीगुरुमूर्तिः प्रीयताम्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श्री ज्ञानमूर्ति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ज्ञानदायक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चित्स्वरूपा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सकलकार्य जयप्रदे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Nirmala UI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 हर महादेव ।।</w:t>
      </w:r>
    </w:p>
    <w:p w:rsidR="00BA64D1" w:rsidRDefault="00BA64D1">
      <w:pPr>
        <w:rPr>
          <w:lang w:bidi="sa-IN"/>
        </w:rPr>
      </w:pPr>
      <w:r>
        <w:rPr>
          <w:lang w:bidi="sa-IN"/>
        </w:rPr>
        <w:br w:type="page"/>
      </w:r>
    </w:p>
    <w:p w:rsidR="008F269F" w:rsidRDefault="008F269F" w:rsidP="00B31114">
      <w:pPr>
        <w:pStyle w:val="Heading1"/>
        <w:rPr>
          <w:rFonts w:cs="Mangal"/>
        </w:rPr>
      </w:pPr>
      <w:bookmarkStart w:id="493" w:name="_Toc62081374"/>
      <w:r w:rsidRPr="00BD4C0E">
        <w:rPr>
          <w:rFonts w:hint="cs"/>
          <w:cs/>
        </w:rPr>
        <w:lastRenderedPageBreak/>
        <w:t>उपदेशकाण्डे भस्मधारण प्रभाव पञ्चदशो</w:t>
      </w:r>
      <w:r w:rsidR="003E50EC">
        <w:t>&amp;</w:t>
      </w:r>
      <w:r w:rsidRPr="00BD4C0E">
        <w:rPr>
          <w:rFonts w:hint="cs"/>
          <w:cs/>
        </w:rPr>
        <w:t>द्ध्यायः</w:t>
      </w:r>
      <w:bookmarkEnd w:id="493"/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कामेश्वरासनाय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कामेश्वरमूर्तये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भस्मोद्धूळित विग्रहं शशिधरं  वेणीजटामण्डितम्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टङ्कं कृष्णमृगं दयानमभयं वीरासनेसंस्थितम्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अङ्केसव्यतलोपरिकरतलं विन्यस्ययोगेश्वरम्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व्याघ्रत्वग्वसनं ललाटजदृशादग्धं स्मरेशं भजे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कामेश्वराय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तद्भस्मोद्धूलनं तादृक् त्रिपुण्ड्रं च न लंघयेत् ।</w:t>
      </w:r>
    </w:p>
    <w:p w:rsidR="008F269F" w:rsidRPr="00794CF6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Arial Unicode MS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 xml:space="preserve">श्रुत्वा विधीयते यस्मात् </w:t>
      </w:r>
      <w:r w:rsidRPr="00794CF6">
        <w:rPr>
          <w:rFonts w:ascii="Mangal" w:hAnsi="Mangal" w:cs="Nirmala UI" w:hint="cs"/>
          <w:sz w:val="36"/>
          <w:szCs w:val="36"/>
          <w:cs/>
          <w:lang w:bidi="sa-IN"/>
        </w:rPr>
        <w:t>त</w:t>
      </w:r>
      <w:r w:rsidR="005B3F0F" w:rsidRPr="00794CF6">
        <w:rPr>
          <w:rFonts w:ascii="Mangal" w:hAnsi="Mangal" w:cs="Nirmala UI" w:hint="cs"/>
          <w:sz w:val="36"/>
          <w:szCs w:val="36"/>
          <w:cs/>
          <w:lang w:bidi="sa-IN"/>
        </w:rPr>
        <w:t>त्त्</w:t>
      </w:r>
      <w:r w:rsidRPr="00794CF6">
        <w:rPr>
          <w:rFonts w:ascii="Mangal" w:hAnsi="Mangal" w:cs="Nirmala UI" w:hint="cs"/>
          <w:sz w:val="36"/>
          <w:szCs w:val="36"/>
          <w:cs/>
          <w:lang w:bidi="sa-IN"/>
        </w:rPr>
        <w:t>यागी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 xml:space="preserve"> पतितो भवेत् ।।</w:t>
      </w:r>
      <w:r w:rsidRPr="003E50EC">
        <w:rPr>
          <w:rFonts w:ascii="Mangal" w:hAnsi="Mangal" w:cs="Nirmala UI"/>
          <w:sz w:val="36"/>
          <w:szCs w:val="36"/>
          <w:cs/>
          <w:lang w:bidi="sa-IN"/>
        </w:rPr>
        <w:t>५६५</w:t>
      </w:r>
      <w:r w:rsidRPr="003E50EC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794CF6">
        <w:rPr>
          <w:rFonts w:ascii="Mangal" w:hAnsi="Mangal" w:cs="Arial Unicode MS" w:hint="cs"/>
          <w:sz w:val="36"/>
          <w:szCs w:val="36"/>
          <w:cs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किञ्चाज्ञानस्य विच्छितिः ज्ञानदेव नचान्य</w:t>
      </w:r>
      <w:r w:rsidR="005B3F0F" w:rsidRPr="003E50EC">
        <w:rPr>
          <w:rFonts w:ascii="Mangal" w:hAnsi="Mangal" w:cs="Nirmala UI" w:hint="cs"/>
          <w:sz w:val="36"/>
          <w:szCs w:val="36"/>
          <w:cs/>
          <w:lang w:bidi="sa-IN"/>
        </w:rPr>
        <w:t>था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 xml:space="preserve"> ।</w:t>
      </w:r>
      <w:ins w:id="494" w:author="ADMIN" w:date="2021-01-10T20:58:00Z">
        <w:r w:rsidR="00C36851" w:rsidRPr="003E50EC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तत्ज्ञानसाधनं भस्मधारणं मुण्डके श्रुतम्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५६६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शिवदत्तं भस्म धृत्वा विष्णुः शक्तिमवाप्य च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जगत्सृष्ट्वा पालयति जागरूको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धुनापि हि  ।।</w:t>
      </w:r>
      <w:r>
        <w:rPr>
          <w:rFonts w:ascii="Mangal" w:hAnsi="Mangal" w:cs="Nirmala UI"/>
          <w:sz w:val="36"/>
          <w:szCs w:val="36"/>
          <w:cs/>
          <w:lang w:bidi="sa-IN"/>
        </w:rPr>
        <w:t>५६७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द्रविडेषु द्विजः कश्चित् सर्वाशी कुत्सिताशयः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 xml:space="preserve">सर्वस्त्रीनिरतः </w:t>
      </w:r>
      <w:r w:rsidR="005B3F0F" w:rsidRPr="003E50EC">
        <w:rPr>
          <w:rFonts w:ascii="Mangal" w:hAnsi="Mangal" w:cs="Nirmala UI" w:hint="cs"/>
          <w:sz w:val="36"/>
          <w:szCs w:val="36"/>
          <w:cs/>
          <w:lang w:bidi="sa-IN"/>
        </w:rPr>
        <w:t>पा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पी मृतः श्रृ</w:t>
      </w:r>
      <w:r w:rsidRPr="00C17DE9">
        <w:rPr>
          <w:rFonts w:ascii="Mangal" w:hAnsi="Mangal" w:cs="Nirmala UI"/>
          <w:sz w:val="36"/>
          <w:szCs w:val="36"/>
          <w:cs/>
          <w:lang w:bidi="sa-IN"/>
        </w:rPr>
        <w:t>ङ्</w:t>
      </w:r>
      <w:r w:rsidR="005B3F0F" w:rsidRPr="003E50EC">
        <w:rPr>
          <w:rFonts w:ascii="Mangal" w:hAnsi="Mangal" w:cs="Nirmala UI" w:hint="cs"/>
          <w:sz w:val="36"/>
          <w:szCs w:val="36"/>
          <w:cs/>
          <w:lang w:bidi="sa-IN"/>
        </w:rPr>
        <w:t>गा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टके क्वचित्  ।।</w:t>
      </w:r>
      <w:r w:rsidRPr="003E50EC">
        <w:rPr>
          <w:rFonts w:ascii="Mangal" w:hAnsi="Mangal" w:cs="Nirmala UI"/>
          <w:sz w:val="36"/>
          <w:szCs w:val="36"/>
          <w:cs/>
          <w:lang w:bidi="sa-IN"/>
        </w:rPr>
        <w:t>५६८</w:t>
      </w:r>
      <w:r w:rsidRPr="003E50EC"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495" w:author="ADMIN" w:date="2021-01-10T20:59:00Z">
        <w:r w:rsidR="00C36851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सारमेयास्तदा</w:t>
      </w:r>
      <w:r w:rsidR="00096386">
        <w:rPr>
          <w:rFonts w:ascii="Chandas" w:hAnsi="Chandas" w:cs="Chandas"/>
          <w:sz w:val="36"/>
          <w:szCs w:val="36"/>
          <w:lang w:bidi="sa-IN"/>
        </w:rPr>
        <w:t>&amp;&amp;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गत्य जग्धुं तस्य कलेबरम् 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भस्मस्पृष्टपदं न्यस्यन् तदानीं तत्प्रभावतः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५६९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सर्वपापविनिर्मुक्तः कैलासमगमद्विजः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किमुताहो  बुद्धिपूर्वं विरजाभस्मधारिणः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५७०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तथा वङ्गे नृपः कश्चित् दानशौण्डः सदा द्विजान्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आहूय तेभ्यो दानानि विततार तदा द्विजः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५७१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विदर्भादागतः कश्चिदृष्ट्वा फालं महीपतेः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भस्मशून्यं जगादैनं भस्मधारणपूर्वकम्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५७२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दानानि देहि राजेन्द्र तद्विना निष्फलं यतः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क</w:t>
      </w:r>
      <w:r w:rsidR="00C74002" w:rsidRPr="003E50EC">
        <w:rPr>
          <w:rFonts w:ascii="Mangal" w:hAnsi="Mangal" w:cs="Nirmala UI" w:hint="cs"/>
          <w:sz w:val="36"/>
          <w:szCs w:val="36"/>
          <w:cs/>
          <w:lang w:bidi="sa-IN"/>
        </w:rPr>
        <w:t>र्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मेत्यथ महीपस्तु तमनादृत्य गर्वतः  ।।</w:t>
      </w:r>
      <w:r w:rsidRPr="003E50EC">
        <w:rPr>
          <w:rFonts w:ascii="Mangal" w:hAnsi="Mangal" w:cs="Nirmala UI"/>
          <w:sz w:val="36"/>
          <w:szCs w:val="36"/>
          <w:cs/>
          <w:lang w:bidi="sa-IN"/>
        </w:rPr>
        <w:t>५७३</w:t>
      </w:r>
      <w:r w:rsidRPr="003E50EC"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496" w:author="ADMIN" w:date="2021-01-10T21:03:00Z">
        <w:r w:rsidR="00F92DD9" w:rsidRPr="003E50EC">
          <w:rPr>
            <w:rFonts w:ascii="Mangal" w:hAnsi="Mangal" w:cs="Mangal"/>
            <w:sz w:val="36"/>
            <w:szCs w:val="36"/>
            <w:lang w:bidi="sa-IN"/>
          </w:rPr>
          <w:t xml:space="preserve"> t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दानान्यदत्ततो नातिचिरेणैव स शत्रुभिः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पराजितो भ्रष्टराज्यः व्याधिभिः परिपीडितः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५७४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अटन्सन् भार्यया साकं वैद</w:t>
      </w:r>
      <w:r w:rsidRPr="00C17DE9">
        <w:rPr>
          <w:rFonts w:ascii="Mangal" w:hAnsi="Mangal" w:cs="Nirmala UI"/>
          <w:sz w:val="36"/>
          <w:szCs w:val="36"/>
          <w:cs/>
          <w:lang w:bidi="sa-IN"/>
        </w:rPr>
        <w:t>र्भ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द्विजमेत्यच ।</w:t>
      </w:r>
      <w:ins w:id="497" w:author="ADMIN" w:date="2021-01-10T21:05:00Z">
        <w:r w:rsidR="00CF7BEC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धृत्वा भस्म पुना राज्यं प्राप्यान्ते शङ्करं ययौ  ।।</w:t>
      </w:r>
      <w:r>
        <w:rPr>
          <w:rFonts w:ascii="Mangal" w:hAnsi="Mangal" w:cs="Nirmala UI"/>
          <w:sz w:val="36"/>
          <w:szCs w:val="36"/>
          <w:cs/>
          <w:lang w:bidi="sa-IN"/>
        </w:rPr>
        <w:t>५७५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ओं जय जय स्कन्दपुराणे शङ्करसंहितायां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उपदेश काण्डे स्कन्दसप्तशत्यां भस्मधारण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प्रभाव पञ्चदशोद्ध्यायस्सत्यास्सन्तु यजमानस्यकामाः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 ललाटकम्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हिरण्यकुण्डलं वन्दे कुमारं पुष्करसृजम्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 xml:space="preserve">ओं सां </w:t>
      </w:r>
      <w:r w:rsidRPr="00C17DE9">
        <w:rPr>
          <w:rFonts w:ascii="Mangal" w:hAnsi="Mangal" w:cs="Nirmala UI"/>
          <w:sz w:val="36"/>
          <w:szCs w:val="36"/>
          <w:cs/>
          <w:lang w:bidi="sa-IN"/>
        </w:rPr>
        <w:t>सां</w:t>
      </w:r>
      <w:del w:id="498" w:author="ADMIN" w:date="2021-01-10T21:05:00Z">
        <w:r w:rsidRPr="00C17DE9" w:rsidDel="00CF7BEC">
          <w:rPr>
            <w:rFonts w:ascii="Mangal" w:hAnsi="Mangal" w:cs="Nirmala UI"/>
            <w:sz w:val="36"/>
            <w:szCs w:val="36"/>
            <w:cs/>
            <w:lang w:bidi="sa-IN"/>
          </w:rPr>
          <w:delText xml:space="preserve"> </w:delText>
        </w:r>
      </w:del>
      <w:r w:rsidRPr="00C17DE9">
        <w:rPr>
          <w:rFonts w:ascii="Mangal" w:hAnsi="Mangal" w:cs="Nirmala UI"/>
          <w:sz w:val="36"/>
          <w:szCs w:val="36"/>
          <w:cs/>
          <w:lang w:bidi="sa-IN"/>
        </w:rPr>
        <w:t>गा</w:t>
      </w:r>
      <w:r w:rsidRPr="003E50EC">
        <w:rPr>
          <w:rFonts w:ascii="Mangal" w:hAnsi="Mangal" w:cs="Nirmala UI" w:hint="cs"/>
          <w:sz w:val="36"/>
          <w:szCs w:val="36"/>
          <w:cs/>
          <w:lang w:bidi="sa-IN"/>
        </w:rPr>
        <w:t>य सायुधाय सशक्तिकाय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एकादश मन्त्रात्मिकाय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श्री योगगुरुमूर्तये ताम्बूल कुंकुमाक्षत पुष्प</w:t>
      </w:r>
    </w:p>
    <w:p w:rsidR="008F269F" w:rsidRDefault="008F269F" w:rsidP="004D124C">
      <w:pPr>
        <w:tabs>
          <w:tab w:val="left" w:pos="3600"/>
          <w:tab w:val="left" w:pos="546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सघृत द्राक्षाफलमहाहुतिं समर्पयामि</w:t>
      </w:r>
      <w:ins w:id="499" w:author="ADMIN" w:date="2021-01-10T21:06:00Z">
        <w:r w:rsidR="00CF7BEC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r w:rsidR="003E50EC">
        <w:rPr>
          <w:rFonts w:ascii="Mangal" w:hAnsi="Mangal" w:cs="Nirmala UI" w:hint="cs"/>
          <w:sz w:val="36"/>
          <w:szCs w:val="36"/>
          <w:cs/>
          <w:lang w:bidi="sa-IN"/>
        </w:rPr>
        <w:t>नमस्स्वाहा</w:t>
      </w:r>
      <w:ins w:id="500" w:author="ADMIN" w:date="2021-01-10T21:06:00Z">
        <w:r w:rsidR="00CF7BEC">
          <w:rPr>
            <w:rFonts w:ascii="Mangal" w:hAnsi="Mangal" w:cs="Nirmala UI"/>
            <w:sz w:val="36"/>
            <w:szCs w:val="36"/>
            <w:lang w:bidi="sa-IN"/>
          </w:rPr>
          <w:t xml:space="preserve"> ||</w:t>
        </w:r>
      </w:ins>
      <w:r>
        <w:rPr>
          <w:rFonts w:ascii="Mangal" w:hAnsi="Mangal" w:cs="Mangal"/>
          <w:sz w:val="36"/>
          <w:szCs w:val="36"/>
          <w:cs/>
          <w:lang w:bidi="sa-IN"/>
        </w:rPr>
        <w:tab/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दिव्यमङ्गल होमेन भगवान् स्वस्तिसमस्त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17DE9">
        <w:rPr>
          <w:rFonts w:ascii="Mangal" w:hAnsi="Mangal" w:cs="Nirmala UI" w:hint="cs"/>
          <w:sz w:val="36"/>
          <w:szCs w:val="36"/>
          <w:cs/>
          <w:lang w:bidi="sa-IN"/>
        </w:rPr>
        <w:t>विस्तीर्ण भुवनरक्षा द</w:t>
      </w:r>
      <w:r w:rsidRPr="00C17DE9">
        <w:rPr>
          <w:rFonts w:ascii="Mangal" w:hAnsi="Mangal" w:cs="Nirmala UI"/>
          <w:sz w:val="36"/>
          <w:szCs w:val="36"/>
          <w:cs/>
          <w:lang w:bidi="sa-IN"/>
        </w:rPr>
        <w:t>क्ष</w:t>
      </w:r>
      <w:r w:rsidRPr="00C17DE9">
        <w:rPr>
          <w:rFonts w:ascii="Mangal" w:hAnsi="Mangal" w:cs="Nirmala UI" w:hint="cs"/>
          <w:sz w:val="36"/>
          <w:szCs w:val="36"/>
          <w:cs/>
          <w:lang w:bidi="sa-IN"/>
        </w:rPr>
        <w:t>विचक्षण दाक्षायणीकर</w:t>
      </w:r>
      <w:ins w:id="501" w:author="ADMIN" w:date="2021-01-10T21:07:00Z">
        <w:r w:rsidR="005E59C9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पल्लवीकलित लक्षितगीर्वान् राजामणिखचित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भस्मोद्धूलित त्रिपुण्ड्र विभूषित श्री कामेश्वरः प्रीयताम्</w:t>
      </w:r>
      <w:r w:rsidR="00BA64D1"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BA64D1" w:rsidRPr="00BA64D1">
        <w:rPr>
          <w:rFonts w:ascii="Nirmala UI" w:hAnsi="Nirmala UI" w:cs="Nirmala UI"/>
          <w:sz w:val="32"/>
          <w:szCs w:val="32"/>
          <w:lang w:bidi="sa-IN"/>
        </w:rPr>
        <w:t>||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श्री कामेश्वर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17DE9">
        <w:rPr>
          <w:rFonts w:ascii="Mangal" w:hAnsi="Mangal" w:cs="Nirmala UI" w:hint="cs"/>
          <w:sz w:val="36"/>
          <w:szCs w:val="36"/>
          <w:cs/>
          <w:lang w:bidi="sa-IN"/>
        </w:rPr>
        <w:t>जे भस्मोद्धूलि</w:t>
      </w:r>
      <w:r w:rsidR="00C74002" w:rsidRPr="00C17DE9">
        <w:rPr>
          <w:rFonts w:ascii="Mangal" w:hAnsi="Mangal" w:cs="Nirmala UI" w:hint="cs"/>
          <w:sz w:val="36"/>
          <w:szCs w:val="36"/>
          <w:cs/>
          <w:lang w:bidi="sa-IN"/>
        </w:rPr>
        <w:t>ता</w:t>
      </w:r>
      <w:r w:rsidRPr="00C17DE9">
        <w:rPr>
          <w:rFonts w:ascii="Mangal" w:hAnsi="Mangal" w:cs="Nirmala UI" w:hint="cs"/>
          <w:sz w:val="36"/>
          <w:szCs w:val="36"/>
          <w:cs/>
          <w:lang w:bidi="sa-IN"/>
        </w:rPr>
        <w:t xml:space="preserve"> जय जय</w:t>
      </w:r>
      <w:ins w:id="502" w:author="ADMIN" w:date="2021-01-10T21:08:00Z">
        <w:r w:rsidR="005E59C9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ऐश्वर्यप्रदे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सकलकार्यजयप्रदे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</w:t>
      </w:r>
      <w:ins w:id="503" w:author="ADMIN" w:date="2021-01-10T21:09:00Z">
        <w:r w:rsidR="00A00C7D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r>
        <w:rPr>
          <w:rFonts w:ascii="Mangal" w:hAnsi="Mangal" w:cs="Nirmala UI" w:hint="cs"/>
          <w:sz w:val="36"/>
          <w:szCs w:val="36"/>
          <w:cs/>
          <w:lang w:bidi="sa-IN"/>
        </w:rPr>
        <w:t>पार्वतीपतये हर हर महादेव ।।</w:t>
      </w:r>
    </w:p>
    <w:p w:rsidR="00BA64D1" w:rsidRDefault="00BA64D1">
      <w:pPr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Mangal"/>
          <w:sz w:val="36"/>
          <w:szCs w:val="36"/>
          <w:lang w:bidi="sa-IN"/>
        </w:rPr>
        <w:br w:type="page"/>
      </w:r>
    </w:p>
    <w:p w:rsidR="008F269F" w:rsidRPr="005A5864" w:rsidRDefault="008F269F" w:rsidP="00B31114">
      <w:pPr>
        <w:pStyle w:val="Heading1"/>
        <w:rPr>
          <w:rFonts w:cs="Mangal"/>
        </w:rPr>
      </w:pPr>
      <w:bookmarkStart w:id="504" w:name="_Toc62081375"/>
      <w:r w:rsidRPr="005A5864">
        <w:rPr>
          <w:rFonts w:hint="cs"/>
          <w:cs/>
        </w:rPr>
        <w:lastRenderedPageBreak/>
        <w:t>उपदेशकाण्डे रुद्राक्षमहिंन षोडशो</w:t>
      </w:r>
      <w:r w:rsidR="00452A45">
        <w:rPr>
          <w:rFonts w:hint="cs"/>
          <w:cs/>
        </w:rPr>
        <w:t>&amp;</w:t>
      </w:r>
      <w:r w:rsidRPr="005A5864">
        <w:rPr>
          <w:rFonts w:hint="cs"/>
          <w:cs/>
        </w:rPr>
        <w:t>द्ध्यायः</w:t>
      </w:r>
      <w:bookmarkEnd w:id="504"/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दक्षिणामूर्त्यासनाय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दक्षिणामूर्ति मूर्तये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17DE9">
        <w:rPr>
          <w:rFonts w:ascii="Mangal" w:hAnsi="Mangal" w:cs="Nirmala UI" w:hint="cs"/>
          <w:sz w:val="36"/>
          <w:szCs w:val="36"/>
          <w:cs/>
          <w:lang w:bidi="sa-IN"/>
        </w:rPr>
        <w:t>रूद्रा</w:t>
      </w:r>
      <w:r w:rsidRPr="00C17DE9">
        <w:rPr>
          <w:rFonts w:ascii="Mangal" w:hAnsi="Mangal" w:cs="Nirmala UI"/>
          <w:sz w:val="36"/>
          <w:szCs w:val="36"/>
          <w:cs/>
          <w:lang w:bidi="sa-IN"/>
        </w:rPr>
        <w:t>क्</w:t>
      </w:r>
      <w:r w:rsidR="00765046" w:rsidRPr="00C17DE9">
        <w:rPr>
          <w:rFonts w:ascii="Mangal" w:hAnsi="Mangal" w:cs="Nirmala UI" w:hint="cs"/>
          <w:sz w:val="36"/>
          <w:szCs w:val="36"/>
          <w:cs/>
          <w:lang w:bidi="sa-IN"/>
        </w:rPr>
        <w:t>षं</w:t>
      </w:r>
      <w:r w:rsidRPr="00C17DE9">
        <w:rPr>
          <w:rFonts w:ascii="Mangal" w:hAnsi="Mangal" w:cs="Nirmala UI" w:hint="cs"/>
          <w:sz w:val="36"/>
          <w:szCs w:val="36"/>
          <w:cs/>
          <w:lang w:bidi="sa-IN"/>
        </w:rPr>
        <w:t xml:space="preserve"> वह्निहस्तं उडुपतिसहितं भस्मनोद्धूलिताङ्गं</w:t>
      </w:r>
      <w:ins w:id="505" w:author="ADMIN" w:date="2021-01-11T20:10:00Z">
        <w:r w:rsidR="00011FE8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17DE9">
        <w:rPr>
          <w:rFonts w:ascii="Mangal" w:hAnsi="Mangal" w:cs="Nirmala UI" w:hint="cs"/>
          <w:sz w:val="36"/>
          <w:szCs w:val="36"/>
          <w:cs/>
          <w:lang w:bidi="sa-IN"/>
        </w:rPr>
        <w:t xml:space="preserve">शीतागं </w:t>
      </w:r>
      <w:r w:rsidR="00765046" w:rsidRPr="00C17DE9">
        <w:rPr>
          <w:rFonts w:ascii="Mangal" w:hAnsi="Mangal" w:cs="Nirmala UI" w:hint="cs"/>
          <w:sz w:val="36"/>
          <w:szCs w:val="36"/>
          <w:cs/>
          <w:lang w:bidi="sa-IN"/>
        </w:rPr>
        <w:t>उ</w:t>
      </w:r>
      <w:r w:rsidRPr="00C17DE9">
        <w:rPr>
          <w:rFonts w:ascii="Mangal" w:hAnsi="Mangal" w:cs="Nirmala UI" w:hint="cs"/>
          <w:sz w:val="36"/>
          <w:szCs w:val="36"/>
          <w:cs/>
          <w:lang w:bidi="sa-IN"/>
        </w:rPr>
        <w:t>ल्लासपीटं हुतवहनयनं ऊर्द्ध्वगं गासहायं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ओंकारं मूलमन्त्रं मुनिवरसहितं वेदसारं शिवाख्यम्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17DE9">
        <w:rPr>
          <w:rFonts w:ascii="Mangal" w:hAnsi="Mangal" w:cs="Nirmala UI" w:hint="cs"/>
          <w:sz w:val="36"/>
          <w:szCs w:val="36"/>
          <w:cs/>
          <w:lang w:bidi="sa-IN"/>
        </w:rPr>
        <w:t>व</w:t>
      </w:r>
      <w:r w:rsidR="00765046" w:rsidRPr="00C17DE9">
        <w:rPr>
          <w:rFonts w:ascii="Mangal" w:hAnsi="Mangal" w:cs="Nirmala UI" w:hint="cs"/>
          <w:sz w:val="36"/>
          <w:szCs w:val="36"/>
          <w:cs/>
          <w:lang w:bidi="sa-IN"/>
        </w:rPr>
        <w:t>न्दे</w:t>
      </w:r>
      <w:r w:rsidRPr="00C17DE9">
        <w:rPr>
          <w:rFonts w:ascii="Mangal" w:hAnsi="Mangal" w:cs="Nirmala UI" w:hint="cs"/>
          <w:sz w:val="36"/>
          <w:szCs w:val="36"/>
          <w:cs/>
          <w:lang w:bidi="sa-IN"/>
        </w:rPr>
        <w:t>कैलासनाथं सुरवरपतिं दक्षिणामूर्तिकीडे ।।</w:t>
      </w:r>
      <w:ins w:id="506" w:author="ADMIN" w:date="2021-01-11T20:12:00Z">
        <w:r w:rsidR="0085500B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ओं नमो दक्षिणामूर्तये श्रद्धां मेधां मह्यं प्रयच्छस्वाहा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रुद्राक्षमाहात्म्यं वर्णयन् रोमहर्षणः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प्रथमं तत् समुद्भूतिं तत्सङ्ख्यानियमानपि  ।।</w:t>
      </w:r>
      <w:r>
        <w:rPr>
          <w:rFonts w:ascii="Mangal" w:hAnsi="Mangal" w:cs="Nirmala UI"/>
          <w:sz w:val="36"/>
          <w:szCs w:val="36"/>
          <w:cs/>
          <w:lang w:bidi="sa-IN"/>
        </w:rPr>
        <w:t>५७६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सहस्रं धारयेद्याद्वा बाह्वोः षोडश षोडश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एकं शिखायां करयोः द्वादश द्वादश द्वयोः ।।</w:t>
      </w:r>
      <w:r>
        <w:rPr>
          <w:rFonts w:ascii="Mangal" w:hAnsi="Mangal" w:cs="Nirmala UI"/>
          <w:sz w:val="36"/>
          <w:szCs w:val="36"/>
          <w:cs/>
          <w:lang w:bidi="sa-IN"/>
        </w:rPr>
        <w:t>५७७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द्वात्रिंशत्कण्टदेशेतु प्रत्येकं कर्णयोश्च षट्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धारयेत्द्यस्तु रुद्राक्षान् रुद्रवत्पूज्यते हे सः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५७८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इत्युक्त्वा वर्णभेदेन धारणं तत्फलं तथा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प्रोच्य तत्र कथा वह्निर ब्रविता ब्रवीम्ह्यम्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५७९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नन्दिग्रामे पुरा काचिद्वारयोषा शिवाश्रिता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स्वयं रूद्राक्षभरणा स्वकीयौ कपिमर्कटौ  ।।</w:t>
      </w:r>
      <w:r>
        <w:rPr>
          <w:rFonts w:ascii="Mangal" w:hAnsi="Mangal" w:cs="Nirmala UI"/>
          <w:sz w:val="36"/>
          <w:szCs w:val="36"/>
          <w:cs/>
          <w:lang w:bidi="sa-IN"/>
        </w:rPr>
        <w:t>५८०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विभूषयन्ती रुद्राक्षैः क्रीडयन्ती बभूव ह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प्रयाता सा च कैलासं तौ च जन्मान्तरे क्वचित्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५८१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देशे राजा च मन्त्रीच भूत्वा रुद्राक्षधारिणौ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क्रमेण शिवसारूप्यं गतौ तद्वैभवेन हि ।।</w:t>
      </w:r>
      <w:r>
        <w:rPr>
          <w:rFonts w:ascii="Mangal" w:hAnsi="Mangal" w:cs="Nirmala UI"/>
          <w:sz w:val="36"/>
          <w:szCs w:val="36"/>
          <w:cs/>
          <w:lang w:bidi="sa-IN"/>
        </w:rPr>
        <w:t>५८२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पुरा पुष्करदेशे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भूत्सौम्यनामा महीपतिः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तस्य भार्या वसुमती रूपयौवनशालिनी  ।।</w:t>
      </w:r>
      <w:r>
        <w:rPr>
          <w:rFonts w:ascii="Mangal" w:hAnsi="Mangal" w:cs="Nirmala UI"/>
          <w:sz w:val="36"/>
          <w:szCs w:val="36"/>
          <w:cs/>
          <w:lang w:bidi="sa-IN"/>
        </w:rPr>
        <w:t>५८३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तथापि वेश्यानिरत आसीन्नरपतिस्तदा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दुःखिता राजपत्नी तां दृष्ट्वा भार्या पुरोधसः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५८४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BA64D1" w:rsidRDefault="00BA64D1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</w:p>
    <w:p w:rsidR="00BA64D1" w:rsidRDefault="00BA64D1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रुद्राक्षमेकं तत्कण्टे धारयामास तद्दिने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राजा स्वभवनादन्यद्गेहं प्रति ययौ नहि  ।।</w:t>
      </w:r>
      <w:r>
        <w:rPr>
          <w:rFonts w:ascii="Mangal" w:hAnsi="Mangal" w:cs="Nirmala UI"/>
          <w:sz w:val="36"/>
          <w:szCs w:val="36"/>
          <w:cs/>
          <w:lang w:bidi="sa-IN"/>
        </w:rPr>
        <w:t>५८५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रममाणः स्वगेहिन्या शुद्धान्ते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भूद्यदा तदा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शत्रुरुद्धां परीं श्रुत्वा पुनश्चिन्तापरो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भवत्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५८६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तथा राज्ञी तस्य कण्ठे रुद्राक्षं तदधारयत्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तन्महिंना तदा सर्वान् विद्राव्य स्वरी पून्नृपः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५८७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सुखं भुक्त्वा चिरं राज्यं अन्ते कैलासमापच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7A0CD3">
        <w:rPr>
          <w:rFonts w:ascii="Mangal" w:hAnsi="Mangal" w:cs="Nirmala UI" w:hint="cs"/>
          <w:sz w:val="36"/>
          <w:szCs w:val="36"/>
          <w:cs/>
          <w:lang w:bidi="sa-IN"/>
        </w:rPr>
        <w:t>अहो रुद्राक्षमहिमा मनोवाचा</w:t>
      </w:r>
      <w:r w:rsidR="00765046" w:rsidRPr="007A0CD3">
        <w:rPr>
          <w:rFonts w:ascii="Mangal" w:hAnsi="Mangal" w:cs="Nirmala UI" w:hint="cs"/>
          <w:sz w:val="36"/>
          <w:szCs w:val="36"/>
          <w:cs/>
          <w:lang w:bidi="sa-IN"/>
        </w:rPr>
        <w:t>म</w:t>
      </w:r>
      <w:r w:rsidRPr="007A0CD3">
        <w:rPr>
          <w:rFonts w:ascii="Mangal" w:hAnsi="Mangal" w:cs="Nirmala UI" w:hint="cs"/>
          <w:sz w:val="36"/>
          <w:szCs w:val="36"/>
          <w:cs/>
          <w:lang w:bidi="sa-IN"/>
        </w:rPr>
        <w:t>गोचरः  ।।</w:t>
      </w:r>
      <w:r w:rsidRPr="007A0CD3">
        <w:rPr>
          <w:rFonts w:ascii="Mangal" w:hAnsi="Mangal" w:cs="Nirmala UI"/>
          <w:sz w:val="36"/>
          <w:szCs w:val="36"/>
          <w:cs/>
          <w:lang w:bidi="sa-IN"/>
        </w:rPr>
        <w:t>५८८</w:t>
      </w:r>
      <w:r w:rsidRPr="007A0CD3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रुद्राक्षधारणात्कश्चित् मार्जारोपि दिवं गतः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पुनरागत्य तत्रत्यं वृत्तान्तं चाप्यवर्णयत्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५८९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सिन्धुदेशे द्विजः कश्चित्सुप्रतिपाह्वयो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भवत्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नित्यान्नदाननिरतः किन्तु रुद्राक्षधारिणाम्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५९०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प्रवेशो भक्तशालायां नान्यस्तत्र विशेदिति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ins w:id="507" w:author="ADMIN" w:date="2021-01-11T20:22:00Z"/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नियमं कृत्वानेवं काले गच्छति जातुचित्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५९१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अरुद्राक्षधरः कश्चित् यतिस्तद्गेहमागमत्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अस्तु नाम यतिर्विष्णुतुल्यो वा विष्णुरेव वा  ।।</w:t>
      </w:r>
      <w:r>
        <w:rPr>
          <w:rFonts w:ascii="Mangal" w:hAnsi="Mangal" w:cs="Nirmala UI"/>
          <w:sz w:val="36"/>
          <w:szCs w:val="36"/>
          <w:cs/>
          <w:lang w:bidi="sa-IN"/>
        </w:rPr>
        <w:t>५९२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रुद्राक्षधारणमृते न मुक्तिमिह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र्हति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इतीरितस्तस्य पुत्रैस्तर्जितश्च स मस्करी  ।।</w:t>
      </w:r>
      <w:r>
        <w:rPr>
          <w:rFonts w:ascii="Mangal" w:hAnsi="Mangal" w:cs="Nirmala UI"/>
          <w:sz w:val="36"/>
          <w:szCs w:val="36"/>
          <w:cs/>
          <w:lang w:bidi="sa-IN"/>
        </w:rPr>
        <w:t>५९३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राज्ञे विज्ञापयामास राजाप्याहूय तांश्च तम्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व्यचारयन्नितितत्वं यतिरेवं तदाब्रवीत्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५९४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यतिश्च ब्रह्मचारिच पक्कान्नस्वामिनावुभौ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A97E64">
        <w:rPr>
          <w:rFonts w:ascii="Mangal" w:hAnsi="Mangal" w:cs="Nirmala UI" w:hint="cs"/>
          <w:sz w:val="36"/>
          <w:szCs w:val="36"/>
          <w:cs/>
          <w:lang w:bidi="sa-IN"/>
        </w:rPr>
        <w:t>तस्मा अन्नमद</w:t>
      </w:r>
      <w:r w:rsidRPr="00A97E64">
        <w:rPr>
          <w:rFonts w:ascii="Mangal" w:hAnsi="Mangal" w:cs="Nirmala UI"/>
          <w:sz w:val="36"/>
          <w:szCs w:val="36"/>
          <w:cs/>
          <w:lang w:bidi="sa-IN"/>
        </w:rPr>
        <w:t>त्</w:t>
      </w:r>
      <w:r w:rsidR="00765046" w:rsidRPr="00A97E64">
        <w:rPr>
          <w:rFonts w:ascii="Mangal" w:hAnsi="Mangal" w:cs="Nirmala UI" w:hint="cs"/>
          <w:sz w:val="36"/>
          <w:szCs w:val="36"/>
          <w:cs/>
          <w:lang w:bidi="sa-IN"/>
        </w:rPr>
        <w:t>त्</w:t>
      </w:r>
      <w:r w:rsidRPr="00A97E64">
        <w:rPr>
          <w:rFonts w:ascii="Mangal" w:hAnsi="Mangal" w:cs="Nirmala UI" w:hint="cs"/>
          <w:sz w:val="36"/>
          <w:szCs w:val="36"/>
          <w:cs/>
          <w:lang w:bidi="sa-IN"/>
        </w:rPr>
        <w:t>वायं तस्करो दण्डमर्हति  ।।</w:t>
      </w:r>
      <w:r w:rsidRPr="00A97E64">
        <w:rPr>
          <w:rFonts w:ascii="Mangal" w:hAnsi="Mangal" w:cs="Nirmala UI"/>
          <w:sz w:val="36"/>
          <w:szCs w:val="36"/>
          <w:cs/>
          <w:lang w:bidi="sa-IN"/>
        </w:rPr>
        <w:t>५९५</w:t>
      </w:r>
      <w:r w:rsidRPr="00A97E64"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08" w:author="ADMIN" w:date="2021-01-11T20:28:00Z">
        <w:r w:rsidR="005136DD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सुप्रतीपस्तदोवाच प्रणीपत्य सभासदः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 वेषेण यतिर्भूयात् नारुद्राक्षधरो यतिः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५९६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सशरीरो दिवं यायां शक्त्यते किं त्वया द्विजः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क्रूद्धेन यतिना प्रोक्तः प्रोवाच तं द्विजः  ।।</w:t>
      </w:r>
      <w:r>
        <w:rPr>
          <w:rFonts w:ascii="Mangal" w:hAnsi="Mangal" w:cs="Nirmala UI"/>
          <w:sz w:val="36"/>
          <w:szCs w:val="36"/>
          <w:cs/>
          <w:lang w:bidi="sa-IN"/>
        </w:rPr>
        <w:t>५९७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DF7F44">
        <w:rPr>
          <w:rFonts w:ascii="Mangal" w:hAnsi="Mangal" w:cs="Nirmala UI" w:hint="cs"/>
          <w:sz w:val="36"/>
          <w:szCs w:val="36"/>
          <w:cs/>
          <w:lang w:bidi="sa-IN"/>
        </w:rPr>
        <w:t>रुद्राक्ष भृद्बिडालोपि सदेहो मे दिवं व्र</w:t>
      </w:r>
      <w:r w:rsidR="00765046" w:rsidRPr="00DF7F44">
        <w:rPr>
          <w:rFonts w:ascii="Mangal" w:hAnsi="Mangal" w:cs="Nirmala UI" w:hint="cs"/>
          <w:sz w:val="36"/>
          <w:szCs w:val="36"/>
          <w:cs/>
          <w:lang w:bidi="sa-IN"/>
        </w:rPr>
        <w:t>जे</w:t>
      </w:r>
      <w:r w:rsidRPr="00DF7F44">
        <w:rPr>
          <w:rFonts w:ascii="Mangal" w:hAnsi="Mangal" w:cs="Nirmala UI" w:hint="cs"/>
          <w:sz w:val="36"/>
          <w:szCs w:val="36"/>
          <w:cs/>
          <w:lang w:bidi="sa-IN"/>
        </w:rPr>
        <w:t>त्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इत्युक्त्वा स्वगृहान्तःस्थं ओतुं रुद्राक्षधारिणम्  ।।</w:t>
      </w:r>
      <w:r>
        <w:rPr>
          <w:rFonts w:ascii="Mangal" w:hAnsi="Mangal" w:cs="Nirmala UI"/>
          <w:sz w:val="36"/>
          <w:szCs w:val="36"/>
          <w:cs/>
          <w:lang w:bidi="sa-IN"/>
        </w:rPr>
        <w:t>५९८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प्रैषयत् त्रिदिवं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तत्रत्यैर्बहुमानितः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5B5680">
        <w:rPr>
          <w:rFonts w:ascii="Mangal" w:hAnsi="Mangal" w:cs="Nirmala UI" w:hint="cs"/>
          <w:sz w:val="36"/>
          <w:szCs w:val="36"/>
          <w:cs/>
          <w:lang w:bidi="sa-IN"/>
        </w:rPr>
        <w:t>पुनरेत्य कृतान्तस्य रुद्रा</w:t>
      </w:r>
      <w:r w:rsidRPr="005B5680">
        <w:rPr>
          <w:rFonts w:ascii="Mangal" w:hAnsi="Mangal" w:cs="Nirmala UI"/>
          <w:sz w:val="36"/>
          <w:szCs w:val="36"/>
          <w:cs/>
          <w:lang w:bidi="sa-IN"/>
        </w:rPr>
        <w:t>क्</w:t>
      </w:r>
      <w:r w:rsidR="00765046" w:rsidRPr="005B5680">
        <w:rPr>
          <w:rFonts w:ascii="Mangal" w:hAnsi="Mangal" w:cs="Nirmala UI" w:hint="cs"/>
          <w:sz w:val="36"/>
          <w:szCs w:val="36"/>
          <w:cs/>
          <w:lang w:bidi="sa-IN"/>
        </w:rPr>
        <w:t>षा</w:t>
      </w:r>
      <w:r w:rsidRPr="005B5680">
        <w:rPr>
          <w:rFonts w:ascii="Mangal" w:hAnsi="Mangal" w:cs="Nirmala UI" w:hint="cs"/>
          <w:sz w:val="36"/>
          <w:szCs w:val="36"/>
          <w:cs/>
          <w:lang w:bidi="sa-IN"/>
        </w:rPr>
        <w:t>द्भीतिमब्रवीत्  ।।</w:t>
      </w:r>
      <w:r w:rsidRPr="005B5680">
        <w:rPr>
          <w:rFonts w:ascii="Mangal" w:hAnsi="Mangal" w:cs="Nirmala UI"/>
          <w:sz w:val="36"/>
          <w:szCs w:val="36"/>
          <w:cs/>
          <w:lang w:bidi="sa-IN"/>
        </w:rPr>
        <w:t>५९९</w:t>
      </w:r>
      <w:r w:rsidRPr="005B5680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DF7F44">
        <w:rPr>
          <w:rFonts w:ascii="Mangal" w:hAnsi="Mangal" w:cs="Mangal"/>
          <w:sz w:val="36"/>
          <w:szCs w:val="36"/>
          <w:lang w:bidi="sa-IN"/>
        </w:rPr>
        <w:br/>
      </w:r>
      <w:r w:rsidRPr="005B5680">
        <w:rPr>
          <w:rFonts w:ascii="Mangal" w:hAnsi="Mangal" w:cs="Nirmala UI" w:hint="cs"/>
          <w:sz w:val="36"/>
          <w:szCs w:val="36"/>
          <w:cs/>
          <w:lang w:bidi="sa-IN"/>
        </w:rPr>
        <w:t xml:space="preserve">ततो यतिः स रुद्राक्षं धृत्वा </w:t>
      </w:r>
      <w:r w:rsidR="00765046" w:rsidRPr="005B5680">
        <w:rPr>
          <w:rFonts w:ascii="Mangal" w:hAnsi="Mangal" w:cs="Nirmala UI"/>
          <w:sz w:val="36"/>
          <w:szCs w:val="36"/>
          <w:cs/>
          <w:lang w:bidi="sa-IN"/>
        </w:rPr>
        <w:t>भ</w:t>
      </w:r>
      <w:r w:rsidR="00765046" w:rsidRPr="005B5680">
        <w:rPr>
          <w:rFonts w:ascii="Mangal" w:hAnsi="Mangal" w:cs="Nirmala UI" w:hint="cs"/>
          <w:sz w:val="36"/>
          <w:szCs w:val="36"/>
          <w:cs/>
          <w:lang w:bidi="sa-IN"/>
        </w:rPr>
        <w:t>ु</w:t>
      </w:r>
      <w:r w:rsidRPr="005B5680">
        <w:rPr>
          <w:rFonts w:ascii="Mangal" w:hAnsi="Mangal" w:cs="Nirmala UI"/>
          <w:sz w:val="36"/>
          <w:szCs w:val="36"/>
          <w:cs/>
          <w:lang w:bidi="sa-IN"/>
        </w:rPr>
        <w:t>क्त्वा</w:t>
      </w:r>
      <w:r w:rsidRPr="005B5680">
        <w:rPr>
          <w:rFonts w:ascii="Mangal" w:hAnsi="Mangal" w:cs="Nirmala UI" w:hint="cs"/>
          <w:sz w:val="36"/>
          <w:szCs w:val="36"/>
          <w:cs/>
          <w:lang w:bidi="sa-IN"/>
        </w:rPr>
        <w:t xml:space="preserve"> च </w:t>
      </w:r>
      <w:r w:rsidR="00765046" w:rsidRPr="005B5680">
        <w:rPr>
          <w:rFonts w:ascii="Mangal" w:hAnsi="Mangal" w:cs="Nirmala UI" w:hint="cs"/>
          <w:sz w:val="36"/>
          <w:szCs w:val="36"/>
          <w:cs/>
          <w:lang w:bidi="sa-IN"/>
        </w:rPr>
        <w:t>त</w:t>
      </w:r>
      <w:r w:rsidRPr="005B5680">
        <w:rPr>
          <w:rFonts w:ascii="Mangal" w:hAnsi="Mangal" w:cs="Nirmala UI" w:hint="cs"/>
          <w:sz w:val="36"/>
          <w:szCs w:val="36"/>
          <w:cs/>
          <w:lang w:bidi="sa-IN"/>
        </w:rPr>
        <w:t>द्गृहे ।</w:t>
      </w:r>
      <w:ins w:id="509" w:author="ADMIN" w:date="2021-01-11T20:32:00Z">
        <w:r w:rsidR="00535B9A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ध्यायन् सदाशिवं चित्ते शिवसायुज्यमाप च ।।</w:t>
      </w:r>
      <w:r>
        <w:rPr>
          <w:rFonts w:ascii="Mangal" w:hAnsi="Mangal" w:cs="Nirmala UI"/>
          <w:sz w:val="36"/>
          <w:szCs w:val="36"/>
          <w:cs/>
          <w:lang w:bidi="sa-IN"/>
        </w:rPr>
        <w:t>६००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रुद्राक्षवैभवं श्रुत्वा मुनयो रोमहर्षणम्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पञ्चाक्षरस्य माहात्म्यं पप्रच्छुःप्राह सो</w:t>
      </w:r>
      <w:r w:rsidR="00096386">
        <w:rPr>
          <w:rFonts w:ascii="Chandas" w:hAnsi="Chandas" w:cs="Chandas"/>
          <w:sz w:val="36"/>
          <w:szCs w:val="36"/>
          <w:lang w:bidi="sa-IN"/>
        </w:rPr>
        <w:t>&amp;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तत्  ।।</w:t>
      </w:r>
      <w:r>
        <w:rPr>
          <w:rFonts w:ascii="Mangal" w:hAnsi="Mangal" w:cs="Nirmala UI"/>
          <w:sz w:val="36"/>
          <w:szCs w:val="36"/>
          <w:cs/>
          <w:lang w:bidi="sa-IN"/>
        </w:rPr>
        <w:t>६०१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जय जय स्कन्दपुराणे शङ्करसंहितायां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2"/>
          <w:szCs w:val="32"/>
          <w:lang w:bidi="sa-IN"/>
        </w:rPr>
      </w:pPr>
      <w:r w:rsidRPr="00360CA2">
        <w:rPr>
          <w:rFonts w:ascii="Mangal" w:hAnsi="Mangal" w:cs="Nirmala UI" w:hint="cs"/>
          <w:sz w:val="32"/>
          <w:szCs w:val="32"/>
          <w:cs/>
          <w:lang w:bidi="sa-IN"/>
        </w:rPr>
        <w:t>उपदेश काण्डे स्कन्दसप्तशत्यां रुद्राक्षमहिंन षोडशोद्ध्यायस्सत्यास्सन्तु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यजमानस्यकामाः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 ललाटकम्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हिरण्य कुण्डलं वन्दे कुमारं पुष्करसृजम्  ।।</w:t>
      </w:r>
    </w:p>
    <w:p w:rsidR="008F269F" w:rsidRDefault="005B5680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2"/>
          <w:szCs w:val="32"/>
          <w:lang w:bidi="sa-IN"/>
        </w:rPr>
      </w:pPr>
      <w:r w:rsidRPr="00DE558E">
        <w:rPr>
          <w:rFonts w:ascii="Mangal" w:hAnsi="Mangal" w:cs="Nirmala UI" w:hint="cs"/>
          <w:sz w:val="32"/>
          <w:szCs w:val="32"/>
          <w:cs/>
          <w:lang w:bidi="sa-IN"/>
        </w:rPr>
        <w:t>ओं सां साङ्</w:t>
      </w:r>
      <w:r w:rsidR="008F269F" w:rsidRPr="00DE558E">
        <w:rPr>
          <w:rFonts w:ascii="Mangal" w:hAnsi="Mangal" w:cs="Nirmala UI"/>
          <w:sz w:val="32"/>
          <w:szCs w:val="32"/>
          <w:cs/>
          <w:lang w:bidi="sa-IN"/>
        </w:rPr>
        <w:t>गा</w:t>
      </w:r>
      <w:r w:rsidR="008F269F" w:rsidRPr="00DE558E">
        <w:rPr>
          <w:rFonts w:ascii="Mangal" w:hAnsi="Mangal" w:cs="Nirmala UI" w:hint="cs"/>
          <w:sz w:val="32"/>
          <w:szCs w:val="32"/>
          <w:cs/>
          <w:lang w:bidi="sa-IN"/>
        </w:rPr>
        <w:t>य सायुधाय सशक्तिकाय सपरिवाराय सवाहनाय</w:t>
      </w:r>
      <w:ins w:id="510" w:author="ADMIN" w:date="2021-01-11T20:36:00Z">
        <w:r w:rsidR="0058093F" w:rsidRPr="00DE558E">
          <w:rPr>
            <w:rFonts w:ascii="Mangal" w:hAnsi="Mangal" w:cs="Nirmala UI"/>
            <w:sz w:val="32"/>
            <w:szCs w:val="32"/>
            <w:lang w:bidi="sa-IN"/>
          </w:rPr>
          <w:t xml:space="preserve"> </w:t>
        </w:r>
      </w:ins>
      <w:r w:rsidR="008F269F" w:rsidRPr="00DE558E">
        <w:rPr>
          <w:rFonts w:ascii="Mangal" w:hAnsi="Mangal" w:cs="Nirmala UI" w:hint="cs"/>
          <w:sz w:val="32"/>
          <w:szCs w:val="32"/>
          <w:cs/>
          <w:lang w:bidi="sa-IN"/>
        </w:rPr>
        <w:t>षड्विंशति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मन्त्रात्मिकाय  श्री दक्षिणामूर्तये तांबूल कुंकुमाक्षत पुष्प सघृत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पूगीफलमहाहुतिं समर्पयामि नमस्वाहा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दिव्यमङ्गळ होमेन भगवान् कनकशिखरि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निपदत्मरसरित्श्रोतसंजात कनकमय कोकनत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मृणाळतन्तु सन्तानसमानोपवीत विराजमान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निखिलचराचर वर्गसर्गनिपुण प्रशस्त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प्रणवमुख ऋग्यजुस्सामाथर्वण वेदशिवागम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शास्त्रोपदेश पुराणस्मृति प्रभृति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चतुष्षष्टिकला सकलमन्त्रोपदेश प्रशस्त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497112">
        <w:rPr>
          <w:rFonts w:ascii="Mangal" w:hAnsi="Mangal" w:cs="Nirmala UI" w:hint="cs"/>
          <w:sz w:val="36"/>
          <w:szCs w:val="36"/>
          <w:cs/>
          <w:lang w:bidi="sa-IN"/>
        </w:rPr>
        <w:t>पुस्तकाक्षमाला कमण्डलु वल्क</w:t>
      </w:r>
      <w:r w:rsidR="00D27B87" w:rsidRPr="00497112">
        <w:rPr>
          <w:rFonts w:ascii="Mangal" w:hAnsi="Mangal" w:cs="Nirmala UI" w:hint="cs"/>
          <w:sz w:val="36"/>
          <w:szCs w:val="36"/>
          <w:cs/>
          <w:lang w:bidi="sa-IN"/>
        </w:rPr>
        <w:t>ला</w:t>
      </w:r>
      <w:r w:rsidR="00765046" w:rsidRPr="00497112">
        <w:rPr>
          <w:rFonts w:ascii="Mangal" w:hAnsi="Mangal" w:cs="Nirmala UI" w:hint="cs"/>
          <w:sz w:val="36"/>
          <w:szCs w:val="36"/>
          <w:cs/>
          <w:lang w:bidi="sa-IN"/>
        </w:rPr>
        <w:t>लं</w:t>
      </w:r>
      <w:r w:rsidRPr="00497112">
        <w:rPr>
          <w:rFonts w:ascii="Mangal" w:hAnsi="Mangal" w:cs="Nirmala UI" w:hint="cs"/>
          <w:sz w:val="36"/>
          <w:szCs w:val="36"/>
          <w:cs/>
          <w:lang w:bidi="sa-IN"/>
        </w:rPr>
        <w:t>कृत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श्री दक्षिणामूर्तिः प्रीयताम्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श्री दक्षिणामूर्ति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रुद्रमूर्ति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Nirmala UI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ज्ञानप्रदा जय जय</w:t>
      </w:r>
    </w:p>
    <w:p w:rsidR="00BA64D1" w:rsidRDefault="00BA64D1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Nirmala UI"/>
          <w:sz w:val="36"/>
          <w:szCs w:val="36"/>
          <w:lang w:bidi="sa-IN"/>
        </w:rPr>
      </w:pPr>
    </w:p>
    <w:p w:rsidR="00BA64D1" w:rsidRDefault="00BA64D1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जे सकलविद्याप्रदा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जे सकलकार्य जय प्रदे जय जय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 हर महादेव ।।</w:t>
      </w:r>
    </w:p>
    <w:p w:rsidR="00BA64D1" w:rsidRDefault="00BA64D1">
      <w:pPr>
        <w:rPr>
          <w:lang w:bidi="sa-IN"/>
        </w:rPr>
      </w:pPr>
      <w:r>
        <w:rPr>
          <w:lang w:bidi="sa-IN"/>
        </w:rPr>
        <w:br w:type="page"/>
      </w:r>
    </w:p>
    <w:p w:rsidR="008F269F" w:rsidRDefault="008F269F" w:rsidP="00B31114">
      <w:pPr>
        <w:pStyle w:val="Heading1"/>
        <w:rPr>
          <w:rFonts w:cs="Mangal"/>
        </w:rPr>
      </w:pPr>
      <w:bookmarkStart w:id="511" w:name="_Toc62081376"/>
      <w:r w:rsidRPr="008C5F92">
        <w:rPr>
          <w:rFonts w:hint="cs"/>
          <w:cs/>
        </w:rPr>
        <w:lastRenderedPageBreak/>
        <w:t>उपदेशकाण्डे पञ्चाक्षरमहिंन सप्तदशो</w:t>
      </w:r>
      <w:r w:rsidR="00452A45">
        <w:rPr>
          <w:rFonts w:hint="cs"/>
          <w:cs/>
        </w:rPr>
        <w:t>&amp;</w:t>
      </w:r>
      <w:r w:rsidRPr="008C5F92">
        <w:rPr>
          <w:rFonts w:hint="cs"/>
          <w:cs/>
        </w:rPr>
        <w:t>द्ध्यायः</w:t>
      </w:r>
      <w:bookmarkEnd w:id="511"/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हौं सदाशिवासनाय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हौं सदाशिवमूर्तये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F35CE3">
        <w:rPr>
          <w:rFonts w:ascii="Mangal" w:hAnsi="Mangal" w:cs="Nirmala UI" w:hint="cs"/>
          <w:sz w:val="36"/>
          <w:szCs w:val="36"/>
          <w:cs/>
          <w:lang w:bidi="sa-IN"/>
        </w:rPr>
        <w:t>ध्यायेन्निरामयं देवं जगत्सृ</w:t>
      </w:r>
      <w:r w:rsidRPr="00F35CE3">
        <w:rPr>
          <w:rFonts w:ascii="Mangal" w:hAnsi="Mangal" w:cs="Nirmala UI"/>
          <w:sz w:val="36"/>
          <w:szCs w:val="36"/>
          <w:cs/>
          <w:lang w:bidi="sa-IN"/>
        </w:rPr>
        <w:t>ष्</w:t>
      </w:r>
      <w:r w:rsidR="00415D45" w:rsidRPr="00F35CE3">
        <w:rPr>
          <w:rFonts w:ascii="Mangal" w:hAnsi="Mangal" w:cs="Nirmala UI" w:hint="cs"/>
          <w:sz w:val="36"/>
          <w:szCs w:val="36"/>
          <w:cs/>
          <w:lang w:bidi="sa-IN"/>
        </w:rPr>
        <w:t>ठ्या</w:t>
      </w:r>
      <w:r w:rsidRPr="00F35CE3">
        <w:rPr>
          <w:rFonts w:ascii="Mangal" w:hAnsi="Mangal" w:cs="Nirmala UI" w:hint="cs"/>
          <w:sz w:val="36"/>
          <w:szCs w:val="36"/>
          <w:cs/>
          <w:lang w:bidi="sa-IN"/>
        </w:rPr>
        <w:t>दिकारणम् ।</w:t>
      </w:r>
      <w:ins w:id="512" w:author="ADMIN" w:date="2021-01-11T20:41:00Z">
        <w:r w:rsidR="0058093F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निर्गुणं निष्कलं नित्यं मनोवाचामगोचरम्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गङ्गाधरं शशिधरं जटामकुटमण्डितम्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श्वेतभूति त्रिपुण्ड्रेन ललाटेन विराजितम्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लोचन त्रयसंपन्नं स्वर्ण कुण्डलमण्डितम्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दिव्यांबरं रत्नभूषं रत्नसिंहासनस्थितम्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सर्वाभीष्टप्रदातारं  वटमूलेनिवासिनम्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 xml:space="preserve">सनातनम् </w:t>
      </w:r>
      <w:r w:rsidR="00CF150F" w:rsidRPr="00263710">
        <w:rPr>
          <w:rFonts w:ascii="Mangal" w:hAnsi="Mangal" w:cs="Nirmala UI" w:hint="cs"/>
          <w:sz w:val="36"/>
          <w:szCs w:val="36"/>
          <w:cs/>
          <w:lang w:bidi="sa-IN"/>
        </w:rPr>
        <w:t>सांब</w:t>
      </w:r>
      <w:r w:rsidR="00CF150F" w:rsidRPr="00263710">
        <w:rPr>
          <w:rFonts w:ascii="Mangal" w:hAnsi="Mangal" w:cs="Nirmala UI"/>
          <w:sz w:val="36"/>
          <w:szCs w:val="36"/>
          <w:cs/>
          <w:lang w:bidi="sa-IN"/>
        </w:rPr>
        <w:t>मूर्तिं</w:t>
      </w:r>
      <w:ins w:id="513" w:author="ADMIN" w:date="2021-01-11T20:43:00Z">
        <w:r w:rsidR="00F71C76" w:rsidRPr="00263710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r w:rsidR="00CF150F" w:rsidRPr="00263710">
        <w:rPr>
          <w:rFonts w:ascii="Mangal" w:hAnsi="Mangal" w:cs="Nirmala UI" w:hint="cs"/>
          <w:sz w:val="36"/>
          <w:szCs w:val="36"/>
          <w:cs/>
          <w:lang w:bidi="sa-IN"/>
        </w:rPr>
        <w:t>परमात्मनावव्य</w:t>
      </w:r>
      <w:r w:rsidR="00CF150F" w:rsidRPr="00263710">
        <w:rPr>
          <w:rFonts w:ascii="Mangal" w:hAnsi="Mangal" w:cs="Nirmala UI"/>
          <w:sz w:val="36"/>
          <w:szCs w:val="36"/>
          <w:cs/>
          <w:lang w:bidi="sa-IN"/>
        </w:rPr>
        <w:t>यं</w:t>
      </w:r>
      <w:ins w:id="514" w:author="ADMIN" w:date="2021-01-11T20:43:00Z">
        <w:r w:rsidR="00F71C76">
          <w:rPr>
            <w:rFonts w:ascii="Mangal" w:hAnsi="Mangal" w:cs="Nirmala UI"/>
            <w:sz w:val="36"/>
            <w:szCs w:val="36"/>
            <w:lang w:bidi="sa-IN"/>
          </w:rPr>
          <w:br/>
        </w:r>
      </w:ins>
      <w:r w:rsidR="00CF150F" w:rsidRPr="00263710">
        <w:rPr>
          <w:rFonts w:ascii="Mangal" w:hAnsi="Mangal" w:cs="Nirmala UI" w:hint="cs"/>
          <w:sz w:val="36"/>
          <w:szCs w:val="36"/>
          <w:cs/>
          <w:lang w:bidi="sa-IN"/>
        </w:rPr>
        <w:t xml:space="preserve">ओम् हां हौं 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सांबसदाशिवाय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ईषत्तदीयमाहात्म्यमिहापि प्रोच्यते स्पुटम्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पञ्चाक्षरः परो मन्त्रः पञ्चपातकनाशनः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६०२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BRH Devanagari" w:hAnsi="BRH Devanagari" w:cs="Mangal"/>
          <w:sz w:val="36"/>
          <w:szCs w:val="36"/>
          <w:lang w:bidi="sa-IN"/>
        </w:rPr>
      </w:pPr>
      <w:r>
        <w:rPr>
          <w:rFonts w:ascii="BRH Devanagari" w:hAnsi="BRH Devanagari" w:cs="Nirmala UI" w:hint="cs"/>
          <w:sz w:val="36"/>
          <w:szCs w:val="36"/>
          <w:cs/>
          <w:lang w:bidi="sa-IN"/>
        </w:rPr>
        <w:t>सद्गुरोरुपदेशेन लब्द्वा तं नियतो जपेत्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497112">
        <w:rPr>
          <w:rFonts w:ascii="BRH Devanagari" w:hAnsi="BRH Devanagari" w:cs="Nirmala UI"/>
          <w:sz w:val="36"/>
          <w:szCs w:val="36"/>
          <w:cs/>
          <w:lang w:bidi="sa-IN"/>
        </w:rPr>
        <w:t>तज्जप</w:t>
      </w:r>
      <w:r w:rsidR="00CF150F" w:rsidRPr="00497112">
        <w:rPr>
          <w:rFonts w:ascii="Arial" w:hAnsi="Arial" w:cs="Nirmala UI" w:hint="cs"/>
          <w:sz w:val="36"/>
          <w:szCs w:val="36"/>
          <w:cs/>
          <w:lang w:bidi="sa-IN"/>
        </w:rPr>
        <w:t>स्य</w:t>
      </w:r>
      <w:del w:id="515" w:author="ADMIN" w:date="2021-01-11T20:46:00Z">
        <w:r w:rsidRPr="00497112" w:rsidDel="00FD2DD3">
          <w:rPr>
            <w:rFonts w:ascii="Nirmala UI" w:hAnsi="Nirmala UI" w:cs="Nirmala UI"/>
            <w:sz w:val="36"/>
            <w:szCs w:val="36"/>
            <w:cs/>
            <w:lang w:bidi="sa-IN"/>
            <w:rPrChange w:id="516" w:author="ADMIN" w:date="2021-01-11T20:47:00Z">
              <w:rPr>
                <w:rFonts w:ascii="BRH Devanagari" w:hAnsi="BRH Devanagari" w:cs="Nirmala UI"/>
                <w:sz w:val="36"/>
                <w:szCs w:val="36"/>
                <w:cs/>
                <w:lang w:bidi="sa-IN"/>
              </w:rPr>
            </w:rPrChange>
          </w:rPr>
          <w:delText>स्</w:delText>
        </w:r>
      </w:del>
      <w:r w:rsidRPr="00497112">
        <w:rPr>
          <w:rFonts w:ascii="BRH Devanagari" w:hAnsi="BRH Devanagari" w:cs="Nirmala UI"/>
          <w:sz w:val="36"/>
          <w:szCs w:val="36"/>
          <w:cs/>
          <w:lang w:bidi="sa-IN"/>
        </w:rPr>
        <w:t xml:space="preserve"> प्रभावेन</w:t>
      </w:r>
      <w:r w:rsidR="00CF150F" w:rsidRPr="00497112">
        <w:rPr>
          <w:rFonts w:ascii="BRH Devanagari" w:hAnsi="BRH Devanagari" w:cs="Nirmala UI" w:hint="cs"/>
          <w:sz w:val="36"/>
          <w:szCs w:val="36"/>
          <w:cs/>
          <w:lang w:bidi="sa-IN"/>
        </w:rPr>
        <w:t xml:space="preserve"> बह</w:t>
      </w:r>
      <w:r w:rsidR="00154FD9" w:rsidRPr="00497112">
        <w:rPr>
          <w:rFonts w:ascii="BRH Devanagari" w:hAnsi="BRH Devanagari" w:cs="Nirmala UI" w:hint="cs"/>
          <w:sz w:val="36"/>
          <w:szCs w:val="36"/>
          <w:cs/>
          <w:lang w:bidi="sa-IN"/>
        </w:rPr>
        <w:t>वी</w:t>
      </w:r>
      <w:r w:rsidR="00CF150F" w:rsidRPr="00497112">
        <w:rPr>
          <w:rFonts w:ascii="BRH Devanagari" w:hAnsi="BRH Devanagari" w:cs="Nirmala UI" w:hint="cs"/>
          <w:sz w:val="36"/>
          <w:szCs w:val="36"/>
          <w:cs/>
          <w:lang w:bidi="sa-IN"/>
        </w:rPr>
        <w:t>:</w:t>
      </w:r>
      <w:r w:rsidRPr="00497112">
        <w:rPr>
          <w:rFonts w:ascii="BRH Devanagari" w:hAnsi="BRH Devanagari" w:cs="Nirmala UI"/>
          <w:sz w:val="36"/>
          <w:szCs w:val="36"/>
          <w:cs/>
          <w:lang w:bidi="sa-IN"/>
        </w:rPr>
        <w:t xml:space="preserve"> सिद्धिमागताः ।।</w:t>
      </w:r>
      <w:r w:rsidRPr="00497112">
        <w:rPr>
          <w:rFonts w:ascii="Mangal" w:hAnsi="Mangal" w:cs="Nirmala UI"/>
          <w:sz w:val="36"/>
          <w:szCs w:val="36"/>
          <w:cs/>
          <w:lang w:bidi="sa-IN"/>
        </w:rPr>
        <w:t>६०३।।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काशीराजस्य दुहिता पञ्चाक्षरपराभवत् ।</w:t>
      </w:r>
    </w:p>
    <w:p w:rsidR="008F269F" w:rsidRDefault="00CF150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/>
          <w:sz w:val="36"/>
          <w:szCs w:val="36"/>
          <w:cs/>
          <w:lang w:bidi="sa-IN"/>
        </w:rPr>
        <w:t>तद्भर्ता तदभावेन नाश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क्नो</w:t>
      </w:r>
      <w:r w:rsidR="008F269F" w:rsidRPr="00263710">
        <w:rPr>
          <w:rFonts w:ascii="Mangal" w:hAnsi="Mangal" w:cs="Nirmala UI"/>
          <w:sz w:val="36"/>
          <w:szCs w:val="36"/>
          <w:cs/>
          <w:lang w:bidi="sa-IN"/>
        </w:rPr>
        <w:t>त्क्रीडितुं तया ।।६०४।।</w:t>
      </w:r>
      <w:ins w:id="517" w:author="ADMIN" w:date="2021-01-11T20:49:00Z">
        <w:r w:rsidR="00FD2DD3" w:rsidRPr="00263710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ततो गुरोः स तल्लब्ध्वा तयासाकमरीरमत्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काकरूपेण तद्देहान्निरगुः पापराशयः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६०५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Pr="00263710" w:rsidRDefault="008F269F" w:rsidP="004D124C">
      <w:pPr>
        <w:tabs>
          <w:tab w:val="left" w:pos="3600"/>
        </w:tabs>
        <w:spacing w:after="0" w:line="240" w:lineRule="auto"/>
        <w:ind w:left="720"/>
        <w:rPr>
          <w:rFonts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 xml:space="preserve">शुद्धसत्वो बहून् भोगान् </w:t>
      </w:r>
      <w:r w:rsidR="00F05651" w:rsidRPr="00263710">
        <w:rPr>
          <w:rFonts w:ascii="Mangal" w:hAnsi="Mangal" w:cs="Nirmala UI" w:hint="cs"/>
          <w:sz w:val="36"/>
          <w:szCs w:val="36"/>
          <w:cs/>
          <w:lang w:bidi="sa-IN"/>
        </w:rPr>
        <w:t>भु</w:t>
      </w:r>
      <w:r w:rsidR="00263710" w:rsidRPr="00263710">
        <w:rPr>
          <w:rFonts w:ascii="Mangal" w:hAnsi="Mangal" w:cs="Nirmala UI" w:hint="cs"/>
          <w:sz w:val="36"/>
          <w:szCs w:val="36"/>
          <w:cs/>
          <w:lang w:bidi="sa-IN"/>
        </w:rPr>
        <w:t>क्त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वेह नरदुर्लभान् ।</w:t>
      </w:r>
      <w:ins w:id="518" w:author="ADMIN" w:date="2021-01-11T20:51:00Z">
        <w:r w:rsidR="00FD2DD3" w:rsidRPr="00263710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अन्ते शिवस्य सायुज्यं प्रपेदे भार्यया सह ।।</w:t>
      </w:r>
      <w:r>
        <w:rPr>
          <w:rFonts w:ascii="Mangal" w:hAnsi="Mangal" w:cs="Nirmala UI"/>
          <w:sz w:val="36"/>
          <w:szCs w:val="36"/>
          <w:cs/>
          <w:lang w:bidi="sa-IN"/>
        </w:rPr>
        <w:t>६०६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एवं बाडवदेशे च द्वावा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स्</w:t>
      </w:r>
      <w:r w:rsidR="00817E43" w:rsidRPr="00263710">
        <w:rPr>
          <w:rFonts w:ascii="Mangal" w:hAnsi="Mangal" w:cs="Nirmala UI" w:hint="cs"/>
          <w:sz w:val="36"/>
          <w:szCs w:val="36"/>
          <w:cs/>
          <w:lang w:bidi="sa-IN"/>
        </w:rPr>
        <w:t>तां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 xml:space="preserve"> सोदरौ द्विजौ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तयोरन्यतरः प्राप्तः स</w:t>
      </w:r>
      <w:r w:rsidR="00817E43" w:rsidRPr="00263710">
        <w:rPr>
          <w:rFonts w:ascii="Mangal" w:hAnsi="Mangal" w:cs="Nirmala UI"/>
          <w:sz w:val="36"/>
          <w:szCs w:val="36"/>
          <w:cs/>
          <w:lang w:bidi="sa-IN"/>
        </w:rPr>
        <w:t>न्</w:t>
      </w:r>
      <w:r w:rsidR="00817E43" w:rsidRPr="00263710">
        <w:rPr>
          <w:rFonts w:ascii="Mangal" w:hAnsi="Mangal" w:cs="Nirmala UI" w:hint="cs"/>
          <w:sz w:val="36"/>
          <w:szCs w:val="36"/>
          <w:cs/>
          <w:lang w:bidi="sa-IN"/>
        </w:rPr>
        <w:t>न्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या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सं यतिवाक्यतः ।।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६०७</w:t>
      </w:r>
      <w:r w:rsidRPr="00263710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="00817E43">
        <w:rPr>
          <w:rFonts w:ascii="Mangal" w:hAnsi="Mangal" w:cs="Arial Unicode MS"/>
          <w:sz w:val="36"/>
          <w:szCs w:val="36"/>
          <w:cs/>
          <w:lang w:bidi="sa-IN"/>
        </w:rPr>
        <w:br/>
      </w:r>
      <w:r>
        <w:rPr>
          <w:rFonts w:ascii="Mangal" w:hAnsi="Mangal" w:cs="Nirmala UI" w:hint="cs"/>
          <w:sz w:val="36"/>
          <w:szCs w:val="36"/>
          <w:cs/>
          <w:lang w:bidi="sa-IN"/>
        </w:rPr>
        <w:t>अन्यो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तत्प्रपित्सुः स्वपित्रा न्यायेन वारितः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पञ्चाक्षरं मन्त्रराजं लब्ध्वा तज्जपवैभवात्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६०८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133FD0" w:rsidRDefault="00133FD0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</w:p>
    <w:p w:rsidR="00133FD0" w:rsidRDefault="00133FD0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महिमानं यतीनामप्यत्यक्रामत्स जातुजित्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न्यक्कृतो यतिना भ्रात्रा तत्प्रभावमदर्शयत् 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  <w:r>
        <w:rPr>
          <w:rFonts w:ascii="Mangal" w:hAnsi="Mangal" w:cs="Nirmala UI"/>
          <w:sz w:val="36"/>
          <w:szCs w:val="36"/>
          <w:cs/>
          <w:lang w:bidi="sa-IN"/>
        </w:rPr>
        <w:t>६०९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अन्येप्येवं हि बहवः महापातकदूषिताः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पतिताश्चाभिशस्ताश्च मुक्तास्तन्मन्त्रजापतः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६१०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पञ्चाक्षरीमन्त्रजपवैभवमंशतः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वर्णितं शिवनाम्नां च माहात्म्यं वर्ण्यते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धुना ।।</w:t>
      </w:r>
      <w:r>
        <w:rPr>
          <w:rFonts w:ascii="Mangal" w:hAnsi="Mangal" w:cs="Nirmala UI"/>
          <w:sz w:val="36"/>
          <w:szCs w:val="36"/>
          <w:cs/>
          <w:lang w:bidi="sa-IN"/>
        </w:rPr>
        <w:t>६११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ज्ञानतो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ज्ञानतो वापि शिवनामातिपावनम् ।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उच्चरन्तीह ये म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र्त्या</w:t>
      </w:r>
      <w:r w:rsidR="00A875CF" w:rsidRPr="00263710">
        <w:rPr>
          <w:rFonts w:ascii="Mangal" w:hAnsi="Mangal" w:cs="Nirmala UI" w:hint="cs"/>
          <w:sz w:val="36"/>
          <w:szCs w:val="36"/>
          <w:cs/>
          <w:lang w:bidi="sa-IN"/>
        </w:rPr>
        <w:t>: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 xml:space="preserve"> नास्ति तेषामघं ध्रुवम् ।।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६१२</w:t>
      </w:r>
      <w:r w:rsidRPr="00263710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कश्चिद्द्विजकुले जातः म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द्</w:t>
      </w:r>
      <w:r w:rsidR="00A875CF" w:rsidRPr="00263710">
        <w:rPr>
          <w:rFonts w:ascii="Mangal" w:hAnsi="Mangal" w:cs="Nirmala UI" w:hint="cs"/>
          <w:sz w:val="36"/>
          <w:szCs w:val="36"/>
          <w:cs/>
          <w:lang w:bidi="sa-IN"/>
        </w:rPr>
        <w:t>यवि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क्रयजीवनः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मृतिकाले स्वपुत्रस्य निकटे स्वमुदीरयन्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६१३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उत्तमर्णाधमर्णत्वं केन चिद्धार्यते शिवम्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ब्रुवन् जहौ प्राणान् तच्छिवस्मृतिमात्रतः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६१४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ध्वस्तपापः शिवगणैः कैलासं द्रागनीयत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तथैव कश्चन व्याधः प्रहराह</w:t>
      </w:r>
      <w:r w:rsidR="00A875CF" w:rsidRPr="00263710">
        <w:rPr>
          <w:rFonts w:ascii="Mangal" w:hAnsi="Mangal" w:cs="Nirmala UI" w:hint="cs"/>
          <w:sz w:val="36"/>
          <w:szCs w:val="36"/>
          <w:cs/>
          <w:lang w:bidi="sa-IN"/>
        </w:rPr>
        <w:t>र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संहरः ।।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६१५</w:t>
      </w:r>
      <w:r w:rsidRPr="00263710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ब्रुवन्नन्तकाले प्रतिपेदे हरान्तिकम्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धर्मराजो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शर्वेण शिक्षितस्तत्र नेङ्गते ।।</w:t>
      </w:r>
      <w:r>
        <w:rPr>
          <w:rFonts w:ascii="Mangal" w:hAnsi="Mangal" w:cs="Nirmala UI"/>
          <w:sz w:val="36"/>
          <w:szCs w:val="36"/>
          <w:cs/>
          <w:lang w:bidi="sa-IN"/>
        </w:rPr>
        <w:t>६१६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कश्चित्सङ्करजातीयः शङ्करेति पृथग्जनैः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आहूतस्तेन ते सर्वेप्यध्यारोहन् शिवं पदम्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६१७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नाम्नां प्रभावो वो वर्णितो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थ मुनीश्वराः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शिवव्रतानां माहात्म्यं वर्ण्यते चित्तशुद्धिदम्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६१८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तदीयव्रतमाहात्म्यं श्रृण्वतां पापमोचनम्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मर्त्यःसन् यदनुष्ट्नात्सुखं शिवपदं व्रजेत्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६१९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सोमवारव्रतं चोमामहेशानव्रतं तथा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प्रदोषव्रतमन्यच्च केदारव्रतमुत्तमम्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६२०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एवं गौर्याः षण्मुखस्य दन्तिवक्त्रस्य नन्दिनः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भैरवस्य व्रतं वा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कृत्वा सिद्धिमवाप्नुयात्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६२१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शुक्रवारव्रतंश्चैव पूर्णिमाव्रतमेव च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नवरात्रव्रतंश्चैव गौर्या मुख्यान्यमूनिहि ।।</w:t>
      </w:r>
      <w:r>
        <w:rPr>
          <w:rFonts w:ascii="Mangal" w:hAnsi="Mangal" w:cs="Nirmala UI"/>
          <w:sz w:val="36"/>
          <w:szCs w:val="36"/>
          <w:cs/>
          <w:lang w:bidi="sa-IN"/>
        </w:rPr>
        <w:t>६२२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षष्ठिव्रतं कृत्तिकर्क्षव्रतं कुजदिनव्रतम्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षण्मुखस्य व्रतान्येवं बहूनिश्रेयसे नृणाम्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६२३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चतुर्थीव्रतमन्यच्च शुक्रवारव्रतं तथा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एकदन्तप्रीतिकरं सर्वसंपत्करं शुभम्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६२४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नन्दिनस्तु प्रदोषेषु पूजनं व्रतमुत्तमम्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तेन वन्ध्या सुतं विन्देत्सौमाङ्गल्यं सती चिरम्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६२५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कार्तिके भानुवासरे तु भैरवव्रतमुत्तमम्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सर्वरोगप्रशमनं सकृ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च्च</w:t>
      </w:r>
      <w:r w:rsidR="00A875CF" w:rsidRPr="00263710">
        <w:rPr>
          <w:rFonts w:ascii="Mangal" w:hAnsi="Mangal" w:cs="Nirmala UI" w:hint="cs"/>
          <w:sz w:val="36"/>
          <w:szCs w:val="36"/>
          <w:cs/>
          <w:lang w:bidi="sa-IN"/>
        </w:rPr>
        <w:t>ी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 xml:space="preserve">र्णमपीष्टदम् </w:t>
      </w:r>
      <w:r w:rsidRPr="00263710">
        <w:rPr>
          <w:rFonts w:ascii="Mangal" w:hAnsi="Mangal" w:cs="Mangal" w:hint="cs"/>
          <w:sz w:val="36"/>
          <w:szCs w:val="36"/>
          <w:cs/>
          <w:lang w:bidi="sa-IN"/>
        </w:rPr>
        <w:t>।।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६२६</w:t>
      </w:r>
      <w:r w:rsidRPr="00263710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शूलव्रतं तथा पुण्यं वृषभव्रतमेव च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अनुष्ठितं सर्वकामासिद्धिदं बहुभिःपुरा ।।</w:t>
      </w:r>
      <w:r>
        <w:rPr>
          <w:rFonts w:ascii="Mangal" w:hAnsi="Mangal" w:cs="Nirmala UI"/>
          <w:sz w:val="36"/>
          <w:szCs w:val="36"/>
          <w:cs/>
          <w:lang w:bidi="sa-IN"/>
        </w:rPr>
        <w:t>६२७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मुनिभिर्विबुधैर्मर्त्यैः अनुष्ठितमिदंपरै</w:t>
      </w:r>
      <w:ins w:id="519" w:author="ADMIN" w:date="2021-01-11T21:07:00Z">
        <w:r w:rsidR="00B06CF4" w:rsidRPr="00263710">
          <w:rPr>
            <w:rFonts w:ascii="Mangal" w:hAnsi="Mangal" w:cs="Nirmala UI"/>
            <w:sz w:val="36"/>
            <w:szCs w:val="36"/>
            <w:lang w:bidi="sa-IN"/>
          </w:rPr>
          <w:t>:</w:t>
        </w:r>
      </w:ins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।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बहुधा श्रूयते विप्राः लब्धं च परमं पदम्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६२८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एवं व्रतानि विप्रेन्द्रा वर्णितान्यथ कीर्त्यते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शिवपुण्यस्य माहात्म्यं यत्कृतं खलु मुक्तिदम्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६२९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शिवलिङ्गस्य गौर्यादिमूर्तिनां च मुनीश्वराः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निर्माणं स्वर्णरजतताम्रदारुशिलादिभिः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६३०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20" w:author="ADMIN" w:date="2021-01-11T21:08:00Z">
        <w:r w:rsidR="00B06CF4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तत्प्रतिष्टा तथा तेषां क्लृप्तिरायतनस्य च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वस्त्रस्रग्भूषणैश्चापि पूजनं सति वैभवे ।।</w:t>
      </w:r>
      <w:r>
        <w:rPr>
          <w:rFonts w:ascii="Mangal" w:hAnsi="Mangal" w:cs="Nirmala UI"/>
          <w:sz w:val="36"/>
          <w:szCs w:val="36"/>
          <w:cs/>
          <w:lang w:bidi="sa-IN"/>
        </w:rPr>
        <w:t>६३१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दीपानां स्थापनं तत्र गवां च प्रतिपादनम्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क्षेत्रारामतटाकादि निर्माणं विभवोचितम्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६३२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रथवाहननिर्माणं उत्सवस्य प्रकल्पनम्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जीर्णालयोद्धारणं च प्रादक्षिण्यं नमस्कृतिः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६३३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शिवार्चकाय गेहादिदानं सोपस्करं द्विजाः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दानं च शिवभक्तेभ्यो वस्त्रादी</w:t>
      </w:r>
      <w:r w:rsidR="00281315" w:rsidRPr="00263710">
        <w:rPr>
          <w:rFonts w:ascii="Mangal" w:hAnsi="Mangal" w:cs="Nirmala UI" w:hint="cs"/>
          <w:sz w:val="36"/>
          <w:szCs w:val="36"/>
          <w:cs/>
          <w:lang w:bidi="sa-IN"/>
        </w:rPr>
        <w:t>नां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 xml:space="preserve"> विशेषतः ।।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६३४</w:t>
      </w:r>
      <w:r w:rsidRPr="00263710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वाचनं च पुराणानां वाचकाया यथार्हतः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वस्त्रालङ्करणादीनां दानं तस्य नमस्कृतिः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६३५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शिवभक्तजनानां च प्रत्युत्थानं  नमस्क्रिया ।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तत्कार्याप्रतिबन्धश्च तत्साह्यञ्च यथोचितम्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६३६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एतानि शिवपुण्यानि ये कुर्वन्ति नरोत्तमाः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भुक्त्वा ते विपुलान् भोगान् पुत्रपौत्रादिसंयुताः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६३७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काञ्चनेन विमानेन शिवलोकमवा</w:t>
      </w:r>
      <w:r w:rsidR="00281315" w:rsidRPr="00263710">
        <w:rPr>
          <w:rFonts w:ascii="Mangal" w:hAnsi="Mangal" w:cs="Nirmala UI" w:hint="cs"/>
          <w:sz w:val="36"/>
          <w:szCs w:val="36"/>
          <w:cs/>
          <w:lang w:bidi="sa-IN"/>
        </w:rPr>
        <w:t>प्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य च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कल्पकोटिसह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स्</w:t>
      </w:r>
      <w:r w:rsidR="00281315" w:rsidRPr="00263710">
        <w:rPr>
          <w:rFonts w:ascii="Mangal" w:hAnsi="Mangal" w:cs="Nirmala UI" w:hint="cs"/>
          <w:sz w:val="36"/>
          <w:szCs w:val="36"/>
          <w:cs/>
          <w:lang w:bidi="sa-IN"/>
        </w:rPr>
        <w:t>रा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णि मोदन्ते शिवसन्निधौ ।।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६३८</w:t>
      </w:r>
      <w:r w:rsidRPr="00263710"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21" w:author="ADMIN" w:date="2021-01-12T20:14:00Z">
        <w:r w:rsidR="00741639" w:rsidRPr="00263710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अत्र चोदाहरन्तीमानितिहासान् पुरातनान्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श्रृणुध्वमृषयः सर्वे शिवपुण्यकृतां शुभान्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६३९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 xml:space="preserve">देवेषु दैत्येषु मुनीश्वरेषु मर्त्येषु विप्रेषु </w:t>
      </w:r>
      <w:r w:rsidR="00281315" w:rsidRPr="00263710">
        <w:rPr>
          <w:rFonts w:ascii="Mangal" w:hAnsi="Mangal" w:cs="Nirmala UI" w:hint="cs"/>
          <w:sz w:val="36"/>
          <w:szCs w:val="36"/>
          <w:cs/>
          <w:lang w:bidi="sa-IN"/>
        </w:rPr>
        <w:t>च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 xml:space="preserve"> भूमिपेषु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वैश्येषु शूद्रेष्वपि संकरेषु सन्त्येव नारीष्वपि शंभुभक्ताः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६४०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तेषां बाह्यानि चिह्नानि दश सन्ति मुनीश्वराः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त्रीण्यान्तराणि चोक्तानि त्रयोदश भवन्ति</w:t>
      </w:r>
      <w:ins w:id="522" w:author="ADMIN" w:date="2021-01-12T20:17:00Z">
        <w:r w:rsidR="006E637C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r>
        <w:rPr>
          <w:rFonts w:ascii="Mangal" w:hAnsi="Mangal" w:cs="Nirmala UI" w:hint="cs"/>
          <w:sz w:val="36"/>
          <w:szCs w:val="36"/>
          <w:cs/>
          <w:lang w:bidi="sa-IN"/>
        </w:rPr>
        <w:t>हि ।।</w:t>
      </w:r>
      <w:r>
        <w:rPr>
          <w:rFonts w:ascii="Mangal" w:hAnsi="Mangal" w:cs="Nirmala UI"/>
          <w:sz w:val="36"/>
          <w:szCs w:val="36"/>
          <w:cs/>
          <w:lang w:bidi="sa-IN"/>
        </w:rPr>
        <w:t>६४१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प्रथमं भस्मरुद्राक्षधारणं समुदीरितम्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गुरुसेवा द्वितीयास्यात् तृतीया च शिवस्तुतिः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६४२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नामोच्चारणमीशस्य चतुर्थं परिपठ्यते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पञ्चमं देवदेवस्य पूजनं ब्राह्मणोत्तमाः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६४३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शि</w:t>
      </w:r>
      <w:r w:rsidR="00281315" w:rsidRPr="00263710">
        <w:rPr>
          <w:rFonts w:ascii="Mangal" w:hAnsi="Mangal" w:cs="Nirmala UI" w:hint="cs"/>
          <w:sz w:val="36"/>
          <w:szCs w:val="36"/>
          <w:cs/>
          <w:lang w:bidi="sa-IN"/>
        </w:rPr>
        <w:t>वा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लयस्य पुण्यस्य दर्शणं षष्ठमीरितम् ।</w:t>
      </w:r>
      <w:ins w:id="523" w:author="ADMIN" w:date="2021-01-12T20:18:00Z">
        <w:r w:rsidR="006E637C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तथा शिवपुराणानां श्रवणं सप्तमं विदुः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६४४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शिवभक्तनमस्कारमष्टमं कथयन्ति हि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नवमं शिवभक्तेभ्यो दानमन्नस्य चक्षते ।।</w:t>
      </w:r>
      <w:r>
        <w:rPr>
          <w:rFonts w:ascii="Mangal" w:hAnsi="Mangal" w:cs="Nirmala UI"/>
          <w:sz w:val="36"/>
          <w:szCs w:val="36"/>
          <w:cs/>
          <w:lang w:bidi="sa-IN"/>
        </w:rPr>
        <w:t>६४५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तेभ्यो वस्त्रादिदानं स्यात् दशमं गुरुवे तथा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एवं बाह्यानि चिह्नानि कथितानि दशद्विजाः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६४६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अथान्तराणि कथ्यन्ते मानसः प्रथमो जपः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द्वितीया मानसी पूजा साक्षात्कृतिरथापरा ।।</w:t>
      </w:r>
      <w:r>
        <w:rPr>
          <w:rFonts w:ascii="Mangal" w:hAnsi="Mangal" w:cs="Nirmala UI"/>
          <w:sz w:val="36"/>
          <w:szCs w:val="36"/>
          <w:cs/>
          <w:lang w:bidi="sa-IN"/>
        </w:rPr>
        <w:t>६४७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वाग्गद्गदाङ्गकम्पश्च रोमहर्षो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श्रुपातनम्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येषां ते शिवभक्तास्तान् प्रणमन् पूजयन्नपि ।।</w:t>
      </w:r>
      <w:r>
        <w:rPr>
          <w:rFonts w:ascii="Mangal" w:hAnsi="Mangal" w:cs="Nirmala UI"/>
          <w:sz w:val="36"/>
          <w:szCs w:val="36"/>
          <w:cs/>
          <w:lang w:bidi="sa-IN"/>
        </w:rPr>
        <w:t>६४८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भुत्तवेह विपुलान् भोगान् दृढाङ्गः पुत्रपौत्रवान्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अमुत्र ब्रह्मविष्ण्वादिप्रत्युद्यातः शिवान्तिकम्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६४९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प्रपद्य सन्निधौ शंभो स्थित्वा प्राप्य सरूपताम्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 xml:space="preserve">अन्ते च शिवसायुज्यं लभेत 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ब्</w:t>
      </w:r>
      <w:r w:rsidR="00281315" w:rsidRPr="00263710">
        <w:rPr>
          <w:rFonts w:ascii="Mangal" w:hAnsi="Mangal" w:cs="Nirmala UI" w:hint="cs"/>
          <w:sz w:val="36"/>
          <w:szCs w:val="36"/>
          <w:cs/>
          <w:lang w:bidi="sa-IN"/>
        </w:rPr>
        <w:t>रा</w:t>
      </w:r>
      <w:r w:rsidRPr="00263710">
        <w:rPr>
          <w:rFonts w:ascii="Mangal" w:hAnsi="Mangal" w:cs="Nirmala UI" w:hint="cs"/>
          <w:sz w:val="36"/>
          <w:szCs w:val="36"/>
          <w:cs/>
          <w:lang w:bidi="sa-IN"/>
        </w:rPr>
        <w:t>ह्मणोत्तमाः ।।</w:t>
      </w:r>
      <w:r w:rsidRPr="00263710">
        <w:rPr>
          <w:rFonts w:ascii="Mangal" w:hAnsi="Mangal" w:cs="Nirmala UI"/>
          <w:sz w:val="36"/>
          <w:szCs w:val="36"/>
          <w:cs/>
          <w:lang w:bidi="sa-IN"/>
        </w:rPr>
        <w:t>६५०</w:t>
      </w:r>
      <w:r w:rsidRPr="00263710"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24" w:author="ADMIN" w:date="2021-01-12T20:23:00Z">
        <w:r w:rsidR="00F931ED" w:rsidRPr="00263710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एतद्गौर्यै शिवेनोक्तं नान्यस्तद्वक्तुमर्हति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अथापि किञ्चित् वक्ष्ये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हं श्रृणुध्वं मुनिसत्तमा ।।</w:t>
      </w:r>
      <w:r>
        <w:rPr>
          <w:rFonts w:ascii="Mangal" w:hAnsi="Mangal" w:cs="Nirmala UI"/>
          <w:sz w:val="36"/>
          <w:szCs w:val="36"/>
          <w:cs/>
          <w:lang w:bidi="sa-IN"/>
        </w:rPr>
        <w:t>६५१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कोसलाधिपतेः पुत्र्यश्चतस्त्रः कौशिकेनाहि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शप्ता अन्धत्वमापन्ना अरण्ये रमणैःसह ।।</w:t>
      </w:r>
      <w:r>
        <w:rPr>
          <w:rFonts w:ascii="Mangal" w:hAnsi="Mangal" w:cs="Nirmala UI"/>
          <w:sz w:val="36"/>
          <w:szCs w:val="36"/>
          <w:cs/>
          <w:lang w:bidi="sa-IN"/>
        </w:rPr>
        <w:t>६५२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कुंभोद्भवेन मुनिना शिवधर्मोपदेशतः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तथैव शिवपुण्यानि कुर्वाणा अचिरेण च ।।</w:t>
      </w:r>
      <w:r>
        <w:rPr>
          <w:rFonts w:ascii="Mangal" w:hAnsi="Mangal" w:cs="Nirmala UI"/>
          <w:sz w:val="36"/>
          <w:szCs w:val="36"/>
          <w:cs/>
          <w:lang w:bidi="sa-IN"/>
        </w:rPr>
        <w:t>६५३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लब्धनेत्राश्चिरंभोगाननुभूयैहिका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न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पि ।</w:t>
      </w:r>
      <w:ins w:id="525" w:author="ADMIN" w:date="2021-01-12T20:27:00Z">
        <w:r w:rsidR="00B23250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अन्ते प्रापुश्च कैलासं तथा कश्चन चूर्णकम्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६५४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शिष्टं शिवालयप्रान्ते पाषाणे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लेपयत्ततः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पिनद्धं तद्धित्तिगतं रन्ध्रं तत्पुण्ययोगतः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६५५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 ययौ शिवलोकञ्च महिषो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वने क्वचित्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श्रृङ्गाभ्यां तरुगुल्मादींशिछत्वा तत्रत्यमालयम्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६५६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शोधयामास तत्पुण्यबलात्स च दिवं ययौ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अन्या च जारिणी काचिदन्धा दण्डेन सर्पती ।।</w:t>
      </w:r>
      <w:r>
        <w:rPr>
          <w:rFonts w:ascii="Mangal" w:hAnsi="Mangal" w:cs="Nirmala UI"/>
          <w:sz w:val="36"/>
          <w:szCs w:val="36"/>
          <w:cs/>
          <w:lang w:bidi="sa-IN"/>
        </w:rPr>
        <w:t>६५७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त</w:t>
      </w:r>
      <w:r w:rsidR="00281315" w:rsidRPr="002F747F">
        <w:rPr>
          <w:rFonts w:ascii="Mangal" w:hAnsi="Mangal" w:cs="Nirmala UI" w:hint="cs"/>
          <w:sz w:val="36"/>
          <w:szCs w:val="36"/>
          <w:cs/>
          <w:lang w:bidi="sa-IN"/>
        </w:rPr>
        <w:t>द्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द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ण्डं प्रददौ देवगृहनिर्माणहेतवे ।</w:t>
      </w:r>
      <w:ins w:id="526" w:author="ADMIN" w:date="2021-01-12T20:32:00Z">
        <w:r w:rsidR="0028077A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तेन पुण्यप्रभावेन ध्वस्तापापा ययौ शिवम्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६५८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एवं कश्चित्छिवागार निर्माणायाभियाचितः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ददानीति प्रतिज्ञाय श्वः श्वः श्वः श्वः इति ब्रुव</w:t>
      </w:r>
      <w:r w:rsidR="00281315" w:rsidRPr="002F747F">
        <w:rPr>
          <w:rFonts w:ascii="Mangal" w:hAnsi="Mangal" w:cs="Nirmala UI" w:hint="cs"/>
          <w:sz w:val="36"/>
          <w:szCs w:val="36"/>
          <w:cs/>
          <w:lang w:bidi="sa-IN"/>
        </w:rPr>
        <w:t>न्न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।।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६५९</w:t>
      </w:r>
      <w:r w:rsidRPr="002F747F"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27" w:author="ADMIN" w:date="2021-01-12T20:33:00Z">
        <w:r w:rsidR="00904A55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मृतः प्रतिज्ञामात्रेण राजत्वं प्राप्य तत्र तु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अन्धो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भवत् ततोदेवगृहं निर्मायविस्तृतम्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६६०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आन्ध्यान्मुक्तः बहून् भोगान् भुक्त्वा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न्ते शिवमाप व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एवं वः कथितं विप्राः शिवपुण्यस्य वैभवम् 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।</w:t>
      </w:r>
      <w:r w:rsidR="002F747F" w:rsidRPr="002F747F">
        <w:rPr>
          <w:rFonts w:ascii="Mangal" w:hAnsi="Mangal" w:cs="Nirmala UI"/>
          <w:sz w:val="36"/>
          <w:szCs w:val="36"/>
          <w:lang w:bidi="sa-IN"/>
        </w:rPr>
        <w:t>|</w:t>
      </w:r>
      <w:r w:rsidR="00497112">
        <w:rPr>
          <w:rFonts w:ascii="Mangal" w:hAnsi="Mangal" w:cs="Nirmala UI" w:hint="cs"/>
          <w:sz w:val="36"/>
          <w:szCs w:val="36"/>
          <w:cs/>
          <w:lang w:bidi="sa-IN"/>
        </w:rPr>
        <w:t>६६१</w:t>
      </w:r>
      <w:ins w:id="528" w:author="ADMIN" w:date="2021-01-12T20:45:00Z">
        <w:r w:rsidR="002A514B" w:rsidRPr="002F747F">
          <w:rPr>
            <w:rFonts w:ascii="Mangal" w:hAnsi="Mangal" w:cs="Nirmala UI"/>
            <w:sz w:val="36"/>
            <w:szCs w:val="36"/>
            <w:lang w:bidi="sa-IN"/>
          </w:rPr>
          <w:t>||</w:t>
        </w:r>
        <w:r w:rsidR="002A514B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ओं जय जय स्कन्दपुराणे शङ्करसंहितायां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उपदेश काण्डे स्कन्दसप्तशत्यां पञ्चाक्षर शिव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पुण्यनाम सप्तदशो</w:t>
      </w:r>
      <w:r w:rsidR="002F747F" w:rsidRPr="002F747F">
        <w:rPr>
          <w:rFonts w:ascii="Mangal" w:hAnsi="Mangal" w:cs="Nirmala UI"/>
          <w:sz w:val="36"/>
          <w:szCs w:val="36"/>
          <w:lang w:bidi="sa-IN"/>
        </w:rPr>
        <w:t>&amp;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द्ध्या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यस्सत्यास्सन्तु यजमानस्यकामाः।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 ललाटकम् ।</w:t>
      </w:r>
    </w:p>
    <w:p w:rsidR="008F269F" w:rsidRPr="002F747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हिरण्यकुण्डलं </w:t>
      </w:r>
      <w:r w:rsidR="00281315" w:rsidRPr="002F747F">
        <w:rPr>
          <w:rFonts w:ascii="Mangal" w:hAnsi="Mangal" w:cs="Nirmala UI" w:hint="cs"/>
          <w:sz w:val="36"/>
          <w:szCs w:val="36"/>
          <w:cs/>
          <w:lang w:bidi="sa-IN"/>
        </w:rPr>
        <w:t>वन्दे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कुमारं पुष्करसृजम्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ओं सां सां</w:t>
      </w:r>
      <w:del w:id="529" w:author="ADMIN" w:date="2021-01-12T20:38:00Z">
        <w:r w:rsidRPr="002F747F" w:rsidDel="00AC5DF5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 </w:delText>
        </w:r>
      </w:del>
      <w:r w:rsidRPr="002F747F">
        <w:rPr>
          <w:rFonts w:ascii="Mangal" w:hAnsi="Mangal" w:cs="Nirmala UI"/>
          <w:sz w:val="36"/>
          <w:szCs w:val="36"/>
          <w:cs/>
          <w:lang w:bidi="sa-IN"/>
        </w:rPr>
        <w:t>गा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य  सायुधाय सशक्तिकाय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सपरिवाराय सवाहनाय षष्ठित मन्त्रात्मिकाय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श्रीशांभशिवमूर्तये तांबूल कुंकुमाक्षत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पुष्प सघृत मातुलिङ्गफलमहाहुतिं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सम</w:t>
      </w:r>
      <w:r w:rsidR="00281315" w:rsidRPr="002F747F">
        <w:rPr>
          <w:rFonts w:ascii="Mangal" w:hAnsi="Mangal" w:cs="Nirmala UI" w:hint="cs"/>
          <w:sz w:val="36"/>
          <w:szCs w:val="36"/>
          <w:cs/>
          <w:lang w:bidi="sa-IN"/>
        </w:rPr>
        <w:t>र्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पयामि नमस्वाहा ।</w:t>
      </w:r>
      <w:ins w:id="530" w:author="ADMIN" w:date="2021-01-12T20:39:00Z">
        <w:r w:rsidR="00AC5DF5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281315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अनेन दिव्यमङ्गल</w:t>
      </w:r>
      <w:ins w:id="531" w:author="ADMIN" w:date="2021-01-12T20:40:00Z">
        <w:r w:rsidR="00AC5DF5" w:rsidRPr="002F747F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होमेन</w:t>
      </w:r>
      <w:ins w:id="532" w:author="ADMIN" w:date="2021-01-12T20:40:00Z">
        <w:r w:rsidR="00AC5DF5" w:rsidRPr="002F747F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भगवान्</w:t>
      </w:r>
      <w:ins w:id="533" w:author="ADMIN" w:date="2021-01-12T20:40:00Z">
        <w:r w:rsidR="00AC5DF5" w:rsidRPr="002F747F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सर्वज्ञत्व</w:t>
      </w:r>
      <w:ins w:id="534" w:author="ADMIN" w:date="2021-01-12T20:40:00Z">
        <w:r w:rsidR="00AC5DF5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r>
        <w:rPr>
          <w:rFonts w:ascii="Mangal" w:hAnsi="Mangal" w:cs="Nirmala UI"/>
          <w:sz w:val="36"/>
          <w:szCs w:val="36"/>
          <w:cs/>
          <w:lang w:bidi="sa-IN"/>
        </w:rPr>
        <w:br/>
      </w:r>
      <w:r w:rsidR="008F269F">
        <w:rPr>
          <w:rFonts w:ascii="Mangal" w:hAnsi="Mangal" w:cs="Nirmala UI" w:hint="cs"/>
          <w:sz w:val="36"/>
          <w:szCs w:val="36"/>
          <w:cs/>
          <w:lang w:bidi="sa-IN"/>
        </w:rPr>
        <w:t xml:space="preserve">सर्वभोक्तृत्व सर्वकर्तृत्व सर्वमन्त्रत्व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सर्वेश्वरत्व सर्वपरिपालकत्व अखण्डशक्तिकत्व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अलुप्तशक्तित्व सर्वस्वतन्त्रत्व अनादि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2"/>
          <w:szCs w:val="32"/>
          <w:lang w:bidi="sa-IN"/>
        </w:rPr>
      </w:pPr>
      <w:r w:rsidRPr="00D80BE9">
        <w:rPr>
          <w:rFonts w:ascii="Mangal" w:hAnsi="Mangal" w:cs="Nirmala UI" w:hint="cs"/>
          <w:sz w:val="32"/>
          <w:szCs w:val="32"/>
          <w:cs/>
          <w:lang w:bidi="sa-IN"/>
        </w:rPr>
        <w:t>बोधकत्व नित्यसाद्गुण्यपरिपूर्ण सच्चिदानन्द श्रीशांभशिव प्रीयताम्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श्री परमेश्वरा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महादेव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भक्तानुग्रहकारता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सकलकार्य जयप्रदे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 हर महादेव ।।</w:t>
      </w:r>
    </w:p>
    <w:p w:rsidR="009847C0" w:rsidRDefault="009847C0">
      <w:pPr>
        <w:rPr>
          <w:cs/>
          <w:lang w:bidi="sa-IN"/>
        </w:rPr>
      </w:pPr>
      <w:r>
        <w:rPr>
          <w:rFonts w:cs="Arial Unicode MS"/>
          <w:cs/>
          <w:lang w:bidi="sa-IN"/>
        </w:rPr>
        <w:br w:type="page"/>
      </w:r>
    </w:p>
    <w:p w:rsidR="008F269F" w:rsidRDefault="008F269F" w:rsidP="00B31114">
      <w:pPr>
        <w:pStyle w:val="Heading1"/>
        <w:rPr>
          <w:rFonts w:cs="Mangal"/>
        </w:rPr>
      </w:pPr>
      <w:bookmarkStart w:id="535" w:name="_Toc62081377"/>
      <w:r w:rsidRPr="009B384A">
        <w:rPr>
          <w:rFonts w:hint="cs"/>
          <w:cs/>
        </w:rPr>
        <w:lastRenderedPageBreak/>
        <w:t>उपदेशकाण्डमुक्ति फलप्रदान अष्टादशो</w:t>
      </w:r>
      <w:r w:rsidR="002F747F">
        <w:t>&amp;</w:t>
      </w:r>
      <w:r w:rsidRPr="009B384A">
        <w:rPr>
          <w:rFonts w:hint="cs"/>
          <w:cs/>
        </w:rPr>
        <w:t>द्ध्यायः</w:t>
      </w:r>
      <w:bookmarkEnd w:id="535"/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हौं परशिवासनाय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हौं परशिवमूर्तये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विश्वौव्यापि नमामि देवममलं नि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त्</w:t>
      </w:r>
      <w:r w:rsidR="00281315" w:rsidRPr="002F747F">
        <w:rPr>
          <w:rFonts w:ascii="Mangal" w:hAnsi="Mangal" w:cs="Nirmala UI" w:hint="cs"/>
          <w:sz w:val="36"/>
          <w:szCs w:val="36"/>
          <w:cs/>
          <w:lang w:bidi="sa-IN"/>
        </w:rPr>
        <w:t>यं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परं निष्कलं</w:t>
      </w:r>
      <w:ins w:id="536" w:author="ADMIN" w:date="2021-01-12T20:43:00Z">
        <w:r w:rsidR="002A514B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नित्योबुद्धिविशु</w:t>
      </w:r>
      <w:r w:rsidRPr="00871483">
        <w:rPr>
          <w:rFonts w:ascii="Mangal" w:hAnsi="Mangal" w:cs="Nirmala UI" w:hint="cs"/>
          <w:sz w:val="36"/>
          <w:szCs w:val="36"/>
          <w:cs/>
          <w:lang w:bidi="sa-IN"/>
        </w:rPr>
        <w:t>द्ध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पत्रकमलेव्याप्ताक्षरैर्मण्डितम्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नित्यानन्दमनेकपूर्णमनिशं  नीवारशूकोपमं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शब्दब्रह्ममयं हृदां भुजपुटे नित्यं सदाहं भजे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ओं हां हौं परशिवाय नमः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शैवपुराणानां श्रृणुत श्रवणे फलम्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तदीयत्तापरिच्छित्यैं </w:t>
      </w:r>
      <w:r>
        <w:rPr>
          <w:rFonts w:ascii="Mangal" w:hAnsi="Mangal" w:cs="Mangal"/>
          <w:sz w:val="36"/>
          <w:szCs w:val="36"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नालमीशो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पि भूसुराः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६६२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37" w:author="ADMIN" w:date="2021-01-12T20:46:00Z">
        <w:r w:rsidR="007C0268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ये शैवानि पुराणानि श्रृण्वन्ति श्रद्धाया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न्वितः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पदं तेषां विनिर्दिष्टं शाङ्करं विमलात्मनाम्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६६३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बहवः शाम्भवीं गाथां श्रुत्वा भक्तिपुरःसरम्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स्त्रियः शूद्राश्च पापिष्टाः लेभिरे सद्गतिं पराम्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६६४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एवं वः कथितः शम्भुपुण्यं विदधतां शुभम्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विपर्यये भवेद्यच्च यच्च </w:t>
      </w:r>
      <w:r w:rsidRPr="00D73187">
        <w:rPr>
          <w:rFonts w:ascii="Mangal" w:hAnsi="Mangal" w:cs="Nirmala UI"/>
          <w:sz w:val="36"/>
          <w:szCs w:val="36"/>
          <w:cs/>
          <w:lang w:bidi="sa-IN"/>
        </w:rPr>
        <w:t>तत्द्रो</w:t>
      </w:r>
      <w:r>
        <w:rPr>
          <w:rFonts w:ascii="Mangal" w:hAnsi="Mangal" w:cs="Nirmala UI" w:hint="cs"/>
          <w:sz w:val="36"/>
          <w:szCs w:val="36"/>
          <w:cs/>
          <w:lang w:bidi="sa-IN"/>
        </w:rPr>
        <w:t>हिणां भवेत्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६६५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तदप्यहं प्रवक्षामि हानार्थं मुनिपुङ्गवाः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शि</w:t>
      </w:r>
      <w:r w:rsidR="00281315" w:rsidRPr="002F747F">
        <w:rPr>
          <w:rFonts w:ascii="Mangal" w:hAnsi="Mangal" w:cs="Nirmala UI" w:hint="cs"/>
          <w:sz w:val="36"/>
          <w:szCs w:val="36"/>
          <w:cs/>
          <w:lang w:bidi="sa-IN"/>
        </w:rPr>
        <w:t>वा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पा</w:t>
      </w:r>
      <w:r w:rsidR="00281315" w:rsidRPr="002F747F">
        <w:rPr>
          <w:rFonts w:ascii="Mangal" w:hAnsi="Mangal" w:cs="Nirmala UI" w:hint="cs"/>
          <w:sz w:val="36"/>
          <w:szCs w:val="36"/>
          <w:cs/>
          <w:lang w:bidi="sa-IN"/>
        </w:rPr>
        <w:t>रा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धः स्वल्पो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ऽ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पि महानरकपातकृत् ।।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६६६</w:t>
      </w:r>
      <w:r w:rsidRPr="002F747F"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38" w:author="ADMIN" w:date="2021-01-12T20:49:00Z">
        <w:r w:rsidR="007C0268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शिवालयेष्टकांचौर्यात् कालसूत्रे पतेन्नरः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तैलं शिवस्य मुष्णंस्तु रौरवे पीड्यते चिरम्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६६७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Nirmala UI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शिवालय पशून् हृत्वा कुंभीपाकेषु पच्यते ।</w:t>
      </w:r>
    </w:p>
    <w:p w:rsidR="00190310" w:rsidRDefault="007610C0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शिव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क्षेत्रापहारेण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पात्यते&amp;वीचिनारके || ६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६८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||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शिवनिन्दापरा येच भस्मरुद्राक्षनिन्दकाः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आब्रह्मकल्पं ते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श्नन्ति निरयानेकविंशतिम्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६६९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आराधनं शिवस्यातः कर्तव्यं भूतिमिच्छता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इत्युक्ते मुनयः सूतं पुनः पप्रच्छुरादरात्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६७०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केषु स्थलेषु देवाश्चर्षयश्चापूजयच्छिवम्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इति पृष्टो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ब्रवीत्सूतः काश्यां काञ्च्यां चिदंबरे ।।</w:t>
      </w:r>
      <w:r>
        <w:rPr>
          <w:rFonts w:ascii="Mangal" w:hAnsi="Mangal" w:cs="Nirmala UI"/>
          <w:sz w:val="36"/>
          <w:szCs w:val="36"/>
          <w:cs/>
          <w:lang w:bidi="sa-IN"/>
        </w:rPr>
        <w:t>६७१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वृद्धाद्रौ श्रीकालहस्तिशैले मध्यार्जुने तथा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श्वेतारण्ये पञ्चनदे वल्मीके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प्यरुणाचले ।।</w:t>
      </w:r>
      <w:r>
        <w:rPr>
          <w:rFonts w:ascii="Mangal" w:hAnsi="Mangal" w:cs="Nirmala UI"/>
          <w:sz w:val="36"/>
          <w:szCs w:val="36"/>
          <w:cs/>
          <w:lang w:bidi="sa-IN"/>
        </w:rPr>
        <w:t>६७२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गजारण्ये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थ हालास्ये मातृभूतेश्वराचले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रा</w:t>
      </w:r>
      <w:r w:rsidR="00401E9C" w:rsidRPr="002F747F">
        <w:rPr>
          <w:rFonts w:ascii="Mangal" w:hAnsi="Mangal" w:cs="Nirmala UI" w:hint="cs"/>
          <w:sz w:val="36"/>
          <w:szCs w:val="36"/>
          <w:cs/>
          <w:lang w:bidi="sa-IN"/>
        </w:rPr>
        <w:t>मे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श्वरे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ऽ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पि संपूज्य शिवं प्रापुः शुभां गतिम् ।।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६७३</w:t>
      </w:r>
      <w:r w:rsidRPr="002F747F"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39" w:author="ADMIN" w:date="2021-01-12T20:58:00Z">
        <w:r w:rsidR="00125B76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ब्र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ह्</w:t>
      </w:r>
      <w:r w:rsidR="00401E9C" w:rsidRPr="002F747F">
        <w:rPr>
          <w:rFonts w:ascii="Mangal" w:hAnsi="Mangal" w:cs="Nirmala UI" w:hint="cs"/>
          <w:sz w:val="36"/>
          <w:szCs w:val="36"/>
          <w:cs/>
          <w:lang w:bidi="sa-IN"/>
        </w:rPr>
        <w:t>मा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विष्णुश्च शक्रश्च ध्रुवश्चोत्तानपादजः ।</w:t>
      </w:r>
      <w:ins w:id="540" w:author="ADMIN" w:date="2021-01-12T20:59:00Z">
        <w:r w:rsidR="00125B76" w:rsidRPr="002F747F">
          <w:rPr>
            <w:rFonts w:ascii="Mangal" w:hAnsi="Mangal" w:cs="Nirmala UI"/>
            <w:sz w:val="36"/>
            <w:szCs w:val="36"/>
            <w:lang w:bidi="sa-IN"/>
          </w:rPr>
          <w:t>hmA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जमदग्निसु</w:t>
      </w:r>
      <w:r w:rsidR="00401E9C" w:rsidRPr="002F747F">
        <w:rPr>
          <w:rFonts w:ascii="Mangal" w:hAnsi="Mangal" w:cs="Nirmala UI" w:hint="cs"/>
          <w:sz w:val="36"/>
          <w:szCs w:val="36"/>
          <w:cs/>
          <w:lang w:bidi="sa-IN"/>
        </w:rPr>
        <w:t>तो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रामो मार्कण्डेयादयस्तथा ।।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६७४</w:t>
      </w:r>
      <w:r w:rsidRPr="002F747F"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41" w:author="ADMIN" w:date="2021-01-12T21:00:00Z">
        <w:r w:rsidR="00BD0556" w:rsidRPr="002F747F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शि</w:t>
      </w:r>
      <w:r w:rsidR="00401E9C" w:rsidRPr="002F747F">
        <w:rPr>
          <w:rFonts w:ascii="Mangal" w:hAnsi="Mangal" w:cs="Nirmala UI"/>
          <w:sz w:val="36"/>
          <w:szCs w:val="36"/>
          <w:cs/>
          <w:lang w:bidi="sa-IN"/>
        </w:rPr>
        <w:t>व</w:t>
      </w:r>
      <w:r w:rsidR="00401E9C" w:rsidRPr="002F747F">
        <w:rPr>
          <w:rFonts w:ascii="Mangal" w:hAnsi="Mangal" w:cs="Nirmala UI" w:hint="cs"/>
          <w:sz w:val="36"/>
          <w:szCs w:val="36"/>
          <w:cs/>
          <w:lang w:bidi="sa-IN"/>
        </w:rPr>
        <w:t>लि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ङ्गं प्रतिष्ठाप्य पूजयन्ति युगेयुगे ।</w:t>
      </w:r>
      <w:ins w:id="542" w:author="ADMIN" w:date="2021-01-12T21:01:00Z">
        <w:r w:rsidR="00BD0556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केचित्स्वायंभुवं लि</w:t>
      </w:r>
      <w:r w:rsidR="00401E9C" w:rsidRPr="002F747F">
        <w:rPr>
          <w:rFonts w:ascii="Mangal" w:hAnsi="Mangal" w:cs="Nirmala UI"/>
          <w:sz w:val="36"/>
          <w:szCs w:val="36"/>
          <w:cs/>
          <w:lang w:bidi="sa-IN"/>
        </w:rPr>
        <w:t>ङ</w:t>
      </w:r>
      <w:r w:rsidR="00401E9C" w:rsidRPr="002F747F">
        <w:rPr>
          <w:rFonts w:ascii="Mangal" w:hAnsi="Mangal" w:cs="Nirmala UI" w:hint="cs"/>
          <w:sz w:val="36"/>
          <w:szCs w:val="36"/>
          <w:cs/>
          <w:lang w:bidi="sa-IN"/>
        </w:rPr>
        <w:t>गं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पूजयामासुरादरात् ।।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६७५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।।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                   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लिङ्गस्य यस्य कस्यापि पूजनं पापनाशनम् ।</w:t>
      </w:r>
    </w:p>
    <w:p w:rsidR="008F269F" w:rsidRDefault="00F05651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आर्षं</w:t>
      </w:r>
      <w:r w:rsidR="008F269F"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दैवं तथा स्वायंभुवमेषां विशिष्यते ।।</w:t>
      </w:r>
      <w:r w:rsidR="008F269F" w:rsidRPr="002F747F">
        <w:rPr>
          <w:rFonts w:ascii="Mangal" w:hAnsi="Mangal" w:cs="Nirmala UI"/>
          <w:sz w:val="36"/>
          <w:szCs w:val="36"/>
          <w:cs/>
          <w:lang w:bidi="sa-IN"/>
        </w:rPr>
        <w:t>६७६</w:t>
      </w:r>
      <w:r w:rsidR="008F269F" w:rsidRPr="002F747F"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F05651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इत्युक्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त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व</w:t>
      </w:r>
      <w:r w:rsidR="008F269F" w:rsidRPr="002F747F">
        <w:rPr>
          <w:rFonts w:ascii="Mangal" w:hAnsi="Mangal" w:cs="Nirmala UI" w:hint="cs"/>
          <w:sz w:val="36"/>
          <w:szCs w:val="36"/>
          <w:cs/>
          <w:lang w:bidi="sa-IN"/>
        </w:rPr>
        <w:t>न्तं मुनयः सूतमूचूः कुतूहलात्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कथं नु शूरपद्मो</w:t>
      </w:r>
      <w:r>
        <w:rPr>
          <w:rFonts w:ascii="Mangal" w:hAnsi="Mangal" w:cs="Nirmala UI"/>
          <w:sz w:val="36"/>
          <w:szCs w:val="36"/>
          <w:cs/>
          <w:lang w:bidi="sa-IN"/>
        </w:rPr>
        <w:t>ऽ</w:t>
      </w:r>
      <w:r>
        <w:rPr>
          <w:rFonts w:ascii="Mangal" w:hAnsi="Mangal" w:cs="Nirmala UI" w:hint="cs"/>
          <w:sz w:val="36"/>
          <w:szCs w:val="36"/>
          <w:cs/>
          <w:lang w:bidi="sa-IN"/>
        </w:rPr>
        <w:t>गाद्दैत्यः</w:t>
      </w:r>
      <w:ins w:id="543" w:author="ADMIN" w:date="2021-01-12T21:06:00Z">
        <w:r w:rsidR="006356F0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  <w:r>
        <w:rPr>
          <w:rFonts w:ascii="Mangal" w:hAnsi="Mangal" w:cs="Nirmala UI" w:hint="cs"/>
          <w:sz w:val="36"/>
          <w:szCs w:val="36"/>
          <w:cs/>
          <w:lang w:bidi="sa-IN"/>
        </w:rPr>
        <w:t>स्कन्दस्य वाहताम्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६७७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ध्वजतां च कृतं पुण्यं तेन किं पूर्वजन्मनि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इति तच्छ्रोतुकामा</w:t>
      </w:r>
      <w:r w:rsidR="00401E9C" w:rsidRPr="002F747F">
        <w:rPr>
          <w:rFonts w:ascii="Mangal" w:hAnsi="Mangal" w:cs="Nirmala UI" w:hint="cs"/>
          <w:sz w:val="36"/>
          <w:szCs w:val="36"/>
          <w:cs/>
          <w:lang w:bidi="sa-IN"/>
        </w:rPr>
        <w:t>नं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संशयं छेत्तुमर्हसि ।।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६७८</w:t>
      </w:r>
      <w:r w:rsidRPr="002F747F"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44" w:author="ADMIN" w:date="2021-01-12T21:06:00Z">
        <w:r w:rsidR="006356F0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पृष्टस्तदा सूतः तत्पूर्वचरितं जगौ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येनासुरत्वं षड्वक्त्रवाहनत्वञ्च केतुता ।।</w:t>
      </w:r>
      <w:r>
        <w:rPr>
          <w:rFonts w:ascii="Mangal" w:hAnsi="Mangal" w:cs="Nirmala UI"/>
          <w:sz w:val="36"/>
          <w:szCs w:val="36"/>
          <w:cs/>
          <w:lang w:bidi="sa-IN"/>
        </w:rPr>
        <w:t>६७९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पुरा विष्णुमुखा देवाः स्वं स्वं वाहं बहिःस्थले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निधायार्न्तययुः शंभुदर्शनाय तथा गुहः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६८०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तदीयस्ताम्रचूडश्च मयूरश्चेत्युभौ तदा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मत्तावयुध्यतां लोकान् ध्वंसयन्तौ तदा गुहः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६८१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क्रुद्धस्तावशपदैत्यभावं यास्यथ इत्युभौ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अनुनीतः पुनस्ताभ्यां मत्पार्श्वं प्राप्स्यथस्त्विति ।।</w:t>
      </w:r>
      <w:r>
        <w:rPr>
          <w:rFonts w:ascii="Mangal" w:hAnsi="Mangal" w:cs="Nirmala UI"/>
          <w:sz w:val="36"/>
          <w:szCs w:val="36"/>
          <w:cs/>
          <w:lang w:bidi="sa-IN"/>
        </w:rPr>
        <w:t>६८२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अन्वगृह्णाद्गुहस्तस्मात् शूरो द्वेधा बभूव हि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न </w:t>
      </w:r>
      <w:r w:rsidRPr="00FD2000">
        <w:rPr>
          <w:rFonts w:ascii="Mangal" w:hAnsi="Mangal" w:cs="Nirmala UI"/>
          <w:sz w:val="36"/>
          <w:szCs w:val="36"/>
          <w:cs/>
          <w:lang w:bidi="sa-IN"/>
        </w:rPr>
        <w:t>काद</w:t>
      </w:r>
      <w:r w:rsidRPr="00FD2000">
        <w:rPr>
          <w:rFonts w:ascii="Mangal" w:hAnsi="Mangal" w:cs="Nirmala UI" w:hint="cs"/>
          <w:sz w:val="36"/>
          <w:szCs w:val="36"/>
          <w:cs/>
          <w:lang w:bidi="sa-IN"/>
        </w:rPr>
        <w:t>चित्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स्कन्दभक्तः दुर्गतिं गन्तुमर्हति ।।</w:t>
      </w:r>
      <w:r>
        <w:rPr>
          <w:rFonts w:ascii="Mangal" w:hAnsi="Mangal" w:cs="Nirmala UI"/>
          <w:sz w:val="36"/>
          <w:szCs w:val="36"/>
          <w:cs/>
          <w:lang w:bidi="sa-IN"/>
        </w:rPr>
        <w:t>६८३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।।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इति सर्वं वर्णयित्वा शिवज्ञा</w:t>
      </w:r>
      <w:del w:id="545" w:author="ADMIN" w:date="2021-01-12T21:10:00Z">
        <w:r w:rsidRPr="002F747F" w:rsidDel="006356F0">
          <w:rPr>
            <w:rFonts w:ascii="Mangal" w:hAnsi="Mangal" w:cs="Nirmala UI" w:hint="cs"/>
            <w:sz w:val="36"/>
            <w:szCs w:val="36"/>
            <w:cs/>
            <w:lang w:bidi="sa-IN"/>
          </w:rPr>
          <w:delText xml:space="preserve"> </w:delText>
        </w:r>
      </w:del>
      <w:r w:rsidRPr="002F747F">
        <w:rPr>
          <w:rFonts w:ascii="Mangal" w:hAnsi="Mangal" w:cs="Nirmala UI"/>
          <w:sz w:val="36"/>
          <w:szCs w:val="36"/>
          <w:cs/>
          <w:lang w:bidi="sa-IN"/>
        </w:rPr>
        <w:t>नं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च मुक्तिदम्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नान्योहि विद्यते पन्थाः अयनायेत्यचीकथत्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६८४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यदा चर्मवदाकाशं वेष्टयिष्यन्ति मानवाः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तदा शिवमविज्ञाय दुःखस्यान्तो भविष्यति ।।</w:t>
      </w:r>
      <w:r>
        <w:rPr>
          <w:rFonts w:ascii="Mangal" w:hAnsi="Mangal" w:cs="Nirmala UI"/>
          <w:sz w:val="36"/>
          <w:szCs w:val="36"/>
          <w:cs/>
          <w:lang w:bidi="sa-IN"/>
        </w:rPr>
        <w:t>६८५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निष्कामकर्मणा सत्वशुद्धिर्भवति देहिनाम्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भक्तिश्च परमेशाने दृढा संपद्यते ततः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६८६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गुरुं प्रपद्य वेदान्तश्रवणान्मननादपि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निदिध्यासनतश्चेशसाक्षात्कार उदेति हि ।।</w:t>
      </w:r>
      <w:r>
        <w:rPr>
          <w:rFonts w:ascii="Mangal" w:hAnsi="Mangal" w:cs="Nirmala UI"/>
          <w:sz w:val="36"/>
          <w:szCs w:val="36"/>
          <w:cs/>
          <w:lang w:bidi="sa-IN"/>
        </w:rPr>
        <w:t>६८७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किञ्चिज्ज्ञत्वं सर्ववि</w:t>
      </w:r>
      <w:r w:rsidR="00401E9C" w:rsidRPr="002F747F">
        <w:rPr>
          <w:rFonts w:ascii="Mangal" w:hAnsi="Mangal" w:cs="Nirmala UI" w:hint="cs"/>
          <w:sz w:val="36"/>
          <w:szCs w:val="36"/>
          <w:cs/>
          <w:lang w:bidi="sa-IN"/>
        </w:rPr>
        <w:t>त्</w:t>
      </w:r>
      <w:r w:rsidR="00401E9C" w:rsidRPr="002F747F">
        <w:rPr>
          <w:rFonts w:ascii="Mangal" w:hAnsi="Mangal" w:cs="Nirmala UI"/>
          <w:sz w:val="36"/>
          <w:szCs w:val="36"/>
          <w:cs/>
          <w:lang w:bidi="sa-IN"/>
        </w:rPr>
        <w:t>त्</w:t>
      </w:r>
      <w:r w:rsidR="00401E9C" w:rsidRPr="002F747F">
        <w:rPr>
          <w:rFonts w:ascii="Mangal" w:hAnsi="Mangal" w:cs="Nirmala UI" w:hint="cs"/>
          <w:sz w:val="36"/>
          <w:szCs w:val="36"/>
          <w:cs/>
          <w:lang w:bidi="sa-IN"/>
        </w:rPr>
        <w:t>व</w:t>
      </w:r>
      <w:r w:rsidRPr="002F747F">
        <w:rPr>
          <w:rFonts w:ascii="Mangal" w:hAnsi="Mangal" w:cs="Nirmala UI"/>
          <w:sz w:val="36"/>
          <w:szCs w:val="36"/>
          <w:cs/>
          <w:lang w:bidi="sa-IN"/>
        </w:rPr>
        <w:t>मु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भयं चाप्युपाधिजम् ।</w:t>
      </w:r>
      <w:ins w:id="546" w:author="ADMIN" w:date="2021-01-12T21:13:00Z">
        <w:r w:rsidR="00146DBF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यदोपाधिलयाल्लीनं शुद्धाभेदस्तदा स्फुरेत्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६८८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>भिद्यते हृदयग्रन्थिश्छि</w:t>
      </w:r>
      <w:r w:rsidR="00401E9C" w:rsidRPr="002F747F">
        <w:rPr>
          <w:rFonts w:ascii="Mangal" w:hAnsi="Mangal" w:cs="Nirmala UI" w:hint="cs"/>
          <w:sz w:val="36"/>
          <w:szCs w:val="36"/>
          <w:cs/>
          <w:lang w:bidi="sa-IN"/>
        </w:rPr>
        <w:t>द्यन्ते</w:t>
      </w:r>
      <w:r w:rsidRPr="002F747F">
        <w:rPr>
          <w:rFonts w:ascii="Mangal" w:hAnsi="Mangal" w:cs="Nirmala UI" w:hint="cs"/>
          <w:sz w:val="36"/>
          <w:szCs w:val="36"/>
          <w:cs/>
          <w:lang w:bidi="sa-IN"/>
        </w:rPr>
        <w:t xml:space="preserve"> सर्वसंशयाः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क्षीयन्ते चास्य कर्माणि तस्मिन् दृष्टे परे शिवे ।।</w:t>
      </w:r>
      <w:r>
        <w:rPr>
          <w:rFonts w:ascii="Mangal" w:hAnsi="Mangal" w:cs="Nirmala UI"/>
          <w:sz w:val="36"/>
          <w:szCs w:val="36"/>
          <w:cs/>
          <w:lang w:bidi="sa-IN"/>
        </w:rPr>
        <w:t>६८९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ज्ञानाग्निना च भस्मत्वं नीयते कर्म सञ्चितम्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आगामिनां च न </w:t>
      </w:r>
      <w:r w:rsidR="00401E9C">
        <w:rPr>
          <w:rFonts w:ascii="Mangal" w:hAnsi="Mangal" w:cs="Nirmala UI" w:hint="cs"/>
          <w:sz w:val="36"/>
          <w:szCs w:val="36"/>
          <w:cs/>
          <w:lang w:bidi="sa-IN"/>
        </w:rPr>
        <w:t>श्ले</w:t>
      </w:r>
      <w:r w:rsidR="00401E9C">
        <w:rPr>
          <w:rFonts w:ascii="Mangal" w:hAnsi="Mangal" w:cs="Nirmala UI"/>
          <w:sz w:val="36"/>
          <w:szCs w:val="36"/>
          <w:cs/>
          <w:lang w:bidi="sa-IN"/>
        </w:rPr>
        <w:t>ष:</w:t>
      </w:r>
      <w:r w:rsidR="00401E9C"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  <w:r>
        <w:rPr>
          <w:rFonts w:ascii="Mangal" w:hAnsi="Mangal" w:cs="Nirmala UI" w:hint="cs"/>
          <w:sz w:val="36"/>
          <w:szCs w:val="36"/>
          <w:cs/>
          <w:lang w:bidi="sa-IN"/>
        </w:rPr>
        <w:t>जीवन्मुक्तस्तदा भवेत्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६९०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47" w:author="ADMIN" w:date="2021-01-12T21:17:00Z">
        <w:r w:rsidR="00FF73CD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प्रारब्धस्यापि भागेन क्षपणे तावदेव हि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अथ संपत्स्यते ब्रह्म विमुक्तश्च विमुच्यते ।।</w:t>
      </w:r>
      <w:r>
        <w:rPr>
          <w:rFonts w:ascii="Mangal" w:hAnsi="Mangal" w:cs="Nirmala UI"/>
          <w:sz w:val="36"/>
          <w:szCs w:val="36"/>
          <w:cs/>
          <w:lang w:bidi="sa-IN"/>
        </w:rPr>
        <w:t>६९१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दह्राद्युपासकानां च ब्रह्मलोके शतं समाः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वासोथ ब्रह्मणा सार्धं मुक्तिरात्यन्तिकी भवेत्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६९२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एषैव क्रममुक्तिः स्यात् पञ्चा</w:t>
      </w:r>
      <w:r w:rsidRPr="00CC0EDF">
        <w:rPr>
          <w:rFonts w:ascii="Mangal" w:hAnsi="Mangal" w:cs="Nirmala UI"/>
          <w:sz w:val="36"/>
          <w:szCs w:val="36"/>
          <w:cs/>
          <w:lang w:bidi="sa-IN"/>
        </w:rPr>
        <w:t>ग्</w:t>
      </w:r>
      <w:r w:rsidR="00BD543B" w:rsidRPr="00CC0EDF">
        <w:rPr>
          <w:rFonts w:ascii="Mangal" w:hAnsi="Mangal" w:cs="Nirmala UI" w:hint="cs"/>
          <w:sz w:val="36"/>
          <w:szCs w:val="36"/>
          <w:cs/>
          <w:lang w:bidi="sa-IN"/>
        </w:rPr>
        <w:t>न्</w:t>
      </w:r>
      <w:r w:rsidR="00BD543B" w:rsidRPr="00CC0EDF">
        <w:rPr>
          <w:rFonts w:ascii="Mangal" w:hAnsi="Mangal" w:cs="Nirmala UI"/>
          <w:sz w:val="36"/>
          <w:szCs w:val="36"/>
          <w:cs/>
          <w:lang w:bidi="sa-IN"/>
        </w:rPr>
        <w:t>य</w:t>
      </w: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दिविदां पुनः ।</w:t>
      </w:r>
      <w:ins w:id="548" w:author="ADMIN" w:date="2021-01-13T20:04:00Z">
        <w:r w:rsidR="00F75477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पुनरावृत्तिरेवेह श्रूयते श्रुतिमौलिषु ।।</w:t>
      </w:r>
      <w:r>
        <w:rPr>
          <w:rFonts w:ascii="Mangal" w:hAnsi="Mangal" w:cs="Nirmala UI"/>
          <w:sz w:val="36"/>
          <w:szCs w:val="36"/>
          <w:cs/>
          <w:lang w:bidi="sa-IN"/>
        </w:rPr>
        <w:t>६९३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क</w:t>
      </w:r>
      <w:r w:rsidR="00BD543B" w:rsidRPr="00CC0EDF">
        <w:rPr>
          <w:rFonts w:ascii="Mangal" w:hAnsi="Mangal" w:cs="Nirmala UI" w:hint="cs"/>
          <w:sz w:val="36"/>
          <w:szCs w:val="36"/>
          <w:cs/>
          <w:lang w:bidi="sa-IN"/>
        </w:rPr>
        <w:t>र्मि</w:t>
      </w: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णश्चन्द्रलोके स्वमनुभूय सुखं फलम्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घटीयन्त्रवदावृत्तिं लभन्ते सृकृतक्षये ।।</w:t>
      </w:r>
      <w:r>
        <w:rPr>
          <w:rFonts w:ascii="Mangal" w:hAnsi="Mangal" w:cs="Nirmala UI"/>
          <w:sz w:val="36"/>
          <w:szCs w:val="36"/>
          <w:cs/>
          <w:lang w:bidi="sa-IN"/>
        </w:rPr>
        <w:t>६९४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जायस्व च म्रियस्वेति परे स्थानं पुनः पुनः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प्रयाताः सुखदुःखाब्धै मग्ना दुष्कृतकर्मिणः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६९५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अतः पदांबुजं शंभोर्भजनीयं विवेकिना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य</w:t>
      </w:r>
      <w:r w:rsidR="00BD543B" w:rsidRPr="00CC0EDF">
        <w:rPr>
          <w:rFonts w:ascii="Mangal" w:hAnsi="Mangal" w:cs="Nirmala UI" w:hint="cs"/>
          <w:sz w:val="36"/>
          <w:szCs w:val="36"/>
          <w:cs/>
          <w:lang w:bidi="sa-IN"/>
        </w:rPr>
        <w:t>द्</w:t>
      </w:r>
      <w:r w:rsidRPr="00CC0EDF">
        <w:rPr>
          <w:rFonts w:ascii="Mangal" w:hAnsi="Mangal" w:cs="Nirmala UI"/>
          <w:sz w:val="36"/>
          <w:szCs w:val="36"/>
          <w:cs/>
          <w:lang w:bidi="sa-IN"/>
        </w:rPr>
        <w:t>द</w:t>
      </w: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दाति स्वभक्तानां कैवल्यं सर्वमङ्गलम् ।।</w:t>
      </w:r>
      <w:r w:rsidRPr="00CC0EDF">
        <w:rPr>
          <w:rFonts w:ascii="Mangal" w:hAnsi="Mangal" w:cs="Nirmala UI"/>
          <w:sz w:val="36"/>
          <w:szCs w:val="36"/>
          <w:cs/>
          <w:lang w:bidi="sa-IN"/>
        </w:rPr>
        <w:t>६९६</w:t>
      </w:r>
      <w:r w:rsidRPr="00CC0EDF">
        <w:rPr>
          <w:rFonts w:ascii="Mangal" w:hAnsi="Mangal" w:cs="Mangal" w:hint="cs"/>
          <w:sz w:val="36"/>
          <w:szCs w:val="36"/>
          <w:cs/>
          <w:lang w:bidi="sa-IN"/>
        </w:rPr>
        <w:t>।।</w:t>
      </w:r>
      <w:ins w:id="549" w:author="ADMIN" w:date="2021-01-13T20:08:00Z">
        <w:r w:rsidR="00F75477">
          <w:rPr>
            <w:rFonts w:ascii="Mangal" w:hAnsi="Mangal" w:cs="Mangal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इति सूतः शौनकादिमुनिभ्यः प्रोच्य तै स्तुतः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प्रत्यर्चितो वस्त्रगन्धपुष्पाद्यैर्मानितो बहु ।।</w:t>
      </w:r>
      <w:r>
        <w:rPr>
          <w:rFonts w:ascii="Mangal" w:hAnsi="Mangal" w:cs="Nirmala UI"/>
          <w:sz w:val="36"/>
          <w:szCs w:val="36"/>
          <w:cs/>
          <w:lang w:bidi="sa-IN"/>
        </w:rPr>
        <w:t>६९७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सत्कृतो धन्यवादैश्च शिवं हृदि विचिन्तयन्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गौरीञ्च षण्मुखं चैव ययौ कैलासभूधरम् ।।</w:t>
      </w:r>
      <w:r>
        <w:rPr>
          <w:rFonts w:ascii="Mangal" w:hAnsi="Mangal" w:cs="Nirmala UI"/>
          <w:sz w:val="36"/>
          <w:szCs w:val="36"/>
          <w:cs/>
          <w:lang w:bidi="sa-IN"/>
        </w:rPr>
        <w:t>६९८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133FD0" w:rsidRDefault="00133FD0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कथोपदेशकाण्डीया कथिता भक्तिदा नृणाम् ।</w:t>
      </w:r>
    </w:p>
    <w:p w:rsidR="008F269F" w:rsidRPr="007421E4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Nirmala UI"/>
          <w:sz w:val="36"/>
          <w:szCs w:val="32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शिवज्ञानञ्च कैवल्यं या ददात्यविशेषतः ।।</w:t>
      </w:r>
      <w:r>
        <w:rPr>
          <w:rFonts w:ascii="Mangal" w:hAnsi="Mangal" w:cs="Nirmala UI"/>
          <w:sz w:val="36"/>
          <w:szCs w:val="36"/>
          <w:cs/>
          <w:lang w:bidi="sa-IN"/>
        </w:rPr>
        <w:t>६९९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इति श्रीरङ्गनाथेन ल</w:t>
      </w:r>
      <w:r w:rsidR="007421E4" w:rsidRPr="00CC0EDF">
        <w:rPr>
          <w:rFonts w:ascii="Mangal" w:hAnsi="Mangal" w:cs="Nirmala UI" w:hint="cs"/>
          <w:sz w:val="36"/>
          <w:szCs w:val="36"/>
          <w:cs/>
          <w:lang w:bidi="sa-IN"/>
        </w:rPr>
        <w:t>घ्</w:t>
      </w:r>
      <w:r w:rsidR="007421E4" w:rsidRPr="00CC0EDF">
        <w:rPr>
          <w:rFonts w:ascii="Mangal" w:hAnsi="Mangal" w:cs="Nirmala UI"/>
          <w:sz w:val="36"/>
          <w:szCs w:val="36"/>
          <w:cs/>
          <w:lang w:bidi="sa-IN"/>
        </w:rPr>
        <w:t>वी</w:t>
      </w: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 xml:space="preserve"> शङ्करसंहिता ।</w:t>
      </w:r>
      <w:ins w:id="550" w:author="ADMIN" w:date="2021-01-13T20:10:00Z">
        <w:r w:rsidR="00BB609C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रचिता शिवभक्तानां मुदे तुष्यतु शङ्करः ।।</w:t>
      </w:r>
      <w:r>
        <w:rPr>
          <w:rFonts w:ascii="Mangal" w:hAnsi="Mangal" w:cs="Nirmala UI"/>
          <w:sz w:val="36"/>
          <w:szCs w:val="36"/>
          <w:cs/>
          <w:lang w:bidi="sa-IN"/>
        </w:rPr>
        <w:t>७००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अधीते य इमां भक्त्या नियतं सोमवासरे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सर्वान् कामानवापयेह शंभोः सायुज्यमाप्नुयात् ।।</w:t>
      </w:r>
      <w:r>
        <w:rPr>
          <w:rFonts w:ascii="Mangal" w:hAnsi="Mangal" w:cs="Nirmala UI"/>
          <w:sz w:val="36"/>
          <w:szCs w:val="36"/>
          <w:cs/>
          <w:lang w:bidi="sa-IN"/>
        </w:rPr>
        <w:t>७०१</w:t>
      </w:r>
      <w:r>
        <w:rPr>
          <w:rFonts w:ascii="Mangal" w:hAnsi="Mangal" w:cs="Mangal" w:hint="cs"/>
          <w:sz w:val="36"/>
          <w:szCs w:val="36"/>
          <w:cs/>
          <w:lang w:bidi="sa-IN"/>
        </w:rPr>
        <w:t>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ओं जय जय स्कन्दपुराणे शङ्करसंहितायं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उपदेश काण्डे स्कन्दसप्तशत्यां मुक्ति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फलप्रदा</w:t>
      </w:r>
      <w:r w:rsidRPr="00CC0EDF">
        <w:rPr>
          <w:rFonts w:ascii="Mangal" w:hAnsi="Mangal" w:cs="Nirmala UI"/>
          <w:sz w:val="36"/>
          <w:szCs w:val="36"/>
          <w:cs/>
          <w:lang w:bidi="sa-IN"/>
        </w:rPr>
        <w:t>न</w:t>
      </w: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 xml:space="preserve"> अष्टादशो</w:t>
      </w:r>
      <w:r w:rsidR="00133FD0">
        <w:rPr>
          <w:rFonts w:ascii="Mangal" w:hAnsi="Mangal" w:cs="Nirmala UI"/>
          <w:sz w:val="36"/>
          <w:szCs w:val="36"/>
          <w:lang w:bidi="sa-IN"/>
        </w:rPr>
        <w:t>&amp;</w:t>
      </w: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द्ध्यायस्सत्यास्सन्तु  यजमा</w:t>
      </w:r>
      <w:r w:rsidRPr="00CC0EDF">
        <w:rPr>
          <w:rFonts w:ascii="Mangal" w:hAnsi="Mangal" w:cs="Nirmala UI"/>
          <w:sz w:val="36"/>
          <w:szCs w:val="36"/>
          <w:cs/>
          <w:lang w:bidi="sa-IN"/>
        </w:rPr>
        <w:t>न</w:t>
      </w:r>
      <w:r w:rsidR="00D465F6" w:rsidRPr="00CC0EDF">
        <w:rPr>
          <w:rFonts w:ascii="Mangal" w:hAnsi="Mangal" w:cs="Nirmala UI" w:hint="cs"/>
          <w:sz w:val="36"/>
          <w:szCs w:val="36"/>
          <w:cs/>
          <w:lang w:bidi="sa-IN"/>
        </w:rPr>
        <w:t>स्य</w:t>
      </w: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कामाः ।</w:t>
      </w:r>
      <w:ins w:id="551" w:author="ADMIN" w:date="2021-01-13T20:12:00Z">
        <w:r w:rsidR="00F601B8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शक्त्याविभूषित</w:t>
      </w:r>
      <w:r w:rsidRPr="00CC0EDF">
        <w:rPr>
          <w:rFonts w:ascii="Mangal" w:hAnsi="Mangal" w:cs="Nirmala UI"/>
          <w:sz w:val="36"/>
          <w:szCs w:val="36"/>
          <w:cs/>
          <w:lang w:bidi="sa-IN"/>
        </w:rPr>
        <w:t>क</w:t>
      </w: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>रानेव कुङ्कुमाभात् ।</w:t>
      </w:r>
      <w:ins w:id="552" w:author="ADMIN" w:date="2021-01-13T20:13:00Z">
        <w:r w:rsidR="00EF170F" w:rsidRPr="00CC0EDF">
          <w:rPr>
            <w:rFonts w:ascii="Mangal" w:hAnsi="Mangal" w:cs="Nirmala UI"/>
            <w:sz w:val="36"/>
            <w:szCs w:val="36"/>
            <w:lang w:bidi="sa-IN"/>
          </w:rPr>
          <w:t xml:space="preserve"> </w:t>
        </w:r>
      </w:ins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दिव्यालंभाश्च शिनिभामल वक्त्रषट्कात्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वल्लीसुरेन्द्रतनयाश्रितपूर्वयुग्मान्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स्कन्दात्परं किमपितत्वमहं नजाने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उत्पत्तिशूरसंहारपरियनादिकां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जिज्ञासुनां पुराणादिपठनाल सचेतसां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शुकेनस्कन्दचरिते मनुसन्धिस्सतां कृतो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रजिताशां खरीलग्वीसंहिसेपदेर्चिता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उमाकोमळहस्ताभ्यां संभावितललाटकम्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हिरण्यकुण्डलं वन्दे कुमारं पुष्करसृजम्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 xml:space="preserve">ओं सां </w:t>
      </w:r>
      <w:r w:rsidRPr="00CC0EDF">
        <w:rPr>
          <w:rFonts w:ascii="Mangal" w:hAnsi="Mangal" w:cs="Nirmala UI"/>
          <w:sz w:val="36"/>
          <w:szCs w:val="36"/>
          <w:cs/>
          <w:lang w:bidi="sa-IN"/>
        </w:rPr>
        <w:t>सां</w:t>
      </w:r>
      <w:del w:id="553" w:author="ADMIN" w:date="2021-01-13T20:16:00Z">
        <w:r w:rsidRPr="00CC0EDF" w:rsidDel="00B822CC">
          <w:rPr>
            <w:rFonts w:ascii="Mangal" w:hAnsi="Mangal" w:cs="Nirmala UI"/>
            <w:sz w:val="36"/>
            <w:szCs w:val="36"/>
            <w:cs/>
            <w:lang w:bidi="sa-IN"/>
          </w:rPr>
          <w:delText xml:space="preserve"> </w:delText>
        </w:r>
      </w:del>
      <w:r w:rsidRPr="00CC0EDF">
        <w:rPr>
          <w:rFonts w:ascii="Mangal" w:hAnsi="Mangal" w:cs="Nirmala UI"/>
          <w:sz w:val="36"/>
          <w:szCs w:val="36"/>
          <w:cs/>
          <w:lang w:bidi="sa-IN"/>
        </w:rPr>
        <w:t>गाय</w:t>
      </w:r>
      <w:r w:rsidRPr="00CC0EDF">
        <w:rPr>
          <w:rFonts w:ascii="Mangal" w:hAnsi="Mangal" w:cs="Nirmala UI" w:hint="cs"/>
          <w:sz w:val="36"/>
          <w:szCs w:val="36"/>
          <w:cs/>
          <w:lang w:bidi="sa-IN"/>
        </w:rPr>
        <w:t xml:space="preserve"> सायिधाय सशक्तिकाय</w:t>
      </w: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सपरिवाराय सवाहनाय चत्वारि मन्त्रात्मिकाय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भगवान्परशिवाय तांबूल कुंकुमाक्षत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पुष्प सघृत पूर्णफलमहाहुतिं समर्पयामि नमस्वाहा 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अनेन दिव्यमङ्गळ होमेन भगवान् नित्योत्सव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नित्यमङ्गल नित्यकल्याण निर्विकार निराधार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निराकुल नित्यनिष्कल निष्प्रपञ्च नित्यशुद्ध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निरीश्वर निर्मोहनित्य मुक्ति प्रद श्री परब्रह्म परशिव प्रीयताम्</w:t>
      </w:r>
      <w:r w:rsidR="00133FD0">
        <w:rPr>
          <w:rFonts w:ascii="Mangal" w:hAnsi="Mangal" w:cs="Nirmala UI"/>
          <w:sz w:val="36"/>
          <w:szCs w:val="36"/>
          <w:lang w:bidi="sa-IN"/>
        </w:rPr>
        <w:t xml:space="preserve"> </w:t>
      </w:r>
      <w:r w:rsidR="00133FD0" w:rsidRPr="00133FD0">
        <w:rPr>
          <w:rFonts w:ascii="Nirmala UI" w:hAnsi="Nirmala UI" w:cs="Nirmala UI"/>
          <w:sz w:val="32"/>
          <w:szCs w:val="32"/>
          <w:lang w:bidi="sa-IN"/>
        </w:rPr>
        <w:t>||</w:t>
      </w:r>
      <w:r w:rsidR="00133FD0">
        <w:rPr>
          <w:rFonts w:ascii="Mangal" w:hAnsi="Mangal" w:cs="Nirmala UI"/>
          <w:sz w:val="36"/>
          <w:szCs w:val="36"/>
          <w:lang w:bidi="sa-IN"/>
        </w:rPr>
        <w:br/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lastRenderedPageBreak/>
        <w:t>जे श्री परमेश्वर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पार्वतीपते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स्कन्दमूर्ते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जे सच्चिदानन्दमूर्ते जय जय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 xml:space="preserve">जे सकलकार्यजयप्रदे जय जय 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  <w:r>
        <w:rPr>
          <w:rFonts w:ascii="Mangal" w:hAnsi="Mangal" w:cs="Nirmala UI" w:hint="cs"/>
          <w:sz w:val="36"/>
          <w:szCs w:val="36"/>
          <w:cs/>
          <w:lang w:bidi="sa-IN"/>
        </w:rPr>
        <w:t>नमः पार्वतीपतये हर हर महादेव ।।</w:t>
      </w: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</w:p>
    <w:p w:rsidR="008F269F" w:rsidRPr="00614E10" w:rsidRDefault="008F269F" w:rsidP="004D124C">
      <w:pPr>
        <w:tabs>
          <w:tab w:val="left" w:pos="3600"/>
        </w:tabs>
        <w:spacing w:after="0" w:line="240" w:lineRule="auto"/>
        <w:ind w:left="720"/>
        <w:jc w:val="center"/>
        <w:rPr>
          <w:rFonts w:ascii="Mangal" w:hAnsi="Mangal" w:cs="Mangal"/>
          <w:b/>
          <w:bCs/>
          <w:sz w:val="36"/>
          <w:szCs w:val="36"/>
          <w:u w:val="single"/>
          <w:lang w:bidi="sa-IN"/>
        </w:rPr>
      </w:pPr>
      <w:r w:rsidRPr="00614E10">
        <w:rPr>
          <w:rFonts w:ascii="Mangal" w:hAnsi="Mangal" w:cs="Nirmala UI" w:hint="cs"/>
          <w:b/>
          <w:bCs/>
          <w:sz w:val="36"/>
          <w:szCs w:val="36"/>
          <w:u w:val="single"/>
          <w:cs/>
          <w:lang w:bidi="sa-IN"/>
        </w:rPr>
        <w:t xml:space="preserve">।। इति स्कन्दसप्तशत्यां संपूर्णं </w:t>
      </w:r>
      <w:r w:rsidR="00BA64D1">
        <w:rPr>
          <w:rFonts w:ascii="Mangal" w:hAnsi="Mangal" w:cs="Nirmala UI" w:hint="cs"/>
          <w:b/>
          <w:bCs/>
          <w:sz w:val="36"/>
          <w:szCs w:val="36"/>
          <w:u w:val="single"/>
          <w:cs/>
          <w:lang w:bidi="sa-IN"/>
        </w:rPr>
        <w:t xml:space="preserve">| </w:t>
      </w:r>
      <w:r w:rsidRPr="00614E10">
        <w:rPr>
          <w:rFonts w:ascii="Mangal" w:hAnsi="Mangal" w:cs="Nirmala UI" w:hint="cs"/>
          <w:b/>
          <w:bCs/>
          <w:sz w:val="36"/>
          <w:szCs w:val="36"/>
          <w:u w:val="single"/>
          <w:cs/>
          <w:lang w:bidi="sa-IN"/>
        </w:rPr>
        <w:t xml:space="preserve">ओं तत्सत् </w:t>
      </w:r>
      <w:r w:rsidR="00BA64D1">
        <w:rPr>
          <w:rFonts w:ascii="Mangal" w:hAnsi="Mangal" w:cs="Nirmala UI" w:hint="cs"/>
          <w:b/>
          <w:bCs/>
          <w:sz w:val="36"/>
          <w:szCs w:val="36"/>
          <w:u w:val="single"/>
          <w:cs/>
          <w:lang w:bidi="sa-IN"/>
        </w:rPr>
        <w:t>ब्रह्मार्पण</w:t>
      </w:r>
      <w:r w:rsidR="00BA64D1">
        <w:rPr>
          <w:rFonts w:ascii="Mangal" w:hAnsi="Mangal" w:cs="Nirmala UI"/>
          <w:b/>
          <w:bCs/>
          <w:sz w:val="36"/>
          <w:szCs w:val="36"/>
          <w:u w:val="single"/>
          <w:cs/>
          <w:lang w:bidi="sa-IN"/>
        </w:rPr>
        <w:t>मस्तु</w:t>
      </w:r>
      <w:r w:rsidRPr="00614E10">
        <w:rPr>
          <w:rFonts w:ascii="Mangal" w:hAnsi="Mangal" w:cs="Nirmala UI" w:hint="cs"/>
          <w:b/>
          <w:bCs/>
          <w:sz w:val="36"/>
          <w:szCs w:val="36"/>
          <w:u w:val="single"/>
          <w:cs/>
          <w:lang w:bidi="sa-IN"/>
        </w:rPr>
        <w:t>।।</w:t>
      </w:r>
    </w:p>
    <w:p w:rsidR="008F269F" w:rsidRPr="00965E8E" w:rsidRDefault="008F269F" w:rsidP="004D124C">
      <w:pPr>
        <w:tabs>
          <w:tab w:val="left" w:pos="3600"/>
        </w:tabs>
        <w:spacing w:after="0" w:line="240" w:lineRule="auto"/>
        <w:ind w:left="720"/>
        <w:jc w:val="center"/>
        <w:rPr>
          <w:rFonts w:ascii="Mangal" w:hAnsi="Mangal" w:cs="Mangal"/>
          <w:sz w:val="36"/>
          <w:szCs w:val="36"/>
          <w:u w:val="single"/>
          <w:lang w:bidi="sa-IN"/>
        </w:rPr>
      </w:pPr>
    </w:p>
    <w:p w:rsidR="008F269F" w:rsidRDefault="008F269F" w:rsidP="004D124C">
      <w:pPr>
        <w:tabs>
          <w:tab w:val="left" w:pos="3600"/>
        </w:tabs>
        <w:spacing w:after="0" w:line="240" w:lineRule="auto"/>
        <w:ind w:left="720"/>
        <w:rPr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54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55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56" w:author="ADMIN" w:date="2021-01-13T19:53:00Z"/>
          <w:rFonts w:ascii="Mangal" w:hAnsi="Mangal" w:cs="Mangal"/>
          <w:sz w:val="36"/>
          <w:szCs w:val="36"/>
          <w:cs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57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871483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58" w:author="ADMIN" w:date="2021-01-13T19:53:00Z"/>
          <w:rFonts w:ascii="Mangal" w:hAnsi="Mangal" w:cs="Mangal"/>
          <w:sz w:val="36"/>
          <w:szCs w:val="36"/>
          <w:cs/>
          <w:lang w:bidi="sa-IN"/>
        </w:rPr>
      </w:pPr>
    </w:p>
    <w:p w:rsidR="008F269F" w:rsidRPr="00D80BE9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59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D80BE9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60" w:author="ADMIN" w:date="2021-01-13T19:53:00Z"/>
          <w:rFonts w:ascii="Mangal" w:hAnsi="Mangal" w:cs="Mangal"/>
          <w:sz w:val="32"/>
          <w:szCs w:val="32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61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62" w:author="ADMIN" w:date="2021-01-13T19:53:00Z"/>
          <w:rFonts w:ascii="Mangal" w:hAnsi="Mangal" w:cs="Mangal"/>
          <w:sz w:val="36"/>
          <w:szCs w:val="36"/>
          <w:lang w:bidi="sa-IN"/>
        </w:rPr>
      </w:pPr>
      <w:del w:id="563" w:author="ADMIN" w:date="2021-01-13T19:53:00Z">
        <w:r w:rsidDel="00B07C30">
          <w:rPr>
            <w:rFonts w:ascii="Mangal" w:hAnsi="Mangal" w:cs="Mangal" w:hint="cs"/>
            <w:sz w:val="36"/>
            <w:szCs w:val="36"/>
            <w:cs/>
            <w:lang w:bidi="sa-IN"/>
          </w:rPr>
          <w:delText xml:space="preserve"> </w:delText>
        </w:r>
      </w:del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64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346614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65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66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67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68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69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70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71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72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73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74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75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76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3600"/>
        </w:tabs>
        <w:spacing w:after="0" w:line="240" w:lineRule="auto"/>
        <w:ind w:left="720"/>
        <w:rPr>
          <w:del w:id="577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910"/>
        </w:tabs>
        <w:spacing w:after="0" w:line="240" w:lineRule="auto"/>
        <w:ind w:left="720"/>
        <w:rPr>
          <w:del w:id="578" w:author="ADMIN" w:date="2021-01-13T19:53:00Z"/>
          <w:rFonts w:ascii="Mangal" w:hAnsi="Mangal" w:cs="Mangal"/>
          <w:sz w:val="36"/>
          <w:szCs w:val="36"/>
          <w:cs/>
          <w:lang w:bidi="sa-IN"/>
        </w:rPr>
      </w:pPr>
      <w:del w:id="579" w:author="ADMIN" w:date="2021-01-13T19:53:00Z">
        <w:r w:rsidDel="00B07C30">
          <w:rPr>
            <w:rFonts w:ascii="Mangal" w:hAnsi="Mangal" w:cs="Mangal"/>
            <w:sz w:val="36"/>
            <w:szCs w:val="36"/>
            <w:cs/>
            <w:lang w:bidi="sa-IN"/>
          </w:rPr>
          <w:tab/>
        </w:r>
      </w:del>
    </w:p>
    <w:p w:rsidR="008F269F" w:rsidDel="00B07C30" w:rsidRDefault="008F269F">
      <w:pPr>
        <w:tabs>
          <w:tab w:val="left" w:pos="2910"/>
        </w:tabs>
        <w:spacing w:after="0" w:line="240" w:lineRule="auto"/>
        <w:ind w:left="720"/>
        <w:rPr>
          <w:del w:id="580" w:author="ADMIN" w:date="2021-01-13T19:53:00Z"/>
          <w:rFonts w:ascii="Mangal" w:hAnsi="Mangal" w:cs="Mangal"/>
          <w:sz w:val="36"/>
          <w:szCs w:val="36"/>
          <w:cs/>
          <w:lang w:bidi="sa-IN"/>
        </w:rPr>
        <w:pPrChange w:id="581" w:author="ADMIN" w:date="2021-01-13T19:53:00Z">
          <w:pPr>
            <w:spacing w:after="0" w:line="240" w:lineRule="auto"/>
          </w:pPr>
        </w:pPrChange>
      </w:pPr>
    </w:p>
    <w:p w:rsidR="008F269F" w:rsidDel="00B07C30" w:rsidRDefault="008F269F" w:rsidP="004D124C">
      <w:pPr>
        <w:spacing w:after="0" w:line="240" w:lineRule="auto"/>
        <w:ind w:left="720"/>
        <w:rPr>
          <w:del w:id="582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/>
        <w:rPr>
          <w:del w:id="583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/>
        <w:rPr>
          <w:del w:id="584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5A446F" w:rsidDel="00B07C30" w:rsidRDefault="008F269F" w:rsidP="004D124C">
      <w:pPr>
        <w:spacing w:after="0" w:line="240" w:lineRule="auto"/>
        <w:ind w:left="720"/>
        <w:rPr>
          <w:del w:id="585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8A31A4" w:rsidDel="00B07C30" w:rsidRDefault="008F269F" w:rsidP="004D124C">
      <w:pPr>
        <w:spacing w:after="0" w:line="240" w:lineRule="auto"/>
        <w:ind w:left="720"/>
        <w:rPr>
          <w:del w:id="586" w:author="ADMIN" w:date="2021-01-13T19:53:00Z"/>
          <w:rFonts w:ascii="Mangal" w:hAnsi="Mangal" w:cs="Mangal"/>
          <w:sz w:val="36"/>
          <w:szCs w:val="36"/>
          <w:cs/>
          <w:lang w:bidi="sa-IN"/>
        </w:rPr>
      </w:pPr>
    </w:p>
    <w:p w:rsidR="008F269F" w:rsidRPr="009340AB" w:rsidDel="00B07C30" w:rsidRDefault="008F269F" w:rsidP="004D124C">
      <w:pPr>
        <w:spacing w:after="0" w:line="240" w:lineRule="auto"/>
        <w:ind w:left="720" w:firstLine="720"/>
        <w:jc w:val="both"/>
        <w:rPr>
          <w:del w:id="587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/>
        <w:jc w:val="both"/>
        <w:rPr>
          <w:del w:id="588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4F4A76" w:rsidDel="00B07C30" w:rsidRDefault="008F269F" w:rsidP="004D124C">
      <w:pPr>
        <w:spacing w:after="0" w:line="240" w:lineRule="auto"/>
        <w:ind w:left="720" w:firstLine="720"/>
        <w:jc w:val="both"/>
        <w:rPr>
          <w:del w:id="589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137600" w:rsidDel="00B07C30" w:rsidRDefault="008F269F" w:rsidP="004D124C">
      <w:pPr>
        <w:spacing w:after="0" w:line="240" w:lineRule="auto"/>
        <w:ind w:left="720" w:firstLine="720"/>
        <w:jc w:val="both"/>
        <w:rPr>
          <w:del w:id="590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137600" w:rsidDel="00B07C30" w:rsidRDefault="008F269F" w:rsidP="004D124C">
      <w:pPr>
        <w:spacing w:after="0" w:line="240" w:lineRule="auto"/>
        <w:ind w:left="720" w:firstLine="720"/>
        <w:jc w:val="center"/>
        <w:rPr>
          <w:del w:id="591" w:author="ADMIN" w:date="2021-01-13T19:53:00Z"/>
          <w:rFonts w:ascii="Mangal" w:hAnsi="Mangal" w:cs="Mangal"/>
          <w:sz w:val="36"/>
          <w:szCs w:val="36"/>
          <w:u w:val="single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592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593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jc w:val="both"/>
        <w:rPr>
          <w:del w:id="594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jc w:val="both"/>
        <w:rPr>
          <w:del w:id="595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jc w:val="both"/>
        <w:rPr>
          <w:del w:id="596" w:author="ADMIN" w:date="2021-01-13T19:53:00Z"/>
          <w:rFonts w:ascii="Mangal" w:hAnsi="Mangal" w:cs="Mangal"/>
          <w:sz w:val="32"/>
          <w:szCs w:val="32"/>
          <w:lang w:bidi="sa-IN"/>
        </w:rPr>
      </w:pPr>
    </w:p>
    <w:p w:rsidR="008F269F" w:rsidDel="00B07C30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del w:id="597" w:author="ADMIN" w:date="2021-01-13T19:53:00Z"/>
          <w:rFonts w:ascii="Mangal" w:hAnsi="Mangal" w:cs="Mangal"/>
          <w:sz w:val="32"/>
          <w:szCs w:val="32"/>
          <w:cs/>
          <w:lang w:bidi="sa-IN"/>
        </w:rPr>
      </w:pPr>
    </w:p>
    <w:p w:rsidR="008F269F" w:rsidRPr="0095120F" w:rsidDel="00B07C30" w:rsidRDefault="008F269F" w:rsidP="004D124C">
      <w:pPr>
        <w:tabs>
          <w:tab w:val="left" w:pos="2070"/>
          <w:tab w:val="left" w:pos="3450"/>
        </w:tabs>
        <w:spacing w:after="0" w:line="240" w:lineRule="auto"/>
        <w:ind w:left="720"/>
        <w:rPr>
          <w:del w:id="598" w:author="ADMIN" w:date="2021-01-13T19:53:00Z"/>
          <w:rFonts w:ascii="Mangal" w:hAnsi="Mangal" w:cs="Mangal"/>
          <w:sz w:val="32"/>
          <w:szCs w:val="32"/>
          <w:cs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599" w:author="ADMIN" w:date="2021-01-13T19:53:00Z"/>
          <w:rFonts w:ascii="Mangal" w:hAnsi="Mangal" w:cs="Mangal"/>
          <w:sz w:val="32"/>
          <w:szCs w:val="32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00" w:author="ADMIN" w:date="2021-01-13T19:53:00Z"/>
          <w:rFonts w:ascii="Mangal" w:hAnsi="Mangal" w:cs="Mangal"/>
          <w:sz w:val="32"/>
          <w:szCs w:val="32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01" w:author="ADMIN" w:date="2021-01-13T19:53:00Z"/>
          <w:rFonts w:ascii="Mangal" w:hAnsi="Mangal" w:cs="Mangal"/>
          <w:sz w:val="32"/>
          <w:szCs w:val="32"/>
          <w:lang w:bidi="sa-IN"/>
        </w:rPr>
      </w:pPr>
    </w:p>
    <w:p w:rsidR="008F269F" w:rsidRPr="005A1EA3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02" w:author="ADMIN" w:date="2021-01-13T19:53:00Z"/>
          <w:rFonts w:ascii="Mangal" w:hAnsi="Mangal" w:cs="Mangal"/>
          <w:sz w:val="32"/>
          <w:szCs w:val="32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03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04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05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06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07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08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09" w:author="ADMIN" w:date="2021-01-13T19:53:00Z"/>
          <w:rFonts w:ascii="Mangal" w:hAnsi="Mangal" w:cs="Mangal"/>
          <w:sz w:val="36"/>
          <w:szCs w:val="36"/>
          <w:cs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10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11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12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13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14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15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16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17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18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19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20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21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22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037D70" w:rsidDel="00B07C30" w:rsidRDefault="008F269F" w:rsidP="004D124C">
      <w:pPr>
        <w:spacing w:after="0" w:line="240" w:lineRule="auto"/>
        <w:ind w:left="720" w:firstLine="720"/>
        <w:rPr>
          <w:del w:id="623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24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25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26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27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28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29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30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31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32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33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34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35" w:author="ADMIN" w:date="2021-01-13T19:53:00Z"/>
          <w:rFonts w:ascii="Mangal" w:hAnsi="Mangal" w:cs="Mangal"/>
          <w:sz w:val="36"/>
          <w:szCs w:val="36"/>
          <w:cs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36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37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38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tabs>
          <w:tab w:val="left" w:pos="2070"/>
        </w:tabs>
        <w:spacing w:after="0" w:line="240" w:lineRule="auto"/>
        <w:ind w:left="720"/>
        <w:rPr>
          <w:del w:id="639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40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41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42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43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44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45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46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47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48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037D70" w:rsidDel="00B07C30" w:rsidRDefault="008F269F" w:rsidP="004D124C">
      <w:pPr>
        <w:spacing w:after="0" w:line="240" w:lineRule="auto"/>
        <w:ind w:left="720" w:firstLine="720"/>
        <w:rPr>
          <w:del w:id="649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50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51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114DCB" w:rsidDel="00B07C30" w:rsidRDefault="008F269F" w:rsidP="004D124C">
      <w:pPr>
        <w:spacing w:after="0" w:line="240" w:lineRule="auto"/>
        <w:ind w:left="720" w:firstLine="720"/>
        <w:rPr>
          <w:del w:id="652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114DCB" w:rsidDel="00B07C30" w:rsidRDefault="008F269F" w:rsidP="004D124C">
      <w:pPr>
        <w:spacing w:after="0" w:line="240" w:lineRule="auto"/>
        <w:ind w:left="720" w:firstLine="720"/>
        <w:rPr>
          <w:del w:id="653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54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55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56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57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58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59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60" w:author="ADMIN" w:date="2021-01-13T19:53:00Z"/>
          <w:rFonts w:ascii="Mangal" w:hAnsi="Mangal" w:cs="Mangal"/>
          <w:sz w:val="36"/>
          <w:szCs w:val="36"/>
          <w:cs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61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62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/>
        <w:rPr>
          <w:del w:id="663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64" w:author="ADMIN" w:date="2021-01-13T19:53:00Z"/>
          <w:rFonts w:ascii="Mangal" w:hAnsi="Mangal" w:cs="Mangal"/>
          <w:sz w:val="36"/>
          <w:szCs w:val="36"/>
          <w:cs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65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RPr="00D500E1" w:rsidDel="00B07C30" w:rsidRDefault="008F269F" w:rsidP="004D124C">
      <w:pPr>
        <w:spacing w:after="0" w:line="240" w:lineRule="auto"/>
        <w:ind w:left="720" w:firstLine="720"/>
        <w:rPr>
          <w:del w:id="666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67" w:author="ADMIN" w:date="2021-01-13T19:53:00Z"/>
          <w:rFonts w:ascii="Mangal" w:hAnsi="Mangal" w:cs="Mangal"/>
          <w:sz w:val="36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/>
        <w:rPr>
          <w:del w:id="668" w:author="ADMIN" w:date="2021-01-13T19:53:00Z"/>
          <w:rFonts w:ascii="Mangal" w:hAnsi="Mangal" w:cs="Mangal"/>
          <w:sz w:val="40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69" w:author="ADMIN" w:date="2021-01-13T19:53:00Z"/>
          <w:rFonts w:ascii="Mangal" w:hAnsi="Mangal" w:cs="Mangal"/>
          <w:sz w:val="40"/>
          <w:szCs w:val="36"/>
          <w:lang w:bidi="sa-IN"/>
        </w:rPr>
      </w:pPr>
    </w:p>
    <w:p w:rsidR="008F269F" w:rsidDel="00B07C30" w:rsidRDefault="008F269F" w:rsidP="004D124C">
      <w:pPr>
        <w:spacing w:after="0" w:line="240" w:lineRule="auto"/>
        <w:ind w:left="720" w:firstLine="720"/>
        <w:rPr>
          <w:del w:id="670" w:author="ADMIN" w:date="2021-01-13T19:53:00Z"/>
          <w:rFonts w:ascii="Mangal" w:hAnsi="Mangal" w:cs="Mangal"/>
          <w:sz w:val="40"/>
          <w:szCs w:val="36"/>
          <w:lang w:bidi="sa-IN"/>
        </w:rPr>
      </w:pPr>
      <w:del w:id="671" w:author="ADMIN" w:date="2021-01-13T19:53:00Z">
        <w:r w:rsidDel="00B07C30">
          <w:rPr>
            <w:rFonts w:ascii="Mangal" w:hAnsi="Mangal" w:cs="Mangal" w:hint="cs"/>
            <w:sz w:val="40"/>
            <w:szCs w:val="36"/>
            <w:cs/>
            <w:lang w:bidi="sa-IN"/>
          </w:rPr>
          <w:delText xml:space="preserve"> </w:delText>
        </w:r>
      </w:del>
    </w:p>
    <w:p w:rsidR="008F269F" w:rsidDel="00B07C30" w:rsidRDefault="008F269F">
      <w:pPr>
        <w:spacing w:after="0" w:line="240" w:lineRule="auto"/>
        <w:ind w:left="720" w:firstLine="720"/>
        <w:rPr>
          <w:del w:id="672" w:author="ADMIN" w:date="2021-01-13T19:53:00Z"/>
          <w:rFonts w:ascii="Mangal" w:hAnsi="Mangal" w:cs="Mangal"/>
          <w:sz w:val="40"/>
          <w:szCs w:val="36"/>
          <w:lang w:bidi="sa-IN"/>
        </w:rPr>
        <w:pPrChange w:id="673" w:author="ADMIN" w:date="2021-01-13T19:53:00Z">
          <w:pPr>
            <w:spacing w:after="0" w:line="240" w:lineRule="auto"/>
          </w:pPr>
        </w:pPrChange>
      </w:pPr>
      <w:del w:id="674" w:author="ADMIN" w:date="2021-01-13T19:53:00Z">
        <w:r w:rsidDel="00B07C30">
          <w:rPr>
            <w:rFonts w:ascii="Mangal" w:hAnsi="Mangal" w:cs="Mangal" w:hint="cs"/>
            <w:sz w:val="40"/>
            <w:szCs w:val="36"/>
            <w:cs/>
            <w:lang w:bidi="sa-IN"/>
          </w:rPr>
          <w:delText xml:space="preserve">    </w:delText>
        </w:r>
      </w:del>
    </w:p>
    <w:p w:rsidR="005D09A8" w:rsidRPr="00F05DA4" w:rsidRDefault="005D09A8">
      <w:pPr>
        <w:spacing w:after="0" w:line="240" w:lineRule="auto"/>
        <w:ind w:left="720" w:firstLine="720"/>
        <w:rPr>
          <w:szCs w:val="36"/>
        </w:rPr>
        <w:pPrChange w:id="675" w:author="ADMIN" w:date="2021-01-13T19:54:00Z">
          <w:pPr/>
        </w:pPrChange>
      </w:pPr>
    </w:p>
    <w:sectPr w:rsidR="005D09A8" w:rsidRPr="00F05DA4" w:rsidSect="00197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720" w:bottom="720" w:left="1152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35F" w:rsidRDefault="00C2535F" w:rsidP="00500950">
      <w:pPr>
        <w:spacing w:after="0" w:line="240" w:lineRule="auto"/>
      </w:pPr>
      <w:r>
        <w:separator/>
      </w:r>
    </w:p>
  </w:endnote>
  <w:endnote w:type="continuationSeparator" w:id="0">
    <w:p w:rsidR="00C2535F" w:rsidRDefault="00C2535F" w:rsidP="0050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Sanskrit">
    <w:altName w:val="Cambria"/>
    <w:panose1 w:val="00000000000000000000"/>
    <w:charset w:val="00"/>
    <w:family w:val="roman"/>
    <w:notTrueType/>
    <w:pitch w:val="default"/>
  </w:font>
  <w:font w:name="BRH Gurumukhi">
    <w:panose1 w:val="020000040000000200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ndas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B2" w:rsidRPr="00197E78" w:rsidRDefault="003049B2" w:rsidP="00197E78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28"/>
        <w:szCs w:val="28"/>
      </w:rPr>
    </w:pPr>
    <w:r>
      <w:tab/>
    </w:r>
    <w:r>
      <w:tab/>
    </w:r>
    <w:r w:rsidRPr="00197E78">
      <w:rPr>
        <w:b/>
        <w:bCs/>
      </w:rPr>
      <w:t xml:space="preserve">Page </w:t>
    </w:r>
    <w:r w:rsidRPr="00197E78">
      <w:rPr>
        <w:b/>
        <w:bCs/>
      </w:rPr>
      <w:fldChar w:fldCharType="begin"/>
    </w:r>
    <w:r w:rsidRPr="00197E78">
      <w:rPr>
        <w:b/>
        <w:bCs/>
      </w:rPr>
      <w:instrText xml:space="preserve"> PAGE  \* Arabic  \* MERGEFORMAT </w:instrText>
    </w:r>
    <w:r w:rsidRPr="00197E78">
      <w:rPr>
        <w:b/>
        <w:bCs/>
      </w:rPr>
      <w:fldChar w:fldCharType="separate"/>
    </w:r>
    <w:r w:rsidR="00B30A28">
      <w:rPr>
        <w:b/>
        <w:bCs/>
        <w:noProof/>
      </w:rPr>
      <w:t>20</w:t>
    </w:r>
    <w:r w:rsidRPr="00197E78">
      <w:rPr>
        <w:b/>
        <w:bCs/>
      </w:rPr>
      <w:fldChar w:fldCharType="end"/>
    </w:r>
    <w:r w:rsidRPr="00197E78">
      <w:rPr>
        <w:b/>
        <w:bCs/>
      </w:rPr>
      <w:t xml:space="preserve"> of </w:t>
    </w:r>
    <w:r w:rsidRPr="00197E78">
      <w:rPr>
        <w:b/>
        <w:bCs/>
      </w:rPr>
      <w:fldChar w:fldCharType="begin"/>
    </w:r>
    <w:r w:rsidRPr="00197E78">
      <w:rPr>
        <w:b/>
        <w:bCs/>
      </w:rPr>
      <w:instrText xml:space="preserve"> NUMPAGES  \* Arabic  \* MERGEFORMAT </w:instrText>
    </w:r>
    <w:r w:rsidRPr="00197E78">
      <w:rPr>
        <w:b/>
        <w:bCs/>
      </w:rPr>
      <w:fldChar w:fldCharType="separate"/>
    </w:r>
    <w:r w:rsidR="00B30A28">
      <w:rPr>
        <w:b/>
        <w:bCs/>
        <w:noProof/>
      </w:rPr>
      <w:t>88</w:t>
    </w:r>
    <w:r w:rsidRPr="00197E78">
      <w:rPr>
        <w:b/>
        <w:bCs/>
      </w:rPr>
      <w:fldChar w:fldCharType="end"/>
    </w:r>
  </w:p>
  <w:p w:rsidR="003049B2" w:rsidRDefault="003049B2" w:rsidP="00197E78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B2" w:rsidRDefault="003049B2" w:rsidP="00197E78">
    <w:pPr>
      <w:pStyle w:val="Footer"/>
      <w:pBdr>
        <w:top w:val="single" w:sz="4" w:space="1" w:color="auto"/>
      </w:pBdr>
      <w:jc w:val="right"/>
    </w:pPr>
    <w:r w:rsidRPr="00197E78">
      <w:rPr>
        <w:b/>
        <w:bCs/>
      </w:rPr>
      <w:t xml:space="preserve">Page </w:t>
    </w:r>
    <w:r w:rsidRPr="00197E78">
      <w:rPr>
        <w:b/>
        <w:bCs/>
      </w:rPr>
      <w:fldChar w:fldCharType="begin"/>
    </w:r>
    <w:r w:rsidRPr="00197E78">
      <w:rPr>
        <w:b/>
        <w:bCs/>
      </w:rPr>
      <w:instrText xml:space="preserve"> PAGE  \* Arabic  \* MERGEFORMAT </w:instrText>
    </w:r>
    <w:r w:rsidRPr="00197E78">
      <w:rPr>
        <w:b/>
        <w:bCs/>
      </w:rPr>
      <w:fldChar w:fldCharType="separate"/>
    </w:r>
    <w:r w:rsidR="00B30A28">
      <w:rPr>
        <w:b/>
        <w:bCs/>
        <w:noProof/>
      </w:rPr>
      <w:t>19</w:t>
    </w:r>
    <w:r w:rsidRPr="00197E78">
      <w:rPr>
        <w:b/>
        <w:bCs/>
      </w:rPr>
      <w:fldChar w:fldCharType="end"/>
    </w:r>
    <w:r w:rsidRPr="00197E78">
      <w:rPr>
        <w:b/>
        <w:bCs/>
      </w:rPr>
      <w:t xml:space="preserve"> of </w:t>
    </w:r>
    <w:r w:rsidRPr="00197E78">
      <w:rPr>
        <w:b/>
        <w:bCs/>
      </w:rPr>
      <w:fldChar w:fldCharType="begin"/>
    </w:r>
    <w:r w:rsidRPr="00197E78">
      <w:rPr>
        <w:b/>
        <w:bCs/>
      </w:rPr>
      <w:instrText xml:space="preserve"> NUMPAGES  \* Arabic  \* MERGEFORMAT </w:instrText>
    </w:r>
    <w:r w:rsidRPr="00197E78">
      <w:rPr>
        <w:b/>
        <w:bCs/>
      </w:rPr>
      <w:fldChar w:fldCharType="separate"/>
    </w:r>
    <w:r w:rsidR="00B30A28">
      <w:rPr>
        <w:b/>
        <w:bCs/>
        <w:noProof/>
      </w:rPr>
      <w:t>88</w:t>
    </w:r>
    <w:r w:rsidRPr="00197E78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B2" w:rsidRPr="00197E78" w:rsidRDefault="003049B2" w:rsidP="00197E78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28"/>
        <w:szCs w:val="28"/>
      </w:rPr>
    </w:pPr>
    <w:r w:rsidRPr="00197E78">
      <w:rPr>
        <w:rFonts w:ascii="Nirmala UI" w:hAnsi="Nirmala UI" w:cs="Nirmala UI"/>
        <w:b/>
        <w:bCs/>
        <w:sz w:val="28"/>
        <w:szCs w:val="28"/>
      </w:rPr>
      <w:t>Version 0.0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                  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    </w:t>
    </w:r>
    <w:r w:rsidRPr="00197E78">
      <w:rPr>
        <w:rFonts w:ascii="Nirmala UI" w:hAnsi="Nirmala UI" w:cs="Nirmala UI"/>
        <w:b/>
        <w:bCs/>
        <w:sz w:val="28"/>
        <w:szCs w:val="28"/>
      </w:rPr>
      <w:t>January 31,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35F" w:rsidRDefault="00C2535F" w:rsidP="00500950">
      <w:pPr>
        <w:spacing w:after="0" w:line="240" w:lineRule="auto"/>
      </w:pPr>
      <w:r>
        <w:separator/>
      </w:r>
    </w:p>
  </w:footnote>
  <w:footnote w:type="continuationSeparator" w:id="0">
    <w:p w:rsidR="00C2535F" w:rsidRDefault="00C2535F" w:rsidP="00500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B2" w:rsidRDefault="003049B2" w:rsidP="00197E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B2" w:rsidRDefault="003049B2" w:rsidP="00197E7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B2" w:rsidRPr="00197E78" w:rsidRDefault="003049B2" w:rsidP="00197E78">
    <w:pPr>
      <w:pStyle w:val="Header"/>
      <w:pBdr>
        <w:bottom w:val="single" w:sz="4" w:space="1" w:color="auto"/>
      </w:pBdr>
      <w:jc w:val="center"/>
      <w:rPr>
        <w:rFonts w:ascii="Nirmala UI" w:hAnsi="Nirmala UI" w:cs="Nirmala UI"/>
        <w:b/>
        <w:bCs/>
        <w:sz w:val="40"/>
        <w:szCs w:val="40"/>
      </w:rPr>
    </w:pPr>
    <w:r w:rsidRPr="00197E78">
      <w:rPr>
        <w:rFonts w:ascii="Nirmala UI" w:hAnsi="Nirmala UI" w:cs="Nirmala UI"/>
        <w:b/>
        <w:bCs/>
        <w:sz w:val="40"/>
        <w:szCs w:val="40"/>
      </w:rPr>
      <w:t>Initial Draft Release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5DD6"/>
    <w:multiLevelType w:val="hybridMultilevel"/>
    <w:tmpl w:val="5D0024DE"/>
    <w:lvl w:ilvl="0" w:tplc="9A6832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36C20"/>
    <w:multiLevelType w:val="multilevel"/>
    <w:tmpl w:val="7BEEDB1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06425BF"/>
    <w:multiLevelType w:val="hybridMultilevel"/>
    <w:tmpl w:val="E3B2C162"/>
    <w:lvl w:ilvl="0" w:tplc="5C14FF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50B59"/>
    <w:multiLevelType w:val="multilevel"/>
    <w:tmpl w:val="194E365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 w:val="0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5BF50D6D"/>
    <w:multiLevelType w:val="multilevel"/>
    <w:tmpl w:val="429CC50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73206F81"/>
    <w:multiLevelType w:val="hybridMultilevel"/>
    <w:tmpl w:val="EA94C924"/>
    <w:lvl w:ilvl="0" w:tplc="58BC958E">
      <w:start w:val="1"/>
      <w:numFmt w:val="decimal"/>
      <w:lvlText w:val="%1.1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D1C92"/>
    <w:multiLevelType w:val="hybridMultilevel"/>
    <w:tmpl w:val="5A20F448"/>
    <w:lvl w:ilvl="0" w:tplc="0A524B8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539E9"/>
    <w:multiLevelType w:val="multilevel"/>
    <w:tmpl w:val="30F6BDD6"/>
    <w:lvl w:ilvl="0">
      <w:start w:val="1"/>
      <w:numFmt w:val="decimal"/>
      <w:pStyle w:val="Heading1"/>
      <w:lvlText w:val="%1"/>
      <w:lvlJc w:val="left"/>
      <w:pPr>
        <w:ind w:left="1080" w:hanging="720"/>
      </w:pPr>
      <w:rPr>
        <w:rFonts w:hint="default"/>
        <w:b/>
        <w:bCs w:val="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0C"/>
    <w:rsid w:val="00001BFE"/>
    <w:rsid w:val="000047B1"/>
    <w:rsid w:val="00010D91"/>
    <w:rsid w:val="0001137D"/>
    <w:rsid w:val="00011FE8"/>
    <w:rsid w:val="000122ED"/>
    <w:rsid w:val="00012656"/>
    <w:rsid w:val="000238EB"/>
    <w:rsid w:val="0002448B"/>
    <w:rsid w:val="00025FDE"/>
    <w:rsid w:val="00032124"/>
    <w:rsid w:val="000406CC"/>
    <w:rsid w:val="00052077"/>
    <w:rsid w:val="00052C02"/>
    <w:rsid w:val="00054BC9"/>
    <w:rsid w:val="00055F8F"/>
    <w:rsid w:val="000605AA"/>
    <w:rsid w:val="00060D74"/>
    <w:rsid w:val="00065401"/>
    <w:rsid w:val="000762F0"/>
    <w:rsid w:val="000802E0"/>
    <w:rsid w:val="000860DC"/>
    <w:rsid w:val="00096386"/>
    <w:rsid w:val="000A04BD"/>
    <w:rsid w:val="000A090E"/>
    <w:rsid w:val="000A2227"/>
    <w:rsid w:val="000A32B8"/>
    <w:rsid w:val="000A47D2"/>
    <w:rsid w:val="000A7CF2"/>
    <w:rsid w:val="000C31C2"/>
    <w:rsid w:val="000C3415"/>
    <w:rsid w:val="000D37B9"/>
    <w:rsid w:val="000D3DA1"/>
    <w:rsid w:val="000D6C87"/>
    <w:rsid w:val="000E5747"/>
    <w:rsid w:val="000F0040"/>
    <w:rsid w:val="00111CEC"/>
    <w:rsid w:val="001160FF"/>
    <w:rsid w:val="0012156A"/>
    <w:rsid w:val="00122C41"/>
    <w:rsid w:val="00123454"/>
    <w:rsid w:val="00124BE9"/>
    <w:rsid w:val="00124DDF"/>
    <w:rsid w:val="00125B76"/>
    <w:rsid w:val="0012605D"/>
    <w:rsid w:val="0012694D"/>
    <w:rsid w:val="00130118"/>
    <w:rsid w:val="00133FD0"/>
    <w:rsid w:val="00135169"/>
    <w:rsid w:val="00141108"/>
    <w:rsid w:val="00145634"/>
    <w:rsid w:val="00146DBF"/>
    <w:rsid w:val="00151ECD"/>
    <w:rsid w:val="00154FD9"/>
    <w:rsid w:val="001703C8"/>
    <w:rsid w:val="00170634"/>
    <w:rsid w:val="001706FF"/>
    <w:rsid w:val="001771BE"/>
    <w:rsid w:val="00177572"/>
    <w:rsid w:val="00180B50"/>
    <w:rsid w:val="00186A2C"/>
    <w:rsid w:val="00190310"/>
    <w:rsid w:val="00192EE9"/>
    <w:rsid w:val="00195238"/>
    <w:rsid w:val="0019669B"/>
    <w:rsid w:val="00197E78"/>
    <w:rsid w:val="001A6981"/>
    <w:rsid w:val="001A7FB8"/>
    <w:rsid w:val="001B0213"/>
    <w:rsid w:val="001B04EE"/>
    <w:rsid w:val="001B1918"/>
    <w:rsid w:val="001B32B7"/>
    <w:rsid w:val="001C0749"/>
    <w:rsid w:val="001C0CFB"/>
    <w:rsid w:val="001C137F"/>
    <w:rsid w:val="001C1E75"/>
    <w:rsid w:val="001D0C20"/>
    <w:rsid w:val="001D1516"/>
    <w:rsid w:val="001D2CED"/>
    <w:rsid w:val="001E510E"/>
    <w:rsid w:val="001E7C01"/>
    <w:rsid w:val="001E7EC6"/>
    <w:rsid w:val="001F7088"/>
    <w:rsid w:val="001F7AA1"/>
    <w:rsid w:val="002048F6"/>
    <w:rsid w:val="002102DB"/>
    <w:rsid w:val="00215D0D"/>
    <w:rsid w:val="00217D24"/>
    <w:rsid w:val="00217F1E"/>
    <w:rsid w:val="00221261"/>
    <w:rsid w:val="00224668"/>
    <w:rsid w:val="002250EA"/>
    <w:rsid w:val="00232A9C"/>
    <w:rsid w:val="00233DA1"/>
    <w:rsid w:val="00236A63"/>
    <w:rsid w:val="00237465"/>
    <w:rsid w:val="00257C60"/>
    <w:rsid w:val="00263710"/>
    <w:rsid w:val="0026571A"/>
    <w:rsid w:val="00265981"/>
    <w:rsid w:val="00265D3A"/>
    <w:rsid w:val="00267351"/>
    <w:rsid w:val="002736DA"/>
    <w:rsid w:val="002749AE"/>
    <w:rsid w:val="00275708"/>
    <w:rsid w:val="0028077A"/>
    <w:rsid w:val="00281315"/>
    <w:rsid w:val="00281EE6"/>
    <w:rsid w:val="002844D0"/>
    <w:rsid w:val="0028539D"/>
    <w:rsid w:val="002A1D0F"/>
    <w:rsid w:val="002A32E4"/>
    <w:rsid w:val="002A514B"/>
    <w:rsid w:val="002B4438"/>
    <w:rsid w:val="002C1AD7"/>
    <w:rsid w:val="002D6894"/>
    <w:rsid w:val="002E350C"/>
    <w:rsid w:val="002F747F"/>
    <w:rsid w:val="003049B2"/>
    <w:rsid w:val="003061C3"/>
    <w:rsid w:val="00306EB9"/>
    <w:rsid w:val="00312EB4"/>
    <w:rsid w:val="00314B19"/>
    <w:rsid w:val="0031735A"/>
    <w:rsid w:val="00320863"/>
    <w:rsid w:val="0032094D"/>
    <w:rsid w:val="003229F4"/>
    <w:rsid w:val="00322F39"/>
    <w:rsid w:val="0032493F"/>
    <w:rsid w:val="00324B93"/>
    <w:rsid w:val="0033234F"/>
    <w:rsid w:val="00333836"/>
    <w:rsid w:val="0033519D"/>
    <w:rsid w:val="00335497"/>
    <w:rsid w:val="003373A7"/>
    <w:rsid w:val="003462E7"/>
    <w:rsid w:val="003611C7"/>
    <w:rsid w:val="003612BD"/>
    <w:rsid w:val="0036582C"/>
    <w:rsid w:val="00367D7E"/>
    <w:rsid w:val="00377BE0"/>
    <w:rsid w:val="00384BA9"/>
    <w:rsid w:val="00384FC3"/>
    <w:rsid w:val="00392D9E"/>
    <w:rsid w:val="00393D7C"/>
    <w:rsid w:val="00395D48"/>
    <w:rsid w:val="0039608D"/>
    <w:rsid w:val="003962FA"/>
    <w:rsid w:val="003A3463"/>
    <w:rsid w:val="003B06D6"/>
    <w:rsid w:val="003B26DA"/>
    <w:rsid w:val="003C276D"/>
    <w:rsid w:val="003C7436"/>
    <w:rsid w:val="003D0C03"/>
    <w:rsid w:val="003D3FF8"/>
    <w:rsid w:val="003D74E9"/>
    <w:rsid w:val="003E3FFB"/>
    <w:rsid w:val="003E50EC"/>
    <w:rsid w:val="003F3857"/>
    <w:rsid w:val="003F6C40"/>
    <w:rsid w:val="0040154C"/>
    <w:rsid w:val="00401E9C"/>
    <w:rsid w:val="00402E29"/>
    <w:rsid w:val="004062CC"/>
    <w:rsid w:val="00415D45"/>
    <w:rsid w:val="004167C9"/>
    <w:rsid w:val="00421883"/>
    <w:rsid w:val="00425FF6"/>
    <w:rsid w:val="004267AF"/>
    <w:rsid w:val="0043280D"/>
    <w:rsid w:val="0043439E"/>
    <w:rsid w:val="00436E6D"/>
    <w:rsid w:val="0044011E"/>
    <w:rsid w:val="00441CC2"/>
    <w:rsid w:val="004454F0"/>
    <w:rsid w:val="00445E21"/>
    <w:rsid w:val="004512C8"/>
    <w:rsid w:val="00452A45"/>
    <w:rsid w:val="00456E4B"/>
    <w:rsid w:val="00462FF2"/>
    <w:rsid w:val="00466676"/>
    <w:rsid w:val="00466B89"/>
    <w:rsid w:val="0047262E"/>
    <w:rsid w:val="00480CD8"/>
    <w:rsid w:val="00480FFE"/>
    <w:rsid w:val="00484E91"/>
    <w:rsid w:val="004920D1"/>
    <w:rsid w:val="004949C5"/>
    <w:rsid w:val="00497112"/>
    <w:rsid w:val="004A0306"/>
    <w:rsid w:val="004A0D57"/>
    <w:rsid w:val="004A118D"/>
    <w:rsid w:val="004A21CD"/>
    <w:rsid w:val="004A5CF4"/>
    <w:rsid w:val="004A75AC"/>
    <w:rsid w:val="004B10F3"/>
    <w:rsid w:val="004B282C"/>
    <w:rsid w:val="004B3C07"/>
    <w:rsid w:val="004B578E"/>
    <w:rsid w:val="004C0AB1"/>
    <w:rsid w:val="004C646D"/>
    <w:rsid w:val="004C73D8"/>
    <w:rsid w:val="004D124C"/>
    <w:rsid w:val="004D2495"/>
    <w:rsid w:val="004D4025"/>
    <w:rsid w:val="004E2EC9"/>
    <w:rsid w:val="004E3025"/>
    <w:rsid w:val="004E410E"/>
    <w:rsid w:val="004F467A"/>
    <w:rsid w:val="004F50D3"/>
    <w:rsid w:val="00500950"/>
    <w:rsid w:val="005023EB"/>
    <w:rsid w:val="00503C82"/>
    <w:rsid w:val="00504460"/>
    <w:rsid w:val="005136DD"/>
    <w:rsid w:val="005158DE"/>
    <w:rsid w:val="00517725"/>
    <w:rsid w:val="00520D82"/>
    <w:rsid w:val="00523FEF"/>
    <w:rsid w:val="00535B9A"/>
    <w:rsid w:val="0054066D"/>
    <w:rsid w:val="0054083B"/>
    <w:rsid w:val="00545C01"/>
    <w:rsid w:val="0054750C"/>
    <w:rsid w:val="005513DF"/>
    <w:rsid w:val="005557E6"/>
    <w:rsid w:val="00564B9C"/>
    <w:rsid w:val="00566CA8"/>
    <w:rsid w:val="005711A1"/>
    <w:rsid w:val="0057229F"/>
    <w:rsid w:val="00572EA0"/>
    <w:rsid w:val="00575DA8"/>
    <w:rsid w:val="0058093F"/>
    <w:rsid w:val="005926B5"/>
    <w:rsid w:val="005926CC"/>
    <w:rsid w:val="005929BA"/>
    <w:rsid w:val="00596AAB"/>
    <w:rsid w:val="005A5864"/>
    <w:rsid w:val="005B0179"/>
    <w:rsid w:val="005B1FBB"/>
    <w:rsid w:val="005B23D5"/>
    <w:rsid w:val="005B3F0F"/>
    <w:rsid w:val="005B5680"/>
    <w:rsid w:val="005B5B31"/>
    <w:rsid w:val="005B66BC"/>
    <w:rsid w:val="005B706F"/>
    <w:rsid w:val="005C46E1"/>
    <w:rsid w:val="005D09A8"/>
    <w:rsid w:val="005D49EE"/>
    <w:rsid w:val="005D52BE"/>
    <w:rsid w:val="005D5B1F"/>
    <w:rsid w:val="005E0F04"/>
    <w:rsid w:val="005E236B"/>
    <w:rsid w:val="005E2F12"/>
    <w:rsid w:val="005E59C9"/>
    <w:rsid w:val="005F3B27"/>
    <w:rsid w:val="005F71B2"/>
    <w:rsid w:val="00605CF2"/>
    <w:rsid w:val="00610551"/>
    <w:rsid w:val="00612F70"/>
    <w:rsid w:val="00614E10"/>
    <w:rsid w:val="0061687A"/>
    <w:rsid w:val="006274AA"/>
    <w:rsid w:val="0062752A"/>
    <w:rsid w:val="00627F61"/>
    <w:rsid w:val="00631888"/>
    <w:rsid w:val="00634B3F"/>
    <w:rsid w:val="006356F0"/>
    <w:rsid w:val="006364A0"/>
    <w:rsid w:val="00637BAE"/>
    <w:rsid w:val="006424D4"/>
    <w:rsid w:val="00646D33"/>
    <w:rsid w:val="00652144"/>
    <w:rsid w:val="0065793E"/>
    <w:rsid w:val="006645CE"/>
    <w:rsid w:val="00664A13"/>
    <w:rsid w:val="00665639"/>
    <w:rsid w:val="00665717"/>
    <w:rsid w:val="00670114"/>
    <w:rsid w:val="00682956"/>
    <w:rsid w:val="006917DC"/>
    <w:rsid w:val="0069251E"/>
    <w:rsid w:val="006955A2"/>
    <w:rsid w:val="00696944"/>
    <w:rsid w:val="006A1B5F"/>
    <w:rsid w:val="006A204E"/>
    <w:rsid w:val="006A35AC"/>
    <w:rsid w:val="006A7496"/>
    <w:rsid w:val="006C4852"/>
    <w:rsid w:val="006C5B3B"/>
    <w:rsid w:val="006D0EB6"/>
    <w:rsid w:val="006D4781"/>
    <w:rsid w:val="006D4FC3"/>
    <w:rsid w:val="006E637C"/>
    <w:rsid w:val="006F0395"/>
    <w:rsid w:val="006F0DE3"/>
    <w:rsid w:val="00703AD7"/>
    <w:rsid w:val="00703B06"/>
    <w:rsid w:val="00721DF4"/>
    <w:rsid w:val="0073020F"/>
    <w:rsid w:val="00731BEF"/>
    <w:rsid w:val="00737956"/>
    <w:rsid w:val="00741639"/>
    <w:rsid w:val="007421E4"/>
    <w:rsid w:val="00742E63"/>
    <w:rsid w:val="00743552"/>
    <w:rsid w:val="00744C35"/>
    <w:rsid w:val="00750960"/>
    <w:rsid w:val="00750BE9"/>
    <w:rsid w:val="00751869"/>
    <w:rsid w:val="007518BD"/>
    <w:rsid w:val="007610C0"/>
    <w:rsid w:val="00765046"/>
    <w:rsid w:val="00781C34"/>
    <w:rsid w:val="0078343E"/>
    <w:rsid w:val="007841AD"/>
    <w:rsid w:val="00793A59"/>
    <w:rsid w:val="00794CF6"/>
    <w:rsid w:val="00795F65"/>
    <w:rsid w:val="00796A1A"/>
    <w:rsid w:val="007A004F"/>
    <w:rsid w:val="007A0CD3"/>
    <w:rsid w:val="007A2849"/>
    <w:rsid w:val="007A3288"/>
    <w:rsid w:val="007A5301"/>
    <w:rsid w:val="007B05BE"/>
    <w:rsid w:val="007B4E1D"/>
    <w:rsid w:val="007B50CC"/>
    <w:rsid w:val="007B6EB6"/>
    <w:rsid w:val="007C0268"/>
    <w:rsid w:val="007C6025"/>
    <w:rsid w:val="007D139B"/>
    <w:rsid w:val="007D6180"/>
    <w:rsid w:val="007E01FD"/>
    <w:rsid w:val="007E101C"/>
    <w:rsid w:val="007E197C"/>
    <w:rsid w:val="007E38D1"/>
    <w:rsid w:val="007E509B"/>
    <w:rsid w:val="007F3558"/>
    <w:rsid w:val="00806410"/>
    <w:rsid w:val="0081208A"/>
    <w:rsid w:val="008134C8"/>
    <w:rsid w:val="00815F9E"/>
    <w:rsid w:val="00816DB6"/>
    <w:rsid w:val="008173DD"/>
    <w:rsid w:val="00817E43"/>
    <w:rsid w:val="00821701"/>
    <w:rsid w:val="00822598"/>
    <w:rsid w:val="00822C15"/>
    <w:rsid w:val="00837BA0"/>
    <w:rsid w:val="00843944"/>
    <w:rsid w:val="00844075"/>
    <w:rsid w:val="0084544A"/>
    <w:rsid w:val="00845695"/>
    <w:rsid w:val="00854CB1"/>
    <w:rsid w:val="0085500B"/>
    <w:rsid w:val="00865E32"/>
    <w:rsid w:val="00870F92"/>
    <w:rsid w:val="008726D8"/>
    <w:rsid w:val="00874453"/>
    <w:rsid w:val="00876854"/>
    <w:rsid w:val="00881D8F"/>
    <w:rsid w:val="00887F71"/>
    <w:rsid w:val="0089161D"/>
    <w:rsid w:val="00893D90"/>
    <w:rsid w:val="008A06BE"/>
    <w:rsid w:val="008A3F65"/>
    <w:rsid w:val="008A5646"/>
    <w:rsid w:val="008A59A9"/>
    <w:rsid w:val="008B1A5D"/>
    <w:rsid w:val="008B4539"/>
    <w:rsid w:val="008B499B"/>
    <w:rsid w:val="008C31B8"/>
    <w:rsid w:val="008C3DD8"/>
    <w:rsid w:val="008D1E40"/>
    <w:rsid w:val="008D22DD"/>
    <w:rsid w:val="008D32DF"/>
    <w:rsid w:val="008D7293"/>
    <w:rsid w:val="008E2AE5"/>
    <w:rsid w:val="008F269F"/>
    <w:rsid w:val="008F29CA"/>
    <w:rsid w:val="008F4A4F"/>
    <w:rsid w:val="00902184"/>
    <w:rsid w:val="009047F9"/>
    <w:rsid w:val="00904879"/>
    <w:rsid w:val="00904A55"/>
    <w:rsid w:val="00905E89"/>
    <w:rsid w:val="0090608A"/>
    <w:rsid w:val="0091026D"/>
    <w:rsid w:val="00914666"/>
    <w:rsid w:val="00917A4D"/>
    <w:rsid w:val="009237A9"/>
    <w:rsid w:val="00933563"/>
    <w:rsid w:val="00941CF2"/>
    <w:rsid w:val="00944533"/>
    <w:rsid w:val="0094456A"/>
    <w:rsid w:val="00945E5A"/>
    <w:rsid w:val="00953DAB"/>
    <w:rsid w:val="009546EF"/>
    <w:rsid w:val="00956C5D"/>
    <w:rsid w:val="009579F8"/>
    <w:rsid w:val="00962417"/>
    <w:rsid w:val="00967583"/>
    <w:rsid w:val="00972E7E"/>
    <w:rsid w:val="009847C0"/>
    <w:rsid w:val="00984EA5"/>
    <w:rsid w:val="00986B5E"/>
    <w:rsid w:val="0099137A"/>
    <w:rsid w:val="00993384"/>
    <w:rsid w:val="00995080"/>
    <w:rsid w:val="009A04E9"/>
    <w:rsid w:val="009A2FF6"/>
    <w:rsid w:val="009A3CC2"/>
    <w:rsid w:val="009A44EC"/>
    <w:rsid w:val="009A48C9"/>
    <w:rsid w:val="009C0DF2"/>
    <w:rsid w:val="009C3B8E"/>
    <w:rsid w:val="009D3DE7"/>
    <w:rsid w:val="009E1A5B"/>
    <w:rsid w:val="009E33E1"/>
    <w:rsid w:val="009F21ED"/>
    <w:rsid w:val="009F2B58"/>
    <w:rsid w:val="009F3CAC"/>
    <w:rsid w:val="00A00C7D"/>
    <w:rsid w:val="00A04F48"/>
    <w:rsid w:val="00A17AB4"/>
    <w:rsid w:val="00A21ED4"/>
    <w:rsid w:val="00A528B8"/>
    <w:rsid w:val="00A54619"/>
    <w:rsid w:val="00A615A7"/>
    <w:rsid w:val="00A6700E"/>
    <w:rsid w:val="00A675EC"/>
    <w:rsid w:val="00A7043B"/>
    <w:rsid w:val="00A773CD"/>
    <w:rsid w:val="00A77FC9"/>
    <w:rsid w:val="00A81A92"/>
    <w:rsid w:val="00A825D6"/>
    <w:rsid w:val="00A845AA"/>
    <w:rsid w:val="00A875CF"/>
    <w:rsid w:val="00A90BEC"/>
    <w:rsid w:val="00A95C33"/>
    <w:rsid w:val="00A97BE4"/>
    <w:rsid w:val="00A97E64"/>
    <w:rsid w:val="00AA0AE3"/>
    <w:rsid w:val="00AA1927"/>
    <w:rsid w:val="00AA3185"/>
    <w:rsid w:val="00AA5B98"/>
    <w:rsid w:val="00AA6AC9"/>
    <w:rsid w:val="00AA7361"/>
    <w:rsid w:val="00AB12F0"/>
    <w:rsid w:val="00AB4EB8"/>
    <w:rsid w:val="00AC0CFC"/>
    <w:rsid w:val="00AC32F5"/>
    <w:rsid w:val="00AC32F9"/>
    <w:rsid w:val="00AC375B"/>
    <w:rsid w:val="00AC5DF5"/>
    <w:rsid w:val="00AC7F0A"/>
    <w:rsid w:val="00AD082D"/>
    <w:rsid w:val="00AD0D59"/>
    <w:rsid w:val="00AE0AB6"/>
    <w:rsid w:val="00AE20BD"/>
    <w:rsid w:val="00AE7C19"/>
    <w:rsid w:val="00AF332B"/>
    <w:rsid w:val="00B0052B"/>
    <w:rsid w:val="00B032E3"/>
    <w:rsid w:val="00B051FC"/>
    <w:rsid w:val="00B06CF4"/>
    <w:rsid w:val="00B07C30"/>
    <w:rsid w:val="00B1079E"/>
    <w:rsid w:val="00B10D51"/>
    <w:rsid w:val="00B127CC"/>
    <w:rsid w:val="00B150FE"/>
    <w:rsid w:val="00B15502"/>
    <w:rsid w:val="00B15C5E"/>
    <w:rsid w:val="00B16546"/>
    <w:rsid w:val="00B1677C"/>
    <w:rsid w:val="00B17B05"/>
    <w:rsid w:val="00B17FAE"/>
    <w:rsid w:val="00B20DC2"/>
    <w:rsid w:val="00B22918"/>
    <w:rsid w:val="00B23250"/>
    <w:rsid w:val="00B2353E"/>
    <w:rsid w:val="00B30A28"/>
    <w:rsid w:val="00B31114"/>
    <w:rsid w:val="00B33224"/>
    <w:rsid w:val="00B34C1C"/>
    <w:rsid w:val="00B37855"/>
    <w:rsid w:val="00B4031E"/>
    <w:rsid w:val="00B41D98"/>
    <w:rsid w:val="00B42852"/>
    <w:rsid w:val="00B44DAF"/>
    <w:rsid w:val="00B53543"/>
    <w:rsid w:val="00B54B1D"/>
    <w:rsid w:val="00B5523D"/>
    <w:rsid w:val="00B5547B"/>
    <w:rsid w:val="00B55B80"/>
    <w:rsid w:val="00B605C1"/>
    <w:rsid w:val="00B668DE"/>
    <w:rsid w:val="00B817EE"/>
    <w:rsid w:val="00B822CC"/>
    <w:rsid w:val="00B84CDC"/>
    <w:rsid w:val="00B85E15"/>
    <w:rsid w:val="00B95DB6"/>
    <w:rsid w:val="00BA5579"/>
    <w:rsid w:val="00BA64D1"/>
    <w:rsid w:val="00BB312D"/>
    <w:rsid w:val="00BB609C"/>
    <w:rsid w:val="00BB6460"/>
    <w:rsid w:val="00BC2A34"/>
    <w:rsid w:val="00BC401F"/>
    <w:rsid w:val="00BC5725"/>
    <w:rsid w:val="00BC5C0E"/>
    <w:rsid w:val="00BD0556"/>
    <w:rsid w:val="00BD336E"/>
    <w:rsid w:val="00BD446A"/>
    <w:rsid w:val="00BD543B"/>
    <w:rsid w:val="00BE09B7"/>
    <w:rsid w:val="00BE4EE7"/>
    <w:rsid w:val="00BE5336"/>
    <w:rsid w:val="00BE6ACB"/>
    <w:rsid w:val="00BE712D"/>
    <w:rsid w:val="00BF4606"/>
    <w:rsid w:val="00C05F69"/>
    <w:rsid w:val="00C07763"/>
    <w:rsid w:val="00C16A33"/>
    <w:rsid w:val="00C16F51"/>
    <w:rsid w:val="00C17DE9"/>
    <w:rsid w:val="00C2535F"/>
    <w:rsid w:val="00C2639D"/>
    <w:rsid w:val="00C27F62"/>
    <w:rsid w:val="00C36851"/>
    <w:rsid w:val="00C36DCA"/>
    <w:rsid w:val="00C4083B"/>
    <w:rsid w:val="00C4261E"/>
    <w:rsid w:val="00C45EAA"/>
    <w:rsid w:val="00C53A6B"/>
    <w:rsid w:val="00C5623B"/>
    <w:rsid w:val="00C613E7"/>
    <w:rsid w:val="00C716BE"/>
    <w:rsid w:val="00C73D3B"/>
    <w:rsid w:val="00C74002"/>
    <w:rsid w:val="00C803F8"/>
    <w:rsid w:val="00C82461"/>
    <w:rsid w:val="00C87B73"/>
    <w:rsid w:val="00C91EB8"/>
    <w:rsid w:val="00C944FE"/>
    <w:rsid w:val="00CB7339"/>
    <w:rsid w:val="00CC008C"/>
    <w:rsid w:val="00CC0EDF"/>
    <w:rsid w:val="00CC4AB3"/>
    <w:rsid w:val="00CD3861"/>
    <w:rsid w:val="00CD5C84"/>
    <w:rsid w:val="00CD6C25"/>
    <w:rsid w:val="00CD7FDC"/>
    <w:rsid w:val="00CE3810"/>
    <w:rsid w:val="00CE7290"/>
    <w:rsid w:val="00CE7C33"/>
    <w:rsid w:val="00CF150F"/>
    <w:rsid w:val="00CF22A2"/>
    <w:rsid w:val="00CF2712"/>
    <w:rsid w:val="00CF7BEC"/>
    <w:rsid w:val="00D0641A"/>
    <w:rsid w:val="00D10215"/>
    <w:rsid w:val="00D10D04"/>
    <w:rsid w:val="00D10E59"/>
    <w:rsid w:val="00D1413B"/>
    <w:rsid w:val="00D148D8"/>
    <w:rsid w:val="00D16793"/>
    <w:rsid w:val="00D1731B"/>
    <w:rsid w:val="00D17787"/>
    <w:rsid w:val="00D20944"/>
    <w:rsid w:val="00D27B87"/>
    <w:rsid w:val="00D30A81"/>
    <w:rsid w:val="00D31C4F"/>
    <w:rsid w:val="00D35921"/>
    <w:rsid w:val="00D465F6"/>
    <w:rsid w:val="00D500E1"/>
    <w:rsid w:val="00D513C6"/>
    <w:rsid w:val="00D648F6"/>
    <w:rsid w:val="00D723D0"/>
    <w:rsid w:val="00D73187"/>
    <w:rsid w:val="00D839ED"/>
    <w:rsid w:val="00D85CEC"/>
    <w:rsid w:val="00D92017"/>
    <w:rsid w:val="00D96821"/>
    <w:rsid w:val="00DA33A0"/>
    <w:rsid w:val="00DA41B6"/>
    <w:rsid w:val="00DA5F0E"/>
    <w:rsid w:val="00DA6B18"/>
    <w:rsid w:val="00DB42D0"/>
    <w:rsid w:val="00DB44CB"/>
    <w:rsid w:val="00DB4556"/>
    <w:rsid w:val="00DB5DC4"/>
    <w:rsid w:val="00DC426D"/>
    <w:rsid w:val="00DC5039"/>
    <w:rsid w:val="00DC7679"/>
    <w:rsid w:val="00DD12B1"/>
    <w:rsid w:val="00DD1786"/>
    <w:rsid w:val="00DE0645"/>
    <w:rsid w:val="00DE558E"/>
    <w:rsid w:val="00DE62F2"/>
    <w:rsid w:val="00DE797B"/>
    <w:rsid w:val="00DF2264"/>
    <w:rsid w:val="00DF7F44"/>
    <w:rsid w:val="00E000D8"/>
    <w:rsid w:val="00E011C0"/>
    <w:rsid w:val="00E115BA"/>
    <w:rsid w:val="00E17F70"/>
    <w:rsid w:val="00E21C6E"/>
    <w:rsid w:val="00E221E2"/>
    <w:rsid w:val="00E22A20"/>
    <w:rsid w:val="00E234FC"/>
    <w:rsid w:val="00E32466"/>
    <w:rsid w:val="00E36EFA"/>
    <w:rsid w:val="00E40395"/>
    <w:rsid w:val="00E4096F"/>
    <w:rsid w:val="00E5144A"/>
    <w:rsid w:val="00E56AFC"/>
    <w:rsid w:val="00E56DBE"/>
    <w:rsid w:val="00E6315F"/>
    <w:rsid w:val="00E63A83"/>
    <w:rsid w:val="00E6735B"/>
    <w:rsid w:val="00E70518"/>
    <w:rsid w:val="00E71BB3"/>
    <w:rsid w:val="00E835DC"/>
    <w:rsid w:val="00E86B62"/>
    <w:rsid w:val="00E93985"/>
    <w:rsid w:val="00EA4F62"/>
    <w:rsid w:val="00EB5DC5"/>
    <w:rsid w:val="00EB6E69"/>
    <w:rsid w:val="00ED11B6"/>
    <w:rsid w:val="00ED18F0"/>
    <w:rsid w:val="00ED3EEE"/>
    <w:rsid w:val="00ED723A"/>
    <w:rsid w:val="00ED7B83"/>
    <w:rsid w:val="00ED7BE1"/>
    <w:rsid w:val="00EE46EA"/>
    <w:rsid w:val="00EF170F"/>
    <w:rsid w:val="00EF2949"/>
    <w:rsid w:val="00EF6847"/>
    <w:rsid w:val="00F00C43"/>
    <w:rsid w:val="00F05651"/>
    <w:rsid w:val="00F05DA4"/>
    <w:rsid w:val="00F06910"/>
    <w:rsid w:val="00F07A2C"/>
    <w:rsid w:val="00F12900"/>
    <w:rsid w:val="00F174EB"/>
    <w:rsid w:val="00F20DCD"/>
    <w:rsid w:val="00F22BE4"/>
    <w:rsid w:val="00F23720"/>
    <w:rsid w:val="00F32861"/>
    <w:rsid w:val="00F35CE3"/>
    <w:rsid w:val="00F36FB8"/>
    <w:rsid w:val="00F52DC0"/>
    <w:rsid w:val="00F601B8"/>
    <w:rsid w:val="00F6622D"/>
    <w:rsid w:val="00F6754E"/>
    <w:rsid w:val="00F67DD6"/>
    <w:rsid w:val="00F71709"/>
    <w:rsid w:val="00F71C76"/>
    <w:rsid w:val="00F7334E"/>
    <w:rsid w:val="00F753C1"/>
    <w:rsid w:val="00F75477"/>
    <w:rsid w:val="00F80534"/>
    <w:rsid w:val="00F809C7"/>
    <w:rsid w:val="00F814DF"/>
    <w:rsid w:val="00F839D9"/>
    <w:rsid w:val="00F907A7"/>
    <w:rsid w:val="00F91384"/>
    <w:rsid w:val="00F91EFC"/>
    <w:rsid w:val="00F92DD9"/>
    <w:rsid w:val="00F931ED"/>
    <w:rsid w:val="00FA2AD2"/>
    <w:rsid w:val="00FA691E"/>
    <w:rsid w:val="00FA6AF8"/>
    <w:rsid w:val="00FC03AD"/>
    <w:rsid w:val="00FD2000"/>
    <w:rsid w:val="00FD2DD3"/>
    <w:rsid w:val="00FD626B"/>
    <w:rsid w:val="00FE3FDC"/>
    <w:rsid w:val="00FE4519"/>
    <w:rsid w:val="00FF01D8"/>
    <w:rsid w:val="00FF19A5"/>
    <w:rsid w:val="00FF5342"/>
    <w:rsid w:val="00FF5A4F"/>
    <w:rsid w:val="00FF7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5E63B-F1BD-496E-ACF7-1A8C464F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2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1114"/>
    <w:pPr>
      <w:keepNext/>
      <w:keepLines/>
      <w:numPr>
        <w:numId w:val="15"/>
      </w:numPr>
      <w:spacing w:before="240" w:after="0"/>
      <w:jc w:val="center"/>
      <w:outlineLvl w:val="0"/>
    </w:pPr>
    <w:rPr>
      <w:rFonts w:ascii="Nirmala UI" w:eastAsiaTheme="majorEastAsia" w:hAnsi="Nirmala UI" w:cs="Nirmala UI"/>
      <w:b/>
      <w:bCs/>
      <w:sz w:val="40"/>
      <w:szCs w:val="40"/>
      <w:u w:val="double"/>
      <w:lang w:bidi="s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1114"/>
    <w:pPr>
      <w:keepNext/>
      <w:keepLines/>
      <w:numPr>
        <w:ilvl w:val="1"/>
        <w:numId w:val="15"/>
      </w:numPr>
      <w:spacing w:before="40" w:after="0" w:line="252" w:lineRule="auto"/>
      <w:ind w:left="792" w:hanging="432"/>
      <w:outlineLvl w:val="1"/>
    </w:pPr>
    <w:rPr>
      <w:rFonts w:ascii="Nirmala UI" w:eastAsiaTheme="majorEastAsia" w:hAnsi="Nirmala UI" w:cs="Nirmala UI"/>
      <w:bCs/>
      <w:sz w:val="36"/>
      <w:szCs w:val="36"/>
      <w:u w:val="single"/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950"/>
  </w:style>
  <w:style w:type="paragraph" w:styleId="Footer">
    <w:name w:val="footer"/>
    <w:basedOn w:val="Normal"/>
    <w:link w:val="FooterChar"/>
    <w:uiPriority w:val="99"/>
    <w:unhideWhenUsed/>
    <w:rsid w:val="0050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950"/>
  </w:style>
  <w:style w:type="paragraph" w:styleId="NoSpacing">
    <w:name w:val="No Spacing"/>
    <w:uiPriority w:val="1"/>
    <w:qFormat/>
    <w:rsid w:val="00F91E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E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31114"/>
    <w:rPr>
      <w:rFonts w:ascii="Nirmala UI" w:eastAsiaTheme="majorEastAsia" w:hAnsi="Nirmala UI" w:cs="Nirmala UI"/>
      <w:b/>
      <w:bCs/>
      <w:sz w:val="40"/>
      <w:szCs w:val="40"/>
      <w:u w:val="double"/>
      <w:lang w:bidi="sa-IN"/>
    </w:rPr>
  </w:style>
  <w:style w:type="character" w:customStyle="1" w:styleId="Heading2Char">
    <w:name w:val="Heading 2 Char"/>
    <w:basedOn w:val="DefaultParagraphFont"/>
    <w:link w:val="Heading2"/>
    <w:uiPriority w:val="9"/>
    <w:rsid w:val="00B31114"/>
    <w:rPr>
      <w:rFonts w:ascii="Nirmala UI" w:eastAsiaTheme="majorEastAsia" w:hAnsi="Nirmala UI" w:cs="Nirmala UI"/>
      <w:bCs/>
      <w:sz w:val="36"/>
      <w:szCs w:val="36"/>
      <w:u w:val="single"/>
      <w:lang w:bidi="sa-IN"/>
    </w:rPr>
  </w:style>
  <w:style w:type="paragraph" w:styleId="TOCHeading">
    <w:name w:val="TOC Heading"/>
    <w:basedOn w:val="Heading1"/>
    <w:next w:val="Normal"/>
    <w:uiPriority w:val="39"/>
    <w:unhideWhenUsed/>
    <w:qFormat/>
    <w:rsid w:val="00BE712D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B282C"/>
    <w:pPr>
      <w:tabs>
        <w:tab w:val="left" w:pos="660"/>
        <w:tab w:val="right" w:leader="dot" w:pos="10358"/>
      </w:tabs>
      <w:spacing w:after="100"/>
    </w:pPr>
    <w:rPr>
      <w:rFonts w:ascii="Nirmala UI" w:hAnsi="Nirmala UI" w:cs="Nirmala UI"/>
      <w:noProof/>
      <w:sz w:val="32"/>
      <w:szCs w:val="32"/>
      <w:lang w:bidi="sa-IN"/>
    </w:rPr>
  </w:style>
  <w:style w:type="paragraph" w:styleId="TOC2">
    <w:name w:val="toc 2"/>
    <w:basedOn w:val="Normal"/>
    <w:next w:val="Normal"/>
    <w:autoRedefine/>
    <w:uiPriority w:val="39"/>
    <w:unhideWhenUsed/>
    <w:rsid w:val="00BE71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7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6647C-E94D-439A-9037-99E22CA0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88</Pages>
  <Words>13676</Words>
  <Characters>77956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nath</dc:creator>
  <cp:lastModifiedBy>ADMIN</cp:lastModifiedBy>
  <cp:revision>44</cp:revision>
  <cp:lastPrinted>2021-01-20T19:08:00Z</cp:lastPrinted>
  <dcterms:created xsi:type="dcterms:W3CDTF">2021-01-17T12:19:00Z</dcterms:created>
  <dcterms:modified xsi:type="dcterms:W3CDTF">2021-01-20T19:11:00Z</dcterms:modified>
</cp:coreProperties>
</file>